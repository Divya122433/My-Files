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B7F2F1" w14:textId="77777777" w:rsidR="00042E4D" w:rsidRPr="00F74481" w:rsidRDefault="007B2C47" w:rsidP="00042E4D">
      <w:pPr>
        <w:pStyle w:val="AccountName"/>
      </w:pPr>
      <w:bookmarkStart w:id="0" w:name="_Toc304107625"/>
      <w:bookmarkStart w:id="1" w:name="_Toc210110040"/>
      <w:bookmarkStart w:id="2" w:name="_Toc162345703"/>
      <w:bookmarkStart w:id="3" w:name="_Toc111544189"/>
      <w:bookmarkStart w:id="4" w:name="_Toc110135889"/>
      <w:bookmarkStart w:id="5" w:name="_Toc304106389"/>
      <w:bookmarkStart w:id="6" w:name="_Toc304460655"/>
      <w:bookmarkStart w:id="7" w:name="_Toc315702889"/>
      <w:bookmarkStart w:id="8" w:name="_Toc100488109"/>
      <w:bookmarkStart w:id="9" w:name="_Toc99349398"/>
      <w:bookmarkStart w:id="10" w:name="_Toc82833864"/>
      <w:r>
        <w:t>PLDT TRIDENT</w:t>
      </w:r>
    </w:p>
    <w:p w14:paraId="2DEFFDF0" w14:textId="51949673" w:rsidR="0049249B" w:rsidRPr="00F74481" w:rsidRDefault="007B2C47" w:rsidP="00042E4D">
      <w:pPr>
        <w:pStyle w:val="AccountName"/>
      </w:pPr>
      <w:r>
        <w:t xml:space="preserve">Software Release </w:t>
      </w:r>
      <w:r w:rsidR="00BB6C25">
        <w:t>20</w:t>
      </w:r>
      <w:r>
        <w:t>.</w:t>
      </w:r>
      <w:r w:rsidR="00BB6C25">
        <w:t>03</w:t>
      </w:r>
    </w:p>
    <w:sdt>
      <w:sdtPr>
        <w:alias w:val="Title"/>
        <w:tag w:val=""/>
        <w:id w:val="-974824530"/>
        <w:placeholder>
          <w:docPart w:val="81C7394FFD3543FEBA2D64910F59A321"/>
        </w:placeholder>
        <w:dataBinding w:prefixMappings="xmlns:ns0='http://purl.org/dc/elements/1.1/' xmlns:ns1='http://schemas.openxmlformats.org/package/2006/metadata/core-properties' " w:xpath="/ns1:coreProperties[1]/ns0:title[1]" w:storeItemID="{6C3C8BC8-F283-45AE-878A-BAB7291924A1}"/>
        <w:text/>
      </w:sdtPr>
      <w:sdtContent>
        <w:p w14:paraId="6AEDB9B9" w14:textId="43A61B6C" w:rsidR="0049249B" w:rsidRPr="00F74481" w:rsidRDefault="007665B1" w:rsidP="00DF00AD">
          <w:pPr>
            <w:pStyle w:val="DocumentName"/>
          </w:pPr>
          <w:r>
            <w:t>Two ways SMS responses</w:t>
          </w:r>
        </w:p>
      </w:sdtContent>
    </w:sdt>
    <w:sdt>
      <w:sdtPr>
        <w:rPr>
          <w:lang w:val="fr-FR"/>
        </w:rPr>
        <w:alias w:val="Subject"/>
        <w:tag w:val=""/>
        <w:id w:val="-2023460852"/>
        <w:placeholder>
          <w:docPart w:val="4B9A98933B48480BA71DC5ED4A77205F"/>
        </w:placeholder>
        <w:dataBinding w:prefixMappings="xmlns:ns0='http://purl.org/dc/elements/1.1/' xmlns:ns1='http://schemas.openxmlformats.org/package/2006/metadata/core-properties' " w:xpath="/ns1:coreProperties[1]/ns0:subject[1]" w:storeItemID="{6C3C8BC8-F283-45AE-878A-BAB7291924A1}"/>
        <w:text/>
      </w:sdtPr>
      <w:sdtContent>
        <w:p w14:paraId="3CFAF0BC" w14:textId="04E0EB61" w:rsidR="0049249B" w:rsidRPr="00F74481" w:rsidRDefault="007B2C47" w:rsidP="006C449B">
          <w:pPr>
            <w:pStyle w:val="DocumentType"/>
            <w:rPr>
              <w:lang w:val="fr-FR"/>
            </w:rPr>
          </w:pPr>
          <w:r>
            <w:rPr>
              <w:lang w:val="fr-FR"/>
            </w:rPr>
            <w:t>Interface Design Document</w:t>
          </w:r>
        </w:p>
      </w:sdtContent>
    </w:sdt>
    <w:p w14:paraId="01F21FF6" w14:textId="73992A46" w:rsidR="0049249B" w:rsidRPr="00F74481" w:rsidRDefault="007B2C47" w:rsidP="00B934A1">
      <w:pPr>
        <w:pStyle w:val="DocumentType"/>
        <w:rPr>
          <w:lang w:val="fr-FR"/>
        </w:rPr>
      </w:pPr>
      <w:r>
        <w:rPr>
          <w:lang w:val="fr-FR"/>
        </w:rPr>
        <w:t xml:space="preserve">Version </w:t>
      </w:r>
      <w:r w:rsidR="007665B1">
        <w:rPr>
          <w:lang w:val="fr-FR"/>
        </w:rPr>
        <w:t>0</w:t>
      </w:r>
      <w:r>
        <w:rPr>
          <w:lang w:val="fr-FR"/>
        </w:rPr>
        <w:t>.</w:t>
      </w:r>
      <w:del w:id="11" w:author="Avi Fuks" w:date="2021-03-29T13:15:00Z">
        <w:r w:rsidR="003244F4" w:rsidDel="00C13B74">
          <w:rPr>
            <w:lang w:val="fr-FR"/>
          </w:rPr>
          <w:delText>3</w:delText>
        </w:r>
      </w:del>
      <w:ins w:id="12" w:author="Avi Fuks" w:date="2021-03-29T13:15:00Z">
        <w:r w:rsidR="00C13B74">
          <w:rPr>
            <w:lang w:val="fr-FR"/>
          </w:rPr>
          <w:t>4</w:t>
        </w:r>
      </w:ins>
    </w:p>
    <w:p w14:paraId="40C0D4AB" w14:textId="77777777" w:rsidR="0049249B" w:rsidRPr="00F74481" w:rsidRDefault="0049249B" w:rsidP="00656650">
      <w:pPr>
        <w:pStyle w:val="DocumentInformation"/>
        <w:rPr>
          <w:lang w:val="fr-FR"/>
        </w:rPr>
      </w:pPr>
      <w:r w:rsidRPr="00F74481">
        <w:rPr>
          <w:lang w:val="fr-FR"/>
        </w:rPr>
        <w:lastRenderedPageBreak/>
        <w:t>Document Information</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2480"/>
        <w:gridCol w:w="6870"/>
      </w:tblGrid>
      <w:tr w:rsidR="0049249B" w:rsidRPr="00F74481" w14:paraId="22340959" w14:textId="77777777" w:rsidTr="003C6D83">
        <w:trPr>
          <w:cantSplit/>
          <w:tblHeader/>
        </w:trPr>
        <w:tc>
          <w:tcPr>
            <w:tcW w:w="1326" w:type="pct"/>
            <w:tcBorders>
              <w:bottom w:val="single" w:sz="4" w:space="0" w:color="808080"/>
            </w:tcBorders>
            <w:shd w:val="clear" w:color="auto" w:fill="626469"/>
            <w:vAlign w:val="center"/>
          </w:tcPr>
          <w:p w14:paraId="40AB75B8" w14:textId="77777777" w:rsidR="0049249B" w:rsidRPr="00F74481" w:rsidRDefault="0049249B" w:rsidP="003C6D83">
            <w:pPr>
              <w:pStyle w:val="HeaderTable"/>
              <w:rPr>
                <w:color w:val="FFFFFF"/>
              </w:rPr>
            </w:pPr>
            <w:r w:rsidRPr="00F74481">
              <w:rPr>
                <w:color w:val="FFFFFF"/>
              </w:rPr>
              <w:t>Software Release:</w:t>
            </w:r>
          </w:p>
        </w:tc>
        <w:tc>
          <w:tcPr>
            <w:tcW w:w="3674" w:type="pct"/>
            <w:tcBorders>
              <w:bottom w:val="single" w:sz="4" w:space="0" w:color="808080"/>
            </w:tcBorders>
            <w:shd w:val="clear" w:color="auto" w:fill="626469"/>
            <w:vAlign w:val="center"/>
          </w:tcPr>
          <w:p w14:paraId="0CCFFD45" w14:textId="7C303BB6" w:rsidR="0049249B" w:rsidRPr="00F74481" w:rsidRDefault="00A010C0" w:rsidP="003C6D83">
            <w:pPr>
              <w:pStyle w:val="HeaderTable"/>
              <w:rPr>
                <w:bCs/>
                <w:color w:val="FFFFFF"/>
              </w:rPr>
            </w:pPr>
            <w:r>
              <w:rPr>
                <w:bCs/>
                <w:color w:val="FFFFFF"/>
              </w:rPr>
              <w:t>20.03</w:t>
            </w:r>
          </w:p>
        </w:tc>
      </w:tr>
      <w:tr w:rsidR="000E1050" w:rsidRPr="00F74481" w14:paraId="16C5C053" w14:textId="77777777" w:rsidTr="003C6D83">
        <w:trPr>
          <w:cantSplit/>
        </w:trPr>
        <w:tc>
          <w:tcPr>
            <w:tcW w:w="1326" w:type="pct"/>
            <w:tcBorders>
              <w:bottom w:val="single" w:sz="4" w:space="0" w:color="808080"/>
            </w:tcBorders>
            <w:shd w:val="clear" w:color="auto" w:fill="auto"/>
          </w:tcPr>
          <w:p w14:paraId="41576789" w14:textId="77777777" w:rsidR="000E1050" w:rsidRPr="00F74481" w:rsidRDefault="000E1050" w:rsidP="000E1050">
            <w:pPr>
              <w:pStyle w:val="BodyTextTable"/>
            </w:pPr>
            <w:r w:rsidRPr="00F74481">
              <w:t>Catalog Number:</w:t>
            </w:r>
          </w:p>
        </w:tc>
        <w:tc>
          <w:tcPr>
            <w:tcW w:w="3674" w:type="pct"/>
            <w:tcBorders>
              <w:bottom w:val="single" w:sz="4" w:space="0" w:color="808080"/>
            </w:tcBorders>
            <w:shd w:val="clear" w:color="auto" w:fill="auto"/>
          </w:tcPr>
          <w:p w14:paraId="512BC231" w14:textId="45F88CF4" w:rsidR="000E1050" w:rsidRPr="00F74481" w:rsidRDefault="007B2C47" w:rsidP="00B934A1">
            <w:pPr>
              <w:pStyle w:val="BodyTextTable"/>
              <w:rPr>
                <w:b/>
                <w:bCs/>
              </w:rPr>
            </w:pPr>
            <w:r>
              <w:rPr>
                <w:b/>
                <w:bCs/>
              </w:rPr>
              <w:t>document_center\</w:t>
            </w:r>
            <w:r w:rsidR="003B5C2F">
              <w:rPr>
                <w:b/>
                <w:bCs/>
              </w:rPr>
              <w:t>3989825</w:t>
            </w:r>
          </w:p>
        </w:tc>
      </w:tr>
      <w:tr w:rsidR="000E1050" w:rsidRPr="00F74481" w14:paraId="6C942DC4" w14:textId="77777777" w:rsidTr="003C6D83">
        <w:trPr>
          <w:cantSplit/>
        </w:trPr>
        <w:tc>
          <w:tcPr>
            <w:tcW w:w="1326" w:type="pct"/>
            <w:tcBorders>
              <w:bottom w:val="single" w:sz="4" w:space="0" w:color="808080"/>
            </w:tcBorders>
            <w:shd w:val="clear" w:color="auto" w:fill="auto"/>
          </w:tcPr>
          <w:p w14:paraId="3B6FE08E" w14:textId="77777777" w:rsidR="000E1050" w:rsidRPr="00F74481" w:rsidRDefault="000E1050" w:rsidP="000E1050">
            <w:pPr>
              <w:pStyle w:val="BodyTextTable"/>
            </w:pPr>
            <w:r w:rsidRPr="00F74481">
              <w:t>Information Security:</w:t>
            </w:r>
          </w:p>
        </w:tc>
        <w:tc>
          <w:tcPr>
            <w:tcW w:w="3674" w:type="pct"/>
            <w:tcBorders>
              <w:bottom w:val="single" w:sz="4" w:space="0" w:color="808080"/>
            </w:tcBorders>
            <w:shd w:val="clear" w:color="auto" w:fill="auto"/>
          </w:tcPr>
          <w:p w14:paraId="4E068E76" w14:textId="77777777" w:rsidR="000E1050" w:rsidRPr="00F74481" w:rsidRDefault="007B2C47" w:rsidP="000E1050">
            <w:pPr>
              <w:pStyle w:val="BodyTextTable"/>
              <w:rPr>
                <w:b/>
                <w:bCs/>
              </w:rPr>
            </w:pPr>
            <w:r>
              <w:rPr>
                <w:b/>
                <w:bCs/>
              </w:rPr>
              <w:t>Level 1 - Confidential</w:t>
            </w:r>
          </w:p>
        </w:tc>
      </w:tr>
      <w:tr w:rsidR="000E1050" w:rsidRPr="00F74481" w14:paraId="0F2C15C4" w14:textId="77777777" w:rsidTr="003C6D83">
        <w:trPr>
          <w:cantSplit/>
        </w:trPr>
        <w:tc>
          <w:tcPr>
            <w:tcW w:w="1326" w:type="pct"/>
            <w:tcBorders>
              <w:bottom w:val="single" w:sz="4" w:space="0" w:color="808080"/>
            </w:tcBorders>
            <w:shd w:val="clear" w:color="auto" w:fill="auto"/>
          </w:tcPr>
          <w:p w14:paraId="0BAC9D6F" w14:textId="77777777" w:rsidR="000E1050" w:rsidRPr="00F74481" w:rsidRDefault="000E1050" w:rsidP="000E1050">
            <w:pPr>
              <w:pStyle w:val="BodyTextTable"/>
            </w:pPr>
            <w:r w:rsidRPr="00F74481">
              <w:t>Account/FOP:</w:t>
            </w:r>
          </w:p>
        </w:tc>
        <w:tc>
          <w:tcPr>
            <w:tcW w:w="3674" w:type="pct"/>
            <w:tcBorders>
              <w:bottom w:val="single" w:sz="4" w:space="0" w:color="808080"/>
            </w:tcBorders>
            <w:shd w:val="clear" w:color="auto" w:fill="auto"/>
          </w:tcPr>
          <w:p w14:paraId="78206E15" w14:textId="3A051332" w:rsidR="000E1050" w:rsidRPr="00F74481" w:rsidRDefault="007B2C47" w:rsidP="000E1050">
            <w:pPr>
              <w:pStyle w:val="BodyTextTable"/>
              <w:rPr>
                <w:b/>
                <w:bCs/>
              </w:rPr>
            </w:pPr>
            <w:r>
              <w:rPr>
                <w:b/>
                <w:bCs/>
              </w:rPr>
              <w:t>PLDT - Project 3</w:t>
            </w:r>
            <w:r w:rsidR="007665B1">
              <w:rPr>
                <w:b/>
                <w:bCs/>
              </w:rPr>
              <w:t>c</w:t>
            </w:r>
            <w:r>
              <w:rPr>
                <w:b/>
                <w:bCs/>
              </w:rPr>
              <w:t xml:space="preserve"> AIA - IDDs</w:t>
            </w:r>
          </w:p>
        </w:tc>
      </w:tr>
      <w:tr w:rsidR="000E1050" w:rsidRPr="00F74481" w14:paraId="55BEA21E" w14:textId="77777777" w:rsidTr="003C6D83">
        <w:trPr>
          <w:cantSplit/>
        </w:trPr>
        <w:tc>
          <w:tcPr>
            <w:tcW w:w="1326" w:type="pct"/>
            <w:tcBorders>
              <w:bottom w:val="single" w:sz="4" w:space="0" w:color="808080"/>
            </w:tcBorders>
            <w:shd w:val="clear" w:color="auto" w:fill="auto"/>
          </w:tcPr>
          <w:p w14:paraId="294BB6AD" w14:textId="77777777" w:rsidR="000E1050" w:rsidRPr="00F74481" w:rsidRDefault="000E1050" w:rsidP="000E1050">
            <w:pPr>
              <w:pStyle w:val="BodyTextTable"/>
            </w:pPr>
            <w:r w:rsidRPr="00F74481">
              <w:t>Author:</w:t>
            </w:r>
          </w:p>
        </w:tc>
        <w:sdt>
          <w:sdtPr>
            <w:rPr>
              <w:b/>
              <w:bCs/>
            </w:rPr>
            <w:alias w:val="Author"/>
            <w:tag w:val=""/>
            <w:id w:val="-1790039147"/>
            <w:placeholder>
              <w:docPart w:val="982B72AB3D18415182E51242DDF8D53F"/>
            </w:placeholder>
            <w:dataBinding w:prefixMappings="xmlns:ns0='http://purl.org/dc/elements/1.1/' xmlns:ns1='http://schemas.openxmlformats.org/package/2006/metadata/core-properties' " w:xpath="/ns1:coreProperties[1]/ns0:creator[1]" w:storeItemID="{6C3C8BC8-F283-45AE-878A-BAB7291924A1}"/>
            <w:text/>
          </w:sdtPr>
          <w:sdtContent>
            <w:tc>
              <w:tcPr>
                <w:tcW w:w="3674" w:type="pct"/>
                <w:tcBorders>
                  <w:bottom w:val="single" w:sz="4" w:space="0" w:color="808080"/>
                </w:tcBorders>
                <w:shd w:val="clear" w:color="auto" w:fill="auto"/>
              </w:tcPr>
              <w:p w14:paraId="58ABE6B5" w14:textId="367246E1" w:rsidR="000E1050" w:rsidRPr="00F74481" w:rsidRDefault="007665B1" w:rsidP="000E1050">
                <w:pPr>
                  <w:pStyle w:val="BodyTextTable"/>
                  <w:rPr>
                    <w:b/>
                    <w:bCs/>
                  </w:rPr>
                </w:pPr>
                <w:r>
                  <w:rPr>
                    <w:b/>
                    <w:bCs/>
                  </w:rPr>
                  <w:t>Avi.Fuks@amdocs.com</w:t>
                </w:r>
              </w:p>
            </w:tc>
          </w:sdtContent>
        </w:sdt>
      </w:tr>
      <w:tr w:rsidR="000E1050" w:rsidRPr="00F74481" w14:paraId="4EA38959" w14:textId="77777777" w:rsidTr="003C6D83">
        <w:trPr>
          <w:cantSplit/>
        </w:trPr>
        <w:tc>
          <w:tcPr>
            <w:tcW w:w="1326" w:type="pct"/>
            <w:tcBorders>
              <w:bottom w:val="single" w:sz="4" w:space="0" w:color="808080"/>
            </w:tcBorders>
            <w:shd w:val="clear" w:color="auto" w:fill="auto"/>
          </w:tcPr>
          <w:p w14:paraId="0D5E361D" w14:textId="77777777" w:rsidR="000E1050" w:rsidRPr="00F74481" w:rsidRDefault="000E1050" w:rsidP="000E1050">
            <w:pPr>
              <w:pStyle w:val="BodyTextTable"/>
            </w:pPr>
            <w:r w:rsidRPr="00F74481">
              <w:t>Editor:</w:t>
            </w:r>
          </w:p>
        </w:tc>
        <w:tc>
          <w:tcPr>
            <w:tcW w:w="3674" w:type="pct"/>
            <w:tcBorders>
              <w:bottom w:val="single" w:sz="4" w:space="0" w:color="808080"/>
            </w:tcBorders>
            <w:shd w:val="clear" w:color="auto" w:fill="auto"/>
          </w:tcPr>
          <w:p w14:paraId="724EA882" w14:textId="675302BD" w:rsidR="000E1050" w:rsidRPr="00F74481" w:rsidRDefault="007665B1" w:rsidP="000E1050">
            <w:pPr>
              <w:pStyle w:val="BodyTextTable"/>
              <w:rPr>
                <w:b/>
                <w:bCs/>
              </w:rPr>
            </w:pPr>
            <w:r>
              <w:rPr>
                <w:b/>
                <w:bCs/>
              </w:rPr>
              <w:fldChar w:fldCharType="begin"/>
            </w:r>
            <w:r>
              <w:rPr>
                <w:b/>
                <w:bCs/>
              </w:rPr>
              <w:instrText xml:space="preserve"> LASTSAVEDBY   \* MERGEFORMAT </w:instrText>
            </w:r>
            <w:r>
              <w:rPr>
                <w:b/>
                <w:bCs/>
              </w:rPr>
              <w:fldChar w:fldCharType="separate"/>
            </w:r>
            <w:r>
              <w:rPr>
                <w:b/>
                <w:bCs/>
                <w:noProof/>
              </w:rPr>
              <w:t>Avi Fuks</w:t>
            </w:r>
            <w:r>
              <w:rPr>
                <w:b/>
                <w:bCs/>
              </w:rPr>
              <w:fldChar w:fldCharType="end"/>
            </w:r>
          </w:p>
        </w:tc>
      </w:tr>
      <w:tr w:rsidR="000E1050" w:rsidRPr="00F74481" w14:paraId="7AD050B2" w14:textId="77777777" w:rsidTr="003C6D83">
        <w:trPr>
          <w:cantSplit/>
        </w:trPr>
        <w:tc>
          <w:tcPr>
            <w:tcW w:w="1326" w:type="pct"/>
            <w:tcBorders>
              <w:bottom w:val="single" w:sz="4" w:space="0" w:color="808080"/>
            </w:tcBorders>
            <w:shd w:val="clear" w:color="auto" w:fill="auto"/>
          </w:tcPr>
          <w:p w14:paraId="72D8FA90" w14:textId="77777777" w:rsidR="000E1050" w:rsidRPr="00F74481" w:rsidRDefault="000E1050" w:rsidP="000E1050">
            <w:pPr>
              <w:pStyle w:val="BodyTextTable"/>
            </w:pPr>
            <w:r w:rsidRPr="00F74481">
              <w:t>Last Edited:</w:t>
            </w:r>
          </w:p>
        </w:tc>
        <w:tc>
          <w:tcPr>
            <w:tcW w:w="3674" w:type="pct"/>
            <w:tcBorders>
              <w:bottom w:val="single" w:sz="4" w:space="0" w:color="808080"/>
            </w:tcBorders>
            <w:shd w:val="clear" w:color="auto" w:fill="auto"/>
          </w:tcPr>
          <w:p w14:paraId="09116159" w14:textId="75A6487F" w:rsidR="000E1050" w:rsidRPr="00F74481" w:rsidRDefault="00996487" w:rsidP="00B47B95">
            <w:pPr>
              <w:pStyle w:val="BodyTextTable"/>
              <w:rPr>
                <w:b/>
                <w:bCs/>
              </w:rPr>
            </w:pPr>
            <w:r>
              <w:rPr>
                <w:b/>
                <w:bCs/>
              </w:rPr>
              <w:fldChar w:fldCharType="begin"/>
            </w:r>
            <w:r>
              <w:rPr>
                <w:b/>
                <w:bCs/>
              </w:rPr>
              <w:instrText xml:space="preserve"> SAVEDATE  \@ "M/d/yyyy h:mm am/pm"  \* MERGEFORMAT </w:instrText>
            </w:r>
            <w:r>
              <w:rPr>
                <w:b/>
                <w:bCs/>
              </w:rPr>
              <w:fldChar w:fldCharType="separate"/>
            </w:r>
            <w:ins w:id="13" w:author="Avi Fuks" w:date="2021-04-26T19:55:00Z">
              <w:r w:rsidR="00434601">
                <w:rPr>
                  <w:b/>
                  <w:bCs/>
                  <w:noProof/>
                </w:rPr>
                <w:t>4/21/2021 4:00 PM</w:t>
              </w:r>
            </w:ins>
            <w:del w:id="14" w:author="Avi Fuks" w:date="2021-03-31T13:37:00Z">
              <w:r w:rsidR="00C13B74" w:rsidDel="000B5C4E">
                <w:rPr>
                  <w:b/>
                  <w:bCs/>
                  <w:noProof/>
                </w:rPr>
                <w:delText>1/31/2021 8:16 PM</w:delText>
              </w:r>
            </w:del>
            <w:r>
              <w:rPr>
                <w:b/>
                <w:bCs/>
              </w:rPr>
              <w:fldChar w:fldCharType="end"/>
            </w:r>
          </w:p>
        </w:tc>
      </w:tr>
      <w:tr w:rsidR="000E1050" w:rsidRPr="00F74481" w14:paraId="378C7027" w14:textId="77777777" w:rsidTr="003C6D83">
        <w:trPr>
          <w:cantSplit/>
        </w:trPr>
        <w:tc>
          <w:tcPr>
            <w:tcW w:w="1326" w:type="pct"/>
            <w:tcBorders>
              <w:bottom w:val="single" w:sz="4" w:space="0" w:color="808080"/>
            </w:tcBorders>
            <w:shd w:val="clear" w:color="auto" w:fill="auto"/>
          </w:tcPr>
          <w:p w14:paraId="24B4B3CD" w14:textId="77777777" w:rsidR="000E1050" w:rsidRPr="00F74481" w:rsidRDefault="000E1050" w:rsidP="000E1050">
            <w:pPr>
              <w:pStyle w:val="BodyTextTable"/>
              <w:keepNext/>
              <w:keepLines/>
            </w:pPr>
            <w:r w:rsidRPr="00F74481">
              <w:t>File Name:</w:t>
            </w:r>
          </w:p>
        </w:tc>
        <w:tc>
          <w:tcPr>
            <w:tcW w:w="3674" w:type="pct"/>
            <w:tcBorders>
              <w:bottom w:val="single" w:sz="4" w:space="0" w:color="808080"/>
            </w:tcBorders>
            <w:shd w:val="clear" w:color="auto" w:fill="auto"/>
          </w:tcPr>
          <w:p w14:paraId="4362921E" w14:textId="78BC93AA" w:rsidR="000E1050" w:rsidRPr="00F74481" w:rsidRDefault="007665B1" w:rsidP="00DF00AD">
            <w:pPr>
              <w:pStyle w:val="BodyTextTable"/>
              <w:rPr>
                <w:b/>
                <w:bCs/>
              </w:rPr>
            </w:pPr>
            <w:r>
              <w:rPr>
                <w:b/>
                <w:bCs/>
              </w:rPr>
              <w:fldChar w:fldCharType="begin"/>
            </w:r>
            <w:r>
              <w:rPr>
                <w:b/>
                <w:bCs/>
              </w:rPr>
              <w:instrText xml:space="preserve"> FILENAME   \* MERGEFORMAT </w:instrText>
            </w:r>
            <w:r>
              <w:rPr>
                <w:b/>
                <w:bCs/>
              </w:rPr>
              <w:fldChar w:fldCharType="separate"/>
            </w:r>
            <w:r w:rsidR="001108BB">
              <w:rPr>
                <w:b/>
                <w:bCs/>
                <w:noProof/>
              </w:rPr>
              <w:t>PLDT Trident - 3c3 - Two ways SMS responses IDD.docx</w:t>
            </w:r>
            <w:r>
              <w:rPr>
                <w:b/>
                <w:bCs/>
              </w:rPr>
              <w:fldChar w:fldCharType="end"/>
            </w:r>
          </w:p>
        </w:tc>
      </w:tr>
      <w:tr w:rsidR="000E1050" w:rsidRPr="00F74481" w14:paraId="2531E597" w14:textId="77777777" w:rsidTr="003C6D83">
        <w:trPr>
          <w:cantSplit/>
        </w:trPr>
        <w:tc>
          <w:tcPr>
            <w:tcW w:w="1326" w:type="pct"/>
            <w:shd w:val="clear" w:color="auto" w:fill="auto"/>
          </w:tcPr>
          <w:p w14:paraId="21B7472F" w14:textId="77777777" w:rsidR="000E1050" w:rsidRPr="00F74481" w:rsidRDefault="000E1050" w:rsidP="000E1050">
            <w:pPr>
              <w:pStyle w:val="BodyTextTable"/>
            </w:pPr>
            <w:r w:rsidRPr="00F74481">
              <w:t>Template:</w:t>
            </w:r>
          </w:p>
        </w:tc>
        <w:tc>
          <w:tcPr>
            <w:tcW w:w="3674" w:type="pct"/>
            <w:shd w:val="clear" w:color="auto" w:fill="auto"/>
          </w:tcPr>
          <w:p w14:paraId="0F32A6B3" w14:textId="77777777" w:rsidR="000E1050" w:rsidRPr="00F74481" w:rsidRDefault="007B2C47" w:rsidP="000E1050">
            <w:pPr>
              <w:pStyle w:val="BodyTextTable"/>
              <w:rPr>
                <w:b/>
                <w:bCs/>
              </w:rPr>
            </w:pPr>
            <w:r>
              <w:rPr>
                <w:b/>
                <w:bCs/>
              </w:rPr>
              <w:t>New Development.dotm</w:t>
            </w:r>
          </w:p>
        </w:tc>
      </w:tr>
    </w:tbl>
    <w:p w14:paraId="06418D0D" w14:textId="77777777" w:rsidR="00FD40F2" w:rsidRPr="00F74481" w:rsidRDefault="00FD40F2" w:rsidP="00FD40F2">
      <w:pPr>
        <w:tabs>
          <w:tab w:val="left" w:pos="2580"/>
        </w:tabs>
      </w:pPr>
    </w:p>
    <w:p w14:paraId="1BCCF23C" w14:textId="77777777" w:rsidR="00FD40F2" w:rsidRPr="00F74481" w:rsidRDefault="00FD40F2" w:rsidP="00FD40F2"/>
    <w:p w14:paraId="1E3F519B" w14:textId="77777777" w:rsidR="0049249B" w:rsidRPr="00F74481" w:rsidRDefault="0049249B" w:rsidP="00FD40F2">
      <w:pPr>
        <w:sectPr w:rsidR="0049249B" w:rsidRPr="00F74481" w:rsidSect="00F741BB">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40" w:right="1440" w:bottom="1440" w:left="1440" w:header="720" w:footer="801" w:gutter="0"/>
          <w:pgBorders w:offsetFrom="page">
            <w:bottom w:val="single" w:sz="4" w:space="24" w:color="FFFFFF"/>
          </w:pgBorders>
          <w:pgNumType w:start="1"/>
          <w:cols w:space="708"/>
          <w:titlePg/>
          <w:docGrid w:linePitch="360"/>
        </w:sectPr>
      </w:pPr>
    </w:p>
    <w:p w14:paraId="7E2A5A7B" w14:textId="77777777" w:rsidR="00E62C2B" w:rsidRPr="00F74481" w:rsidRDefault="00E62C2B" w:rsidP="00D676F1">
      <w:pPr>
        <w:pStyle w:val="ReleaseNotesTitle"/>
      </w:pPr>
      <w:r w:rsidRPr="00F74481">
        <w:t>Document Release Information</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4A0" w:firstRow="1" w:lastRow="0" w:firstColumn="1" w:lastColumn="0" w:noHBand="0" w:noVBand="1"/>
      </w:tblPr>
      <w:tblGrid>
        <w:gridCol w:w="715"/>
        <w:gridCol w:w="1083"/>
        <w:gridCol w:w="989"/>
        <w:gridCol w:w="1169"/>
        <w:gridCol w:w="1247"/>
        <w:gridCol w:w="1892"/>
        <w:gridCol w:w="641"/>
        <w:gridCol w:w="916"/>
        <w:gridCol w:w="698"/>
      </w:tblGrid>
      <w:tr w:rsidR="00D314AB" w:rsidRPr="00F74481" w14:paraId="6EF7E819" w14:textId="77777777" w:rsidTr="00D314AB">
        <w:trPr>
          <w:cantSplit/>
          <w:trHeight w:val="584"/>
          <w:tblHeader/>
        </w:trPr>
        <w:tc>
          <w:tcPr>
            <w:tcW w:w="382" w:type="pct"/>
            <w:tcBorders>
              <w:bottom w:val="single" w:sz="4" w:space="0" w:color="808080"/>
            </w:tcBorders>
            <w:shd w:val="clear" w:color="auto" w:fill="626469"/>
            <w:vAlign w:val="center"/>
            <w:hideMark/>
          </w:tcPr>
          <w:p w14:paraId="39DE2336" w14:textId="77777777" w:rsidR="0009580B" w:rsidRPr="00F74481" w:rsidRDefault="0009580B" w:rsidP="0009580B">
            <w:pPr>
              <w:pStyle w:val="HeaderTable"/>
              <w:rPr>
                <w:color w:val="FFFFFF"/>
              </w:rPr>
            </w:pPr>
            <w:r w:rsidRPr="00F74481">
              <w:rPr>
                <w:color w:val="FFFFFF"/>
              </w:rPr>
              <w:t>SW Ver.</w:t>
            </w:r>
          </w:p>
        </w:tc>
        <w:tc>
          <w:tcPr>
            <w:tcW w:w="579" w:type="pct"/>
            <w:tcBorders>
              <w:bottom w:val="single" w:sz="4" w:space="0" w:color="808080"/>
            </w:tcBorders>
            <w:shd w:val="clear" w:color="auto" w:fill="626469"/>
            <w:vAlign w:val="center"/>
            <w:hideMark/>
          </w:tcPr>
          <w:p w14:paraId="19F99248" w14:textId="77777777" w:rsidR="0009580B" w:rsidRPr="00F74481" w:rsidRDefault="0009580B" w:rsidP="0009580B">
            <w:pPr>
              <w:pStyle w:val="HeaderTable"/>
              <w:rPr>
                <w:color w:val="FFFFFF"/>
              </w:rPr>
            </w:pPr>
            <w:r w:rsidRPr="00F74481">
              <w:rPr>
                <w:color w:val="FFFFFF"/>
              </w:rPr>
              <w:t>Editor/Author</w:t>
            </w:r>
          </w:p>
        </w:tc>
        <w:tc>
          <w:tcPr>
            <w:tcW w:w="529" w:type="pct"/>
            <w:tcBorders>
              <w:bottom w:val="single" w:sz="4" w:space="0" w:color="808080"/>
            </w:tcBorders>
            <w:shd w:val="clear" w:color="auto" w:fill="626469"/>
            <w:vAlign w:val="center"/>
            <w:hideMark/>
          </w:tcPr>
          <w:p w14:paraId="166D8876" w14:textId="77777777" w:rsidR="0009580B" w:rsidRPr="00F74481" w:rsidRDefault="0009580B" w:rsidP="0009580B">
            <w:pPr>
              <w:pStyle w:val="HeaderTable"/>
              <w:rPr>
                <w:color w:val="FFFFFF"/>
              </w:rPr>
            </w:pPr>
            <w:r w:rsidRPr="00F74481">
              <w:rPr>
                <w:color w:val="FFFFFF"/>
              </w:rPr>
              <w:t>Application</w:t>
            </w:r>
          </w:p>
        </w:tc>
        <w:tc>
          <w:tcPr>
            <w:tcW w:w="625" w:type="pct"/>
            <w:tcBorders>
              <w:bottom w:val="single" w:sz="4" w:space="0" w:color="808080"/>
            </w:tcBorders>
            <w:shd w:val="clear" w:color="auto" w:fill="626469"/>
            <w:vAlign w:val="center"/>
            <w:hideMark/>
          </w:tcPr>
          <w:p w14:paraId="0318C21B" w14:textId="77777777" w:rsidR="0009580B" w:rsidRPr="00F74481" w:rsidRDefault="0009580B" w:rsidP="0009580B">
            <w:pPr>
              <w:pStyle w:val="HeaderTable"/>
              <w:rPr>
                <w:rFonts w:eastAsiaTheme="minorHAnsi" w:cs="Arial"/>
                <w:color w:val="FFFFFF"/>
                <w:szCs w:val="18"/>
              </w:rPr>
            </w:pPr>
            <w:r w:rsidRPr="00F74481">
              <w:rPr>
                <w:color w:val="FFFFFF"/>
              </w:rPr>
              <w:t>Edit Date*</w:t>
            </w:r>
          </w:p>
        </w:tc>
        <w:tc>
          <w:tcPr>
            <w:tcW w:w="667" w:type="pct"/>
            <w:shd w:val="clear" w:color="auto" w:fill="626469"/>
            <w:vAlign w:val="center"/>
            <w:hideMark/>
          </w:tcPr>
          <w:p w14:paraId="67DB31DD" w14:textId="77777777" w:rsidR="0009580B" w:rsidRPr="00F74481" w:rsidRDefault="0009580B" w:rsidP="0009580B">
            <w:pPr>
              <w:pStyle w:val="HeaderTable"/>
              <w:rPr>
                <w:color w:val="FFFFFF"/>
              </w:rPr>
            </w:pPr>
            <w:r w:rsidRPr="00F74481">
              <w:rPr>
                <w:color w:val="FFFFFF"/>
              </w:rPr>
              <w:t>Section</w:t>
            </w:r>
          </w:p>
        </w:tc>
        <w:tc>
          <w:tcPr>
            <w:tcW w:w="1012" w:type="pct"/>
            <w:shd w:val="clear" w:color="auto" w:fill="626469"/>
            <w:vAlign w:val="center"/>
            <w:hideMark/>
          </w:tcPr>
          <w:p w14:paraId="5F14E3FF" w14:textId="77777777" w:rsidR="0009580B" w:rsidRPr="00F74481" w:rsidRDefault="0009580B" w:rsidP="0009580B">
            <w:pPr>
              <w:pStyle w:val="HeaderTable"/>
              <w:rPr>
                <w:color w:val="FFFFFF"/>
              </w:rPr>
            </w:pPr>
            <w:r w:rsidRPr="00F74481">
              <w:rPr>
                <w:color w:val="FFFFFF"/>
              </w:rPr>
              <w:t>Changes</w:t>
            </w:r>
          </w:p>
        </w:tc>
        <w:tc>
          <w:tcPr>
            <w:tcW w:w="343" w:type="pct"/>
            <w:tcBorders>
              <w:bottom w:val="single" w:sz="4" w:space="0" w:color="808080"/>
            </w:tcBorders>
            <w:shd w:val="clear" w:color="auto" w:fill="626469"/>
            <w:vAlign w:val="center"/>
            <w:hideMark/>
          </w:tcPr>
          <w:p w14:paraId="3F7B9005" w14:textId="77777777" w:rsidR="0009580B" w:rsidRPr="00F74481" w:rsidRDefault="0009580B" w:rsidP="0009580B">
            <w:pPr>
              <w:pStyle w:val="HeaderTable"/>
              <w:rPr>
                <w:color w:val="FFFFFF"/>
              </w:rPr>
            </w:pPr>
            <w:r w:rsidRPr="00F74481">
              <w:rPr>
                <w:color w:val="FFFFFF"/>
              </w:rPr>
              <w:t>Sent to site</w:t>
            </w:r>
          </w:p>
        </w:tc>
        <w:tc>
          <w:tcPr>
            <w:tcW w:w="490" w:type="pct"/>
            <w:tcBorders>
              <w:bottom w:val="single" w:sz="4" w:space="0" w:color="808080"/>
            </w:tcBorders>
            <w:shd w:val="clear" w:color="auto" w:fill="626469"/>
            <w:vAlign w:val="center"/>
            <w:hideMark/>
          </w:tcPr>
          <w:p w14:paraId="0250D641" w14:textId="77777777" w:rsidR="0009580B" w:rsidRPr="00F74481" w:rsidRDefault="0009580B" w:rsidP="0009580B">
            <w:pPr>
              <w:pStyle w:val="HeaderTable"/>
              <w:rPr>
                <w:color w:val="FFFFFF"/>
              </w:rPr>
            </w:pPr>
            <w:r w:rsidRPr="00F74481">
              <w:rPr>
                <w:color w:val="FFFFFF"/>
              </w:rPr>
              <w:t>Approving Manager</w:t>
            </w:r>
          </w:p>
        </w:tc>
        <w:tc>
          <w:tcPr>
            <w:tcW w:w="373" w:type="pct"/>
            <w:tcBorders>
              <w:bottom w:val="single" w:sz="4" w:space="0" w:color="808080"/>
            </w:tcBorders>
            <w:shd w:val="clear" w:color="auto" w:fill="626469"/>
            <w:vAlign w:val="center"/>
            <w:hideMark/>
          </w:tcPr>
          <w:p w14:paraId="72382532" w14:textId="77777777" w:rsidR="0009580B" w:rsidRPr="00F74481" w:rsidRDefault="0009580B" w:rsidP="0009580B">
            <w:pPr>
              <w:pStyle w:val="HeaderTable"/>
              <w:rPr>
                <w:color w:val="FFFFFF"/>
              </w:rPr>
            </w:pPr>
            <w:r w:rsidRPr="00F74481">
              <w:rPr>
                <w:color w:val="FFFFFF"/>
              </w:rPr>
              <w:t>DC Ver.</w:t>
            </w:r>
          </w:p>
        </w:tc>
      </w:tr>
      <w:tr w:rsidR="00D314AB" w:rsidRPr="00F74481" w14:paraId="7329D013" w14:textId="77777777" w:rsidTr="00D314AB">
        <w:trPr>
          <w:cantSplit/>
        </w:trPr>
        <w:tc>
          <w:tcPr>
            <w:tcW w:w="382" w:type="pct"/>
            <w:tcBorders>
              <w:bottom w:val="single" w:sz="4" w:space="0" w:color="808080"/>
            </w:tcBorders>
            <w:shd w:val="clear" w:color="auto" w:fill="auto"/>
          </w:tcPr>
          <w:p w14:paraId="44409FC2" w14:textId="7F4A3C41" w:rsidR="007B2C47" w:rsidRPr="00F74481" w:rsidRDefault="00A010C0" w:rsidP="007B2C47">
            <w:pPr>
              <w:pStyle w:val="BodyTextTable"/>
              <w:contextualSpacing/>
            </w:pPr>
            <w:r>
              <w:t>20.03</w:t>
            </w:r>
          </w:p>
        </w:tc>
        <w:tc>
          <w:tcPr>
            <w:tcW w:w="579" w:type="pct"/>
            <w:tcBorders>
              <w:bottom w:val="single" w:sz="4" w:space="0" w:color="808080"/>
            </w:tcBorders>
            <w:shd w:val="clear" w:color="auto" w:fill="auto"/>
          </w:tcPr>
          <w:p w14:paraId="7E3DA340" w14:textId="5B0FC435" w:rsidR="007B2C47" w:rsidRPr="00F74481" w:rsidRDefault="00A010C0" w:rsidP="007B2C47">
            <w:pPr>
              <w:pStyle w:val="BodyTextTable"/>
              <w:contextualSpacing/>
            </w:pPr>
            <w:r>
              <w:t>Avi Fuks</w:t>
            </w:r>
          </w:p>
        </w:tc>
        <w:tc>
          <w:tcPr>
            <w:tcW w:w="529" w:type="pct"/>
            <w:tcBorders>
              <w:bottom w:val="single" w:sz="4" w:space="0" w:color="808080"/>
            </w:tcBorders>
            <w:shd w:val="clear" w:color="auto" w:fill="auto"/>
          </w:tcPr>
          <w:p w14:paraId="1DACBCEC" w14:textId="08E308F5" w:rsidR="007B2C47" w:rsidRPr="00F74481" w:rsidRDefault="00996487" w:rsidP="007B2C47">
            <w:pPr>
              <w:pStyle w:val="BodyTextTable"/>
              <w:contextualSpacing/>
            </w:pPr>
            <w:r>
              <w:t>Amdocs</w:t>
            </w:r>
            <w:r w:rsidR="00A010C0">
              <w:t xml:space="preserve"> Engage</w:t>
            </w:r>
          </w:p>
        </w:tc>
        <w:tc>
          <w:tcPr>
            <w:tcW w:w="625" w:type="pct"/>
            <w:tcBorders>
              <w:bottom w:val="single" w:sz="4" w:space="0" w:color="808080"/>
            </w:tcBorders>
            <w:shd w:val="clear" w:color="auto" w:fill="auto"/>
          </w:tcPr>
          <w:p w14:paraId="06D86827" w14:textId="12A57BF0" w:rsidR="007B2C47" w:rsidRPr="001F7A7B" w:rsidRDefault="009C5DF9" w:rsidP="007B2C47">
            <w:pPr>
              <w:pStyle w:val="BodyTextTable"/>
              <w:contextualSpacing/>
            </w:pPr>
            <w:r>
              <w:t>20</w:t>
            </w:r>
            <w:r w:rsidR="00A010C0" w:rsidRPr="001F7A7B">
              <w:t>-Jan-21</w:t>
            </w:r>
          </w:p>
        </w:tc>
        <w:tc>
          <w:tcPr>
            <w:tcW w:w="1679" w:type="pct"/>
            <w:gridSpan w:val="2"/>
            <w:tcBorders>
              <w:bottom w:val="single" w:sz="4" w:space="0" w:color="808080"/>
            </w:tcBorders>
            <w:shd w:val="clear" w:color="auto" w:fill="auto"/>
          </w:tcPr>
          <w:p w14:paraId="37205F69" w14:textId="57F2ED21" w:rsidR="007B2C47" w:rsidRPr="00F74481" w:rsidRDefault="00A010C0" w:rsidP="007B2C47">
            <w:pPr>
              <w:pStyle w:val="BodyTextTable"/>
              <w:contextualSpacing/>
            </w:pPr>
            <w:r>
              <w:t>Initial</w:t>
            </w:r>
          </w:p>
        </w:tc>
        <w:tc>
          <w:tcPr>
            <w:tcW w:w="343" w:type="pct"/>
            <w:tcBorders>
              <w:bottom w:val="single" w:sz="4" w:space="0" w:color="808080"/>
            </w:tcBorders>
            <w:shd w:val="clear" w:color="auto" w:fill="auto"/>
          </w:tcPr>
          <w:p w14:paraId="6FF8FE4E" w14:textId="48BE0BF3" w:rsidR="007B2C47" w:rsidRPr="00F74481" w:rsidRDefault="00AA5BEB" w:rsidP="007B2C47">
            <w:pPr>
              <w:pStyle w:val="BodyTextTable"/>
              <w:contextualSpacing/>
            </w:pPr>
            <w:r>
              <w:t>Y</w:t>
            </w:r>
          </w:p>
        </w:tc>
        <w:tc>
          <w:tcPr>
            <w:tcW w:w="490" w:type="pct"/>
            <w:tcBorders>
              <w:bottom w:val="single" w:sz="4" w:space="0" w:color="808080"/>
            </w:tcBorders>
            <w:shd w:val="clear" w:color="auto" w:fill="auto"/>
          </w:tcPr>
          <w:p w14:paraId="3E40FB42" w14:textId="77777777" w:rsidR="007B2C47" w:rsidRPr="00F74481" w:rsidRDefault="007B2C47" w:rsidP="007B2C47">
            <w:pPr>
              <w:pStyle w:val="BodyTextTable"/>
              <w:contextualSpacing/>
            </w:pPr>
          </w:p>
        </w:tc>
        <w:tc>
          <w:tcPr>
            <w:tcW w:w="373" w:type="pct"/>
            <w:tcBorders>
              <w:bottom w:val="single" w:sz="4" w:space="0" w:color="808080"/>
            </w:tcBorders>
            <w:shd w:val="clear" w:color="auto" w:fill="auto"/>
          </w:tcPr>
          <w:p w14:paraId="5DF3F5CE" w14:textId="1FC1DC7C" w:rsidR="007B2C47" w:rsidRPr="00F74481" w:rsidRDefault="00A010C0" w:rsidP="007B2C47">
            <w:pPr>
              <w:pStyle w:val="BodyTextTable"/>
              <w:contextualSpacing/>
            </w:pPr>
            <w:r>
              <w:t>0.1</w:t>
            </w:r>
          </w:p>
        </w:tc>
      </w:tr>
      <w:tr w:rsidR="00D314AB" w:rsidRPr="00F74481" w14:paraId="1DB33539" w14:textId="77777777" w:rsidTr="00D314AB">
        <w:trPr>
          <w:cantSplit/>
          <w:tblHeader/>
        </w:trPr>
        <w:tc>
          <w:tcPr>
            <w:tcW w:w="382" w:type="pct"/>
            <w:shd w:val="clear" w:color="auto" w:fill="auto"/>
          </w:tcPr>
          <w:p w14:paraId="26206CDA" w14:textId="062D1382" w:rsidR="00F30A45" w:rsidRPr="00F74481" w:rsidRDefault="00F30A45" w:rsidP="00F30A45">
            <w:pPr>
              <w:pStyle w:val="BodyTextTable"/>
              <w:contextualSpacing/>
            </w:pPr>
            <w:r>
              <w:t>20.03</w:t>
            </w:r>
          </w:p>
        </w:tc>
        <w:tc>
          <w:tcPr>
            <w:tcW w:w="579" w:type="pct"/>
            <w:shd w:val="clear" w:color="auto" w:fill="auto"/>
          </w:tcPr>
          <w:p w14:paraId="44FCBC17" w14:textId="0A520D50" w:rsidR="00F30A45" w:rsidRPr="00F74481" w:rsidRDefault="00F30A45" w:rsidP="00F30A45">
            <w:pPr>
              <w:pStyle w:val="BodyTextTable"/>
              <w:contextualSpacing/>
            </w:pPr>
            <w:r>
              <w:t>Avi Fuks</w:t>
            </w:r>
          </w:p>
        </w:tc>
        <w:tc>
          <w:tcPr>
            <w:tcW w:w="529" w:type="pct"/>
            <w:shd w:val="clear" w:color="auto" w:fill="auto"/>
          </w:tcPr>
          <w:p w14:paraId="2EC8907A" w14:textId="08D57A8D" w:rsidR="00F30A45" w:rsidRPr="00F74481" w:rsidRDefault="00F30A45" w:rsidP="00F30A45">
            <w:pPr>
              <w:pStyle w:val="BodyTextTable"/>
              <w:contextualSpacing/>
            </w:pPr>
            <w:r>
              <w:t>Amdocs Engage</w:t>
            </w:r>
          </w:p>
        </w:tc>
        <w:tc>
          <w:tcPr>
            <w:tcW w:w="625" w:type="pct"/>
            <w:shd w:val="clear" w:color="auto" w:fill="auto"/>
          </w:tcPr>
          <w:p w14:paraId="5F5B7528" w14:textId="671907FF" w:rsidR="00F30A45" w:rsidRPr="00F74481" w:rsidRDefault="00F30A45" w:rsidP="00F30A45">
            <w:pPr>
              <w:pStyle w:val="BodyTextTable"/>
              <w:contextualSpacing/>
            </w:pPr>
            <w:r>
              <w:t>25</w:t>
            </w:r>
            <w:r w:rsidRPr="001F7A7B">
              <w:t>-Jan-21</w:t>
            </w:r>
          </w:p>
        </w:tc>
        <w:tc>
          <w:tcPr>
            <w:tcW w:w="1679" w:type="pct"/>
            <w:gridSpan w:val="2"/>
            <w:shd w:val="clear" w:color="auto" w:fill="auto"/>
          </w:tcPr>
          <w:p w14:paraId="66407E94" w14:textId="24B4BC7A" w:rsidR="00F30A45" w:rsidRDefault="00F30A45" w:rsidP="00F30A45">
            <w:pPr>
              <w:pStyle w:val="BodyTextTable"/>
              <w:contextualSpacing/>
            </w:pPr>
            <w:r>
              <w:t>3.1.2 Added details to the assumption</w:t>
            </w:r>
            <w:r w:rsidR="00246F42">
              <w:t xml:space="preserve"> about the experience definition</w:t>
            </w:r>
          </w:p>
          <w:p w14:paraId="5344D911" w14:textId="65184C7A" w:rsidR="00F30A45" w:rsidRDefault="00F30A45" w:rsidP="00F30A45">
            <w:pPr>
              <w:pStyle w:val="BodyTextTable"/>
              <w:contextualSpacing/>
            </w:pPr>
            <w:r>
              <w:t>3.1.2 Added assumption about records included in an extract</w:t>
            </w:r>
          </w:p>
          <w:p w14:paraId="703AC6EC" w14:textId="60FD5F5C" w:rsidR="00246F42" w:rsidRDefault="00246F42" w:rsidP="00F30A45">
            <w:pPr>
              <w:pStyle w:val="BodyTextTable"/>
              <w:contextualSpacing/>
            </w:pPr>
            <w:r>
              <w:t>3.1.3 Added flow diagram</w:t>
            </w:r>
          </w:p>
          <w:p w14:paraId="734039AA" w14:textId="25B337EC" w:rsidR="00246F42" w:rsidRDefault="00246F42" w:rsidP="00F30A45">
            <w:pPr>
              <w:pStyle w:val="BodyTextTable"/>
              <w:contextualSpacing/>
            </w:pPr>
            <w:r>
              <w:t>3.1.4 Update flow description</w:t>
            </w:r>
          </w:p>
          <w:p w14:paraId="6775125A" w14:textId="78DF0C7D" w:rsidR="00246F42" w:rsidRDefault="00246F42" w:rsidP="00F30A45">
            <w:pPr>
              <w:pStyle w:val="BodyTextTable"/>
              <w:contextualSpacing/>
            </w:pPr>
            <w:r>
              <w:t>3.2.2, 3.3.2 &amp; 3.4.2 Milestone labels</w:t>
            </w:r>
          </w:p>
          <w:p w14:paraId="52AA5B64" w14:textId="1203CF0A" w:rsidR="00F30A45" w:rsidRPr="00F74481" w:rsidRDefault="00F30A45" w:rsidP="00246F42">
            <w:pPr>
              <w:pStyle w:val="BodyTextTable"/>
              <w:contextualSpacing/>
            </w:pPr>
            <w:r>
              <w:t>3.5 Handling an erroneous record</w:t>
            </w:r>
          </w:p>
        </w:tc>
        <w:tc>
          <w:tcPr>
            <w:tcW w:w="343" w:type="pct"/>
            <w:shd w:val="clear" w:color="auto" w:fill="auto"/>
            <w:hideMark/>
          </w:tcPr>
          <w:p w14:paraId="6C80FFB0" w14:textId="142CD60F" w:rsidR="00F30A45" w:rsidRPr="00F74481" w:rsidRDefault="00F30A45" w:rsidP="00F30A45">
            <w:pPr>
              <w:pStyle w:val="BodyTextTable"/>
              <w:contextualSpacing/>
            </w:pPr>
            <w:r>
              <w:t>Y</w:t>
            </w:r>
          </w:p>
        </w:tc>
        <w:tc>
          <w:tcPr>
            <w:tcW w:w="490" w:type="pct"/>
            <w:shd w:val="clear" w:color="auto" w:fill="auto"/>
            <w:hideMark/>
          </w:tcPr>
          <w:p w14:paraId="2BDE0683" w14:textId="77777777" w:rsidR="00F30A45" w:rsidRPr="00F74481" w:rsidRDefault="00F30A45" w:rsidP="00F30A45">
            <w:pPr>
              <w:pStyle w:val="BodyTextTable"/>
              <w:contextualSpacing/>
            </w:pPr>
          </w:p>
        </w:tc>
        <w:tc>
          <w:tcPr>
            <w:tcW w:w="373" w:type="pct"/>
            <w:shd w:val="clear" w:color="auto" w:fill="auto"/>
            <w:hideMark/>
          </w:tcPr>
          <w:p w14:paraId="7FACA7ED" w14:textId="4995963B" w:rsidR="00F30A45" w:rsidRPr="00F74481" w:rsidRDefault="00F30A45" w:rsidP="00F30A45">
            <w:pPr>
              <w:pStyle w:val="BodyTextTable"/>
              <w:contextualSpacing/>
            </w:pPr>
            <w:r>
              <w:t>0.2</w:t>
            </w:r>
          </w:p>
        </w:tc>
      </w:tr>
      <w:tr w:rsidR="00D314AB" w:rsidRPr="00F74481" w14:paraId="25CBE1FB" w14:textId="77777777" w:rsidTr="00D314AB">
        <w:trPr>
          <w:cantSplit/>
          <w:tblHeader/>
        </w:trPr>
        <w:tc>
          <w:tcPr>
            <w:tcW w:w="382" w:type="pct"/>
            <w:shd w:val="clear" w:color="auto" w:fill="auto"/>
          </w:tcPr>
          <w:p w14:paraId="6E21B5B1" w14:textId="3D0BB844" w:rsidR="003244F4" w:rsidRDefault="003244F4" w:rsidP="003244F4">
            <w:pPr>
              <w:pStyle w:val="BodyTextTable"/>
              <w:contextualSpacing/>
            </w:pPr>
            <w:r>
              <w:t>20.03</w:t>
            </w:r>
          </w:p>
        </w:tc>
        <w:tc>
          <w:tcPr>
            <w:tcW w:w="579" w:type="pct"/>
            <w:shd w:val="clear" w:color="auto" w:fill="auto"/>
          </w:tcPr>
          <w:p w14:paraId="1E44311A" w14:textId="05A8ED09" w:rsidR="003244F4" w:rsidRDefault="003244F4" w:rsidP="003244F4">
            <w:pPr>
              <w:pStyle w:val="BodyTextTable"/>
              <w:contextualSpacing/>
            </w:pPr>
            <w:r>
              <w:t>Avi Fuks</w:t>
            </w:r>
          </w:p>
        </w:tc>
        <w:tc>
          <w:tcPr>
            <w:tcW w:w="529" w:type="pct"/>
            <w:shd w:val="clear" w:color="auto" w:fill="auto"/>
          </w:tcPr>
          <w:p w14:paraId="391C7834" w14:textId="3C9A2E10" w:rsidR="003244F4" w:rsidRDefault="003244F4" w:rsidP="003244F4">
            <w:pPr>
              <w:pStyle w:val="BodyTextTable"/>
              <w:contextualSpacing/>
            </w:pPr>
            <w:r>
              <w:t>Amdocs Engage</w:t>
            </w:r>
          </w:p>
        </w:tc>
        <w:tc>
          <w:tcPr>
            <w:tcW w:w="625" w:type="pct"/>
            <w:shd w:val="clear" w:color="auto" w:fill="auto"/>
          </w:tcPr>
          <w:p w14:paraId="143C40DB" w14:textId="13166932" w:rsidR="003244F4" w:rsidRDefault="00493DAD" w:rsidP="003244F4">
            <w:pPr>
              <w:pStyle w:val="BodyTextTable"/>
              <w:contextualSpacing/>
            </w:pPr>
            <w:r>
              <w:t>31</w:t>
            </w:r>
            <w:r w:rsidR="003244F4">
              <w:t>-</w:t>
            </w:r>
            <w:r w:rsidR="003244F4" w:rsidRPr="001F7A7B">
              <w:t>Jan-21</w:t>
            </w:r>
          </w:p>
        </w:tc>
        <w:tc>
          <w:tcPr>
            <w:tcW w:w="1679" w:type="pct"/>
            <w:gridSpan w:val="2"/>
            <w:shd w:val="clear" w:color="auto" w:fill="auto"/>
          </w:tcPr>
          <w:p w14:paraId="6C207EDB" w14:textId="3EB056FA" w:rsidR="003244F4" w:rsidRDefault="00DC6764" w:rsidP="003244F4">
            <w:pPr>
              <w:pStyle w:val="BodyTextTable"/>
              <w:contextualSpacing/>
            </w:pPr>
            <w:r>
              <w:t>1.1 FTP process details status.</w:t>
            </w:r>
            <w:r>
              <w:br/>
              <w:t>3.1.3. &amp; 3.1.4 Updated FTP flow</w:t>
            </w:r>
          </w:p>
          <w:p w14:paraId="6690BC7E" w14:textId="5E93F370" w:rsidR="00DC6764" w:rsidRDefault="00DC6764" w:rsidP="003244F4">
            <w:pPr>
              <w:pStyle w:val="BodyTextTable"/>
              <w:contextualSpacing/>
            </w:pPr>
            <w:r>
              <w:t>4 Added open items related to FTP</w:t>
            </w:r>
          </w:p>
        </w:tc>
        <w:tc>
          <w:tcPr>
            <w:tcW w:w="343" w:type="pct"/>
            <w:shd w:val="clear" w:color="auto" w:fill="auto"/>
          </w:tcPr>
          <w:p w14:paraId="599C0AAF" w14:textId="5252F8C7" w:rsidR="003244F4" w:rsidRDefault="003244F4" w:rsidP="003244F4">
            <w:pPr>
              <w:pStyle w:val="BodyTextTable"/>
              <w:contextualSpacing/>
            </w:pPr>
            <w:r>
              <w:t>Y</w:t>
            </w:r>
          </w:p>
        </w:tc>
        <w:tc>
          <w:tcPr>
            <w:tcW w:w="490" w:type="pct"/>
            <w:shd w:val="clear" w:color="auto" w:fill="auto"/>
          </w:tcPr>
          <w:p w14:paraId="5252BE67" w14:textId="77777777" w:rsidR="003244F4" w:rsidRPr="00F74481" w:rsidRDefault="003244F4" w:rsidP="003244F4">
            <w:pPr>
              <w:pStyle w:val="BodyTextTable"/>
              <w:contextualSpacing/>
            </w:pPr>
          </w:p>
        </w:tc>
        <w:tc>
          <w:tcPr>
            <w:tcW w:w="373" w:type="pct"/>
            <w:shd w:val="clear" w:color="auto" w:fill="auto"/>
          </w:tcPr>
          <w:p w14:paraId="4B5F65A9" w14:textId="0241954F" w:rsidR="003244F4" w:rsidRDefault="003244F4" w:rsidP="003244F4">
            <w:pPr>
              <w:pStyle w:val="BodyTextTable"/>
              <w:contextualSpacing/>
            </w:pPr>
            <w:r>
              <w:t>0.3</w:t>
            </w:r>
          </w:p>
        </w:tc>
      </w:tr>
      <w:tr w:rsidR="00D314AB" w:rsidRPr="00F74481" w14:paraId="5DD280C6" w14:textId="77777777" w:rsidTr="00D314AB">
        <w:trPr>
          <w:cantSplit/>
          <w:tblHeader/>
          <w:ins w:id="15" w:author="Avi Fuks" w:date="2021-03-29T13:15:00Z"/>
        </w:trPr>
        <w:tc>
          <w:tcPr>
            <w:tcW w:w="382" w:type="pct"/>
            <w:shd w:val="clear" w:color="auto" w:fill="auto"/>
          </w:tcPr>
          <w:p w14:paraId="21FAB115" w14:textId="76DEF43D" w:rsidR="00C13B74" w:rsidRDefault="00C13B74" w:rsidP="00C13B74">
            <w:pPr>
              <w:pStyle w:val="BodyTextTable"/>
              <w:contextualSpacing/>
              <w:rPr>
                <w:ins w:id="16" w:author="Avi Fuks" w:date="2021-03-29T13:15:00Z"/>
              </w:rPr>
            </w:pPr>
            <w:ins w:id="17" w:author="Avi Fuks" w:date="2021-03-29T13:15:00Z">
              <w:r>
                <w:t>20.03</w:t>
              </w:r>
            </w:ins>
          </w:p>
        </w:tc>
        <w:tc>
          <w:tcPr>
            <w:tcW w:w="579" w:type="pct"/>
            <w:shd w:val="clear" w:color="auto" w:fill="auto"/>
          </w:tcPr>
          <w:p w14:paraId="296824FC" w14:textId="624CC810" w:rsidR="00C13B74" w:rsidRDefault="00C13B74" w:rsidP="00C13B74">
            <w:pPr>
              <w:pStyle w:val="BodyTextTable"/>
              <w:contextualSpacing/>
              <w:rPr>
                <w:ins w:id="18" w:author="Avi Fuks" w:date="2021-03-29T13:15:00Z"/>
              </w:rPr>
            </w:pPr>
            <w:ins w:id="19" w:author="Avi Fuks" w:date="2021-03-29T13:15:00Z">
              <w:r>
                <w:t>Avi Fuks</w:t>
              </w:r>
            </w:ins>
          </w:p>
        </w:tc>
        <w:tc>
          <w:tcPr>
            <w:tcW w:w="529" w:type="pct"/>
            <w:shd w:val="clear" w:color="auto" w:fill="auto"/>
          </w:tcPr>
          <w:p w14:paraId="1B5F8D6C" w14:textId="36A3EA0D" w:rsidR="00C13B74" w:rsidRDefault="00C13B74" w:rsidP="00C13B74">
            <w:pPr>
              <w:pStyle w:val="BodyTextTable"/>
              <w:contextualSpacing/>
              <w:rPr>
                <w:ins w:id="20" w:author="Avi Fuks" w:date="2021-03-29T13:15:00Z"/>
              </w:rPr>
            </w:pPr>
            <w:ins w:id="21" w:author="Avi Fuks" w:date="2021-03-29T13:15:00Z">
              <w:r>
                <w:t>Amdocs Engage</w:t>
              </w:r>
            </w:ins>
          </w:p>
        </w:tc>
        <w:tc>
          <w:tcPr>
            <w:tcW w:w="625" w:type="pct"/>
            <w:shd w:val="clear" w:color="auto" w:fill="auto"/>
          </w:tcPr>
          <w:p w14:paraId="3BC132B7" w14:textId="0BAD0677" w:rsidR="00C13B74" w:rsidRDefault="00C13B74" w:rsidP="00C13B74">
            <w:pPr>
              <w:pStyle w:val="BodyTextTable"/>
              <w:contextualSpacing/>
              <w:rPr>
                <w:ins w:id="22" w:author="Avi Fuks" w:date="2021-03-29T13:15:00Z"/>
              </w:rPr>
            </w:pPr>
            <w:ins w:id="23" w:author="Avi Fuks" w:date="2021-03-29T13:15:00Z">
              <w:r>
                <w:t>2</w:t>
              </w:r>
            </w:ins>
            <w:ins w:id="24" w:author="Avi Fuks" w:date="2021-04-26T21:13:00Z">
              <w:r w:rsidR="001A13E1">
                <w:t>6</w:t>
              </w:r>
            </w:ins>
            <w:ins w:id="25" w:author="Avi Fuks" w:date="2021-03-29T13:15:00Z">
              <w:r>
                <w:t>-</w:t>
              </w:r>
            </w:ins>
            <w:ins w:id="26" w:author="Avi Fuks" w:date="2021-04-21T12:35:00Z">
              <w:r w:rsidR="008C633A">
                <w:t>Apr</w:t>
              </w:r>
            </w:ins>
            <w:ins w:id="27" w:author="Avi Fuks" w:date="2021-03-29T13:15:00Z">
              <w:r>
                <w:t>r</w:t>
              </w:r>
              <w:r w:rsidRPr="001F7A7B">
                <w:t>-21</w:t>
              </w:r>
            </w:ins>
          </w:p>
        </w:tc>
        <w:tc>
          <w:tcPr>
            <w:tcW w:w="1679" w:type="pct"/>
            <w:gridSpan w:val="2"/>
            <w:shd w:val="clear" w:color="auto" w:fill="auto"/>
          </w:tcPr>
          <w:p w14:paraId="3EEF18B2" w14:textId="6F1E161F" w:rsidR="001A13E1" w:rsidRDefault="001A13E1" w:rsidP="00C13B74">
            <w:pPr>
              <w:pStyle w:val="BodyTextTable"/>
              <w:contextualSpacing/>
              <w:rPr>
                <w:ins w:id="28" w:author="Avi Fuks" w:date="2021-04-26T21:14:00Z"/>
              </w:rPr>
            </w:pPr>
            <w:ins w:id="29" w:author="Avi Fuks" w:date="2021-04-26T21:11:00Z">
              <w:r>
                <w:t xml:space="preserve">1.1 </w:t>
              </w:r>
            </w:ins>
            <w:ins w:id="30" w:author="Avi Fuks" w:date="2021-04-26T21:14:00Z">
              <w:r>
                <w:t>Refer to f</w:t>
              </w:r>
            </w:ins>
            <w:ins w:id="31" w:author="Avi Fuks" w:date="2021-04-26T21:13:00Z">
              <w:r>
                <w:t xml:space="preserve">ile transfer </w:t>
              </w:r>
            </w:ins>
            <w:ins w:id="32" w:author="Avi Fuks" w:date="2021-04-26T21:14:00Z">
              <w:r>
                <w:t>removed</w:t>
              </w:r>
            </w:ins>
            <w:ins w:id="33" w:author="Avi Fuks" w:date="2021-04-26T21:11:00Z">
              <w:r>
                <w:t xml:space="preserve"> </w:t>
              </w:r>
            </w:ins>
          </w:p>
          <w:p w14:paraId="512F9A9D" w14:textId="12218E61" w:rsidR="001A13E1" w:rsidRDefault="001A13E1" w:rsidP="00C13B74">
            <w:pPr>
              <w:pStyle w:val="BodyTextTable"/>
              <w:contextualSpacing/>
              <w:rPr>
                <w:ins w:id="34" w:author="Avi Fuks" w:date="2021-04-26T21:11:00Z"/>
              </w:rPr>
            </w:pPr>
            <w:ins w:id="35" w:author="Avi Fuks" w:date="2021-04-26T21:14:00Z">
              <w:r>
                <w:t>2.</w:t>
              </w:r>
            </w:ins>
            <w:ins w:id="36" w:author="Avi Fuks" w:date="2021-04-26T21:15:00Z">
              <w:r>
                <w:t>1</w:t>
              </w:r>
            </w:ins>
            <w:ins w:id="37" w:author="Avi Fuks" w:date="2021-04-26T21:14:00Z">
              <w:r>
                <w:t xml:space="preserve"> File transfer added</w:t>
              </w:r>
            </w:ins>
          </w:p>
          <w:p w14:paraId="25F6E430" w14:textId="536B4B1A" w:rsidR="00190077" w:rsidRDefault="00190077" w:rsidP="00C13B74">
            <w:pPr>
              <w:pStyle w:val="BodyTextTable"/>
              <w:contextualSpacing/>
              <w:rPr>
                <w:ins w:id="38" w:author="Avi Fuks" w:date="2021-04-21T16:00:00Z"/>
              </w:rPr>
            </w:pPr>
            <w:ins w:id="39" w:author="Avi Fuks" w:date="2021-04-21T16:00:00Z">
              <w:r>
                <w:t>2.4 IML</w:t>
              </w:r>
            </w:ins>
            <w:ins w:id="40" w:author="Avi Fuks" w:date="2021-04-26T21:15:00Z">
              <w:r w:rsidR="001A13E1">
                <w:t xml:space="preserve"> added</w:t>
              </w:r>
            </w:ins>
          </w:p>
          <w:p w14:paraId="14E643EF" w14:textId="137C6337" w:rsidR="00D314AB" w:rsidRDefault="00D314AB" w:rsidP="00C13B74">
            <w:pPr>
              <w:pStyle w:val="BodyTextTable"/>
              <w:contextualSpacing/>
              <w:rPr>
                <w:ins w:id="41" w:author="Avi Fuks" w:date="2021-04-21T15:55:00Z"/>
              </w:rPr>
            </w:pPr>
            <w:ins w:id="42" w:author="Avi Fuks" w:date="2021-04-21T15:54:00Z">
              <w:r>
                <w:t>Split t</w:t>
              </w:r>
            </w:ins>
            <w:ins w:id="43" w:author="Avi Fuks" w:date="2021-04-21T15:55:00Z">
              <w:r>
                <w:t xml:space="preserve">he </w:t>
              </w:r>
            </w:ins>
            <w:ins w:id="44" w:author="Avi Fuks" w:date="2021-04-21T15:57:00Z">
              <w:r>
                <w:t>details</w:t>
              </w:r>
            </w:ins>
            <w:ins w:id="45" w:author="Avi Fuks" w:date="2021-04-21T15:55:00Z">
              <w:r>
                <w:t xml:space="preserve"> to </w:t>
              </w:r>
            </w:ins>
          </w:p>
          <w:p w14:paraId="37691DDF" w14:textId="74DD4DB9" w:rsidR="00D314AB" w:rsidRDefault="00D314AB" w:rsidP="00D314AB">
            <w:pPr>
              <w:pStyle w:val="BodyTextTable"/>
              <w:ind w:left="357"/>
              <w:contextualSpacing/>
              <w:rPr>
                <w:ins w:id="46" w:author="Avi Fuks" w:date="2021-04-21T15:55:00Z"/>
              </w:rPr>
            </w:pPr>
            <w:ins w:id="47" w:author="Avi Fuks" w:date="2021-04-21T15:55:00Z">
              <w:r>
                <w:t>3 Extract</w:t>
              </w:r>
            </w:ins>
            <w:ins w:id="48" w:author="Avi Fuks" w:date="2021-04-21T15:57:00Z">
              <w:r>
                <w:t>s</w:t>
              </w:r>
            </w:ins>
            <w:ins w:id="49" w:author="Avi Fuks" w:date="2021-04-21T15:55:00Z">
              <w:r>
                <w:t xml:space="preserve"> generations</w:t>
              </w:r>
            </w:ins>
          </w:p>
          <w:p w14:paraId="506F3723" w14:textId="2FCAAA80" w:rsidR="00C13B74" w:rsidRDefault="00D314AB" w:rsidP="00D314AB">
            <w:pPr>
              <w:pStyle w:val="BodyTextTable"/>
              <w:ind w:left="357"/>
              <w:contextualSpacing/>
              <w:rPr>
                <w:ins w:id="50" w:author="Avi Fuks" w:date="2021-04-21T15:55:00Z"/>
              </w:rPr>
            </w:pPr>
            <w:ins w:id="51" w:author="Avi Fuks" w:date="2021-04-21T15:55:00Z">
              <w:r>
                <w:t xml:space="preserve">4 </w:t>
              </w:r>
            </w:ins>
            <w:ins w:id="52" w:author="Avi Fuks" w:date="2021-04-21T15:56:00Z">
              <w:r>
                <w:t>Extracts</w:t>
              </w:r>
            </w:ins>
            <w:ins w:id="53" w:author="Avi Fuks" w:date="2021-04-21T15:55:00Z">
              <w:r>
                <w:t xml:space="preserve"> </w:t>
              </w:r>
            </w:ins>
            <w:ins w:id="54" w:author="Avi Fuks" w:date="2021-04-21T15:56:00Z">
              <w:r>
                <w:t>transfer</w:t>
              </w:r>
            </w:ins>
          </w:p>
          <w:p w14:paraId="7DC35F15" w14:textId="3B39C228" w:rsidR="00D314AB" w:rsidRDefault="00D314AB" w:rsidP="00C13B74">
            <w:pPr>
              <w:pStyle w:val="BodyTextTable"/>
              <w:contextualSpacing/>
              <w:rPr>
                <w:ins w:id="55" w:author="Avi Fuks" w:date="2021-03-29T13:15:00Z"/>
              </w:rPr>
            </w:pPr>
            <w:ins w:id="56" w:author="Avi Fuks" w:date="2021-04-21T15:56:00Z">
              <w:r>
                <w:t>5 Updated OIs</w:t>
              </w:r>
            </w:ins>
          </w:p>
        </w:tc>
        <w:tc>
          <w:tcPr>
            <w:tcW w:w="343" w:type="pct"/>
            <w:shd w:val="clear" w:color="auto" w:fill="auto"/>
          </w:tcPr>
          <w:p w14:paraId="4B23A935" w14:textId="59688006" w:rsidR="00C13B74" w:rsidRDefault="00D314AB" w:rsidP="00C13B74">
            <w:pPr>
              <w:pStyle w:val="BodyTextTable"/>
              <w:contextualSpacing/>
              <w:rPr>
                <w:ins w:id="57" w:author="Avi Fuks" w:date="2021-03-29T13:15:00Z"/>
              </w:rPr>
            </w:pPr>
            <w:ins w:id="58" w:author="Avi Fuks" w:date="2021-04-21T15:58:00Z">
              <w:r>
                <w:t>Y</w:t>
              </w:r>
            </w:ins>
          </w:p>
        </w:tc>
        <w:tc>
          <w:tcPr>
            <w:tcW w:w="490" w:type="pct"/>
            <w:shd w:val="clear" w:color="auto" w:fill="auto"/>
          </w:tcPr>
          <w:p w14:paraId="321F2468" w14:textId="77777777" w:rsidR="00C13B74" w:rsidRPr="00F74481" w:rsidRDefault="00C13B74" w:rsidP="00C13B74">
            <w:pPr>
              <w:pStyle w:val="BodyTextTable"/>
              <w:contextualSpacing/>
              <w:rPr>
                <w:ins w:id="59" w:author="Avi Fuks" w:date="2021-03-29T13:15:00Z"/>
              </w:rPr>
            </w:pPr>
          </w:p>
        </w:tc>
        <w:tc>
          <w:tcPr>
            <w:tcW w:w="373" w:type="pct"/>
            <w:shd w:val="clear" w:color="auto" w:fill="auto"/>
          </w:tcPr>
          <w:p w14:paraId="6FC46E90" w14:textId="445990A1" w:rsidR="00C13B74" w:rsidRDefault="00C13B74" w:rsidP="00C13B74">
            <w:pPr>
              <w:pStyle w:val="BodyTextTable"/>
              <w:contextualSpacing/>
              <w:rPr>
                <w:ins w:id="60" w:author="Avi Fuks" w:date="2021-03-29T13:15:00Z"/>
              </w:rPr>
            </w:pPr>
            <w:ins w:id="61" w:author="Avi Fuks" w:date="2021-03-29T13:15:00Z">
              <w:r>
                <w:t>0.4</w:t>
              </w:r>
            </w:ins>
          </w:p>
        </w:tc>
      </w:tr>
    </w:tbl>
    <w:p w14:paraId="71788ABC" w14:textId="77777777" w:rsidR="006C449B" w:rsidRPr="00F74481" w:rsidRDefault="006C449B" w:rsidP="006C449B">
      <w:pPr>
        <w:pStyle w:val="BodyText"/>
        <w:sectPr w:rsidR="006C449B" w:rsidRPr="00F74481" w:rsidSect="00D314AB">
          <w:footerReference w:type="default" r:id="rId17"/>
          <w:headerReference w:type="first" r:id="rId18"/>
          <w:footerReference w:type="first" r:id="rId19"/>
          <w:pgSz w:w="12240" w:h="15840" w:code="1"/>
          <w:pgMar w:top="1440" w:right="1440" w:bottom="1440" w:left="1440" w:header="720" w:footer="801" w:gutter="0"/>
          <w:pgBorders w:offsetFrom="page">
            <w:bottom w:val="single" w:sz="4" w:space="24" w:color="FFFFFF"/>
          </w:pgBorders>
          <w:pgNumType w:fmt="lowerRoman" w:start="1"/>
          <w:cols w:space="708"/>
          <w:titlePg/>
          <w:docGrid w:linePitch="360"/>
        </w:sectPr>
      </w:pPr>
    </w:p>
    <w:p w14:paraId="386F32B4" w14:textId="77777777" w:rsidR="006C449B" w:rsidRPr="00F74481" w:rsidRDefault="006C449B" w:rsidP="005425B5">
      <w:pPr>
        <w:pStyle w:val="Contents"/>
        <w:outlineLvl w:val="0"/>
      </w:pPr>
      <w:bookmarkStart w:id="62" w:name="_Toc99349397"/>
      <w:bookmarkStart w:id="63" w:name="_Toc83701142"/>
      <w:bookmarkStart w:id="64" w:name="_Toc489563969"/>
      <w:bookmarkStart w:id="65" w:name="_Toc70364165"/>
      <w:bookmarkEnd w:id="62"/>
      <w:bookmarkEnd w:id="63"/>
      <w:r w:rsidRPr="00F74481">
        <w:t>Table of Contents</w:t>
      </w:r>
      <w:bookmarkEnd w:id="64"/>
      <w:bookmarkEnd w:id="65"/>
    </w:p>
    <w:p w14:paraId="35E7FE80" w14:textId="6E757421" w:rsidR="001A13E1" w:rsidRDefault="00984118">
      <w:pPr>
        <w:pStyle w:val="TOC1"/>
        <w:rPr>
          <w:rFonts w:asciiTheme="minorHAnsi" w:eastAsiaTheme="minorEastAsia" w:hAnsiTheme="minorHAnsi" w:cstheme="minorBidi"/>
          <w:b w:val="0"/>
          <w:color w:val="auto"/>
        </w:rPr>
      </w:pPr>
      <w:r w:rsidRPr="00F74481">
        <w:rPr>
          <w:noProof w:val="0"/>
        </w:rPr>
        <w:fldChar w:fldCharType="begin"/>
      </w:r>
      <w:r w:rsidRPr="00F74481">
        <w:rPr>
          <w:noProof w:val="0"/>
        </w:rPr>
        <w:instrText xml:space="preserve"> TOC \o "1-3" \h \z \u </w:instrText>
      </w:r>
      <w:r w:rsidRPr="00F74481">
        <w:rPr>
          <w:noProof w:val="0"/>
        </w:rPr>
        <w:fldChar w:fldCharType="separate"/>
      </w:r>
      <w:hyperlink w:anchor="_Toc70364165" w:history="1">
        <w:r w:rsidR="001A13E1" w:rsidRPr="00205DEA">
          <w:rPr>
            <w:rStyle w:val="Hyperlink"/>
          </w:rPr>
          <w:t>Table of Contents</w:t>
        </w:r>
        <w:r w:rsidR="001A13E1">
          <w:rPr>
            <w:webHidden/>
          </w:rPr>
          <w:tab/>
        </w:r>
        <w:r w:rsidR="001A13E1">
          <w:rPr>
            <w:webHidden/>
          </w:rPr>
          <w:fldChar w:fldCharType="begin"/>
        </w:r>
        <w:r w:rsidR="001A13E1">
          <w:rPr>
            <w:webHidden/>
          </w:rPr>
          <w:instrText xml:space="preserve"> PAGEREF _Toc70364165 \h </w:instrText>
        </w:r>
        <w:r w:rsidR="001A13E1">
          <w:rPr>
            <w:webHidden/>
          </w:rPr>
        </w:r>
        <w:r w:rsidR="001A13E1">
          <w:rPr>
            <w:webHidden/>
          </w:rPr>
          <w:fldChar w:fldCharType="separate"/>
        </w:r>
        <w:r w:rsidR="001A13E1">
          <w:rPr>
            <w:webHidden/>
          </w:rPr>
          <w:t>ii</w:t>
        </w:r>
        <w:r w:rsidR="001A13E1">
          <w:rPr>
            <w:webHidden/>
          </w:rPr>
          <w:fldChar w:fldCharType="end"/>
        </w:r>
      </w:hyperlink>
    </w:p>
    <w:p w14:paraId="201B3BE9" w14:textId="39B162F6" w:rsidR="001A13E1" w:rsidRDefault="001A13E1">
      <w:pPr>
        <w:pStyle w:val="TOC1"/>
        <w:rPr>
          <w:rFonts w:asciiTheme="minorHAnsi" w:eastAsiaTheme="minorEastAsia" w:hAnsiTheme="minorHAnsi" w:cstheme="minorBidi"/>
          <w:b w:val="0"/>
          <w:color w:val="auto"/>
        </w:rPr>
      </w:pPr>
      <w:hyperlink w:anchor="_Toc70364166" w:history="1">
        <w:r w:rsidRPr="00205DEA">
          <w:rPr>
            <w:rStyle w:val="Hyperlink"/>
            <w:rFonts w:ascii="Arial" w:hAnsi="Arial"/>
          </w:rPr>
          <w:t>1</w:t>
        </w:r>
        <w:r>
          <w:rPr>
            <w:rFonts w:asciiTheme="minorHAnsi" w:eastAsiaTheme="minorEastAsia" w:hAnsiTheme="minorHAnsi" w:cstheme="minorBidi"/>
            <w:b w:val="0"/>
            <w:color w:val="auto"/>
          </w:rPr>
          <w:tab/>
        </w:r>
        <w:r w:rsidRPr="00205DEA">
          <w:rPr>
            <w:rStyle w:val="Hyperlink"/>
          </w:rPr>
          <w:t>Introduction</w:t>
        </w:r>
        <w:r>
          <w:rPr>
            <w:webHidden/>
          </w:rPr>
          <w:tab/>
        </w:r>
        <w:r>
          <w:rPr>
            <w:webHidden/>
          </w:rPr>
          <w:fldChar w:fldCharType="begin"/>
        </w:r>
        <w:r>
          <w:rPr>
            <w:webHidden/>
          </w:rPr>
          <w:instrText xml:space="preserve"> PAGEREF _Toc70364166 \h </w:instrText>
        </w:r>
        <w:r>
          <w:rPr>
            <w:webHidden/>
          </w:rPr>
        </w:r>
        <w:r>
          <w:rPr>
            <w:webHidden/>
          </w:rPr>
          <w:fldChar w:fldCharType="separate"/>
        </w:r>
        <w:r>
          <w:rPr>
            <w:webHidden/>
          </w:rPr>
          <w:t>1</w:t>
        </w:r>
        <w:r>
          <w:rPr>
            <w:webHidden/>
          </w:rPr>
          <w:fldChar w:fldCharType="end"/>
        </w:r>
      </w:hyperlink>
    </w:p>
    <w:p w14:paraId="4FD61117" w14:textId="201294BB" w:rsidR="001A13E1" w:rsidRDefault="001A13E1">
      <w:pPr>
        <w:pStyle w:val="TOC2"/>
        <w:rPr>
          <w:rFonts w:asciiTheme="minorHAnsi" w:eastAsiaTheme="minorEastAsia" w:hAnsiTheme="minorHAnsi" w:cstheme="minorBidi"/>
          <w:noProof/>
          <w:color w:val="auto"/>
          <w:sz w:val="22"/>
          <w:szCs w:val="22"/>
        </w:rPr>
      </w:pPr>
      <w:hyperlink w:anchor="_Toc70364167" w:history="1">
        <w:r w:rsidRPr="00205DEA">
          <w:rPr>
            <w:rStyle w:val="Hyperlink"/>
            <w:rFonts w:ascii="Arial" w:hAnsi="Arial"/>
            <w:noProof/>
          </w:rPr>
          <w:t>1.1</w:t>
        </w:r>
        <w:r>
          <w:rPr>
            <w:rFonts w:asciiTheme="minorHAnsi" w:eastAsiaTheme="minorEastAsia" w:hAnsiTheme="minorHAnsi" w:cstheme="minorBidi"/>
            <w:noProof/>
            <w:color w:val="auto"/>
            <w:sz w:val="22"/>
            <w:szCs w:val="22"/>
          </w:rPr>
          <w:tab/>
        </w:r>
        <w:r w:rsidRPr="00205DEA">
          <w:rPr>
            <w:rStyle w:val="Hyperlink"/>
            <w:noProof/>
          </w:rPr>
          <w:t>Purpose and Scope</w:t>
        </w:r>
        <w:r>
          <w:rPr>
            <w:noProof/>
            <w:webHidden/>
          </w:rPr>
          <w:tab/>
        </w:r>
        <w:r>
          <w:rPr>
            <w:noProof/>
            <w:webHidden/>
          </w:rPr>
          <w:fldChar w:fldCharType="begin"/>
        </w:r>
        <w:r>
          <w:rPr>
            <w:noProof/>
            <w:webHidden/>
          </w:rPr>
          <w:instrText xml:space="preserve"> PAGEREF _Toc70364167 \h </w:instrText>
        </w:r>
        <w:r>
          <w:rPr>
            <w:noProof/>
            <w:webHidden/>
          </w:rPr>
        </w:r>
        <w:r>
          <w:rPr>
            <w:noProof/>
            <w:webHidden/>
          </w:rPr>
          <w:fldChar w:fldCharType="separate"/>
        </w:r>
        <w:r>
          <w:rPr>
            <w:noProof/>
            <w:webHidden/>
          </w:rPr>
          <w:t>1</w:t>
        </w:r>
        <w:r>
          <w:rPr>
            <w:noProof/>
            <w:webHidden/>
          </w:rPr>
          <w:fldChar w:fldCharType="end"/>
        </w:r>
      </w:hyperlink>
    </w:p>
    <w:p w14:paraId="625A8914" w14:textId="68F33DF0" w:rsidR="001A13E1" w:rsidRDefault="001A13E1">
      <w:pPr>
        <w:pStyle w:val="TOC2"/>
        <w:rPr>
          <w:rFonts w:asciiTheme="minorHAnsi" w:eastAsiaTheme="minorEastAsia" w:hAnsiTheme="minorHAnsi" w:cstheme="minorBidi"/>
          <w:noProof/>
          <w:color w:val="auto"/>
          <w:sz w:val="22"/>
          <w:szCs w:val="22"/>
        </w:rPr>
      </w:pPr>
      <w:hyperlink w:anchor="_Toc70364168" w:history="1">
        <w:r w:rsidRPr="00205DEA">
          <w:rPr>
            <w:rStyle w:val="Hyperlink"/>
            <w:rFonts w:ascii="Arial" w:hAnsi="Arial"/>
            <w:noProof/>
          </w:rPr>
          <w:t>1.2</w:t>
        </w:r>
        <w:r>
          <w:rPr>
            <w:rFonts w:asciiTheme="minorHAnsi" w:eastAsiaTheme="minorEastAsia" w:hAnsiTheme="minorHAnsi" w:cstheme="minorBidi"/>
            <w:noProof/>
            <w:color w:val="auto"/>
            <w:sz w:val="22"/>
            <w:szCs w:val="22"/>
          </w:rPr>
          <w:tab/>
        </w:r>
        <w:r w:rsidRPr="00205DEA">
          <w:rPr>
            <w:rStyle w:val="Hyperlink"/>
            <w:noProof/>
          </w:rPr>
          <w:t>Related Documentation</w:t>
        </w:r>
        <w:r>
          <w:rPr>
            <w:noProof/>
            <w:webHidden/>
          </w:rPr>
          <w:tab/>
        </w:r>
        <w:r>
          <w:rPr>
            <w:noProof/>
            <w:webHidden/>
          </w:rPr>
          <w:fldChar w:fldCharType="begin"/>
        </w:r>
        <w:r>
          <w:rPr>
            <w:noProof/>
            <w:webHidden/>
          </w:rPr>
          <w:instrText xml:space="preserve"> PAGEREF _Toc70364168 \h </w:instrText>
        </w:r>
        <w:r>
          <w:rPr>
            <w:noProof/>
            <w:webHidden/>
          </w:rPr>
        </w:r>
        <w:r>
          <w:rPr>
            <w:noProof/>
            <w:webHidden/>
          </w:rPr>
          <w:fldChar w:fldCharType="separate"/>
        </w:r>
        <w:r>
          <w:rPr>
            <w:noProof/>
            <w:webHidden/>
          </w:rPr>
          <w:t>1</w:t>
        </w:r>
        <w:r>
          <w:rPr>
            <w:noProof/>
            <w:webHidden/>
          </w:rPr>
          <w:fldChar w:fldCharType="end"/>
        </w:r>
      </w:hyperlink>
    </w:p>
    <w:p w14:paraId="4649A96B" w14:textId="6524CF0D" w:rsidR="001A13E1" w:rsidRDefault="001A13E1">
      <w:pPr>
        <w:pStyle w:val="TOC2"/>
        <w:rPr>
          <w:rFonts w:asciiTheme="minorHAnsi" w:eastAsiaTheme="minorEastAsia" w:hAnsiTheme="minorHAnsi" w:cstheme="minorBidi"/>
          <w:noProof/>
          <w:color w:val="auto"/>
          <w:sz w:val="22"/>
          <w:szCs w:val="22"/>
        </w:rPr>
      </w:pPr>
      <w:hyperlink w:anchor="_Toc70364169" w:history="1">
        <w:r w:rsidRPr="00205DEA">
          <w:rPr>
            <w:rStyle w:val="Hyperlink"/>
            <w:rFonts w:ascii="Arial" w:hAnsi="Arial"/>
            <w:noProof/>
          </w:rPr>
          <w:t>1.3</w:t>
        </w:r>
        <w:r>
          <w:rPr>
            <w:rFonts w:asciiTheme="minorHAnsi" w:eastAsiaTheme="minorEastAsia" w:hAnsiTheme="minorHAnsi" w:cstheme="minorBidi"/>
            <w:noProof/>
            <w:color w:val="auto"/>
            <w:sz w:val="22"/>
            <w:szCs w:val="22"/>
          </w:rPr>
          <w:tab/>
        </w:r>
        <w:r w:rsidRPr="00205DEA">
          <w:rPr>
            <w:rStyle w:val="Hyperlink"/>
            <w:noProof/>
          </w:rPr>
          <w:t>Terms and Definitions – N/A</w:t>
        </w:r>
        <w:r>
          <w:rPr>
            <w:noProof/>
            <w:webHidden/>
          </w:rPr>
          <w:tab/>
        </w:r>
        <w:r>
          <w:rPr>
            <w:noProof/>
            <w:webHidden/>
          </w:rPr>
          <w:fldChar w:fldCharType="begin"/>
        </w:r>
        <w:r>
          <w:rPr>
            <w:noProof/>
            <w:webHidden/>
          </w:rPr>
          <w:instrText xml:space="preserve"> PAGEREF _Toc70364169 \h </w:instrText>
        </w:r>
        <w:r>
          <w:rPr>
            <w:noProof/>
            <w:webHidden/>
          </w:rPr>
        </w:r>
        <w:r>
          <w:rPr>
            <w:noProof/>
            <w:webHidden/>
          </w:rPr>
          <w:fldChar w:fldCharType="separate"/>
        </w:r>
        <w:r>
          <w:rPr>
            <w:noProof/>
            <w:webHidden/>
          </w:rPr>
          <w:t>1</w:t>
        </w:r>
        <w:r>
          <w:rPr>
            <w:noProof/>
            <w:webHidden/>
          </w:rPr>
          <w:fldChar w:fldCharType="end"/>
        </w:r>
      </w:hyperlink>
    </w:p>
    <w:p w14:paraId="12F54FF5" w14:textId="3B2DCC11" w:rsidR="001A13E1" w:rsidRDefault="001A13E1">
      <w:pPr>
        <w:pStyle w:val="TOC1"/>
        <w:rPr>
          <w:rFonts w:asciiTheme="minorHAnsi" w:eastAsiaTheme="minorEastAsia" w:hAnsiTheme="minorHAnsi" w:cstheme="minorBidi"/>
          <w:b w:val="0"/>
          <w:color w:val="auto"/>
        </w:rPr>
      </w:pPr>
      <w:hyperlink w:anchor="_Toc70364170" w:history="1">
        <w:r w:rsidRPr="00205DEA">
          <w:rPr>
            <w:rStyle w:val="Hyperlink"/>
            <w:rFonts w:ascii="Arial" w:hAnsi="Arial"/>
          </w:rPr>
          <w:t>2</w:t>
        </w:r>
        <w:r>
          <w:rPr>
            <w:rFonts w:asciiTheme="minorHAnsi" w:eastAsiaTheme="minorEastAsia" w:hAnsiTheme="minorHAnsi" w:cstheme="minorBidi"/>
            <w:b w:val="0"/>
            <w:color w:val="auto"/>
          </w:rPr>
          <w:tab/>
        </w:r>
        <w:r w:rsidRPr="00205DEA">
          <w:rPr>
            <w:rStyle w:val="Hyperlink"/>
          </w:rPr>
          <w:t>General Information</w:t>
        </w:r>
        <w:r>
          <w:rPr>
            <w:webHidden/>
          </w:rPr>
          <w:tab/>
        </w:r>
        <w:r>
          <w:rPr>
            <w:webHidden/>
          </w:rPr>
          <w:fldChar w:fldCharType="begin"/>
        </w:r>
        <w:r>
          <w:rPr>
            <w:webHidden/>
          </w:rPr>
          <w:instrText xml:space="preserve"> PAGEREF _Toc70364170 \h </w:instrText>
        </w:r>
        <w:r>
          <w:rPr>
            <w:webHidden/>
          </w:rPr>
        </w:r>
        <w:r>
          <w:rPr>
            <w:webHidden/>
          </w:rPr>
          <w:fldChar w:fldCharType="separate"/>
        </w:r>
        <w:r>
          <w:rPr>
            <w:webHidden/>
          </w:rPr>
          <w:t>2</w:t>
        </w:r>
        <w:r>
          <w:rPr>
            <w:webHidden/>
          </w:rPr>
          <w:fldChar w:fldCharType="end"/>
        </w:r>
      </w:hyperlink>
    </w:p>
    <w:p w14:paraId="68091490" w14:textId="46FC50C7" w:rsidR="001A13E1" w:rsidRDefault="001A13E1">
      <w:pPr>
        <w:pStyle w:val="TOC2"/>
        <w:rPr>
          <w:rFonts w:asciiTheme="minorHAnsi" w:eastAsiaTheme="minorEastAsia" w:hAnsiTheme="minorHAnsi" w:cstheme="minorBidi"/>
          <w:noProof/>
          <w:color w:val="auto"/>
          <w:sz w:val="22"/>
          <w:szCs w:val="22"/>
        </w:rPr>
      </w:pPr>
      <w:hyperlink w:anchor="_Toc70364171" w:history="1">
        <w:r w:rsidRPr="00205DEA">
          <w:rPr>
            <w:rStyle w:val="Hyperlink"/>
            <w:rFonts w:ascii="Arial" w:hAnsi="Arial"/>
            <w:noProof/>
          </w:rPr>
          <w:t>2.1</w:t>
        </w:r>
        <w:r>
          <w:rPr>
            <w:rFonts w:asciiTheme="minorHAnsi" w:eastAsiaTheme="minorEastAsia" w:hAnsiTheme="minorHAnsi" w:cstheme="minorBidi"/>
            <w:noProof/>
            <w:color w:val="auto"/>
            <w:sz w:val="22"/>
            <w:szCs w:val="22"/>
          </w:rPr>
          <w:tab/>
        </w:r>
        <w:r w:rsidRPr="00205DEA">
          <w:rPr>
            <w:rStyle w:val="Hyperlink"/>
            <w:noProof/>
          </w:rPr>
          <w:t>Technical Information</w:t>
        </w:r>
        <w:r>
          <w:rPr>
            <w:noProof/>
            <w:webHidden/>
          </w:rPr>
          <w:tab/>
        </w:r>
        <w:r>
          <w:rPr>
            <w:noProof/>
            <w:webHidden/>
          </w:rPr>
          <w:fldChar w:fldCharType="begin"/>
        </w:r>
        <w:r>
          <w:rPr>
            <w:noProof/>
            <w:webHidden/>
          </w:rPr>
          <w:instrText xml:space="preserve"> PAGEREF _Toc70364171 \h </w:instrText>
        </w:r>
        <w:r>
          <w:rPr>
            <w:noProof/>
            <w:webHidden/>
          </w:rPr>
        </w:r>
        <w:r>
          <w:rPr>
            <w:noProof/>
            <w:webHidden/>
          </w:rPr>
          <w:fldChar w:fldCharType="separate"/>
        </w:r>
        <w:r>
          <w:rPr>
            <w:noProof/>
            <w:webHidden/>
          </w:rPr>
          <w:t>2</w:t>
        </w:r>
        <w:r>
          <w:rPr>
            <w:noProof/>
            <w:webHidden/>
          </w:rPr>
          <w:fldChar w:fldCharType="end"/>
        </w:r>
      </w:hyperlink>
    </w:p>
    <w:p w14:paraId="3F66B8BF" w14:textId="6828A7E8" w:rsidR="001A13E1" w:rsidRDefault="001A13E1">
      <w:pPr>
        <w:pStyle w:val="TOC2"/>
        <w:rPr>
          <w:rFonts w:asciiTheme="minorHAnsi" w:eastAsiaTheme="minorEastAsia" w:hAnsiTheme="minorHAnsi" w:cstheme="minorBidi"/>
          <w:noProof/>
          <w:color w:val="auto"/>
          <w:sz w:val="22"/>
          <w:szCs w:val="22"/>
        </w:rPr>
      </w:pPr>
      <w:hyperlink w:anchor="_Toc70364172" w:history="1">
        <w:r w:rsidRPr="00205DEA">
          <w:rPr>
            <w:rStyle w:val="Hyperlink"/>
            <w:rFonts w:ascii="Arial" w:hAnsi="Arial"/>
            <w:noProof/>
          </w:rPr>
          <w:t>2.2</w:t>
        </w:r>
        <w:r>
          <w:rPr>
            <w:rFonts w:asciiTheme="minorHAnsi" w:eastAsiaTheme="minorEastAsia" w:hAnsiTheme="minorHAnsi" w:cstheme="minorBidi"/>
            <w:noProof/>
            <w:color w:val="auto"/>
            <w:sz w:val="22"/>
            <w:szCs w:val="22"/>
          </w:rPr>
          <w:tab/>
        </w:r>
        <w:r w:rsidRPr="00205DEA">
          <w:rPr>
            <w:rStyle w:val="Hyperlink"/>
            <w:noProof/>
          </w:rPr>
          <w:t>SOW Traceability Matrix – N/A</w:t>
        </w:r>
        <w:r>
          <w:rPr>
            <w:noProof/>
            <w:webHidden/>
          </w:rPr>
          <w:tab/>
        </w:r>
        <w:r>
          <w:rPr>
            <w:noProof/>
            <w:webHidden/>
          </w:rPr>
          <w:fldChar w:fldCharType="begin"/>
        </w:r>
        <w:r>
          <w:rPr>
            <w:noProof/>
            <w:webHidden/>
          </w:rPr>
          <w:instrText xml:space="preserve"> PAGEREF _Toc70364172 \h </w:instrText>
        </w:r>
        <w:r>
          <w:rPr>
            <w:noProof/>
            <w:webHidden/>
          </w:rPr>
        </w:r>
        <w:r>
          <w:rPr>
            <w:noProof/>
            <w:webHidden/>
          </w:rPr>
          <w:fldChar w:fldCharType="separate"/>
        </w:r>
        <w:r>
          <w:rPr>
            <w:noProof/>
            <w:webHidden/>
          </w:rPr>
          <w:t>2</w:t>
        </w:r>
        <w:r>
          <w:rPr>
            <w:noProof/>
            <w:webHidden/>
          </w:rPr>
          <w:fldChar w:fldCharType="end"/>
        </w:r>
      </w:hyperlink>
    </w:p>
    <w:p w14:paraId="62CA4875" w14:textId="6635DD6D" w:rsidR="001A13E1" w:rsidRDefault="001A13E1">
      <w:pPr>
        <w:pStyle w:val="TOC2"/>
        <w:rPr>
          <w:rFonts w:asciiTheme="minorHAnsi" w:eastAsiaTheme="minorEastAsia" w:hAnsiTheme="minorHAnsi" w:cstheme="minorBidi"/>
          <w:noProof/>
          <w:color w:val="auto"/>
          <w:sz w:val="22"/>
          <w:szCs w:val="22"/>
        </w:rPr>
      </w:pPr>
      <w:hyperlink w:anchor="_Toc70364173" w:history="1">
        <w:r w:rsidRPr="00205DEA">
          <w:rPr>
            <w:rStyle w:val="Hyperlink"/>
            <w:rFonts w:ascii="Arial" w:hAnsi="Arial"/>
            <w:noProof/>
          </w:rPr>
          <w:t>2.3</w:t>
        </w:r>
        <w:r>
          <w:rPr>
            <w:rFonts w:asciiTheme="minorHAnsi" w:eastAsiaTheme="minorEastAsia" w:hAnsiTheme="minorHAnsi" w:cstheme="minorBidi"/>
            <w:noProof/>
            <w:color w:val="auto"/>
            <w:sz w:val="22"/>
            <w:szCs w:val="22"/>
          </w:rPr>
          <w:tab/>
        </w:r>
        <w:r w:rsidRPr="00205DEA">
          <w:rPr>
            <w:rStyle w:val="Hyperlink"/>
            <w:noProof/>
          </w:rPr>
          <w:t>Requirements Traceability Matrix – N/A</w:t>
        </w:r>
        <w:r>
          <w:rPr>
            <w:noProof/>
            <w:webHidden/>
          </w:rPr>
          <w:tab/>
        </w:r>
        <w:r>
          <w:rPr>
            <w:noProof/>
            <w:webHidden/>
          </w:rPr>
          <w:fldChar w:fldCharType="begin"/>
        </w:r>
        <w:r>
          <w:rPr>
            <w:noProof/>
            <w:webHidden/>
          </w:rPr>
          <w:instrText xml:space="preserve"> PAGEREF _Toc70364173 \h </w:instrText>
        </w:r>
        <w:r>
          <w:rPr>
            <w:noProof/>
            <w:webHidden/>
          </w:rPr>
        </w:r>
        <w:r>
          <w:rPr>
            <w:noProof/>
            <w:webHidden/>
          </w:rPr>
          <w:fldChar w:fldCharType="separate"/>
        </w:r>
        <w:r>
          <w:rPr>
            <w:noProof/>
            <w:webHidden/>
          </w:rPr>
          <w:t>2</w:t>
        </w:r>
        <w:r>
          <w:rPr>
            <w:noProof/>
            <w:webHidden/>
          </w:rPr>
          <w:fldChar w:fldCharType="end"/>
        </w:r>
      </w:hyperlink>
    </w:p>
    <w:p w14:paraId="054A9EE1" w14:textId="0EEE0D5A" w:rsidR="001A13E1" w:rsidRDefault="001A13E1">
      <w:pPr>
        <w:pStyle w:val="TOC2"/>
        <w:rPr>
          <w:rFonts w:asciiTheme="minorHAnsi" w:eastAsiaTheme="minorEastAsia" w:hAnsiTheme="minorHAnsi" w:cstheme="minorBidi"/>
          <w:noProof/>
          <w:color w:val="auto"/>
          <w:sz w:val="22"/>
          <w:szCs w:val="22"/>
        </w:rPr>
      </w:pPr>
      <w:hyperlink w:anchor="_Toc70364174" w:history="1">
        <w:r w:rsidRPr="00205DEA">
          <w:rPr>
            <w:rStyle w:val="Hyperlink"/>
            <w:rFonts w:ascii="Arial" w:hAnsi="Arial"/>
            <w:noProof/>
          </w:rPr>
          <w:t>2.4</w:t>
        </w:r>
        <w:r>
          <w:rPr>
            <w:rFonts w:asciiTheme="minorHAnsi" w:eastAsiaTheme="minorEastAsia" w:hAnsiTheme="minorHAnsi" w:cstheme="minorBidi"/>
            <w:noProof/>
            <w:color w:val="auto"/>
            <w:sz w:val="22"/>
            <w:szCs w:val="22"/>
          </w:rPr>
          <w:tab/>
        </w:r>
        <w:r w:rsidRPr="00205DEA">
          <w:rPr>
            <w:rStyle w:val="Hyperlink"/>
            <w:noProof/>
          </w:rPr>
          <w:t>Interface Master List Traceability Matrix</w:t>
        </w:r>
        <w:r>
          <w:rPr>
            <w:noProof/>
            <w:webHidden/>
          </w:rPr>
          <w:tab/>
        </w:r>
        <w:r>
          <w:rPr>
            <w:noProof/>
            <w:webHidden/>
          </w:rPr>
          <w:fldChar w:fldCharType="begin"/>
        </w:r>
        <w:r>
          <w:rPr>
            <w:noProof/>
            <w:webHidden/>
          </w:rPr>
          <w:instrText xml:space="preserve"> PAGEREF _Toc70364174 \h </w:instrText>
        </w:r>
        <w:r>
          <w:rPr>
            <w:noProof/>
            <w:webHidden/>
          </w:rPr>
        </w:r>
        <w:r>
          <w:rPr>
            <w:noProof/>
            <w:webHidden/>
          </w:rPr>
          <w:fldChar w:fldCharType="separate"/>
        </w:r>
        <w:r>
          <w:rPr>
            <w:noProof/>
            <w:webHidden/>
          </w:rPr>
          <w:t>2</w:t>
        </w:r>
        <w:r>
          <w:rPr>
            <w:noProof/>
            <w:webHidden/>
          </w:rPr>
          <w:fldChar w:fldCharType="end"/>
        </w:r>
      </w:hyperlink>
    </w:p>
    <w:p w14:paraId="1ABDC035" w14:textId="109A3FF5" w:rsidR="001A13E1" w:rsidRDefault="001A13E1">
      <w:pPr>
        <w:pStyle w:val="TOC1"/>
        <w:rPr>
          <w:rFonts w:asciiTheme="minorHAnsi" w:eastAsiaTheme="minorEastAsia" w:hAnsiTheme="minorHAnsi" w:cstheme="minorBidi"/>
          <w:b w:val="0"/>
          <w:color w:val="auto"/>
        </w:rPr>
      </w:pPr>
      <w:hyperlink w:anchor="_Toc70364175" w:history="1">
        <w:r w:rsidRPr="00205DEA">
          <w:rPr>
            <w:rStyle w:val="Hyperlink"/>
            <w:rFonts w:ascii="Arial" w:hAnsi="Arial"/>
          </w:rPr>
          <w:t>3</w:t>
        </w:r>
        <w:r>
          <w:rPr>
            <w:rFonts w:asciiTheme="minorHAnsi" w:eastAsiaTheme="minorEastAsia" w:hAnsiTheme="minorHAnsi" w:cstheme="minorBidi"/>
            <w:b w:val="0"/>
            <w:color w:val="auto"/>
          </w:rPr>
          <w:tab/>
        </w:r>
        <w:r w:rsidRPr="00205DEA">
          <w:rPr>
            <w:rStyle w:val="Hyperlink"/>
          </w:rPr>
          <w:t>Two ways SMS responses extracts generation</w:t>
        </w:r>
        <w:r>
          <w:rPr>
            <w:webHidden/>
          </w:rPr>
          <w:tab/>
        </w:r>
        <w:r>
          <w:rPr>
            <w:webHidden/>
          </w:rPr>
          <w:fldChar w:fldCharType="begin"/>
        </w:r>
        <w:r>
          <w:rPr>
            <w:webHidden/>
          </w:rPr>
          <w:instrText xml:space="preserve"> PAGEREF _Toc70364175 \h </w:instrText>
        </w:r>
        <w:r>
          <w:rPr>
            <w:webHidden/>
          </w:rPr>
        </w:r>
        <w:r>
          <w:rPr>
            <w:webHidden/>
          </w:rPr>
          <w:fldChar w:fldCharType="separate"/>
        </w:r>
        <w:r>
          <w:rPr>
            <w:webHidden/>
          </w:rPr>
          <w:t>3</w:t>
        </w:r>
        <w:r>
          <w:rPr>
            <w:webHidden/>
          </w:rPr>
          <w:fldChar w:fldCharType="end"/>
        </w:r>
      </w:hyperlink>
    </w:p>
    <w:p w14:paraId="7C837A02" w14:textId="6E3AB81C" w:rsidR="001A13E1" w:rsidRDefault="001A13E1">
      <w:pPr>
        <w:pStyle w:val="TOC2"/>
        <w:rPr>
          <w:rFonts w:asciiTheme="minorHAnsi" w:eastAsiaTheme="minorEastAsia" w:hAnsiTheme="minorHAnsi" w:cstheme="minorBidi"/>
          <w:noProof/>
          <w:color w:val="auto"/>
          <w:sz w:val="22"/>
          <w:szCs w:val="22"/>
        </w:rPr>
      </w:pPr>
      <w:hyperlink w:anchor="_Toc70364176" w:history="1">
        <w:r w:rsidRPr="00205DEA">
          <w:rPr>
            <w:rStyle w:val="Hyperlink"/>
            <w:rFonts w:ascii="Arial" w:hAnsi="Arial"/>
            <w:noProof/>
          </w:rPr>
          <w:t>3.1</w:t>
        </w:r>
        <w:r>
          <w:rPr>
            <w:rFonts w:asciiTheme="minorHAnsi" w:eastAsiaTheme="minorEastAsia" w:hAnsiTheme="minorHAnsi" w:cstheme="minorBidi"/>
            <w:noProof/>
            <w:color w:val="auto"/>
            <w:sz w:val="22"/>
            <w:szCs w:val="22"/>
          </w:rPr>
          <w:tab/>
        </w:r>
        <w:r w:rsidRPr="00205DEA">
          <w:rPr>
            <w:rStyle w:val="Hyperlink"/>
            <w:noProof/>
          </w:rPr>
          <w:t>File extracts</w:t>
        </w:r>
        <w:r>
          <w:rPr>
            <w:noProof/>
            <w:webHidden/>
          </w:rPr>
          <w:tab/>
        </w:r>
        <w:r>
          <w:rPr>
            <w:noProof/>
            <w:webHidden/>
          </w:rPr>
          <w:fldChar w:fldCharType="begin"/>
        </w:r>
        <w:r>
          <w:rPr>
            <w:noProof/>
            <w:webHidden/>
          </w:rPr>
          <w:instrText xml:space="preserve"> PAGEREF _Toc70364176 \h </w:instrText>
        </w:r>
        <w:r>
          <w:rPr>
            <w:noProof/>
            <w:webHidden/>
          </w:rPr>
        </w:r>
        <w:r>
          <w:rPr>
            <w:noProof/>
            <w:webHidden/>
          </w:rPr>
          <w:fldChar w:fldCharType="separate"/>
        </w:r>
        <w:r>
          <w:rPr>
            <w:noProof/>
            <w:webHidden/>
          </w:rPr>
          <w:t>3</w:t>
        </w:r>
        <w:r>
          <w:rPr>
            <w:noProof/>
            <w:webHidden/>
          </w:rPr>
          <w:fldChar w:fldCharType="end"/>
        </w:r>
      </w:hyperlink>
    </w:p>
    <w:p w14:paraId="5AEC86E0" w14:textId="0AC9EA14" w:rsidR="001A13E1" w:rsidRDefault="001A13E1">
      <w:pPr>
        <w:pStyle w:val="TOC3"/>
        <w:rPr>
          <w:rFonts w:asciiTheme="minorHAnsi" w:eastAsiaTheme="minorEastAsia" w:hAnsiTheme="minorHAnsi" w:cstheme="minorBidi"/>
          <w:noProof/>
          <w:color w:val="auto"/>
          <w:sz w:val="22"/>
        </w:rPr>
      </w:pPr>
      <w:hyperlink w:anchor="_Toc70364177" w:history="1">
        <w:r w:rsidRPr="00205DEA">
          <w:rPr>
            <w:rStyle w:val="Hyperlink"/>
            <w:rFonts w:ascii="Arial" w:hAnsi="Arial"/>
            <w:noProof/>
          </w:rPr>
          <w:t>3.1.1</w:t>
        </w:r>
        <w:r>
          <w:rPr>
            <w:rFonts w:asciiTheme="minorHAnsi" w:eastAsiaTheme="minorEastAsia" w:hAnsiTheme="minorHAnsi" w:cstheme="minorBidi"/>
            <w:noProof/>
            <w:color w:val="auto"/>
            <w:sz w:val="22"/>
          </w:rPr>
          <w:tab/>
        </w:r>
        <w:r w:rsidRPr="00205DEA">
          <w:rPr>
            <w:rStyle w:val="Hyperlink"/>
            <w:noProof/>
          </w:rPr>
          <w:t>Description</w:t>
        </w:r>
        <w:r>
          <w:rPr>
            <w:noProof/>
            <w:webHidden/>
          </w:rPr>
          <w:tab/>
        </w:r>
        <w:r>
          <w:rPr>
            <w:noProof/>
            <w:webHidden/>
          </w:rPr>
          <w:fldChar w:fldCharType="begin"/>
        </w:r>
        <w:r>
          <w:rPr>
            <w:noProof/>
            <w:webHidden/>
          </w:rPr>
          <w:instrText xml:space="preserve"> PAGEREF _Toc70364177 \h </w:instrText>
        </w:r>
        <w:r>
          <w:rPr>
            <w:noProof/>
            <w:webHidden/>
          </w:rPr>
        </w:r>
        <w:r>
          <w:rPr>
            <w:noProof/>
            <w:webHidden/>
          </w:rPr>
          <w:fldChar w:fldCharType="separate"/>
        </w:r>
        <w:r>
          <w:rPr>
            <w:noProof/>
            <w:webHidden/>
          </w:rPr>
          <w:t>3</w:t>
        </w:r>
        <w:r>
          <w:rPr>
            <w:noProof/>
            <w:webHidden/>
          </w:rPr>
          <w:fldChar w:fldCharType="end"/>
        </w:r>
      </w:hyperlink>
    </w:p>
    <w:p w14:paraId="3EFF2BCC" w14:textId="5C365473" w:rsidR="001A13E1" w:rsidRDefault="001A13E1">
      <w:pPr>
        <w:pStyle w:val="TOC3"/>
        <w:rPr>
          <w:rFonts w:asciiTheme="minorHAnsi" w:eastAsiaTheme="minorEastAsia" w:hAnsiTheme="minorHAnsi" w:cstheme="minorBidi"/>
          <w:noProof/>
          <w:color w:val="auto"/>
          <w:sz w:val="22"/>
        </w:rPr>
      </w:pPr>
      <w:hyperlink w:anchor="_Toc70364178" w:history="1">
        <w:r w:rsidRPr="00205DEA">
          <w:rPr>
            <w:rStyle w:val="Hyperlink"/>
            <w:rFonts w:ascii="Arial" w:hAnsi="Arial"/>
            <w:noProof/>
          </w:rPr>
          <w:t>3.1.2</w:t>
        </w:r>
        <w:r>
          <w:rPr>
            <w:rFonts w:asciiTheme="minorHAnsi" w:eastAsiaTheme="minorEastAsia" w:hAnsiTheme="minorHAnsi" w:cstheme="minorBidi"/>
            <w:noProof/>
            <w:color w:val="auto"/>
            <w:sz w:val="22"/>
          </w:rPr>
          <w:tab/>
        </w:r>
        <w:r w:rsidRPr="00205DEA">
          <w:rPr>
            <w:rStyle w:val="Hyperlink"/>
            <w:noProof/>
          </w:rPr>
          <w:t>Assumptions</w:t>
        </w:r>
        <w:r>
          <w:rPr>
            <w:noProof/>
            <w:webHidden/>
          </w:rPr>
          <w:tab/>
        </w:r>
        <w:r>
          <w:rPr>
            <w:noProof/>
            <w:webHidden/>
          </w:rPr>
          <w:fldChar w:fldCharType="begin"/>
        </w:r>
        <w:r>
          <w:rPr>
            <w:noProof/>
            <w:webHidden/>
          </w:rPr>
          <w:instrText xml:space="preserve"> PAGEREF _Toc70364178 \h </w:instrText>
        </w:r>
        <w:r>
          <w:rPr>
            <w:noProof/>
            <w:webHidden/>
          </w:rPr>
        </w:r>
        <w:r>
          <w:rPr>
            <w:noProof/>
            <w:webHidden/>
          </w:rPr>
          <w:fldChar w:fldCharType="separate"/>
        </w:r>
        <w:r>
          <w:rPr>
            <w:noProof/>
            <w:webHidden/>
          </w:rPr>
          <w:t>4</w:t>
        </w:r>
        <w:r>
          <w:rPr>
            <w:noProof/>
            <w:webHidden/>
          </w:rPr>
          <w:fldChar w:fldCharType="end"/>
        </w:r>
      </w:hyperlink>
    </w:p>
    <w:p w14:paraId="5E400494" w14:textId="40DDC213" w:rsidR="001A13E1" w:rsidRDefault="001A13E1">
      <w:pPr>
        <w:pStyle w:val="TOC3"/>
        <w:rPr>
          <w:rFonts w:asciiTheme="minorHAnsi" w:eastAsiaTheme="minorEastAsia" w:hAnsiTheme="minorHAnsi" w:cstheme="minorBidi"/>
          <w:noProof/>
          <w:color w:val="auto"/>
          <w:sz w:val="22"/>
        </w:rPr>
      </w:pPr>
      <w:hyperlink w:anchor="_Toc70364179" w:history="1">
        <w:r w:rsidRPr="00205DEA">
          <w:rPr>
            <w:rStyle w:val="Hyperlink"/>
            <w:rFonts w:ascii="Arial" w:hAnsi="Arial"/>
            <w:noProof/>
          </w:rPr>
          <w:t>3.1.3</w:t>
        </w:r>
        <w:r>
          <w:rPr>
            <w:rFonts w:asciiTheme="minorHAnsi" w:eastAsiaTheme="minorEastAsia" w:hAnsiTheme="minorHAnsi" w:cstheme="minorBidi"/>
            <w:noProof/>
            <w:color w:val="auto"/>
            <w:sz w:val="22"/>
          </w:rPr>
          <w:tab/>
        </w:r>
        <w:r w:rsidRPr="00205DEA">
          <w:rPr>
            <w:rStyle w:val="Hyperlink"/>
            <w:noProof/>
          </w:rPr>
          <w:t>Flow Diagram</w:t>
        </w:r>
        <w:r>
          <w:rPr>
            <w:noProof/>
            <w:webHidden/>
          </w:rPr>
          <w:tab/>
        </w:r>
        <w:r>
          <w:rPr>
            <w:noProof/>
            <w:webHidden/>
          </w:rPr>
          <w:fldChar w:fldCharType="begin"/>
        </w:r>
        <w:r>
          <w:rPr>
            <w:noProof/>
            <w:webHidden/>
          </w:rPr>
          <w:instrText xml:space="preserve"> PAGEREF _Toc70364179 \h </w:instrText>
        </w:r>
        <w:r>
          <w:rPr>
            <w:noProof/>
            <w:webHidden/>
          </w:rPr>
        </w:r>
        <w:r>
          <w:rPr>
            <w:noProof/>
            <w:webHidden/>
          </w:rPr>
          <w:fldChar w:fldCharType="separate"/>
        </w:r>
        <w:r>
          <w:rPr>
            <w:noProof/>
            <w:webHidden/>
          </w:rPr>
          <w:t>4</w:t>
        </w:r>
        <w:r>
          <w:rPr>
            <w:noProof/>
            <w:webHidden/>
          </w:rPr>
          <w:fldChar w:fldCharType="end"/>
        </w:r>
      </w:hyperlink>
    </w:p>
    <w:p w14:paraId="58FC88F1" w14:textId="0F3BDA24" w:rsidR="001A13E1" w:rsidRDefault="001A13E1">
      <w:pPr>
        <w:pStyle w:val="TOC3"/>
        <w:rPr>
          <w:rFonts w:asciiTheme="minorHAnsi" w:eastAsiaTheme="minorEastAsia" w:hAnsiTheme="minorHAnsi" w:cstheme="minorBidi"/>
          <w:noProof/>
          <w:color w:val="auto"/>
          <w:sz w:val="22"/>
        </w:rPr>
      </w:pPr>
      <w:hyperlink w:anchor="_Toc70364180" w:history="1">
        <w:r w:rsidRPr="00205DEA">
          <w:rPr>
            <w:rStyle w:val="Hyperlink"/>
            <w:rFonts w:ascii="Arial" w:hAnsi="Arial"/>
            <w:noProof/>
          </w:rPr>
          <w:t>3.1.4</w:t>
        </w:r>
        <w:r>
          <w:rPr>
            <w:rFonts w:asciiTheme="minorHAnsi" w:eastAsiaTheme="minorEastAsia" w:hAnsiTheme="minorHAnsi" w:cstheme="minorBidi"/>
            <w:noProof/>
            <w:color w:val="auto"/>
            <w:sz w:val="22"/>
          </w:rPr>
          <w:tab/>
        </w:r>
        <w:r w:rsidRPr="00205DEA">
          <w:rPr>
            <w:rStyle w:val="Hyperlink"/>
            <w:noProof/>
          </w:rPr>
          <w:t>Flow Description</w:t>
        </w:r>
        <w:r>
          <w:rPr>
            <w:noProof/>
            <w:webHidden/>
          </w:rPr>
          <w:tab/>
        </w:r>
        <w:r>
          <w:rPr>
            <w:noProof/>
            <w:webHidden/>
          </w:rPr>
          <w:fldChar w:fldCharType="begin"/>
        </w:r>
        <w:r>
          <w:rPr>
            <w:noProof/>
            <w:webHidden/>
          </w:rPr>
          <w:instrText xml:space="preserve"> PAGEREF _Toc70364180 \h </w:instrText>
        </w:r>
        <w:r>
          <w:rPr>
            <w:noProof/>
            <w:webHidden/>
          </w:rPr>
        </w:r>
        <w:r>
          <w:rPr>
            <w:noProof/>
            <w:webHidden/>
          </w:rPr>
          <w:fldChar w:fldCharType="separate"/>
        </w:r>
        <w:r>
          <w:rPr>
            <w:noProof/>
            <w:webHidden/>
          </w:rPr>
          <w:t>5</w:t>
        </w:r>
        <w:r>
          <w:rPr>
            <w:noProof/>
            <w:webHidden/>
          </w:rPr>
          <w:fldChar w:fldCharType="end"/>
        </w:r>
      </w:hyperlink>
    </w:p>
    <w:p w14:paraId="6B1E63F5" w14:textId="4E6B0D99" w:rsidR="001A13E1" w:rsidRDefault="001A13E1">
      <w:pPr>
        <w:pStyle w:val="TOC2"/>
        <w:rPr>
          <w:rFonts w:asciiTheme="minorHAnsi" w:eastAsiaTheme="minorEastAsia" w:hAnsiTheme="minorHAnsi" w:cstheme="minorBidi"/>
          <w:noProof/>
          <w:color w:val="auto"/>
          <w:sz w:val="22"/>
          <w:szCs w:val="22"/>
        </w:rPr>
      </w:pPr>
      <w:hyperlink w:anchor="_Toc70364181" w:history="1">
        <w:r w:rsidRPr="00205DEA">
          <w:rPr>
            <w:rStyle w:val="Hyperlink"/>
            <w:rFonts w:ascii="Arial" w:hAnsi="Arial"/>
            <w:noProof/>
          </w:rPr>
          <w:t>3.2</w:t>
        </w:r>
        <w:r>
          <w:rPr>
            <w:rFonts w:asciiTheme="minorHAnsi" w:eastAsiaTheme="minorEastAsia" w:hAnsiTheme="minorHAnsi" w:cstheme="minorBidi"/>
            <w:noProof/>
            <w:color w:val="auto"/>
            <w:sz w:val="22"/>
            <w:szCs w:val="22"/>
          </w:rPr>
          <w:tab/>
        </w:r>
        <w:r w:rsidRPr="00205DEA">
          <w:rPr>
            <w:rStyle w:val="Hyperlink"/>
            <w:noProof/>
          </w:rPr>
          <w:t>Prepaid Two ways SMS response extract</w:t>
        </w:r>
        <w:r>
          <w:rPr>
            <w:noProof/>
            <w:webHidden/>
          </w:rPr>
          <w:tab/>
        </w:r>
        <w:r>
          <w:rPr>
            <w:noProof/>
            <w:webHidden/>
          </w:rPr>
          <w:fldChar w:fldCharType="begin"/>
        </w:r>
        <w:r>
          <w:rPr>
            <w:noProof/>
            <w:webHidden/>
          </w:rPr>
          <w:instrText xml:space="preserve"> PAGEREF _Toc70364181 \h </w:instrText>
        </w:r>
        <w:r>
          <w:rPr>
            <w:noProof/>
            <w:webHidden/>
          </w:rPr>
        </w:r>
        <w:r>
          <w:rPr>
            <w:noProof/>
            <w:webHidden/>
          </w:rPr>
          <w:fldChar w:fldCharType="separate"/>
        </w:r>
        <w:r>
          <w:rPr>
            <w:noProof/>
            <w:webHidden/>
          </w:rPr>
          <w:t>5</w:t>
        </w:r>
        <w:r>
          <w:rPr>
            <w:noProof/>
            <w:webHidden/>
          </w:rPr>
          <w:fldChar w:fldCharType="end"/>
        </w:r>
      </w:hyperlink>
    </w:p>
    <w:p w14:paraId="07EDA91D" w14:textId="1062C069" w:rsidR="001A13E1" w:rsidRDefault="001A13E1">
      <w:pPr>
        <w:pStyle w:val="TOC3"/>
        <w:rPr>
          <w:rFonts w:asciiTheme="minorHAnsi" w:eastAsiaTheme="minorEastAsia" w:hAnsiTheme="minorHAnsi" w:cstheme="minorBidi"/>
          <w:noProof/>
          <w:color w:val="auto"/>
          <w:sz w:val="22"/>
        </w:rPr>
      </w:pPr>
      <w:hyperlink w:anchor="_Toc70364182" w:history="1">
        <w:r w:rsidRPr="00205DEA">
          <w:rPr>
            <w:rStyle w:val="Hyperlink"/>
            <w:rFonts w:ascii="Arial" w:hAnsi="Arial"/>
            <w:noProof/>
          </w:rPr>
          <w:t>3.2.1</w:t>
        </w:r>
        <w:r>
          <w:rPr>
            <w:rFonts w:asciiTheme="minorHAnsi" w:eastAsiaTheme="minorEastAsia" w:hAnsiTheme="minorHAnsi" w:cstheme="minorBidi"/>
            <w:noProof/>
            <w:color w:val="auto"/>
            <w:sz w:val="22"/>
          </w:rPr>
          <w:tab/>
        </w:r>
        <w:r w:rsidRPr="00205DEA">
          <w:rPr>
            <w:rStyle w:val="Hyperlink"/>
            <w:noProof/>
          </w:rPr>
          <w:t>File</w:t>
        </w:r>
        <w:r>
          <w:rPr>
            <w:noProof/>
            <w:webHidden/>
          </w:rPr>
          <w:tab/>
        </w:r>
        <w:r>
          <w:rPr>
            <w:noProof/>
            <w:webHidden/>
          </w:rPr>
          <w:fldChar w:fldCharType="begin"/>
        </w:r>
        <w:r>
          <w:rPr>
            <w:noProof/>
            <w:webHidden/>
          </w:rPr>
          <w:instrText xml:space="preserve"> PAGEREF _Toc70364182 \h </w:instrText>
        </w:r>
        <w:r>
          <w:rPr>
            <w:noProof/>
            <w:webHidden/>
          </w:rPr>
        </w:r>
        <w:r>
          <w:rPr>
            <w:noProof/>
            <w:webHidden/>
          </w:rPr>
          <w:fldChar w:fldCharType="separate"/>
        </w:r>
        <w:r>
          <w:rPr>
            <w:noProof/>
            <w:webHidden/>
          </w:rPr>
          <w:t>5</w:t>
        </w:r>
        <w:r>
          <w:rPr>
            <w:noProof/>
            <w:webHidden/>
          </w:rPr>
          <w:fldChar w:fldCharType="end"/>
        </w:r>
      </w:hyperlink>
    </w:p>
    <w:p w14:paraId="437D81CC" w14:textId="4F788E35" w:rsidR="001A13E1" w:rsidRDefault="001A13E1">
      <w:pPr>
        <w:pStyle w:val="TOC3"/>
        <w:rPr>
          <w:rFonts w:asciiTheme="minorHAnsi" w:eastAsiaTheme="minorEastAsia" w:hAnsiTheme="minorHAnsi" w:cstheme="minorBidi"/>
          <w:noProof/>
          <w:color w:val="auto"/>
          <w:sz w:val="22"/>
        </w:rPr>
      </w:pPr>
      <w:hyperlink w:anchor="_Toc70364183" w:history="1">
        <w:r w:rsidRPr="00205DEA">
          <w:rPr>
            <w:rStyle w:val="Hyperlink"/>
            <w:rFonts w:ascii="Arial" w:hAnsi="Arial"/>
            <w:noProof/>
          </w:rPr>
          <w:t>3.2.2</w:t>
        </w:r>
        <w:r>
          <w:rPr>
            <w:rFonts w:asciiTheme="minorHAnsi" w:eastAsiaTheme="minorEastAsia" w:hAnsiTheme="minorHAnsi" w:cstheme="minorBidi"/>
            <w:noProof/>
            <w:color w:val="auto"/>
            <w:sz w:val="22"/>
          </w:rPr>
          <w:tab/>
        </w:r>
        <w:r w:rsidRPr="00205DEA">
          <w:rPr>
            <w:rStyle w:val="Hyperlink"/>
            <w:noProof/>
          </w:rPr>
          <w:t>Record</w:t>
        </w:r>
        <w:r>
          <w:rPr>
            <w:noProof/>
            <w:webHidden/>
          </w:rPr>
          <w:tab/>
        </w:r>
        <w:r>
          <w:rPr>
            <w:noProof/>
            <w:webHidden/>
          </w:rPr>
          <w:fldChar w:fldCharType="begin"/>
        </w:r>
        <w:r>
          <w:rPr>
            <w:noProof/>
            <w:webHidden/>
          </w:rPr>
          <w:instrText xml:space="preserve"> PAGEREF _Toc70364183 \h </w:instrText>
        </w:r>
        <w:r>
          <w:rPr>
            <w:noProof/>
            <w:webHidden/>
          </w:rPr>
        </w:r>
        <w:r>
          <w:rPr>
            <w:noProof/>
            <w:webHidden/>
          </w:rPr>
          <w:fldChar w:fldCharType="separate"/>
        </w:r>
        <w:r>
          <w:rPr>
            <w:noProof/>
            <w:webHidden/>
          </w:rPr>
          <w:t>6</w:t>
        </w:r>
        <w:r>
          <w:rPr>
            <w:noProof/>
            <w:webHidden/>
          </w:rPr>
          <w:fldChar w:fldCharType="end"/>
        </w:r>
      </w:hyperlink>
    </w:p>
    <w:p w14:paraId="40E934CB" w14:textId="3C03271A" w:rsidR="001A13E1" w:rsidRDefault="001A13E1">
      <w:pPr>
        <w:pStyle w:val="TOC2"/>
        <w:rPr>
          <w:rFonts w:asciiTheme="minorHAnsi" w:eastAsiaTheme="minorEastAsia" w:hAnsiTheme="minorHAnsi" w:cstheme="minorBidi"/>
          <w:noProof/>
          <w:color w:val="auto"/>
          <w:sz w:val="22"/>
          <w:szCs w:val="22"/>
        </w:rPr>
      </w:pPr>
      <w:hyperlink w:anchor="_Toc70364184" w:history="1">
        <w:r w:rsidRPr="00205DEA">
          <w:rPr>
            <w:rStyle w:val="Hyperlink"/>
            <w:rFonts w:ascii="Arial" w:hAnsi="Arial"/>
            <w:noProof/>
          </w:rPr>
          <w:t>3.3</w:t>
        </w:r>
        <w:r>
          <w:rPr>
            <w:rFonts w:asciiTheme="minorHAnsi" w:eastAsiaTheme="minorEastAsia" w:hAnsiTheme="minorHAnsi" w:cstheme="minorBidi"/>
            <w:noProof/>
            <w:color w:val="auto"/>
            <w:sz w:val="22"/>
            <w:szCs w:val="22"/>
          </w:rPr>
          <w:tab/>
        </w:r>
        <w:r w:rsidRPr="00205DEA">
          <w:rPr>
            <w:rStyle w:val="Hyperlink"/>
            <w:noProof/>
          </w:rPr>
          <w:t>Postpaid Two ways SMS response extract</w:t>
        </w:r>
        <w:r>
          <w:rPr>
            <w:noProof/>
            <w:webHidden/>
          </w:rPr>
          <w:tab/>
        </w:r>
        <w:r>
          <w:rPr>
            <w:noProof/>
            <w:webHidden/>
          </w:rPr>
          <w:fldChar w:fldCharType="begin"/>
        </w:r>
        <w:r>
          <w:rPr>
            <w:noProof/>
            <w:webHidden/>
          </w:rPr>
          <w:instrText xml:space="preserve"> PAGEREF _Toc70364184 \h </w:instrText>
        </w:r>
        <w:r>
          <w:rPr>
            <w:noProof/>
            <w:webHidden/>
          </w:rPr>
        </w:r>
        <w:r>
          <w:rPr>
            <w:noProof/>
            <w:webHidden/>
          </w:rPr>
          <w:fldChar w:fldCharType="separate"/>
        </w:r>
        <w:r>
          <w:rPr>
            <w:noProof/>
            <w:webHidden/>
          </w:rPr>
          <w:t>7</w:t>
        </w:r>
        <w:r>
          <w:rPr>
            <w:noProof/>
            <w:webHidden/>
          </w:rPr>
          <w:fldChar w:fldCharType="end"/>
        </w:r>
      </w:hyperlink>
    </w:p>
    <w:p w14:paraId="4D9B26BD" w14:textId="2E676798" w:rsidR="001A13E1" w:rsidRDefault="001A13E1">
      <w:pPr>
        <w:pStyle w:val="TOC3"/>
        <w:rPr>
          <w:rFonts w:asciiTheme="minorHAnsi" w:eastAsiaTheme="minorEastAsia" w:hAnsiTheme="minorHAnsi" w:cstheme="minorBidi"/>
          <w:noProof/>
          <w:color w:val="auto"/>
          <w:sz w:val="22"/>
        </w:rPr>
      </w:pPr>
      <w:hyperlink w:anchor="_Toc70364185" w:history="1">
        <w:r w:rsidRPr="00205DEA">
          <w:rPr>
            <w:rStyle w:val="Hyperlink"/>
            <w:rFonts w:ascii="Arial" w:hAnsi="Arial"/>
            <w:noProof/>
          </w:rPr>
          <w:t>3.3.1</w:t>
        </w:r>
        <w:r>
          <w:rPr>
            <w:rFonts w:asciiTheme="minorHAnsi" w:eastAsiaTheme="minorEastAsia" w:hAnsiTheme="minorHAnsi" w:cstheme="minorBidi"/>
            <w:noProof/>
            <w:color w:val="auto"/>
            <w:sz w:val="22"/>
          </w:rPr>
          <w:tab/>
        </w:r>
        <w:r w:rsidRPr="00205DEA">
          <w:rPr>
            <w:rStyle w:val="Hyperlink"/>
            <w:noProof/>
          </w:rPr>
          <w:t>File</w:t>
        </w:r>
        <w:r>
          <w:rPr>
            <w:noProof/>
            <w:webHidden/>
          </w:rPr>
          <w:tab/>
        </w:r>
        <w:r>
          <w:rPr>
            <w:noProof/>
            <w:webHidden/>
          </w:rPr>
          <w:fldChar w:fldCharType="begin"/>
        </w:r>
        <w:r>
          <w:rPr>
            <w:noProof/>
            <w:webHidden/>
          </w:rPr>
          <w:instrText xml:space="preserve"> PAGEREF _Toc70364185 \h </w:instrText>
        </w:r>
        <w:r>
          <w:rPr>
            <w:noProof/>
            <w:webHidden/>
          </w:rPr>
        </w:r>
        <w:r>
          <w:rPr>
            <w:noProof/>
            <w:webHidden/>
          </w:rPr>
          <w:fldChar w:fldCharType="separate"/>
        </w:r>
        <w:r>
          <w:rPr>
            <w:noProof/>
            <w:webHidden/>
          </w:rPr>
          <w:t>7</w:t>
        </w:r>
        <w:r>
          <w:rPr>
            <w:noProof/>
            <w:webHidden/>
          </w:rPr>
          <w:fldChar w:fldCharType="end"/>
        </w:r>
      </w:hyperlink>
    </w:p>
    <w:p w14:paraId="5429F614" w14:textId="25664BDF" w:rsidR="001A13E1" w:rsidRDefault="001A13E1">
      <w:pPr>
        <w:pStyle w:val="TOC3"/>
        <w:rPr>
          <w:rFonts w:asciiTheme="minorHAnsi" w:eastAsiaTheme="minorEastAsia" w:hAnsiTheme="minorHAnsi" w:cstheme="minorBidi"/>
          <w:noProof/>
          <w:color w:val="auto"/>
          <w:sz w:val="22"/>
        </w:rPr>
      </w:pPr>
      <w:hyperlink w:anchor="_Toc70364186" w:history="1">
        <w:r w:rsidRPr="00205DEA">
          <w:rPr>
            <w:rStyle w:val="Hyperlink"/>
            <w:rFonts w:ascii="Arial" w:hAnsi="Arial"/>
            <w:noProof/>
          </w:rPr>
          <w:t>3.3.2</w:t>
        </w:r>
        <w:r>
          <w:rPr>
            <w:rFonts w:asciiTheme="minorHAnsi" w:eastAsiaTheme="minorEastAsia" w:hAnsiTheme="minorHAnsi" w:cstheme="minorBidi"/>
            <w:noProof/>
            <w:color w:val="auto"/>
            <w:sz w:val="22"/>
          </w:rPr>
          <w:tab/>
        </w:r>
        <w:r w:rsidRPr="00205DEA">
          <w:rPr>
            <w:rStyle w:val="Hyperlink"/>
            <w:noProof/>
          </w:rPr>
          <w:t>Record</w:t>
        </w:r>
        <w:r>
          <w:rPr>
            <w:noProof/>
            <w:webHidden/>
          </w:rPr>
          <w:tab/>
        </w:r>
        <w:r>
          <w:rPr>
            <w:noProof/>
            <w:webHidden/>
          </w:rPr>
          <w:fldChar w:fldCharType="begin"/>
        </w:r>
        <w:r>
          <w:rPr>
            <w:noProof/>
            <w:webHidden/>
          </w:rPr>
          <w:instrText xml:space="preserve"> PAGEREF _Toc70364186 \h </w:instrText>
        </w:r>
        <w:r>
          <w:rPr>
            <w:noProof/>
            <w:webHidden/>
          </w:rPr>
        </w:r>
        <w:r>
          <w:rPr>
            <w:noProof/>
            <w:webHidden/>
          </w:rPr>
          <w:fldChar w:fldCharType="separate"/>
        </w:r>
        <w:r>
          <w:rPr>
            <w:noProof/>
            <w:webHidden/>
          </w:rPr>
          <w:t>8</w:t>
        </w:r>
        <w:r>
          <w:rPr>
            <w:noProof/>
            <w:webHidden/>
          </w:rPr>
          <w:fldChar w:fldCharType="end"/>
        </w:r>
      </w:hyperlink>
    </w:p>
    <w:p w14:paraId="68D239CD" w14:textId="5A06E4C5" w:rsidR="001A13E1" w:rsidRDefault="001A13E1">
      <w:pPr>
        <w:pStyle w:val="TOC2"/>
        <w:rPr>
          <w:rFonts w:asciiTheme="minorHAnsi" w:eastAsiaTheme="minorEastAsia" w:hAnsiTheme="minorHAnsi" w:cstheme="minorBidi"/>
          <w:noProof/>
          <w:color w:val="auto"/>
          <w:sz w:val="22"/>
          <w:szCs w:val="22"/>
        </w:rPr>
      </w:pPr>
      <w:hyperlink w:anchor="_Toc70364187" w:history="1">
        <w:r w:rsidRPr="00205DEA">
          <w:rPr>
            <w:rStyle w:val="Hyperlink"/>
            <w:rFonts w:ascii="Arial" w:hAnsi="Arial"/>
            <w:noProof/>
          </w:rPr>
          <w:t>3.4</w:t>
        </w:r>
        <w:r>
          <w:rPr>
            <w:rFonts w:asciiTheme="minorHAnsi" w:eastAsiaTheme="minorEastAsia" w:hAnsiTheme="minorHAnsi" w:cstheme="minorBidi"/>
            <w:noProof/>
            <w:color w:val="auto"/>
            <w:sz w:val="22"/>
            <w:szCs w:val="22"/>
          </w:rPr>
          <w:tab/>
        </w:r>
        <w:r w:rsidRPr="00205DEA">
          <w:rPr>
            <w:rStyle w:val="Hyperlink"/>
            <w:noProof/>
          </w:rPr>
          <w:t>Home Two ways SMS response extract</w:t>
        </w:r>
        <w:r>
          <w:rPr>
            <w:noProof/>
            <w:webHidden/>
          </w:rPr>
          <w:tab/>
        </w:r>
        <w:r>
          <w:rPr>
            <w:noProof/>
            <w:webHidden/>
          </w:rPr>
          <w:fldChar w:fldCharType="begin"/>
        </w:r>
        <w:r>
          <w:rPr>
            <w:noProof/>
            <w:webHidden/>
          </w:rPr>
          <w:instrText xml:space="preserve"> PAGEREF _Toc70364187 \h </w:instrText>
        </w:r>
        <w:r>
          <w:rPr>
            <w:noProof/>
            <w:webHidden/>
          </w:rPr>
        </w:r>
        <w:r>
          <w:rPr>
            <w:noProof/>
            <w:webHidden/>
          </w:rPr>
          <w:fldChar w:fldCharType="separate"/>
        </w:r>
        <w:r>
          <w:rPr>
            <w:noProof/>
            <w:webHidden/>
          </w:rPr>
          <w:t>9</w:t>
        </w:r>
        <w:r>
          <w:rPr>
            <w:noProof/>
            <w:webHidden/>
          </w:rPr>
          <w:fldChar w:fldCharType="end"/>
        </w:r>
      </w:hyperlink>
    </w:p>
    <w:p w14:paraId="640053D3" w14:textId="29436426" w:rsidR="001A13E1" w:rsidRDefault="001A13E1">
      <w:pPr>
        <w:pStyle w:val="TOC3"/>
        <w:rPr>
          <w:rFonts w:asciiTheme="minorHAnsi" w:eastAsiaTheme="minorEastAsia" w:hAnsiTheme="minorHAnsi" w:cstheme="minorBidi"/>
          <w:noProof/>
          <w:color w:val="auto"/>
          <w:sz w:val="22"/>
        </w:rPr>
      </w:pPr>
      <w:hyperlink w:anchor="_Toc70364188" w:history="1">
        <w:r w:rsidRPr="00205DEA">
          <w:rPr>
            <w:rStyle w:val="Hyperlink"/>
            <w:rFonts w:ascii="Arial" w:hAnsi="Arial"/>
            <w:noProof/>
          </w:rPr>
          <w:t>3.4.1</w:t>
        </w:r>
        <w:r>
          <w:rPr>
            <w:rFonts w:asciiTheme="minorHAnsi" w:eastAsiaTheme="minorEastAsia" w:hAnsiTheme="minorHAnsi" w:cstheme="minorBidi"/>
            <w:noProof/>
            <w:color w:val="auto"/>
            <w:sz w:val="22"/>
          </w:rPr>
          <w:tab/>
        </w:r>
        <w:r w:rsidRPr="00205DEA">
          <w:rPr>
            <w:rStyle w:val="Hyperlink"/>
            <w:noProof/>
          </w:rPr>
          <w:t>File</w:t>
        </w:r>
        <w:r>
          <w:rPr>
            <w:noProof/>
            <w:webHidden/>
          </w:rPr>
          <w:tab/>
        </w:r>
        <w:r>
          <w:rPr>
            <w:noProof/>
            <w:webHidden/>
          </w:rPr>
          <w:fldChar w:fldCharType="begin"/>
        </w:r>
        <w:r>
          <w:rPr>
            <w:noProof/>
            <w:webHidden/>
          </w:rPr>
          <w:instrText xml:space="preserve"> PAGEREF _Toc70364188 \h </w:instrText>
        </w:r>
        <w:r>
          <w:rPr>
            <w:noProof/>
            <w:webHidden/>
          </w:rPr>
        </w:r>
        <w:r>
          <w:rPr>
            <w:noProof/>
            <w:webHidden/>
          </w:rPr>
          <w:fldChar w:fldCharType="separate"/>
        </w:r>
        <w:r>
          <w:rPr>
            <w:noProof/>
            <w:webHidden/>
          </w:rPr>
          <w:t>9</w:t>
        </w:r>
        <w:r>
          <w:rPr>
            <w:noProof/>
            <w:webHidden/>
          </w:rPr>
          <w:fldChar w:fldCharType="end"/>
        </w:r>
      </w:hyperlink>
    </w:p>
    <w:p w14:paraId="7B9CA422" w14:textId="48822E4C" w:rsidR="001A13E1" w:rsidRDefault="001A13E1">
      <w:pPr>
        <w:pStyle w:val="TOC3"/>
        <w:rPr>
          <w:rFonts w:asciiTheme="minorHAnsi" w:eastAsiaTheme="minorEastAsia" w:hAnsiTheme="minorHAnsi" w:cstheme="minorBidi"/>
          <w:noProof/>
          <w:color w:val="auto"/>
          <w:sz w:val="22"/>
        </w:rPr>
      </w:pPr>
      <w:hyperlink w:anchor="_Toc70364189" w:history="1">
        <w:r w:rsidRPr="00205DEA">
          <w:rPr>
            <w:rStyle w:val="Hyperlink"/>
            <w:rFonts w:ascii="Arial" w:hAnsi="Arial"/>
            <w:noProof/>
          </w:rPr>
          <w:t>3.4.2</w:t>
        </w:r>
        <w:r>
          <w:rPr>
            <w:rFonts w:asciiTheme="minorHAnsi" w:eastAsiaTheme="minorEastAsia" w:hAnsiTheme="minorHAnsi" w:cstheme="minorBidi"/>
            <w:noProof/>
            <w:color w:val="auto"/>
            <w:sz w:val="22"/>
          </w:rPr>
          <w:tab/>
        </w:r>
        <w:r w:rsidRPr="00205DEA">
          <w:rPr>
            <w:rStyle w:val="Hyperlink"/>
            <w:noProof/>
          </w:rPr>
          <w:t>Record</w:t>
        </w:r>
        <w:r>
          <w:rPr>
            <w:noProof/>
            <w:webHidden/>
          </w:rPr>
          <w:tab/>
        </w:r>
        <w:r>
          <w:rPr>
            <w:noProof/>
            <w:webHidden/>
          </w:rPr>
          <w:fldChar w:fldCharType="begin"/>
        </w:r>
        <w:r>
          <w:rPr>
            <w:noProof/>
            <w:webHidden/>
          </w:rPr>
          <w:instrText xml:space="preserve"> PAGEREF _Toc70364189 \h </w:instrText>
        </w:r>
        <w:r>
          <w:rPr>
            <w:noProof/>
            <w:webHidden/>
          </w:rPr>
        </w:r>
        <w:r>
          <w:rPr>
            <w:noProof/>
            <w:webHidden/>
          </w:rPr>
          <w:fldChar w:fldCharType="separate"/>
        </w:r>
        <w:r>
          <w:rPr>
            <w:noProof/>
            <w:webHidden/>
          </w:rPr>
          <w:t>10</w:t>
        </w:r>
        <w:r>
          <w:rPr>
            <w:noProof/>
            <w:webHidden/>
          </w:rPr>
          <w:fldChar w:fldCharType="end"/>
        </w:r>
      </w:hyperlink>
    </w:p>
    <w:p w14:paraId="4351AE6D" w14:textId="063F4860" w:rsidR="001A13E1" w:rsidRDefault="001A13E1">
      <w:pPr>
        <w:pStyle w:val="TOC2"/>
        <w:rPr>
          <w:rFonts w:asciiTheme="minorHAnsi" w:eastAsiaTheme="minorEastAsia" w:hAnsiTheme="minorHAnsi" w:cstheme="minorBidi"/>
          <w:noProof/>
          <w:color w:val="auto"/>
          <w:sz w:val="22"/>
          <w:szCs w:val="22"/>
        </w:rPr>
      </w:pPr>
      <w:hyperlink w:anchor="_Toc70364190" w:history="1">
        <w:r w:rsidRPr="00205DEA">
          <w:rPr>
            <w:rStyle w:val="Hyperlink"/>
            <w:rFonts w:ascii="Arial" w:hAnsi="Arial"/>
            <w:noProof/>
          </w:rPr>
          <w:t>3.5</w:t>
        </w:r>
        <w:r>
          <w:rPr>
            <w:rFonts w:asciiTheme="minorHAnsi" w:eastAsiaTheme="minorEastAsia" w:hAnsiTheme="minorHAnsi" w:cstheme="minorBidi"/>
            <w:noProof/>
            <w:color w:val="auto"/>
            <w:sz w:val="22"/>
            <w:szCs w:val="22"/>
          </w:rPr>
          <w:tab/>
        </w:r>
        <w:r w:rsidRPr="00205DEA">
          <w:rPr>
            <w:rStyle w:val="Hyperlink"/>
            <w:noProof/>
          </w:rPr>
          <w:t>Error/Recovery Handling</w:t>
        </w:r>
        <w:r>
          <w:rPr>
            <w:noProof/>
            <w:webHidden/>
          </w:rPr>
          <w:tab/>
        </w:r>
        <w:r>
          <w:rPr>
            <w:noProof/>
            <w:webHidden/>
          </w:rPr>
          <w:fldChar w:fldCharType="begin"/>
        </w:r>
        <w:r>
          <w:rPr>
            <w:noProof/>
            <w:webHidden/>
          </w:rPr>
          <w:instrText xml:space="preserve"> PAGEREF _Toc70364190 \h </w:instrText>
        </w:r>
        <w:r>
          <w:rPr>
            <w:noProof/>
            <w:webHidden/>
          </w:rPr>
        </w:r>
        <w:r>
          <w:rPr>
            <w:noProof/>
            <w:webHidden/>
          </w:rPr>
          <w:fldChar w:fldCharType="separate"/>
        </w:r>
        <w:r>
          <w:rPr>
            <w:noProof/>
            <w:webHidden/>
          </w:rPr>
          <w:t>11</w:t>
        </w:r>
        <w:r>
          <w:rPr>
            <w:noProof/>
            <w:webHidden/>
          </w:rPr>
          <w:fldChar w:fldCharType="end"/>
        </w:r>
      </w:hyperlink>
    </w:p>
    <w:p w14:paraId="2F9D7207" w14:textId="6A89B0F9" w:rsidR="001A13E1" w:rsidRDefault="001A13E1">
      <w:pPr>
        <w:pStyle w:val="TOC1"/>
        <w:rPr>
          <w:rFonts w:asciiTheme="minorHAnsi" w:eastAsiaTheme="minorEastAsia" w:hAnsiTheme="minorHAnsi" w:cstheme="minorBidi"/>
          <w:b w:val="0"/>
          <w:color w:val="auto"/>
        </w:rPr>
      </w:pPr>
      <w:hyperlink w:anchor="_Toc70364193" w:history="1">
        <w:r w:rsidRPr="00205DEA">
          <w:rPr>
            <w:rStyle w:val="Hyperlink"/>
            <w:rFonts w:ascii="Arial" w:hAnsi="Arial"/>
          </w:rPr>
          <w:t>4</w:t>
        </w:r>
        <w:r>
          <w:rPr>
            <w:rFonts w:asciiTheme="minorHAnsi" w:eastAsiaTheme="minorEastAsia" w:hAnsiTheme="minorHAnsi" w:cstheme="minorBidi"/>
            <w:b w:val="0"/>
            <w:color w:val="auto"/>
          </w:rPr>
          <w:tab/>
        </w:r>
        <w:r w:rsidRPr="00205DEA">
          <w:rPr>
            <w:rStyle w:val="Hyperlink"/>
          </w:rPr>
          <w:t>Two ways SMS extracts transfer</w:t>
        </w:r>
        <w:r>
          <w:rPr>
            <w:webHidden/>
          </w:rPr>
          <w:tab/>
        </w:r>
        <w:r>
          <w:rPr>
            <w:webHidden/>
          </w:rPr>
          <w:fldChar w:fldCharType="begin"/>
        </w:r>
        <w:r>
          <w:rPr>
            <w:webHidden/>
          </w:rPr>
          <w:instrText xml:space="preserve"> PAGEREF _Toc70364193 \h </w:instrText>
        </w:r>
        <w:r>
          <w:rPr>
            <w:webHidden/>
          </w:rPr>
        </w:r>
        <w:r>
          <w:rPr>
            <w:webHidden/>
          </w:rPr>
          <w:fldChar w:fldCharType="separate"/>
        </w:r>
        <w:r>
          <w:rPr>
            <w:webHidden/>
          </w:rPr>
          <w:t>12</w:t>
        </w:r>
        <w:r>
          <w:rPr>
            <w:webHidden/>
          </w:rPr>
          <w:fldChar w:fldCharType="end"/>
        </w:r>
      </w:hyperlink>
    </w:p>
    <w:p w14:paraId="462C35A2" w14:textId="325280DE" w:rsidR="001A13E1" w:rsidRDefault="001A13E1">
      <w:pPr>
        <w:pStyle w:val="TOC2"/>
        <w:rPr>
          <w:rFonts w:asciiTheme="minorHAnsi" w:eastAsiaTheme="minorEastAsia" w:hAnsiTheme="minorHAnsi" w:cstheme="minorBidi"/>
          <w:noProof/>
          <w:color w:val="auto"/>
          <w:sz w:val="22"/>
          <w:szCs w:val="22"/>
        </w:rPr>
      </w:pPr>
      <w:hyperlink w:anchor="_Toc70364194" w:history="1">
        <w:r w:rsidRPr="00205DEA">
          <w:rPr>
            <w:rStyle w:val="Hyperlink"/>
            <w:rFonts w:ascii="Arial" w:hAnsi="Arial"/>
            <w:noProof/>
          </w:rPr>
          <w:t>4.1</w:t>
        </w:r>
        <w:r>
          <w:rPr>
            <w:rFonts w:asciiTheme="minorHAnsi" w:eastAsiaTheme="minorEastAsia" w:hAnsiTheme="minorHAnsi" w:cstheme="minorBidi"/>
            <w:noProof/>
            <w:color w:val="auto"/>
            <w:sz w:val="22"/>
            <w:szCs w:val="22"/>
          </w:rPr>
          <w:tab/>
        </w:r>
        <w:r w:rsidRPr="00205DEA">
          <w:rPr>
            <w:rStyle w:val="Hyperlink"/>
            <w:noProof/>
          </w:rPr>
          <w:t>File transfer</w:t>
        </w:r>
        <w:r>
          <w:rPr>
            <w:noProof/>
            <w:webHidden/>
          </w:rPr>
          <w:tab/>
        </w:r>
        <w:r>
          <w:rPr>
            <w:noProof/>
            <w:webHidden/>
          </w:rPr>
          <w:fldChar w:fldCharType="begin"/>
        </w:r>
        <w:r>
          <w:rPr>
            <w:noProof/>
            <w:webHidden/>
          </w:rPr>
          <w:instrText xml:space="preserve"> PAGEREF _Toc70364194 \h </w:instrText>
        </w:r>
        <w:r>
          <w:rPr>
            <w:noProof/>
            <w:webHidden/>
          </w:rPr>
        </w:r>
        <w:r>
          <w:rPr>
            <w:noProof/>
            <w:webHidden/>
          </w:rPr>
          <w:fldChar w:fldCharType="separate"/>
        </w:r>
        <w:r>
          <w:rPr>
            <w:noProof/>
            <w:webHidden/>
          </w:rPr>
          <w:t>12</w:t>
        </w:r>
        <w:r>
          <w:rPr>
            <w:noProof/>
            <w:webHidden/>
          </w:rPr>
          <w:fldChar w:fldCharType="end"/>
        </w:r>
      </w:hyperlink>
    </w:p>
    <w:p w14:paraId="29125F72" w14:textId="18286F6B" w:rsidR="001A13E1" w:rsidRDefault="001A13E1">
      <w:pPr>
        <w:pStyle w:val="TOC3"/>
        <w:rPr>
          <w:rFonts w:asciiTheme="minorHAnsi" w:eastAsiaTheme="minorEastAsia" w:hAnsiTheme="minorHAnsi" w:cstheme="minorBidi"/>
          <w:noProof/>
          <w:color w:val="auto"/>
          <w:sz w:val="22"/>
        </w:rPr>
      </w:pPr>
      <w:hyperlink w:anchor="_Toc70364195" w:history="1">
        <w:r w:rsidRPr="00205DEA">
          <w:rPr>
            <w:rStyle w:val="Hyperlink"/>
            <w:rFonts w:ascii="Arial" w:hAnsi="Arial"/>
            <w:noProof/>
          </w:rPr>
          <w:t>4.1.1</w:t>
        </w:r>
        <w:r>
          <w:rPr>
            <w:rFonts w:asciiTheme="minorHAnsi" w:eastAsiaTheme="minorEastAsia" w:hAnsiTheme="minorHAnsi" w:cstheme="minorBidi"/>
            <w:noProof/>
            <w:color w:val="auto"/>
            <w:sz w:val="22"/>
          </w:rPr>
          <w:tab/>
        </w:r>
        <w:r w:rsidRPr="00205DEA">
          <w:rPr>
            <w:rStyle w:val="Hyperlink"/>
            <w:noProof/>
          </w:rPr>
          <w:t>Description</w:t>
        </w:r>
        <w:r>
          <w:rPr>
            <w:noProof/>
            <w:webHidden/>
          </w:rPr>
          <w:tab/>
        </w:r>
        <w:r>
          <w:rPr>
            <w:noProof/>
            <w:webHidden/>
          </w:rPr>
          <w:fldChar w:fldCharType="begin"/>
        </w:r>
        <w:r>
          <w:rPr>
            <w:noProof/>
            <w:webHidden/>
          </w:rPr>
          <w:instrText xml:space="preserve"> PAGEREF _Toc70364195 \h </w:instrText>
        </w:r>
        <w:r>
          <w:rPr>
            <w:noProof/>
            <w:webHidden/>
          </w:rPr>
        </w:r>
        <w:r>
          <w:rPr>
            <w:noProof/>
            <w:webHidden/>
          </w:rPr>
          <w:fldChar w:fldCharType="separate"/>
        </w:r>
        <w:r>
          <w:rPr>
            <w:noProof/>
            <w:webHidden/>
          </w:rPr>
          <w:t>12</w:t>
        </w:r>
        <w:r>
          <w:rPr>
            <w:noProof/>
            <w:webHidden/>
          </w:rPr>
          <w:fldChar w:fldCharType="end"/>
        </w:r>
      </w:hyperlink>
    </w:p>
    <w:p w14:paraId="40E458DA" w14:textId="5F289266" w:rsidR="001A13E1" w:rsidRDefault="001A13E1">
      <w:pPr>
        <w:pStyle w:val="TOC3"/>
        <w:rPr>
          <w:rFonts w:asciiTheme="minorHAnsi" w:eastAsiaTheme="minorEastAsia" w:hAnsiTheme="minorHAnsi" w:cstheme="minorBidi"/>
          <w:noProof/>
          <w:color w:val="auto"/>
          <w:sz w:val="22"/>
        </w:rPr>
      </w:pPr>
      <w:hyperlink w:anchor="_Toc70364196" w:history="1">
        <w:r w:rsidRPr="00205DEA">
          <w:rPr>
            <w:rStyle w:val="Hyperlink"/>
            <w:rFonts w:ascii="Arial" w:hAnsi="Arial"/>
            <w:noProof/>
          </w:rPr>
          <w:t>4.1.2</w:t>
        </w:r>
        <w:r>
          <w:rPr>
            <w:rFonts w:asciiTheme="minorHAnsi" w:eastAsiaTheme="minorEastAsia" w:hAnsiTheme="minorHAnsi" w:cstheme="minorBidi"/>
            <w:noProof/>
            <w:color w:val="auto"/>
            <w:sz w:val="22"/>
          </w:rPr>
          <w:tab/>
        </w:r>
        <w:r w:rsidRPr="00205DEA">
          <w:rPr>
            <w:rStyle w:val="Hyperlink"/>
            <w:noProof/>
          </w:rPr>
          <w:t>Assumptions</w:t>
        </w:r>
        <w:r>
          <w:rPr>
            <w:noProof/>
            <w:webHidden/>
          </w:rPr>
          <w:tab/>
        </w:r>
        <w:r>
          <w:rPr>
            <w:noProof/>
            <w:webHidden/>
          </w:rPr>
          <w:fldChar w:fldCharType="begin"/>
        </w:r>
        <w:r>
          <w:rPr>
            <w:noProof/>
            <w:webHidden/>
          </w:rPr>
          <w:instrText xml:space="preserve"> PAGEREF _Toc70364196 \h </w:instrText>
        </w:r>
        <w:r>
          <w:rPr>
            <w:noProof/>
            <w:webHidden/>
          </w:rPr>
        </w:r>
        <w:r>
          <w:rPr>
            <w:noProof/>
            <w:webHidden/>
          </w:rPr>
          <w:fldChar w:fldCharType="separate"/>
        </w:r>
        <w:r>
          <w:rPr>
            <w:noProof/>
            <w:webHidden/>
          </w:rPr>
          <w:t>12</w:t>
        </w:r>
        <w:r>
          <w:rPr>
            <w:noProof/>
            <w:webHidden/>
          </w:rPr>
          <w:fldChar w:fldCharType="end"/>
        </w:r>
      </w:hyperlink>
    </w:p>
    <w:p w14:paraId="13318521" w14:textId="736ED41A" w:rsidR="001A13E1" w:rsidRDefault="001A13E1">
      <w:pPr>
        <w:pStyle w:val="TOC3"/>
        <w:rPr>
          <w:rFonts w:asciiTheme="minorHAnsi" w:eastAsiaTheme="minorEastAsia" w:hAnsiTheme="minorHAnsi" w:cstheme="minorBidi"/>
          <w:noProof/>
          <w:color w:val="auto"/>
          <w:sz w:val="22"/>
        </w:rPr>
      </w:pPr>
      <w:hyperlink w:anchor="_Toc70364197" w:history="1">
        <w:r w:rsidRPr="00205DEA">
          <w:rPr>
            <w:rStyle w:val="Hyperlink"/>
            <w:rFonts w:ascii="Arial" w:hAnsi="Arial"/>
            <w:noProof/>
          </w:rPr>
          <w:t>4.1.3</w:t>
        </w:r>
        <w:r>
          <w:rPr>
            <w:rFonts w:asciiTheme="minorHAnsi" w:eastAsiaTheme="minorEastAsia" w:hAnsiTheme="minorHAnsi" w:cstheme="minorBidi"/>
            <w:noProof/>
            <w:color w:val="auto"/>
            <w:sz w:val="22"/>
          </w:rPr>
          <w:tab/>
        </w:r>
        <w:r w:rsidRPr="00205DEA">
          <w:rPr>
            <w:rStyle w:val="Hyperlink"/>
            <w:noProof/>
          </w:rPr>
          <w:t>Flow Diagram</w:t>
        </w:r>
        <w:r>
          <w:rPr>
            <w:noProof/>
            <w:webHidden/>
          </w:rPr>
          <w:tab/>
        </w:r>
        <w:r>
          <w:rPr>
            <w:noProof/>
            <w:webHidden/>
          </w:rPr>
          <w:fldChar w:fldCharType="begin"/>
        </w:r>
        <w:r>
          <w:rPr>
            <w:noProof/>
            <w:webHidden/>
          </w:rPr>
          <w:instrText xml:space="preserve"> PAGEREF _Toc70364197 \h </w:instrText>
        </w:r>
        <w:r>
          <w:rPr>
            <w:noProof/>
            <w:webHidden/>
          </w:rPr>
        </w:r>
        <w:r>
          <w:rPr>
            <w:noProof/>
            <w:webHidden/>
          </w:rPr>
          <w:fldChar w:fldCharType="separate"/>
        </w:r>
        <w:r>
          <w:rPr>
            <w:noProof/>
            <w:webHidden/>
          </w:rPr>
          <w:t>12</w:t>
        </w:r>
        <w:r>
          <w:rPr>
            <w:noProof/>
            <w:webHidden/>
          </w:rPr>
          <w:fldChar w:fldCharType="end"/>
        </w:r>
      </w:hyperlink>
    </w:p>
    <w:p w14:paraId="6DCD05F9" w14:textId="2BE64093" w:rsidR="001A13E1" w:rsidRDefault="001A13E1">
      <w:pPr>
        <w:pStyle w:val="TOC3"/>
        <w:rPr>
          <w:rFonts w:asciiTheme="minorHAnsi" w:eastAsiaTheme="minorEastAsia" w:hAnsiTheme="minorHAnsi" w:cstheme="minorBidi"/>
          <w:noProof/>
          <w:color w:val="auto"/>
          <w:sz w:val="22"/>
        </w:rPr>
      </w:pPr>
      <w:hyperlink w:anchor="_Toc70364198" w:history="1">
        <w:r w:rsidRPr="00205DEA">
          <w:rPr>
            <w:rStyle w:val="Hyperlink"/>
            <w:rFonts w:ascii="Arial" w:hAnsi="Arial"/>
            <w:noProof/>
          </w:rPr>
          <w:t>4.1.4</w:t>
        </w:r>
        <w:r>
          <w:rPr>
            <w:rFonts w:asciiTheme="minorHAnsi" w:eastAsiaTheme="minorEastAsia" w:hAnsiTheme="minorHAnsi" w:cstheme="minorBidi"/>
            <w:noProof/>
            <w:color w:val="auto"/>
            <w:sz w:val="22"/>
          </w:rPr>
          <w:tab/>
        </w:r>
        <w:r w:rsidRPr="00205DEA">
          <w:rPr>
            <w:rStyle w:val="Hyperlink"/>
            <w:noProof/>
          </w:rPr>
          <w:t>Flow Description</w:t>
        </w:r>
        <w:r>
          <w:rPr>
            <w:noProof/>
            <w:webHidden/>
          </w:rPr>
          <w:tab/>
        </w:r>
        <w:r>
          <w:rPr>
            <w:noProof/>
            <w:webHidden/>
          </w:rPr>
          <w:fldChar w:fldCharType="begin"/>
        </w:r>
        <w:r>
          <w:rPr>
            <w:noProof/>
            <w:webHidden/>
          </w:rPr>
          <w:instrText xml:space="preserve"> PAGEREF _Toc70364198 \h </w:instrText>
        </w:r>
        <w:r>
          <w:rPr>
            <w:noProof/>
            <w:webHidden/>
          </w:rPr>
        </w:r>
        <w:r>
          <w:rPr>
            <w:noProof/>
            <w:webHidden/>
          </w:rPr>
          <w:fldChar w:fldCharType="separate"/>
        </w:r>
        <w:r>
          <w:rPr>
            <w:noProof/>
            <w:webHidden/>
          </w:rPr>
          <w:t>13</w:t>
        </w:r>
        <w:r>
          <w:rPr>
            <w:noProof/>
            <w:webHidden/>
          </w:rPr>
          <w:fldChar w:fldCharType="end"/>
        </w:r>
      </w:hyperlink>
    </w:p>
    <w:p w14:paraId="6D6B0A21" w14:textId="22A43AB3" w:rsidR="001A13E1" w:rsidRDefault="001A13E1">
      <w:pPr>
        <w:pStyle w:val="TOC2"/>
        <w:rPr>
          <w:rFonts w:asciiTheme="minorHAnsi" w:eastAsiaTheme="minorEastAsia" w:hAnsiTheme="minorHAnsi" w:cstheme="minorBidi"/>
          <w:noProof/>
          <w:color w:val="auto"/>
          <w:sz w:val="22"/>
          <w:szCs w:val="22"/>
        </w:rPr>
      </w:pPr>
      <w:hyperlink w:anchor="_Toc70364199" w:history="1">
        <w:r w:rsidRPr="00205DEA">
          <w:rPr>
            <w:rStyle w:val="Hyperlink"/>
            <w:rFonts w:ascii="Arial" w:hAnsi="Arial"/>
            <w:noProof/>
          </w:rPr>
          <w:t>4.2</w:t>
        </w:r>
        <w:r>
          <w:rPr>
            <w:rFonts w:asciiTheme="minorHAnsi" w:eastAsiaTheme="minorEastAsia" w:hAnsiTheme="minorHAnsi" w:cstheme="minorBidi"/>
            <w:noProof/>
            <w:color w:val="auto"/>
            <w:sz w:val="22"/>
            <w:szCs w:val="22"/>
          </w:rPr>
          <w:tab/>
        </w:r>
        <w:r w:rsidRPr="00205DEA">
          <w:rPr>
            <w:rStyle w:val="Hyperlink"/>
            <w:noProof/>
          </w:rPr>
          <w:t>Error/Recovery Handling</w:t>
        </w:r>
        <w:r>
          <w:rPr>
            <w:noProof/>
            <w:webHidden/>
          </w:rPr>
          <w:tab/>
        </w:r>
        <w:r>
          <w:rPr>
            <w:noProof/>
            <w:webHidden/>
          </w:rPr>
          <w:fldChar w:fldCharType="begin"/>
        </w:r>
        <w:r>
          <w:rPr>
            <w:noProof/>
            <w:webHidden/>
          </w:rPr>
          <w:instrText xml:space="preserve"> PAGEREF _Toc70364199 \h </w:instrText>
        </w:r>
        <w:r>
          <w:rPr>
            <w:noProof/>
            <w:webHidden/>
          </w:rPr>
        </w:r>
        <w:r>
          <w:rPr>
            <w:noProof/>
            <w:webHidden/>
          </w:rPr>
          <w:fldChar w:fldCharType="separate"/>
        </w:r>
        <w:r>
          <w:rPr>
            <w:noProof/>
            <w:webHidden/>
          </w:rPr>
          <w:t>14</w:t>
        </w:r>
        <w:r>
          <w:rPr>
            <w:noProof/>
            <w:webHidden/>
          </w:rPr>
          <w:fldChar w:fldCharType="end"/>
        </w:r>
      </w:hyperlink>
    </w:p>
    <w:p w14:paraId="3E708AC0" w14:textId="75BBE49E" w:rsidR="001A13E1" w:rsidRDefault="001A13E1">
      <w:pPr>
        <w:pStyle w:val="TOC2"/>
        <w:rPr>
          <w:rFonts w:asciiTheme="minorHAnsi" w:eastAsiaTheme="minorEastAsia" w:hAnsiTheme="minorHAnsi" w:cstheme="minorBidi"/>
          <w:noProof/>
          <w:color w:val="auto"/>
          <w:sz w:val="22"/>
          <w:szCs w:val="22"/>
        </w:rPr>
      </w:pPr>
      <w:hyperlink w:anchor="_Toc70364200" w:history="1">
        <w:r w:rsidRPr="00205DEA">
          <w:rPr>
            <w:rStyle w:val="Hyperlink"/>
            <w:rFonts w:ascii="Arial" w:hAnsi="Arial"/>
            <w:noProof/>
          </w:rPr>
          <w:t>4.3</w:t>
        </w:r>
        <w:r>
          <w:rPr>
            <w:rFonts w:asciiTheme="minorHAnsi" w:eastAsiaTheme="minorEastAsia" w:hAnsiTheme="minorHAnsi" w:cstheme="minorBidi"/>
            <w:noProof/>
            <w:color w:val="auto"/>
            <w:sz w:val="22"/>
            <w:szCs w:val="22"/>
          </w:rPr>
          <w:tab/>
        </w:r>
        <w:r w:rsidRPr="00205DEA">
          <w:rPr>
            <w:rStyle w:val="Hyperlink"/>
            <w:noProof/>
          </w:rPr>
          <w:t>Archiving Handling</w:t>
        </w:r>
        <w:r>
          <w:rPr>
            <w:noProof/>
            <w:webHidden/>
          </w:rPr>
          <w:tab/>
        </w:r>
        <w:r>
          <w:rPr>
            <w:noProof/>
            <w:webHidden/>
          </w:rPr>
          <w:fldChar w:fldCharType="begin"/>
        </w:r>
        <w:r>
          <w:rPr>
            <w:noProof/>
            <w:webHidden/>
          </w:rPr>
          <w:instrText xml:space="preserve"> PAGEREF _Toc70364200 \h </w:instrText>
        </w:r>
        <w:r>
          <w:rPr>
            <w:noProof/>
            <w:webHidden/>
          </w:rPr>
        </w:r>
        <w:r>
          <w:rPr>
            <w:noProof/>
            <w:webHidden/>
          </w:rPr>
          <w:fldChar w:fldCharType="separate"/>
        </w:r>
        <w:r>
          <w:rPr>
            <w:noProof/>
            <w:webHidden/>
          </w:rPr>
          <w:t>14</w:t>
        </w:r>
        <w:r>
          <w:rPr>
            <w:noProof/>
            <w:webHidden/>
          </w:rPr>
          <w:fldChar w:fldCharType="end"/>
        </w:r>
      </w:hyperlink>
    </w:p>
    <w:p w14:paraId="7E87BDD7" w14:textId="57C6525D" w:rsidR="001A13E1" w:rsidRDefault="001A13E1">
      <w:pPr>
        <w:pStyle w:val="TOC2"/>
        <w:rPr>
          <w:rFonts w:asciiTheme="minorHAnsi" w:eastAsiaTheme="minorEastAsia" w:hAnsiTheme="minorHAnsi" w:cstheme="minorBidi"/>
          <w:noProof/>
          <w:color w:val="auto"/>
          <w:sz w:val="22"/>
          <w:szCs w:val="22"/>
        </w:rPr>
      </w:pPr>
      <w:hyperlink w:anchor="_Toc70364201" w:history="1">
        <w:r w:rsidRPr="00205DEA">
          <w:rPr>
            <w:rStyle w:val="Hyperlink"/>
            <w:rFonts w:ascii="Arial" w:hAnsi="Arial"/>
            <w:noProof/>
          </w:rPr>
          <w:t>4.4</w:t>
        </w:r>
        <w:r>
          <w:rPr>
            <w:rFonts w:asciiTheme="minorHAnsi" w:eastAsiaTheme="minorEastAsia" w:hAnsiTheme="minorHAnsi" w:cstheme="minorBidi"/>
            <w:noProof/>
            <w:color w:val="auto"/>
            <w:sz w:val="22"/>
            <w:szCs w:val="22"/>
          </w:rPr>
          <w:tab/>
        </w:r>
        <w:r w:rsidRPr="00205DEA">
          <w:rPr>
            <w:rStyle w:val="Hyperlink"/>
            <w:noProof/>
          </w:rPr>
          <w:t>Data Security</w:t>
        </w:r>
        <w:r>
          <w:rPr>
            <w:noProof/>
            <w:webHidden/>
          </w:rPr>
          <w:tab/>
        </w:r>
        <w:r>
          <w:rPr>
            <w:noProof/>
            <w:webHidden/>
          </w:rPr>
          <w:fldChar w:fldCharType="begin"/>
        </w:r>
        <w:r>
          <w:rPr>
            <w:noProof/>
            <w:webHidden/>
          </w:rPr>
          <w:instrText xml:space="preserve"> PAGEREF _Toc70364201 \h </w:instrText>
        </w:r>
        <w:r>
          <w:rPr>
            <w:noProof/>
            <w:webHidden/>
          </w:rPr>
        </w:r>
        <w:r>
          <w:rPr>
            <w:noProof/>
            <w:webHidden/>
          </w:rPr>
          <w:fldChar w:fldCharType="separate"/>
        </w:r>
        <w:r>
          <w:rPr>
            <w:noProof/>
            <w:webHidden/>
          </w:rPr>
          <w:t>14</w:t>
        </w:r>
        <w:r>
          <w:rPr>
            <w:noProof/>
            <w:webHidden/>
          </w:rPr>
          <w:fldChar w:fldCharType="end"/>
        </w:r>
      </w:hyperlink>
    </w:p>
    <w:p w14:paraId="388AD5FF" w14:textId="53DF8740" w:rsidR="001A13E1" w:rsidRDefault="001A13E1">
      <w:pPr>
        <w:pStyle w:val="TOC1"/>
        <w:rPr>
          <w:rFonts w:asciiTheme="minorHAnsi" w:eastAsiaTheme="minorEastAsia" w:hAnsiTheme="minorHAnsi" w:cstheme="minorBidi"/>
          <w:b w:val="0"/>
          <w:color w:val="auto"/>
        </w:rPr>
      </w:pPr>
      <w:hyperlink w:anchor="_Toc70364202" w:history="1">
        <w:r w:rsidRPr="00205DEA">
          <w:rPr>
            <w:rStyle w:val="Hyperlink"/>
            <w:rFonts w:ascii="Arial" w:hAnsi="Arial"/>
          </w:rPr>
          <w:t>5</w:t>
        </w:r>
        <w:r>
          <w:rPr>
            <w:rFonts w:asciiTheme="minorHAnsi" w:eastAsiaTheme="minorEastAsia" w:hAnsiTheme="minorHAnsi" w:cstheme="minorBidi"/>
            <w:b w:val="0"/>
            <w:color w:val="auto"/>
          </w:rPr>
          <w:tab/>
        </w:r>
        <w:r w:rsidRPr="00205DEA">
          <w:rPr>
            <w:rStyle w:val="Hyperlink"/>
          </w:rPr>
          <w:t>Open Issues</w:t>
        </w:r>
        <w:r>
          <w:rPr>
            <w:webHidden/>
          </w:rPr>
          <w:tab/>
        </w:r>
        <w:r>
          <w:rPr>
            <w:webHidden/>
          </w:rPr>
          <w:fldChar w:fldCharType="begin"/>
        </w:r>
        <w:r>
          <w:rPr>
            <w:webHidden/>
          </w:rPr>
          <w:instrText xml:space="preserve"> PAGEREF _Toc70364202 \h </w:instrText>
        </w:r>
        <w:r>
          <w:rPr>
            <w:webHidden/>
          </w:rPr>
        </w:r>
        <w:r>
          <w:rPr>
            <w:webHidden/>
          </w:rPr>
          <w:fldChar w:fldCharType="separate"/>
        </w:r>
        <w:r>
          <w:rPr>
            <w:webHidden/>
          </w:rPr>
          <w:t>15</w:t>
        </w:r>
        <w:r>
          <w:rPr>
            <w:webHidden/>
          </w:rPr>
          <w:fldChar w:fldCharType="end"/>
        </w:r>
      </w:hyperlink>
    </w:p>
    <w:p w14:paraId="1619BC7C" w14:textId="14770ADA" w:rsidR="00F0359B" w:rsidRPr="00F74481" w:rsidRDefault="00984118" w:rsidP="00FD7EF3">
      <w:pPr>
        <w:pStyle w:val="BodyText"/>
      </w:pPr>
      <w:r w:rsidRPr="00F74481">
        <w:fldChar w:fldCharType="end"/>
      </w:r>
    </w:p>
    <w:p w14:paraId="284D7670" w14:textId="77777777" w:rsidR="0068753B" w:rsidRPr="00F74481" w:rsidRDefault="0068753B" w:rsidP="0068753B">
      <w:pPr>
        <w:pStyle w:val="BodyText"/>
        <w:sectPr w:rsidR="0068753B" w:rsidRPr="00F74481" w:rsidSect="00365DD2">
          <w:headerReference w:type="even" r:id="rId20"/>
          <w:headerReference w:type="default" r:id="rId21"/>
          <w:footerReference w:type="even" r:id="rId22"/>
          <w:footerReference w:type="default" r:id="rId23"/>
          <w:headerReference w:type="first" r:id="rId24"/>
          <w:footerReference w:type="first" r:id="rId25"/>
          <w:pgSz w:w="12240" w:h="15840" w:code="1"/>
          <w:pgMar w:top="1440" w:right="1440" w:bottom="1440" w:left="1440" w:header="1008" w:footer="494" w:gutter="0"/>
          <w:pgBorders w:offsetFrom="page">
            <w:bottom w:val="dashSmallGap" w:sz="4" w:space="24" w:color="FFFFFF"/>
          </w:pgBorders>
          <w:pgNumType w:fmt="lowerRoman"/>
          <w:cols w:space="708"/>
          <w:titlePg/>
          <w:docGrid w:linePitch="360"/>
        </w:sectPr>
      </w:pPr>
    </w:p>
    <w:p w14:paraId="3EC56ACC" w14:textId="2C2D26E5" w:rsidR="006C449B" w:rsidRPr="00F74481" w:rsidRDefault="007E401A" w:rsidP="00BE39F0">
      <w:pPr>
        <w:pStyle w:val="Heading1"/>
      </w:pPr>
      <w:bookmarkStart w:id="66" w:name="CR_Bookmark_No_00002"/>
      <w:bookmarkStart w:id="67" w:name="CR_Bookmark_No_00012"/>
      <w:bookmarkStart w:id="68" w:name="CR_Bookmark_No_00016"/>
      <w:bookmarkStart w:id="69" w:name="CR_Bookmark_No_00024"/>
      <w:bookmarkStart w:id="70" w:name="_Toc70364166"/>
      <w:bookmarkEnd w:id="0"/>
      <w:bookmarkEnd w:id="1"/>
      <w:bookmarkEnd w:id="2"/>
      <w:bookmarkEnd w:id="3"/>
      <w:bookmarkEnd w:id="4"/>
      <w:bookmarkEnd w:id="5"/>
      <w:bookmarkEnd w:id="6"/>
      <w:bookmarkEnd w:id="7"/>
      <w:r w:rsidRPr="00F74481">
        <w:t>Introduction</w:t>
      </w:r>
      <w:bookmarkEnd w:id="70"/>
    </w:p>
    <w:p w14:paraId="369EF238" w14:textId="77777777" w:rsidR="006F4AD1" w:rsidRPr="00F74481" w:rsidRDefault="007E401A" w:rsidP="00FA2F21">
      <w:pPr>
        <w:pStyle w:val="Heading2"/>
      </w:pPr>
      <w:bookmarkStart w:id="71" w:name="_Toc70364167"/>
      <w:bookmarkEnd w:id="66"/>
      <w:bookmarkEnd w:id="67"/>
      <w:bookmarkEnd w:id="68"/>
      <w:bookmarkEnd w:id="69"/>
      <w:r w:rsidRPr="00F74481">
        <w:t>Purpose and Scope</w:t>
      </w:r>
      <w:bookmarkEnd w:id="71"/>
    </w:p>
    <w:p w14:paraId="0ABF2D95" w14:textId="67A0757F" w:rsidR="003E0278" w:rsidRDefault="00642E11">
      <w:pPr>
        <w:pStyle w:val="BodyText"/>
      </w:pPr>
      <w:bookmarkStart w:id="72" w:name="_Toc485626968"/>
      <w:bookmarkStart w:id="73" w:name="_Toc485653196"/>
      <w:r w:rsidRPr="00F74481">
        <w:t>This document provides the reader with detailed interface agreement specificatio</w:t>
      </w:r>
      <w:r w:rsidR="00C277A8" w:rsidRPr="00F74481">
        <w:t xml:space="preserve">ns for integrating Amdocs </w:t>
      </w:r>
      <w:r w:rsidR="00996487">
        <w:t>Engage (</w:t>
      </w:r>
      <w:r w:rsidR="00C277A8" w:rsidRPr="00F74481">
        <w:t>AIA</w:t>
      </w:r>
      <w:r w:rsidR="00996487">
        <w:t>)</w:t>
      </w:r>
      <w:r w:rsidR="00C277A8" w:rsidRPr="00F74481">
        <w:t xml:space="preserve"> with </w:t>
      </w:r>
      <w:r w:rsidR="00A010C0">
        <w:t xml:space="preserve">PLDT </w:t>
      </w:r>
      <w:r w:rsidR="00C46871">
        <w:t>CVM</w:t>
      </w:r>
      <w:r w:rsidR="00A010C0">
        <w:t xml:space="preserve"> for Two Ways SMS responses information</w:t>
      </w:r>
      <w:r w:rsidRPr="00F74481">
        <w:t>. The document provide</w:t>
      </w:r>
      <w:r w:rsidR="00237160" w:rsidRPr="00F74481">
        <w:t>s</w:t>
      </w:r>
      <w:r w:rsidRPr="00F74481">
        <w:t xml:space="preserve"> all the information required to estimate the work and the tasks to realize this interface.</w:t>
      </w:r>
    </w:p>
    <w:p w14:paraId="11C87962" w14:textId="2DF463B4" w:rsidR="00DC6764" w:rsidRPr="00F74481" w:rsidDel="001A13E1" w:rsidRDefault="00BF0A53">
      <w:pPr>
        <w:pStyle w:val="BodyText"/>
        <w:rPr>
          <w:del w:id="74" w:author="Avi Fuks" w:date="2021-04-26T21:10:00Z"/>
        </w:rPr>
      </w:pPr>
      <w:del w:id="75" w:author="Avi Fuks" w:date="2021-04-26T21:10:00Z">
        <w:r w:rsidDel="001A13E1">
          <w:delText>Extract transmission to FTP folder and FTP folder management</w:delText>
        </w:r>
        <w:r w:rsidR="00DC6764" w:rsidDel="001A13E1">
          <w:delText xml:space="preserve"> need to be added</w:delText>
        </w:r>
        <w:r w:rsidDel="001A13E1">
          <w:delText xml:space="preserve"> to the document</w:delText>
        </w:r>
        <w:r w:rsidR="00DC6764" w:rsidDel="001A13E1">
          <w:delText>.</w:delText>
        </w:r>
      </w:del>
    </w:p>
    <w:p w14:paraId="63445B6F" w14:textId="77777777" w:rsidR="00C664F9" w:rsidRPr="00F74481" w:rsidRDefault="00C664F9" w:rsidP="002B10D7">
      <w:pPr>
        <w:pStyle w:val="Heading2"/>
      </w:pPr>
      <w:bookmarkStart w:id="76" w:name="_Toc70364168"/>
      <w:r w:rsidRPr="00F74481">
        <w:t>Related Documentation</w:t>
      </w:r>
      <w:bookmarkEnd w:id="72"/>
      <w:bookmarkEnd w:id="73"/>
      <w:bookmarkEnd w:id="76"/>
    </w:p>
    <w:p w14:paraId="507494E7" w14:textId="77777777" w:rsidR="00C664F9" w:rsidRPr="00F74481" w:rsidRDefault="00C664F9" w:rsidP="00D268A8">
      <w:pPr>
        <w:pStyle w:val="BodyText"/>
        <w:rPr>
          <w:rFonts w:ascii="Calibri" w:hAnsi="Calibri"/>
        </w:rPr>
      </w:pPr>
      <w:r w:rsidRPr="00F74481">
        <w:t>The following documents will assist the reader in obtaining a broader understanding of the subject-matter of this document: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600" w:firstRow="0" w:lastRow="0" w:firstColumn="0" w:lastColumn="0" w:noHBand="1" w:noVBand="1"/>
      </w:tblPr>
      <w:tblGrid>
        <w:gridCol w:w="1432"/>
        <w:gridCol w:w="7912"/>
      </w:tblGrid>
      <w:tr w:rsidR="00C664F9" w:rsidRPr="00F74481" w14:paraId="4D8B7DC8" w14:textId="77777777" w:rsidTr="00D268A8">
        <w:trPr>
          <w:tblHeader/>
        </w:trPr>
        <w:tc>
          <w:tcPr>
            <w:tcW w:w="766" w:type="pct"/>
            <w:tcBorders>
              <w:top w:val="single" w:sz="6" w:space="0" w:color="auto"/>
              <w:left w:val="single" w:sz="6" w:space="0" w:color="auto"/>
              <w:bottom w:val="single" w:sz="6" w:space="0" w:color="auto"/>
              <w:right w:val="single" w:sz="6" w:space="0" w:color="auto"/>
            </w:tcBorders>
            <w:shd w:val="clear" w:color="auto" w:fill="626469"/>
            <w:hideMark/>
          </w:tcPr>
          <w:p w14:paraId="23814B1F" w14:textId="77777777" w:rsidR="00C664F9" w:rsidRPr="00F74481" w:rsidRDefault="00C664F9" w:rsidP="00D268A8">
            <w:pPr>
              <w:pStyle w:val="HeaderTable"/>
              <w:rPr>
                <w:color w:val="FFFFFF"/>
              </w:rPr>
            </w:pPr>
            <w:r w:rsidRPr="00F74481">
              <w:rPr>
                <w:color w:val="FFFFFF"/>
              </w:rPr>
              <w:t>DC#</w:t>
            </w:r>
          </w:p>
        </w:tc>
        <w:tc>
          <w:tcPr>
            <w:tcW w:w="4234" w:type="pct"/>
            <w:tcBorders>
              <w:top w:val="single" w:sz="6" w:space="0" w:color="auto"/>
              <w:left w:val="single" w:sz="6" w:space="0" w:color="auto"/>
              <w:bottom w:val="single" w:sz="6" w:space="0" w:color="auto"/>
              <w:right w:val="single" w:sz="6" w:space="0" w:color="auto"/>
            </w:tcBorders>
            <w:shd w:val="clear" w:color="auto" w:fill="626469"/>
            <w:hideMark/>
          </w:tcPr>
          <w:p w14:paraId="322B98A3" w14:textId="77777777" w:rsidR="00C664F9" w:rsidRPr="00F74481" w:rsidRDefault="00C664F9" w:rsidP="00D268A8">
            <w:pPr>
              <w:pStyle w:val="HeaderTable"/>
              <w:rPr>
                <w:color w:val="FFFFFF"/>
              </w:rPr>
            </w:pPr>
            <w:r w:rsidRPr="00F74481">
              <w:rPr>
                <w:color w:val="FFFFFF"/>
              </w:rPr>
              <w:t>Document Name</w:t>
            </w:r>
          </w:p>
        </w:tc>
      </w:tr>
      <w:tr w:rsidR="00C664F9" w:rsidRPr="00F74481" w14:paraId="7DA2536C" w14:textId="77777777" w:rsidTr="00D268A8">
        <w:tc>
          <w:tcPr>
            <w:tcW w:w="766" w:type="pct"/>
            <w:tcBorders>
              <w:top w:val="single" w:sz="6" w:space="0" w:color="auto"/>
              <w:left w:val="single" w:sz="6" w:space="0" w:color="auto"/>
              <w:bottom w:val="single" w:sz="6" w:space="0" w:color="auto"/>
              <w:right w:val="single" w:sz="6" w:space="0" w:color="auto"/>
            </w:tcBorders>
          </w:tcPr>
          <w:p w14:paraId="7B652FF4" w14:textId="2F1A765F" w:rsidR="00C664F9" w:rsidRPr="00F74481" w:rsidRDefault="00887AF8" w:rsidP="00D268A8">
            <w:pPr>
              <w:pStyle w:val="BodyTextTable"/>
              <w:rPr>
                <w:sz w:val="20"/>
                <w:szCs w:val="22"/>
              </w:rPr>
            </w:pPr>
            <w:r w:rsidRPr="00887AF8">
              <w:rPr>
                <w:sz w:val="20"/>
                <w:szCs w:val="22"/>
              </w:rPr>
              <w:t>3654050</w:t>
            </w:r>
          </w:p>
        </w:tc>
        <w:tc>
          <w:tcPr>
            <w:tcW w:w="4234" w:type="pct"/>
            <w:tcBorders>
              <w:top w:val="single" w:sz="6" w:space="0" w:color="auto"/>
              <w:left w:val="single" w:sz="6" w:space="0" w:color="auto"/>
              <w:bottom w:val="single" w:sz="6" w:space="0" w:color="auto"/>
              <w:right w:val="single" w:sz="6" w:space="0" w:color="auto"/>
            </w:tcBorders>
          </w:tcPr>
          <w:p w14:paraId="73ED9CB9" w14:textId="569AF128" w:rsidR="00C664F9" w:rsidRPr="00F74481" w:rsidRDefault="00887AF8" w:rsidP="00D268A8">
            <w:pPr>
              <w:pStyle w:val="BodyTextTable"/>
              <w:rPr>
                <w:sz w:val="20"/>
                <w:szCs w:val="22"/>
              </w:rPr>
            </w:pPr>
            <w:r w:rsidRPr="00887AF8">
              <w:rPr>
                <w:sz w:val="20"/>
                <w:szCs w:val="22"/>
              </w:rPr>
              <w:t>PLDT - Trident - PLDT 3C3 AIA HLD</w:t>
            </w:r>
          </w:p>
        </w:tc>
      </w:tr>
    </w:tbl>
    <w:p w14:paraId="7D1F29F4" w14:textId="77777777" w:rsidR="00C664F9" w:rsidRPr="00F74481" w:rsidRDefault="00C664F9" w:rsidP="002B10D7">
      <w:pPr>
        <w:pStyle w:val="Heading2"/>
      </w:pPr>
      <w:bookmarkStart w:id="77" w:name="_Toc485626969"/>
      <w:bookmarkStart w:id="78" w:name="_Toc485653197"/>
      <w:bookmarkStart w:id="79" w:name="_Toc70364169"/>
      <w:r w:rsidRPr="00F74481">
        <w:t>Terms and Definitions</w:t>
      </w:r>
      <w:bookmarkEnd w:id="77"/>
      <w:bookmarkEnd w:id="78"/>
      <w:r w:rsidR="00642E11" w:rsidRPr="00F74481">
        <w:t xml:space="preserve"> – N/A</w:t>
      </w:r>
      <w:bookmarkEnd w:id="79"/>
    </w:p>
    <w:p w14:paraId="2F99613E" w14:textId="77777777" w:rsidR="00C664F9" w:rsidRPr="00F74481" w:rsidRDefault="00C664F9" w:rsidP="00D268A8">
      <w:pPr>
        <w:pStyle w:val="BodyText"/>
        <w:rPr>
          <w:rFonts w:ascii="Calibri" w:hAnsi="Calibri"/>
        </w:rPr>
      </w:pPr>
      <w:r w:rsidRPr="00F74481">
        <w:t>Following is a list of terms used in this document</w:t>
      </w:r>
      <w:r w:rsidR="00042E4D" w:rsidRPr="00F74481">
        <w:t>,</w:t>
      </w:r>
      <w:r w:rsidRPr="00F74481">
        <w:t xml:space="preserve"> with which the reader should be familiar:</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Look w:val="0400" w:firstRow="0" w:lastRow="0" w:firstColumn="0" w:lastColumn="0" w:noHBand="0" w:noVBand="1"/>
      </w:tblPr>
      <w:tblGrid>
        <w:gridCol w:w="2880"/>
        <w:gridCol w:w="6464"/>
      </w:tblGrid>
      <w:tr w:rsidR="00C664F9" w:rsidRPr="00F74481" w14:paraId="0B028763" w14:textId="77777777" w:rsidTr="00C664F9">
        <w:trPr>
          <w:tblHeader/>
        </w:trPr>
        <w:tc>
          <w:tcPr>
            <w:tcW w:w="1541" w:type="pct"/>
            <w:tcBorders>
              <w:top w:val="single" w:sz="6" w:space="0" w:color="auto"/>
              <w:left w:val="single" w:sz="6" w:space="0" w:color="auto"/>
              <w:bottom w:val="single" w:sz="6" w:space="0" w:color="auto"/>
              <w:right w:val="single" w:sz="6" w:space="0" w:color="auto"/>
            </w:tcBorders>
            <w:shd w:val="clear" w:color="auto" w:fill="626469"/>
            <w:hideMark/>
          </w:tcPr>
          <w:p w14:paraId="2A344BC9" w14:textId="77777777" w:rsidR="00C664F9" w:rsidRPr="00F74481" w:rsidRDefault="00C664F9" w:rsidP="00D268A8">
            <w:pPr>
              <w:pStyle w:val="HeaderTable"/>
              <w:rPr>
                <w:color w:val="FFFFFF"/>
              </w:rPr>
            </w:pPr>
            <w:r w:rsidRPr="00F74481">
              <w:rPr>
                <w:color w:val="FFFFFF"/>
              </w:rPr>
              <w:t>Term/Acronym</w:t>
            </w:r>
          </w:p>
        </w:tc>
        <w:tc>
          <w:tcPr>
            <w:tcW w:w="3459" w:type="pct"/>
            <w:tcBorders>
              <w:top w:val="single" w:sz="6" w:space="0" w:color="auto"/>
              <w:left w:val="single" w:sz="6" w:space="0" w:color="auto"/>
              <w:bottom w:val="single" w:sz="6" w:space="0" w:color="auto"/>
              <w:right w:val="single" w:sz="6" w:space="0" w:color="auto"/>
            </w:tcBorders>
            <w:shd w:val="clear" w:color="auto" w:fill="626469"/>
            <w:hideMark/>
          </w:tcPr>
          <w:p w14:paraId="334C23B4" w14:textId="77777777" w:rsidR="00C664F9" w:rsidRPr="00F74481" w:rsidRDefault="00C664F9" w:rsidP="00D268A8">
            <w:pPr>
              <w:pStyle w:val="HeaderTable"/>
              <w:rPr>
                <w:color w:val="FFFFFF"/>
              </w:rPr>
            </w:pPr>
            <w:r w:rsidRPr="00F74481">
              <w:rPr>
                <w:color w:val="FFFFFF"/>
              </w:rPr>
              <w:t>Definition</w:t>
            </w:r>
          </w:p>
        </w:tc>
      </w:tr>
      <w:tr w:rsidR="003D5C6E" w:rsidRPr="00F74481" w14:paraId="3E851F1F" w14:textId="77777777" w:rsidTr="00642E11">
        <w:tc>
          <w:tcPr>
            <w:tcW w:w="1541" w:type="pct"/>
            <w:tcBorders>
              <w:top w:val="single" w:sz="6" w:space="0" w:color="auto"/>
              <w:left w:val="single" w:sz="6" w:space="0" w:color="auto"/>
              <w:bottom w:val="single" w:sz="6" w:space="0" w:color="auto"/>
              <w:right w:val="single" w:sz="6" w:space="0" w:color="auto"/>
            </w:tcBorders>
            <w:shd w:val="clear" w:color="auto" w:fill="auto"/>
          </w:tcPr>
          <w:p w14:paraId="7B109004" w14:textId="77777777" w:rsidR="003D5C6E" w:rsidRPr="00F74481" w:rsidRDefault="003D5C6E" w:rsidP="003D5C6E">
            <w:pPr>
              <w:pStyle w:val="BodyTextTable"/>
            </w:pPr>
          </w:p>
        </w:tc>
        <w:tc>
          <w:tcPr>
            <w:tcW w:w="3459" w:type="pct"/>
            <w:tcBorders>
              <w:top w:val="single" w:sz="6" w:space="0" w:color="auto"/>
              <w:left w:val="single" w:sz="6" w:space="0" w:color="auto"/>
              <w:bottom w:val="single" w:sz="6" w:space="0" w:color="auto"/>
              <w:right w:val="single" w:sz="6" w:space="0" w:color="auto"/>
            </w:tcBorders>
            <w:shd w:val="clear" w:color="auto" w:fill="auto"/>
          </w:tcPr>
          <w:p w14:paraId="4571EC5A" w14:textId="77777777" w:rsidR="003D5C6E" w:rsidRPr="00F74481" w:rsidRDefault="003D5C6E" w:rsidP="003D5C6E">
            <w:pPr>
              <w:pStyle w:val="BodyTextTable"/>
            </w:pPr>
          </w:p>
        </w:tc>
      </w:tr>
    </w:tbl>
    <w:p w14:paraId="7C9AE589" w14:textId="77777777" w:rsidR="00EE0A81" w:rsidRPr="00F74481" w:rsidRDefault="00EE0A81" w:rsidP="00D268A8">
      <w:pPr>
        <w:pStyle w:val="BodyText"/>
      </w:pPr>
    </w:p>
    <w:p w14:paraId="7F6D8527" w14:textId="77777777" w:rsidR="00F0359B" w:rsidRPr="00F74481" w:rsidRDefault="00F0359B" w:rsidP="00D268A8">
      <w:pPr>
        <w:pStyle w:val="BodyText"/>
        <w:sectPr w:rsidR="00F0359B" w:rsidRPr="00F74481" w:rsidSect="0043081F">
          <w:headerReference w:type="even" r:id="rId26"/>
          <w:headerReference w:type="default" r:id="rId27"/>
          <w:footerReference w:type="even" r:id="rId28"/>
          <w:footerReference w:type="default" r:id="rId29"/>
          <w:headerReference w:type="first" r:id="rId30"/>
          <w:footerReference w:type="first" r:id="rId31"/>
          <w:pgSz w:w="12240" w:h="15840" w:code="1"/>
          <w:pgMar w:top="1440" w:right="1440" w:bottom="1440" w:left="1440" w:header="1008" w:footer="494" w:gutter="0"/>
          <w:pgBorders w:offsetFrom="page">
            <w:bottom w:val="dashSmallGap" w:sz="4" w:space="24" w:color="FFFFFF"/>
          </w:pgBorders>
          <w:pgNumType w:start="1"/>
          <w:cols w:space="708"/>
          <w:titlePg/>
          <w:docGrid w:linePitch="360"/>
        </w:sectPr>
      </w:pPr>
    </w:p>
    <w:p w14:paraId="279A2B78" w14:textId="77777777" w:rsidR="0089154A" w:rsidRPr="00F74481" w:rsidRDefault="0089154A" w:rsidP="00711E23">
      <w:pPr>
        <w:pStyle w:val="Heading1"/>
      </w:pPr>
      <w:bookmarkStart w:id="80" w:name="_Toc70364170"/>
      <w:r w:rsidRPr="00F74481">
        <w:t>General Information</w:t>
      </w:r>
      <w:bookmarkEnd w:id="80"/>
    </w:p>
    <w:p w14:paraId="60826FA3" w14:textId="77777777" w:rsidR="0089154A" w:rsidRPr="00F74481" w:rsidRDefault="0089154A" w:rsidP="0089154A">
      <w:pPr>
        <w:pStyle w:val="Heading2"/>
      </w:pPr>
      <w:bookmarkStart w:id="81" w:name="_Toc416115622"/>
      <w:bookmarkStart w:id="82" w:name="_Toc483313579"/>
      <w:bookmarkStart w:id="83" w:name="_Toc70364171"/>
      <w:r w:rsidRPr="00F74481">
        <w:t>Technical Information</w:t>
      </w:r>
      <w:bookmarkEnd w:id="81"/>
      <w:bookmarkEnd w:id="82"/>
      <w:bookmarkEnd w:id="83"/>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4860"/>
      </w:tblGrid>
      <w:tr w:rsidR="00520356" w:rsidRPr="00F74481" w14:paraId="7C192CCA" w14:textId="77777777" w:rsidTr="00520356">
        <w:tc>
          <w:tcPr>
            <w:tcW w:w="3060" w:type="dxa"/>
          </w:tcPr>
          <w:p w14:paraId="0701A047" w14:textId="77777777" w:rsidR="00520356" w:rsidRPr="00F74481" w:rsidRDefault="00520356" w:rsidP="00520356">
            <w:pPr>
              <w:pStyle w:val="BodyText"/>
              <w:ind w:left="0"/>
              <w:rPr>
                <w:b/>
                <w:bCs/>
              </w:rPr>
            </w:pPr>
            <w:r w:rsidRPr="00F74481">
              <w:rPr>
                <w:b/>
                <w:bCs/>
              </w:rPr>
              <w:t>Phase:</w:t>
            </w:r>
          </w:p>
        </w:tc>
        <w:tc>
          <w:tcPr>
            <w:tcW w:w="4860" w:type="dxa"/>
          </w:tcPr>
          <w:p w14:paraId="646E7206" w14:textId="669D3206" w:rsidR="00520356" w:rsidRPr="00F74481" w:rsidRDefault="00520356" w:rsidP="00520356">
            <w:pPr>
              <w:pStyle w:val="BodyText"/>
              <w:ind w:left="0"/>
            </w:pPr>
            <w:r w:rsidRPr="00F74481">
              <w:t>Project 3</w:t>
            </w:r>
            <w:r w:rsidR="00FB51A7">
              <w:t>c</w:t>
            </w:r>
          </w:p>
        </w:tc>
      </w:tr>
      <w:tr w:rsidR="00520356" w:rsidRPr="00F74481" w14:paraId="43A86D25" w14:textId="77777777" w:rsidTr="00520356">
        <w:tc>
          <w:tcPr>
            <w:tcW w:w="3060" w:type="dxa"/>
          </w:tcPr>
          <w:p w14:paraId="6CD82EB3" w14:textId="77777777" w:rsidR="00520356" w:rsidRPr="00F74481" w:rsidRDefault="00520356" w:rsidP="00520356">
            <w:pPr>
              <w:pStyle w:val="BodyText"/>
              <w:ind w:left="0"/>
              <w:rPr>
                <w:b/>
                <w:bCs/>
              </w:rPr>
            </w:pPr>
            <w:r w:rsidRPr="00F74481">
              <w:rPr>
                <w:b/>
                <w:bCs/>
              </w:rPr>
              <w:t>Amdocs Product:</w:t>
            </w:r>
          </w:p>
        </w:tc>
        <w:tc>
          <w:tcPr>
            <w:tcW w:w="4860" w:type="dxa"/>
          </w:tcPr>
          <w:p w14:paraId="3C8489D4" w14:textId="623C0461" w:rsidR="00520356" w:rsidRPr="00F74481" w:rsidRDefault="00996487" w:rsidP="00520356">
            <w:pPr>
              <w:pStyle w:val="BodyText"/>
              <w:ind w:left="0"/>
            </w:pPr>
            <w:r w:rsidRPr="00F74481">
              <w:t>Amdocs Engage</w:t>
            </w:r>
          </w:p>
        </w:tc>
      </w:tr>
      <w:tr w:rsidR="00520356" w:rsidRPr="00F74481" w14:paraId="60F22005" w14:textId="77777777" w:rsidTr="00520356">
        <w:tc>
          <w:tcPr>
            <w:tcW w:w="3060" w:type="dxa"/>
          </w:tcPr>
          <w:p w14:paraId="2F700A32" w14:textId="39D3B856" w:rsidR="00520356" w:rsidRPr="00F74481" w:rsidRDefault="00520356" w:rsidP="00520356">
            <w:pPr>
              <w:pStyle w:val="BodyText"/>
              <w:ind w:left="0"/>
              <w:rPr>
                <w:b/>
                <w:bCs/>
              </w:rPr>
            </w:pPr>
            <w:r w:rsidRPr="00F74481">
              <w:rPr>
                <w:b/>
                <w:bCs/>
              </w:rPr>
              <w:t>Amdocs Provider:</w:t>
            </w:r>
          </w:p>
        </w:tc>
        <w:tc>
          <w:tcPr>
            <w:tcW w:w="4860" w:type="dxa"/>
          </w:tcPr>
          <w:p w14:paraId="7843ED43" w14:textId="5F50F1E1" w:rsidR="00520356" w:rsidRPr="00F74481" w:rsidRDefault="00520356" w:rsidP="00520356">
            <w:pPr>
              <w:pStyle w:val="BodyText"/>
              <w:ind w:left="0"/>
            </w:pPr>
            <w:r w:rsidRPr="00F74481">
              <w:t>Engage</w:t>
            </w:r>
          </w:p>
        </w:tc>
      </w:tr>
      <w:tr w:rsidR="00520356" w:rsidRPr="00F74481" w14:paraId="1B3ACBCA" w14:textId="77777777" w:rsidTr="00520356">
        <w:tc>
          <w:tcPr>
            <w:tcW w:w="3060" w:type="dxa"/>
          </w:tcPr>
          <w:p w14:paraId="43C3433F" w14:textId="0B7E1F21" w:rsidR="00520356" w:rsidRPr="00F74481" w:rsidRDefault="00520356" w:rsidP="00520356">
            <w:pPr>
              <w:pStyle w:val="BodyText"/>
              <w:ind w:left="0"/>
              <w:rPr>
                <w:b/>
                <w:bCs/>
              </w:rPr>
            </w:pPr>
            <w:r w:rsidRPr="00F74481">
              <w:rPr>
                <w:b/>
                <w:bCs/>
              </w:rPr>
              <w:t>External System</w:t>
            </w:r>
            <w:r w:rsidR="00996487">
              <w:rPr>
                <w:b/>
                <w:bCs/>
              </w:rPr>
              <w:t xml:space="preserve"> Consumer</w:t>
            </w:r>
            <w:r w:rsidRPr="00F74481">
              <w:rPr>
                <w:b/>
                <w:bCs/>
              </w:rPr>
              <w:t>:</w:t>
            </w:r>
          </w:p>
        </w:tc>
        <w:tc>
          <w:tcPr>
            <w:tcW w:w="4860" w:type="dxa"/>
          </w:tcPr>
          <w:p w14:paraId="34F7A326" w14:textId="57D5D3F4" w:rsidR="00520356" w:rsidRPr="00F74481" w:rsidRDefault="00FB51A7" w:rsidP="00520356">
            <w:pPr>
              <w:pStyle w:val="BodyText"/>
              <w:ind w:left="0"/>
            </w:pPr>
            <w:r>
              <w:t>CVM</w:t>
            </w:r>
          </w:p>
        </w:tc>
      </w:tr>
      <w:tr w:rsidR="00520356" w:rsidRPr="00F74481" w14:paraId="02C12990" w14:textId="77777777" w:rsidTr="00520356">
        <w:tc>
          <w:tcPr>
            <w:tcW w:w="3060" w:type="dxa"/>
          </w:tcPr>
          <w:p w14:paraId="39A8B5D6" w14:textId="77777777" w:rsidR="00520356" w:rsidRPr="00F74481" w:rsidRDefault="00520356" w:rsidP="00520356">
            <w:pPr>
              <w:pStyle w:val="BodyText"/>
              <w:ind w:left="0"/>
              <w:rPr>
                <w:b/>
                <w:bCs/>
              </w:rPr>
            </w:pPr>
            <w:r w:rsidRPr="00F74481">
              <w:rPr>
                <w:b/>
                <w:bCs/>
              </w:rPr>
              <w:t>Type of Integration:</w:t>
            </w:r>
          </w:p>
        </w:tc>
        <w:tc>
          <w:tcPr>
            <w:tcW w:w="4860" w:type="dxa"/>
          </w:tcPr>
          <w:p w14:paraId="1854A817" w14:textId="77777777" w:rsidR="00520356" w:rsidRPr="00F74481" w:rsidRDefault="00520356" w:rsidP="00520356">
            <w:pPr>
              <w:pStyle w:val="BodyText"/>
              <w:ind w:left="0"/>
            </w:pPr>
            <w:r w:rsidRPr="00F74481">
              <w:t>File</w:t>
            </w:r>
          </w:p>
        </w:tc>
      </w:tr>
      <w:tr w:rsidR="00520356" w:rsidRPr="00F74481" w14:paraId="5652C434" w14:textId="77777777" w:rsidTr="00520356">
        <w:tc>
          <w:tcPr>
            <w:tcW w:w="3060" w:type="dxa"/>
          </w:tcPr>
          <w:p w14:paraId="47643D6C" w14:textId="77777777" w:rsidR="00520356" w:rsidRPr="00F74481" w:rsidRDefault="00520356" w:rsidP="00520356">
            <w:pPr>
              <w:pStyle w:val="BodyText"/>
              <w:ind w:left="0"/>
              <w:rPr>
                <w:b/>
                <w:bCs/>
              </w:rPr>
            </w:pPr>
            <w:r w:rsidRPr="00F74481">
              <w:rPr>
                <w:b/>
                <w:bCs/>
              </w:rPr>
              <w:t>Interface Type:</w:t>
            </w:r>
          </w:p>
        </w:tc>
        <w:tc>
          <w:tcPr>
            <w:tcW w:w="4860" w:type="dxa"/>
          </w:tcPr>
          <w:p w14:paraId="6B953658" w14:textId="2D585FDF" w:rsidR="00520356" w:rsidRPr="00F74481" w:rsidRDefault="00520356" w:rsidP="00520356">
            <w:pPr>
              <w:pStyle w:val="BodyText"/>
              <w:ind w:left="0"/>
            </w:pPr>
            <w:del w:id="84" w:author="Avi Fuks" w:date="2021-04-26T21:11:00Z">
              <w:r w:rsidRPr="00F74481" w:rsidDel="001A13E1">
                <w:delText>FTP</w:delText>
              </w:r>
            </w:del>
            <w:ins w:id="85" w:author="Avi Fuks" w:date="2021-04-26T21:11:00Z">
              <w:r w:rsidR="001A13E1">
                <w:t>File Transfer</w:t>
              </w:r>
            </w:ins>
          </w:p>
        </w:tc>
      </w:tr>
    </w:tbl>
    <w:p w14:paraId="403DF102" w14:textId="77777777" w:rsidR="00C51AAB" w:rsidRPr="00F74481" w:rsidRDefault="00C51AAB" w:rsidP="00C51AAB">
      <w:pPr>
        <w:pStyle w:val="Heading2"/>
      </w:pPr>
      <w:bookmarkStart w:id="86" w:name="_Toc508788967"/>
      <w:bookmarkStart w:id="87" w:name="_Toc70364172"/>
      <w:r w:rsidRPr="00F74481">
        <w:t>SOW Traceability Matrix</w:t>
      </w:r>
      <w:bookmarkEnd w:id="86"/>
      <w:r w:rsidR="00947AA7" w:rsidRPr="00F74481">
        <w:t xml:space="preserve"> – N/A</w:t>
      </w:r>
      <w:bookmarkEnd w:id="87"/>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115" w:type="dxa"/>
          <w:right w:w="115" w:type="dxa"/>
        </w:tblCellMar>
        <w:tblLook w:val="00A0" w:firstRow="1" w:lastRow="0" w:firstColumn="1" w:lastColumn="0" w:noHBand="0" w:noVBand="0"/>
      </w:tblPr>
      <w:tblGrid>
        <w:gridCol w:w="1328"/>
        <w:gridCol w:w="2837"/>
        <w:gridCol w:w="2616"/>
        <w:gridCol w:w="2569"/>
      </w:tblGrid>
      <w:tr w:rsidR="00C51AAB" w:rsidRPr="00F74481" w14:paraId="2D4D9BE4" w14:textId="77777777" w:rsidTr="00C51AAB">
        <w:trPr>
          <w:cantSplit/>
          <w:tblHeader/>
        </w:trPr>
        <w:tc>
          <w:tcPr>
            <w:tcW w:w="710" w:type="pct"/>
            <w:tcBorders>
              <w:bottom w:val="single" w:sz="4" w:space="0" w:color="808080"/>
            </w:tcBorders>
            <w:shd w:val="clear" w:color="auto" w:fill="626469"/>
            <w:vAlign w:val="center"/>
          </w:tcPr>
          <w:p w14:paraId="2353A5B5" w14:textId="77777777" w:rsidR="00C51AAB" w:rsidRPr="00F74481" w:rsidRDefault="006F5786" w:rsidP="00C51AAB">
            <w:pPr>
              <w:pStyle w:val="HeaderTable"/>
              <w:rPr>
                <w:color w:val="FFFFFF"/>
              </w:rPr>
            </w:pPr>
            <w:r w:rsidRPr="00F74481">
              <w:rPr>
                <w:color w:val="FFFFFF"/>
              </w:rPr>
              <w:t>S. No</w:t>
            </w:r>
          </w:p>
        </w:tc>
        <w:tc>
          <w:tcPr>
            <w:tcW w:w="1517" w:type="pct"/>
            <w:tcBorders>
              <w:bottom w:val="single" w:sz="4" w:space="0" w:color="808080"/>
            </w:tcBorders>
            <w:shd w:val="clear" w:color="auto" w:fill="626469"/>
            <w:vAlign w:val="center"/>
          </w:tcPr>
          <w:p w14:paraId="5B08CB46" w14:textId="77777777" w:rsidR="00C51AAB" w:rsidRPr="00F74481" w:rsidRDefault="00C51AAB" w:rsidP="00C51AAB">
            <w:pPr>
              <w:pStyle w:val="HeaderTable"/>
              <w:rPr>
                <w:color w:val="FFFFFF"/>
              </w:rPr>
            </w:pPr>
            <w:r w:rsidRPr="00F74481">
              <w:rPr>
                <w:color w:val="FFFFFF"/>
              </w:rPr>
              <w:t>SOW Section</w:t>
            </w:r>
          </w:p>
        </w:tc>
        <w:tc>
          <w:tcPr>
            <w:tcW w:w="1399" w:type="pct"/>
            <w:tcBorders>
              <w:bottom w:val="single" w:sz="4" w:space="0" w:color="808080"/>
            </w:tcBorders>
            <w:shd w:val="clear" w:color="auto" w:fill="626469"/>
            <w:vAlign w:val="center"/>
          </w:tcPr>
          <w:p w14:paraId="7B6B10F2" w14:textId="77777777" w:rsidR="00C51AAB" w:rsidRPr="00F74481" w:rsidRDefault="00C51AAB" w:rsidP="00C51AAB">
            <w:pPr>
              <w:pStyle w:val="HeaderTable"/>
              <w:rPr>
                <w:color w:val="FFFFFF"/>
              </w:rPr>
            </w:pPr>
            <w:r w:rsidRPr="00F74481">
              <w:rPr>
                <w:color w:val="FFFFFF"/>
              </w:rPr>
              <w:t>IDD Section</w:t>
            </w:r>
          </w:p>
        </w:tc>
        <w:tc>
          <w:tcPr>
            <w:tcW w:w="1374" w:type="pct"/>
            <w:tcBorders>
              <w:bottom w:val="single" w:sz="4" w:space="0" w:color="808080"/>
            </w:tcBorders>
            <w:shd w:val="clear" w:color="auto" w:fill="626469"/>
            <w:vAlign w:val="center"/>
          </w:tcPr>
          <w:p w14:paraId="55760FEB" w14:textId="77777777" w:rsidR="00C51AAB" w:rsidRPr="00F74481" w:rsidRDefault="00C51AAB" w:rsidP="00C51AAB">
            <w:pPr>
              <w:pStyle w:val="HeaderTable"/>
              <w:rPr>
                <w:color w:val="FFFFFF"/>
              </w:rPr>
            </w:pPr>
            <w:r w:rsidRPr="00F74481">
              <w:rPr>
                <w:color w:val="FFFFFF"/>
              </w:rPr>
              <w:t>Description</w:t>
            </w:r>
          </w:p>
        </w:tc>
      </w:tr>
      <w:tr w:rsidR="00C51AAB" w:rsidRPr="00F74481" w14:paraId="2C25996F" w14:textId="77777777" w:rsidTr="00C51AAB">
        <w:trPr>
          <w:cantSplit/>
        </w:trPr>
        <w:tc>
          <w:tcPr>
            <w:tcW w:w="710" w:type="pct"/>
            <w:tcBorders>
              <w:bottom w:val="single" w:sz="4" w:space="0" w:color="808080"/>
            </w:tcBorders>
            <w:shd w:val="clear" w:color="auto" w:fill="auto"/>
          </w:tcPr>
          <w:p w14:paraId="1562346D" w14:textId="77777777" w:rsidR="00C51AAB" w:rsidRPr="00F74481" w:rsidRDefault="00C51AAB" w:rsidP="00C51AAB">
            <w:pPr>
              <w:pStyle w:val="BodyTextTable"/>
              <w:keepNext/>
              <w:keepLines/>
              <w:rPr>
                <w:cs/>
                <w:lang w:bidi="mr-IN"/>
              </w:rPr>
            </w:pPr>
          </w:p>
        </w:tc>
        <w:tc>
          <w:tcPr>
            <w:tcW w:w="1517" w:type="pct"/>
            <w:tcBorders>
              <w:bottom w:val="single" w:sz="4" w:space="0" w:color="808080"/>
            </w:tcBorders>
            <w:shd w:val="clear" w:color="auto" w:fill="auto"/>
          </w:tcPr>
          <w:p w14:paraId="7381EEB8" w14:textId="77777777" w:rsidR="00C51AAB" w:rsidRPr="00F74481" w:rsidRDefault="00C51AAB" w:rsidP="00C51AAB">
            <w:pPr>
              <w:pStyle w:val="BodyTextTable"/>
              <w:keepNext/>
              <w:keepLines/>
            </w:pPr>
          </w:p>
        </w:tc>
        <w:tc>
          <w:tcPr>
            <w:tcW w:w="1399" w:type="pct"/>
            <w:tcBorders>
              <w:bottom w:val="single" w:sz="4" w:space="0" w:color="808080"/>
            </w:tcBorders>
            <w:shd w:val="clear" w:color="auto" w:fill="auto"/>
          </w:tcPr>
          <w:p w14:paraId="5AB000BA" w14:textId="77777777" w:rsidR="00C51AAB" w:rsidRPr="00F74481" w:rsidRDefault="00C51AAB" w:rsidP="00C51AAB">
            <w:pPr>
              <w:pStyle w:val="BodyTextTable"/>
              <w:keepNext/>
              <w:keepLines/>
            </w:pPr>
          </w:p>
        </w:tc>
        <w:tc>
          <w:tcPr>
            <w:tcW w:w="1374" w:type="pct"/>
            <w:tcBorders>
              <w:bottom w:val="single" w:sz="4" w:space="0" w:color="808080"/>
            </w:tcBorders>
            <w:shd w:val="clear" w:color="auto" w:fill="auto"/>
          </w:tcPr>
          <w:p w14:paraId="2D18D163" w14:textId="77777777" w:rsidR="00C51AAB" w:rsidRPr="00F74481" w:rsidRDefault="00C51AAB" w:rsidP="00C51AAB">
            <w:pPr>
              <w:pStyle w:val="BodyTextTable"/>
              <w:keepNext/>
              <w:keepLines/>
            </w:pPr>
          </w:p>
        </w:tc>
      </w:tr>
    </w:tbl>
    <w:p w14:paraId="397C0254" w14:textId="77777777" w:rsidR="00C51AAB" w:rsidRPr="00F74481" w:rsidRDefault="00C51AAB" w:rsidP="00C51AAB">
      <w:pPr>
        <w:pStyle w:val="Heading2"/>
      </w:pPr>
      <w:bookmarkStart w:id="88" w:name="_Toc508788968"/>
      <w:bookmarkStart w:id="89" w:name="_Toc70364173"/>
      <w:r w:rsidRPr="00F74481">
        <w:t>Requirements Traceability Matrix</w:t>
      </w:r>
      <w:bookmarkEnd w:id="88"/>
      <w:r w:rsidR="00947AA7" w:rsidRPr="00F74481">
        <w:t xml:space="preserve"> – N/A</w:t>
      </w:r>
      <w:bookmarkEnd w:id="89"/>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115" w:type="dxa"/>
          <w:right w:w="115" w:type="dxa"/>
        </w:tblCellMar>
        <w:tblLook w:val="00A0" w:firstRow="1" w:lastRow="0" w:firstColumn="1" w:lastColumn="0" w:noHBand="0" w:noVBand="0"/>
      </w:tblPr>
      <w:tblGrid>
        <w:gridCol w:w="1885"/>
        <w:gridCol w:w="5834"/>
        <w:gridCol w:w="1631"/>
      </w:tblGrid>
      <w:tr w:rsidR="00C51AAB" w:rsidRPr="00F74481" w14:paraId="035FA4EE" w14:textId="77777777" w:rsidTr="003101E3">
        <w:trPr>
          <w:cantSplit/>
          <w:tblHeader/>
        </w:trPr>
        <w:tc>
          <w:tcPr>
            <w:tcW w:w="1008" w:type="pct"/>
            <w:tcBorders>
              <w:bottom w:val="single" w:sz="4" w:space="0" w:color="808080"/>
            </w:tcBorders>
            <w:shd w:val="clear" w:color="auto" w:fill="626469"/>
            <w:vAlign w:val="center"/>
          </w:tcPr>
          <w:p w14:paraId="65722389" w14:textId="77777777" w:rsidR="00C51AAB" w:rsidRPr="00F74481" w:rsidRDefault="00C51AAB" w:rsidP="00C51AAB">
            <w:pPr>
              <w:pStyle w:val="HeaderTable"/>
              <w:rPr>
                <w:color w:val="FFFFFF"/>
              </w:rPr>
            </w:pPr>
            <w:r w:rsidRPr="00F74481">
              <w:rPr>
                <w:color w:val="FFFFFF"/>
              </w:rPr>
              <w:t>Requirement ID</w:t>
            </w:r>
          </w:p>
        </w:tc>
        <w:tc>
          <w:tcPr>
            <w:tcW w:w="3120" w:type="pct"/>
            <w:tcBorders>
              <w:bottom w:val="single" w:sz="4" w:space="0" w:color="808080"/>
            </w:tcBorders>
            <w:shd w:val="clear" w:color="auto" w:fill="626469"/>
            <w:vAlign w:val="center"/>
          </w:tcPr>
          <w:p w14:paraId="66CA227F" w14:textId="77777777" w:rsidR="00C51AAB" w:rsidRPr="00F74481" w:rsidRDefault="00C51AAB" w:rsidP="00C51AAB">
            <w:pPr>
              <w:pStyle w:val="HeaderTable"/>
              <w:rPr>
                <w:color w:val="FFFFFF"/>
              </w:rPr>
            </w:pPr>
            <w:r w:rsidRPr="00F74481">
              <w:rPr>
                <w:color w:val="FFFFFF"/>
              </w:rPr>
              <w:t>Requirement Description</w:t>
            </w:r>
          </w:p>
        </w:tc>
        <w:tc>
          <w:tcPr>
            <w:tcW w:w="872" w:type="pct"/>
            <w:tcBorders>
              <w:bottom w:val="single" w:sz="4" w:space="0" w:color="808080"/>
            </w:tcBorders>
            <w:shd w:val="clear" w:color="auto" w:fill="626469"/>
            <w:vAlign w:val="center"/>
          </w:tcPr>
          <w:p w14:paraId="739A5945" w14:textId="77777777" w:rsidR="00C51AAB" w:rsidRPr="00F74481" w:rsidRDefault="00C51AAB" w:rsidP="00C51AAB">
            <w:pPr>
              <w:pStyle w:val="HeaderTable"/>
              <w:rPr>
                <w:color w:val="FFFFFF"/>
              </w:rPr>
            </w:pPr>
            <w:r w:rsidRPr="00F74481">
              <w:rPr>
                <w:color w:val="FFFFFF"/>
              </w:rPr>
              <w:t>IDD Section</w:t>
            </w:r>
          </w:p>
        </w:tc>
      </w:tr>
      <w:tr w:rsidR="00C51AAB" w:rsidRPr="00F74481" w14:paraId="7C999411" w14:textId="77777777" w:rsidTr="003101E3">
        <w:trPr>
          <w:cantSplit/>
        </w:trPr>
        <w:tc>
          <w:tcPr>
            <w:tcW w:w="1008" w:type="pct"/>
            <w:tcBorders>
              <w:bottom w:val="single" w:sz="4" w:space="0" w:color="808080"/>
            </w:tcBorders>
            <w:shd w:val="clear" w:color="auto" w:fill="auto"/>
          </w:tcPr>
          <w:p w14:paraId="0746F17E" w14:textId="77777777" w:rsidR="00C51AAB" w:rsidRPr="00F74481" w:rsidRDefault="00C51AAB" w:rsidP="00C51AAB">
            <w:pPr>
              <w:pStyle w:val="BodyTextTable"/>
              <w:keepNext/>
              <w:keepLines/>
              <w:rPr>
                <w:cs/>
                <w:lang w:bidi="mr-IN"/>
              </w:rPr>
            </w:pPr>
          </w:p>
        </w:tc>
        <w:tc>
          <w:tcPr>
            <w:tcW w:w="3120" w:type="pct"/>
            <w:tcBorders>
              <w:bottom w:val="single" w:sz="4" w:space="0" w:color="808080"/>
            </w:tcBorders>
            <w:shd w:val="clear" w:color="auto" w:fill="auto"/>
          </w:tcPr>
          <w:p w14:paraId="47AB16A3" w14:textId="77777777" w:rsidR="00C51AAB" w:rsidRPr="00F74481" w:rsidRDefault="00C51AAB" w:rsidP="00C51AAB">
            <w:pPr>
              <w:pStyle w:val="BodyTextTable"/>
              <w:keepNext/>
              <w:keepLines/>
            </w:pPr>
          </w:p>
        </w:tc>
        <w:tc>
          <w:tcPr>
            <w:tcW w:w="872" w:type="pct"/>
            <w:tcBorders>
              <w:bottom w:val="single" w:sz="4" w:space="0" w:color="808080"/>
            </w:tcBorders>
            <w:shd w:val="clear" w:color="auto" w:fill="auto"/>
          </w:tcPr>
          <w:p w14:paraId="099036F9" w14:textId="77777777" w:rsidR="00C51AAB" w:rsidRPr="00F74481" w:rsidRDefault="00C51AAB" w:rsidP="00C51AAB">
            <w:pPr>
              <w:pStyle w:val="BodyTextTable"/>
              <w:keepNext/>
              <w:keepLines/>
            </w:pPr>
          </w:p>
        </w:tc>
      </w:tr>
    </w:tbl>
    <w:p w14:paraId="2AD2576C" w14:textId="77777777" w:rsidR="00C51AAB" w:rsidRPr="00F74481" w:rsidRDefault="00C51AAB" w:rsidP="00520356">
      <w:pPr>
        <w:pStyle w:val="Heading2"/>
        <w:keepNext w:val="0"/>
        <w:keepLines w:val="0"/>
      </w:pPr>
      <w:bookmarkStart w:id="90" w:name="_Toc508788969"/>
      <w:bookmarkStart w:id="91" w:name="_Toc70364174"/>
      <w:r w:rsidRPr="00F74481">
        <w:t>Interface Master List Traceability Matrix</w:t>
      </w:r>
      <w:bookmarkEnd w:id="90"/>
      <w:bookmarkEnd w:id="91"/>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115" w:type="dxa"/>
          <w:right w:w="115" w:type="dxa"/>
        </w:tblCellMar>
        <w:tblLook w:val="00A0" w:firstRow="1" w:lastRow="0" w:firstColumn="1" w:lastColumn="0" w:noHBand="0" w:noVBand="0"/>
      </w:tblPr>
      <w:tblGrid>
        <w:gridCol w:w="840"/>
        <w:gridCol w:w="1156"/>
        <w:gridCol w:w="5793"/>
        <w:gridCol w:w="1561"/>
      </w:tblGrid>
      <w:tr w:rsidR="00C51AAB" w:rsidRPr="00F74481" w14:paraId="54330387" w14:textId="77777777" w:rsidTr="003101E3">
        <w:trPr>
          <w:cantSplit/>
          <w:tblHeader/>
        </w:trPr>
        <w:tc>
          <w:tcPr>
            <w:tcW w:w="479" w:type="pct"/>
            <w:tcBorders>
              <w:bottom w:val="single" w:sz="4" w:space="0" w:color="808080"/>
            </w:tcBorders>
            <w:shd w:val="clear" w:color="auto" w:fill="626469"/>
            <w:vAlign w:val="center"/>
          </w:tcPr>
          <w:p w14:paraId="62709ED4" w14:textId="77777777" w:rsidR="00C51AAB" w:rsidRPr="00F74481" w:rsidRDefault="006F5786" w:rsidP="00520356">
            <w:pPr>
              <w:pStyle w:val="HeaderTable"/>
              <w:keepNext w:val="0"/>
              <w:keepLines w:val="0"/>
              <w:rPr>
                <w:color w:val="FFFFFF"/>
              </w:rPr>
            </w:pPr>
            <w:r w:rsidRPr="00F74481">
              <w:rPr>
                <w:color w:val="FFFFFF"/>
              </w:rPr>
              <w:t>S. No</w:t>
            </w:r>
          </w:p>
        </w:tc>
        <w:tc>
          <w:tcPr>
            <w:tcW w:w="529" w:type="pct"/>
            <w:tcBorders>
              <w:bottom w:val="single" w:sz="4" w:space="0" w:color="808080"/>
            </w:tcBorders>
            <w:shd w:val="clear" w:color="auto" w:fill="626469"/>
            <w:vAlign w:val="center"/>
          </w:tcPr>
          <w:p w14:paraId="158A07A1" w14:textId="77777777" w:rsidR="00C51AAB" w:rsidRPr="00F74481" w:rsidRDefault="00C51AAB" w:rsidP="00520356">
            <w:pPr>
              <w:pStyle w:val="HeaderTable"/>
              <w:keepNext w:val="0"/>
              <w:keepLines w:val="0"/>
              <w:rPr>
                <w:color w:val="FFFFFF"/>
              </w:rPr>
            </w:pPr>
            <w:r w:rsidRPr="00F74481">
              <w:rPr>
                <w:color w:val="FFFFFF"/>
              </w:rPr>
              <w:t>IML ID</w:t>
            </w:r>
          </w:p>
        </w:tc>
        <w:tc>
          <w:tcPr>
            <w:tcW w:w="3128" w:type="pct"/>
            <w:tcBorders>
              <w:bottom w:val="single" w:sz="4" w:space="0" w:color="808080"/>
            </w:tcBorders>
            <w:shd w:val="clear" w:color="auto" w:fill="626469"/>
            <w:vAlign w:val="center"/>
          </w:tcPr>
          <w:p w14:paraId="6B537271" w14:textId="77777777" w:rsidR="00C51AAB" w:rsidRPr="00F74481" w:rsidRDefault="00C51AAB" w:rsidP="00520356">
            <w:pPr>
              <w:pStyle w:val="HeaderTable"/>
              <w:keepNext w:val="0"/>
              <w:keepLines w:val="0"/>
              <w:rPr>
                <w:color w:val="FFFFFF"/>
              </w:rPr>
            </w:pPr>
            <w:r w:rsidRPr="00F74481">
              <w:rPr>
                <w:color w:val="FFFFFF"/>
              </w:rPr>
              <w:t>IML Description</w:t>
            </w:r>
          </w:p>
        </w:tc>
        <w:tc>
          <w:tcPr>
            <w:tcW w:w="864" w:type="pct"/>
            <w:tcBorders>
              <w:bottom w:val="single" w:sz="4" w:space="0" w:color="808080"/>
            </w:tcBorders>
            <w:shd w:val="clear" w:color="auto" w:fill="626469"/>
            <w:vAlign w:val="center"/>
          </w:tcPr>
          <w:p w14:paraId="7B5A59C6" w14:textId="77777777" w:rsidR="00C51AAB" w:rsidRPr="00F74481" w:rsidRDefault="00C51AAB" w:rsidP="00520356">
            <w:pPr>
              <w:pStyle w:val="HeaderTable"/>
              <w:keepNext w:val="0"/>
              <w:keepLines w:val="0"/>
              <w:rPr>
                <w:color w:val="FFFFFF"/>
              </w:rPr>
            </w:pPr>
            <w:r w:rsidRPr="00F74481">
              <w:rPr>
                <w:color w:val="FFFFFF"/>
              </w:rPr>
              <w:t>IDD Section</w:t>
            </w:r>
          </w:p>
        </w:tc>
      </w:tr>
      <w:tr w:rsidR="00C51AAB" w:rsidRPr="00F74481" w14:paraId="3FEE2DDB" w14:textId="77777777" w:rsidTr="003101E3">
        <w:trPr>
          <w:cantSplit/>
        </w:trPr>
        <w:tc>
          <w:tcPr>
            <w:tcW w:w="479" w:type="pct"/>
            <w:tcBorders>
              <w:bottom w:val="single" w:sz="4" w:space="0" w:color="808080"/>
            </w:tcBorders>
            <w:shd w:val="clear" w:color="auto" w:fill="auto"/>
          </w:tcPr>
          <w:p w14:paraId="441B42F6" w14:textId="77777777" w:rsidR="00C51AAB" w:rsidRPr="00F74481" w:rsidRDefault="00C51AAB" w:rsidP="00520356">
            <w:pPr>
              <w:pStyle w:val="BodyTextTable"/>
              <w:rPr>
                <w:cs/>
                <w:lang w:bidi="mr-IN"/>
              </w:rPr>
            </w:pPr>
          </w:p>
        </w:tc>
        <w:tc>
          <w:tcPr>
            <w:tcW w:w="529" w:type="pct"/>
            <w:tcBorders>
              <w:bottom w:val="single" w:sz="4" w:space="0" w:color="808080"/>
            </w:tcBorders>
            <w:shd w:val="clear" w:color="auto" w:fill="auto"/>
          </w:tcPr>
          <w:p w14:paraId="64E4A6F0" w14:textId="409FBFBE" w:rsidR="00C51AAB" w:rsidRPr="00F74481" w:rsidRDefault="00FB51A7" w:rsidP="00520356">
            <w:pPr>
              <w:pStyle w:val="BodyTextTable"/>
            </w:pPr>
            <w:del w:id="92" w:author="Avi Fuks" w:date="2021-04-21T13:24:00Z">
              <w:r w:rsidDel="00517594">
                <w:delText>???</w:delText>
              </w:r>
            </w:del>
            <w:ins w:id="93" w:author="Avi Fuks" w:date="2021-04-21T13:24:00Z">
              <w:r w:rsidR="00517594">
                <w:t>AIA200</w:t>
              </w:r>
            </w:ins>
          </w:p>
        </w:tc>
        <w:tc>
          <w:tcPr>
            <w:tcW w:w="3128" w:type="pct"/>
            <w:tcBorders>
              <w:bottom w:val="single" w:sz="4" w:space="0" w:color="808080"/>
            </w:tcBorders>
            <w:shd w:val="clear" w:color="auto" w:fill="auto"/>
          </w:tcPr>
          <w:p w14:paraId="32E541A5" w14:textId="1C57ED8A" w:rsidR="00C51AAB" w:rsidRPr="00F74481" w:rsidRDefault="00923144" w:rsidP="00520356">
            <w:pPr>
              <w:pStyle w:val="BodyTextTable"/>
            </w:pPr>
            <w:ins w:id="94" w:author="Avi Fuks" w:date="2021-04-21T13:25:00Z">
              <w:r>
                <w:t>T</w:t>
              </w:r>
              <w:r w:rsidRPr="00923144">
                <w:t>wo ways SMS responses</w:t>
              </w:r>
            </w:ins>
          </w:p>
        </w:tc>
        <w:tc>
          <w:tcPr>
            <w:tcW w:w="864" w:type="pct"/>
            <w:tcBorders>
              <w:bottom w:val="single" w:sz="4" w:space="0" w:color="808080"/>
            </w:tcBorders>
            <w:shd w:val="clear" w:color="auto" w:fill="auto"/>
          </w:tcPr>
          <w:p w14:paraId="20142578" w14:textId="77777777" w:rsidR="00C51AAB" w:rsidRPr="00F74481" w:rsidRDefault="00FE219C" w:rsidP="00520356">
            <w:pPr>
              <w:pStyle w:val="BodyTextTable"/>
            </w:pPr>
            <w:r w:rsidRPr="00F74481">
              <w:t>A</w:t>
            </w:r>
            <w:r w:rsidR="00A241DF" w:rsidRPr="00F74481">
              <w:t>ll</w:t>
            </w:r>
          </w:p>
        </w:tc>
      </w:tr>
    </w:tbl>
    <w:p w14:paraId="5C66E66C" w14:textId="77777777" w:rsidR="00711E23" w:rsidRPr="00F74481" w:rsidRDefault="00711E23" w:rsidP="00E37887">
      <w:pPr>
        <w:pStyle w:val="BodyText"/>
      </w:pPr>
    </w:p>
    <w:p w14:paraId="22324B46" w14:textId="77777777" w:rsidR="00711E23" w:rsidRPr="00F74481" w:rsidRDefault="00711E23" w:rsidP="00E37887">
      <w:pPr>
        <w:pStyle w:val="BodyText"/>
        <w:sectPr w:rsidR="00711E23" w:rsidRPr="00F74481" w:rsidSect="00E37887">
          <w:headerReference w:type="even" r:id="rId32"/>
          <w:headerReference w:type="default" r:id="rId33"/>
          <w:footerReference w:type="even" r:id="rId34"/>
          <w:footerReference w:type="default" r:id="rId35"/>
          <w:headerReference w:type="first" r:id="rId36"/>
          <w:footerReference w:type="first" r:id="rId37"/>
          <w:pgSz w:w="12240" w:h="15840" w:code="1"/>
          <w:pgMar w:top="1440" w:right="1440" w:bottom="1440" w:left="1440" w:header="1008" w:footer="494" w:gutter="0"/>
          <w:pgBorders w:offsetFrom="page">
            <w:bottom w:val="dashSmallGap" w:sz="4" w:space="24" w:color="FFFFFF"/>
          </w:pgBorders>
          <w:cols w:space="708"/>
          <w:titlePg/>
          <w:docGrid w:linePitch="360"/>
        </w:sectPr>
      </w:pPr>
    </w:p>
    <w:p w14:paraId="7E7E8ABA" w14:textId="1379232B" w:rsidR="0089154A" w:rsidRPr="00F74481" w:rsidRDefault="00FB51A7" w:rsidP="001B23AC">
      <w:pPr>
        <w:pStyle w:val="Heading1"/>
      </w:pPr>
      <w:bookmarkStart w:id="95" w:name="_Toc483313590"/>
      <w:bookmarkStart w:id="96" w:name="_Toc70364175"/>
      <w:r>
        <w:t>Two ways SMS responses</w:t>
      </w:r>
      <w:r w:rsidR="002D53CE" w:rsidRPr="00F74481">
        <w:t xml:space="preserve"> </w:t>
      </w:r>
      <w:del w:id="97" w:author="Avi Fuks" w:date="2021-04-21T14:44:00Z">
        <w:r w:rsidR="00336475" w:rsidDel="000C675E">
          <w:delText>f</w:delText>
        </w:r>
        <w:r w:rsidR="0089154A" w:rsidRPr="00F74481" w:rsidDel="000C675E">
          <w:delText xml:space="preserve">ile </w:delText>
        </w:r>
      </w:del>
      <w:r w:rsidR="00336475">
        <w:t>e</w:t>
      </w:r>
      <w:r w:rsidR="0089154A" w:rsidRPr="00F74481">
        <w:t>xtract</w:t>
      </w:r>
      <w:bookmarkEnd w:id="95"/>
      <w:r w:rsidR="00297168">
        <w:t>s</w:t>
      </w:r>
      <w:ins w:id="98" w:author="Avi Fuks" w:date="2021-04-21T14:44:00Z">
        <w:r w:rsidR="000C675E">
          <w:t xml:space="preserve"> generation</w:t>
        </w:r>
      </w:ins>
      <w:bookmarkEnd w:id="96"/>
    </w:p>
    <w:p w14:paraId="579CFAA7" w14:textId="1C7450D7" w:rsidR="0089154A" w:rsidRPr="00F74481" w:rsidRDefault="00336475" w:rsidP="00725F71">
      <w:pPr>
        <w:pStyle w:val="Heading2"/>
      </w:pPr>
      <w:bookmarkStart w:id="99" w:name="_Toc349238082"/>
      <w:bookmarkStart w:id="100" w:name="_Toc349238083"/>
      <w:bookmarkStart w:id="101" w:name="_Toc349238084"/>
      <w:bookmarkStart w:id="102" w:name="_Toc416115643"/>
      <w:bookmarkStart w:id="103" w:name="_Toc70364176"/>
      <w:bookmarkEnd w:id="99"/>
      <w:bookmarkEnd w:id="100"/>
      <w:r>
        <w:t>File extracts</w:t>
      </w:r>
      <w:bookmarkEnd w:id="103"/>
    </w:p>
    <w:p w14:paraId="3C48C6E3" w14:textId="77777777" w:rsidR="0089154A" w:rsidRPr="00F74481" w:rsidRDefault="0089154A" w:rsidP="00725F71">
      <w:pPr>
        <w:pStyle w:val="Heading3"/>
      </w:pPr>
      <w:bookmarkStart w:id="104" w:name="_Toc483313592"/>
      <w:bookmarkStart w:id="105" w:name="_Toc70364177"/>
      <w:r w:rsidRPr="00F74481">
        <w:t>Description</w:t>
      </w:r>
      <w:bookmarkStart w:id="106" w:name="_Toc349238086"/>
      <w:bookmarkStart w:id="107" w:name="_Toc416115644"/>
      <w:bookmarkEnd w:id="101"/>
      <w:bookmarkEnd w:id="102"/>
      <w:bookmarkEnd w:id="104"/>
      <w:bookmarkEnd w:id="105"/>
    </w:p>
    <w:p w14:paraId="4F02D3B9" w14:textId="2A5708F0" w:rsidR="00C277A8" w:rsidRPr="00F74481" w:rsidRDefault="00FB51A7" w:rsidP="00725F71">
      <w:pPr>
        <w:pStyle w:val="BodyText"/>
        <w:keepNext/>
        <w:keepLines/>
      </w:pPr>
      <w:r w:rsidRPr="00F74481">
        <w:t>Engage</w:t>
      </w:r>
      <w:r w:rsidR="00C277A8" w:rsidRPr="00F74481">
        <w:t xml:space="preserve"> </w:t>
      </w:r>
      <w:r>
        <w:t>supports two ways SMS for prepaid subscription, postpaid subscription and home subscription</w:t>
      </w:r>
      <w:r w:rsidR="00C277A8" w:rsidRPr="00F74481">
        <w:t>.</w:t>
      </w:r>
    </w:p>
    <w:p w14:paraId="5E46E131" w14:textId="185B6D21" w:rsidR="004E39D3" w:rsidRDefault="00FB51A7" w:rsidP="00725F71">
      <w:pPr>
        <w:pStyle w:val="BodyText"/>
        <w:keepNext/>
        <w:keepLines/>
      </w:pPr>
      <w:r>
        <w:t xml:space="preserve">The SMS response is handled </w:t>
      </w:r>
      <w:r w:rsidR="00A00638">
        <w:t xml:space="preserve">by </w:t>
      </w:r>
      <w:r>
        <w:t>one of the following methods:</w:t>
      </w:r>
    </w:p>
    <w:p w14:paraId="09256616" w14:textId="65E82E73" w:rsidR="00FB51A7" w:rsidRDefault="00996487" w:rsidP="000B5C4E">
      <w:pPr>
        <w:pStyle w:val="BodyText"/>
        <w:keepNext/>
        <w:keepLines/>
        <w:numPr>
          <w:ilvl w:val="0"/>
          <w:numId w:val="18"/>
        </w:numPr>
      </w:pPr>
      <w:r>
        <w:t>Engage</w:t>
      </w:r>
      <w:r w:rsidR="00FB51A7">
        <w:t xml:space="preserve"> performs the required operation </w:t>
      </w:r>
      <w:r w:rsidR="00A00638">
        <w:t>for</w:t>
      </w:r>
      <w:r w:rsidR="00FB51A7">
        <w:t xml:space="preserve"> the responding subscription</w:t>
      </w:r>
      <w:r w:rsidR="00A00638">
        <w:t>.</w:t>
      </w:r>
    </w:p>
    <w:p w14:paraId="034C782D" w14:textId="4F8ED889" w:rsidR="00FB51A7" w:rsidRDefault="00FB51A7" w:rsidP="000B5C4E">
      <w:pPr>
        <w:pStyle w:val="BodyText"/>
        <w:keepNext/>
        <w:keepLines/>
        <w:numPr>
          <w:ilvl w:val="0"/>
          <w:numId w:val="18"/>
        </w:numPr>
      </w:pPr>
      <w:r>
        <w:t xml:space="preserve">CVM performs the required operation </w:t>
      </w:r>
      <w:r w:rsidR="00A00638">
        <w:t>for</w:t>
      </w:r>
      <w:r>
        <w:t xml:space="preserve"> the responding subscription, based on </w:t>
      </w:r>
      <w:r w:rsidRPr="00F74481">
        <w:t>Engage</w:t>
      </w:r>
      <w:r>
        <w:t xml:space="preserve"> response information</w:t>
      </w:r>
      <w:r w:rsidR="00A00638">
        <w:t>.</w:t>
      </w:r>
    </w:p>
    <w:p w14:paraId="6C401219" w14:textId="0239BD0A" w:rsidR="00FB51A7" w:rsidRDefault="00FB51A7" w:rsidP="00FB51A7">
      <w:pPr>
        <w:pStyle w:val="BodyText"/>
        <w:keepNext/>
        <w:keepLines/>
      </w:pPr>
      <w:r>
        <w:t>This interface automates the way by which the response</w:t>
      </w:r>
      <w:r w:rsidR="00A00638">
        <w:t>s</w:t>
      </w:r>
      <w:r>
        <w:t xml:space="preserve"> information from </w:t>
      </w:r>
      <w:r w:rsidR="00996487">
        <w:t>Engage</w:t>
      </w:r>
      <w:r>
        <w:t xml:space="preserve"> is published to CVM. This will substantially decrease the time between the response and performance of the required</w:t>
      </w:r>
      <w:r w:rsidR="00A00638">
        <w:t xml:space="preserve"> operation in case of operation to be</w:t>
      </w:r>
      <w:r>
        <w:t xml:space="preserve"> performed by CVM.</w:t>
      </w:r>
    </w:p>
    <w:p w14:paraId="757F3B72" w14:textId="78B3BB90" w:rsidR="00494AC5" w:rsidRPr="00F74481" w:rsidRDefault="00494AC5" w:rsidP="00494AC5">
      <w:pPr>
        <w:pStyle w:val="Note"/>
      </w:pPr>
      <w:r w:rsidRPr="004A6026">
        <w:rPr>
          <w:i w:val="0"/>
          <w:noProof/>
          <w:szCs w:val="18"/>
        </w:rPr>
        <w:drawing>
          <wp:inline distT="0" distB="0" distL="0" distR="0" wp14:anchorId="2E0734E1" wp14:editId="65847713">
            <wp:extent cx="292608" cy="29260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T.png"/>
                    <pic:cNvPicPr/>
                  </pic:nvPicPr>
                  <pic:blipFill>
                    <a:blip r:embed="rId38">
                      <a:extLst>
                        <a:ext uri="{28A0092B-C50C-407E-A947-70E740481C1C}">
                          <a14:useLocalDpi xmlns:a14="http://schemas.microsoft.com/office/drawing/2010/main" val="0"/>
                        </a:ext>
                      </a:extLst>
                    </a:blip>
                    <a:stretch>
                      <a:fillRect/>
                    </a:stretch>
                  </pic:blipFill>
                  <pic:spPr>
                    <a:xfrm>
                      <a:off x="0" y="0"/>
                      <a:ext cx="290286" cy="290286"/>
                    </a:xfrm>
                    <a:prstGeom prst="rect">
                      <a:avLst/>
                    </a:prstGeom>
                  </pic:spPr>
                </pic:pic>
              </a:graphicData>
            </a:graphic>
          </wp:inline>
        </w:drawing>
      </w:r>
      <w:r w:rsidRPr="004A6026">
        <w:rPr>
          <w:i w:val="0"/>
          <w:szCs w:val="18"/>
        </w:rPr>
        <w:tab/>
        <w:t xml:space="preserve">Note: </w:t>
      </w:r>
      <w:r>
        <w:rPr>
          <w:i w:val="0"/>
          <w:szCs w:val="18"/>
        </w:rPr>
        <w:t xml:space="preserve">The opt-in code of an experience is unique within the system.  This mean </w:t>
      </w:r>
      <w:r w:rsidR="00807D9B">
        <w:rPr>
          <w:i w:val="0"/>
          <w:szCs w:val="18"/>
        </w:rPr>
        <w:t xml:space="preserve">that </w:t>
      </w:r>
      <w:r>
        <w:rPr>
          <w:i w:val="0"/>
          <w:szCs w:val="18"/>
        </w:rPr>
        <w:t xml:space="preserve">generic codes such as “Yes” and “No” could be used as opt-in codes </w:t>
      </w:r>
      <w:r w:rsidR="00A00638">
        <w:rPr>
          <w:i w:val="0"/>
          <w:szCs w:val="18"/>
        </w:rPr>
        <w:t>on</w:t>
      </w:r>
      <w:r>
        <w:rPr>
          <w:i w:val="0"/>
          <w:szCs w:val="18"/>
        </w:rPr>
        <w:t xml:space="preserve"> only </w:t>
      </w:r>
      <w:r w:rsidR="00A00638">
        <w:rPr>
          <w:i w:val="0"/>
          <w:szCs w:val="18"/>
        </w:rPr>
        <w:t>single</w:t>
      </w:r>
      <w:r>
        <w:rPr>
          <w:i w:val="0"/>
          <w:szCs w:val="18"/>
        </w:rPr>
        <w:t xml:space="preserve"> experience at a given time. </w:t>
      </w:r>
    </w:p>
    <w:p w14:paraId="6039EF76" w14:textId="77777777" w:rsidR="00CA1F05" w:rsidRPr="00F74481" w:rsidRDefault="000B17AC" w:rsidP="00725F71">
      <w:pPr>
        <w:pStyle w:val="Heading3"/>
      </w:pPr>
      <w:bookmarkStart w:id="108" w:name="_Toc70364178"/>
      <w:r w:rsidRPr="00F74481">
        <w:t>Assumptions</w:t>
      </w:r>
      <w:bookmarkEnd w:id="108"/>
    </w:p>
    <w:p w14:paraId="0EE508AE" w14:textId="32522474" w:rsidR="00DC3B8E" w:rsidRDefault="00DC3B8E" w:rsidP="007850AD">
      <w:pPr>
        <w:pStyle w:val="Num1"/>
        <w:keepNext/>
        <w:keepLines/>
        <w:rPr>
          <w:rFonts w:eastAsiaTheme="minorHAnsi"/>
        </w:rPr>
      </w:pPr>
      <w:r>
        <w:rPr>
          <w:rFonts w:eastAsiaTheme="minorHAnsi"/>
        </w:rPr>
        <w:t xml:space="preserve">The experience designer is responsible for imbedding the creation of response </w:t>
      </w:r>
      <w:r w:rsidR="005B4439">
        <w:rPr>
          <w:rFonts w:eastAsiaTheme="minorHAnsi"/>
        </w:rPr>
        <w:t xml:space="preserve">details record </w:t>
      </w:r>
      <w:r w:rsidR="00076F11">
        <w:rPr>
          <w:rFonts w:eastAsiaTheme="minorHAnsi"/>
        </w:rPr>
        <w:t xml:space="preserve">for the extract </w:t>
      </w:r>
      <w:r w:rsidR="005B4439">
        <w:rPr>
          <w:rFonts w:eastAsiaTheme="minorHAnsi"/>
        </w:rPr>
        <w:t>in the experience flow and for the content of some of record</w:t>
      </w:r>
      <w:r w:rsidR="00A00638">
        <w:rPr>
          <w:rFonts w:eastAsiaTheme="minorHAnsi"/>
        </w:rPr>
        <w:t>’s</w:t>
      </w:r>
      <w:r w:rsidR="005B4439">
        <w:rPr>
          <w:rFonts w:eastAsiaTheme="minorHAnsi"/>
        </w:rPr>
        <w:t xml:space="preserve"> fields, e.g. the experience milestone text.</w:t>
      </w:r>
    </w:p>
    <w:p w14:paraId="25E28C70" w14:textId="1F75AD98" w:rsidR="00AA1613" w:rsidRPr="007850AD" w:rsidRDefault="007850AD" w:rsidP="007850AD">
      <w:pPr>
        <w:pStyle w:val="Num1"/>
        <w:keepNext/>
        <w:keepLines/>
        <w:rPr>
          <w:rFonts w:eastAsiaTheme="minorHAnsi"/>
        </w:rPr>
      </w:pPr>
      <w:r w:rsidRPr="007850AD">
        <w:rPr>
          <w:rFonts w:eastAsiaTheme="minorHAnsi"/>
        </w:rPr>
        <w:t>Segment Name</w:t>
      </w:r>
      <w:r w:rsidR="00076F11">
        <w:rPr>
          <w:rFonts w:eastAsiaTheme="minorHAnsi"/>
        </w:rPr>
        <w:t xml:space="preserve"> is taken</w:t>
      </w:r>
      <w:r w:rsidRPr="007850AD">
        <w:rPr>
          <w:rFonts w:eastAsiaTheme="minorHAnsi"/>
        </w:rPr>
        <w:t xml:space="preserve"> from the experience panel when populated via Experience Assignment, empty otherwise.</w:t>
      </w:r>
    </w:p>
    <w:p w14:paraId="7F327708" w14:textId="4C3CCC9D" w:rsidR="00925318" w:rsidRDefault="00297168" w:rsidP="00297168">
      <w:pPr>
        <w:pStyle w:val="Num1"/>
        <w:keepNext/>
        <w:keepLines/>
        <w:rPr>
          <w:rFonts w:eastAsiaTheme="minorHAnsi"/>
        </w:rPr>
      </w:pPr>
      <w:r w:rsidRPr="007850AD">
        <w:rPr>
          <w:rFonts w:eastAsiaTheme="minorHAnsi"/>
        </w:rPr>
        <w:t xml:space="preserve">The experience instance name </w:t>
      </w:r>
      <w:r w:rsidR="00076F11">
        <w:rPr>
          <w:rFonts w:eastAsiaTheme="minorHAnsi"/>
        </w:rPr>
        <w:t>is taken</w:t>
      </w:r>
      <w:r w:rsidR="00076F11" w:rsidRPr="007850AD">
        <w:rPr>
          <w:rFonts w:eastAsiaTheme="minorHAnsi"/>
        </w:rPr>
        <w:t xml:space="preserve"> from the experience panel when </w:t>
      </w:r>
      <w:r w:rsidRPr="007850AD">
        <w:rPr>
          <w:rFonts w:eastAsiaTheme="minorHAnsi"/>
        </w:rPr>
        <w:t xml:space="preserve">the experience </w:t>
      </w:r>
      <w:r w:rsidR="00076F11">
        <w:rPr>
          <w:rFonts w:eastAsiaTheme="minorHAnsi"/>
        </w:rPr>
        <w:t>is</w:t>
      </w:r>
      <w:r w:rsidRPr="007850AD">
        <w:rPr>
          <w:rFonts w:eastAsiaTheme="minorHAnsi"/>
        </w:rPr>
        <w:t xml:space="preserve"> triggered via </w:t>
      </w:r>
      <w:r w:rsidR="00A00638">
        <w:rPr>
          <w:rFonts w:eastAsiaTheme="minorHAnsi"/>
        </w:rPr>
        <w:t xml:space="preserve">an </w:t>
      </w:r>
      <w:r w:rsidRPr="007850AD">
        <w:rPr>
          <w:rFonts w:eastAsiaTheme="minorHAnsi"/>
        </w:rPr>
        <w:t>Instance, empty otherwise</w:t>
      </w:r>
      <w:r w:rsidR="00925318" w:rsidRPr="007850AD">
        <w:rPr>
          <w:rFonts w:eastAsiaTheme="minorHAnsi"/>
        </w:rPr>
        <w:t>.</w:t>
      </w:r>
    </w:p>
    <w:p w14:paraId="561AC4F0" w14:textId="54C77C8A" w:rsidR="007850AD" w:rsidRDefault="007850AD" w:rsidP="00297168">
      <w:pPr>
        <w:pStyle w:val="Num1"/>
        <w:keepNext/>
        <w:keepLines/>
        <w:rPr>
          <w:rFonts w:eastAsiaTheme="minorHAnsi"/>
        </w:rPr>
      </w:pPr>
      <w:r w:rsidRPr="007850AD">
        <w:rPr>
          <w:rFonts w:eastAsiaTheme="minorHAnsi"/>
        </w:rPr>
        <w:t xml:space="preserve">Due to extraction and processing time, extraction </w:t>
      </w:r>
      <w:r w:rsidR="00076F11">
        <w:rPr>
          <w:rFonts w:eastAsiaTheme="minorHAnsi"/>
        </w:rPr>
        <w:t xml:space="preserve">for wireless </w:t>
      </w:r>
      <w:r w:rsidRPr="007850AD">
        <w:rPr>
          <w:rFonts w:eastAsiaTheme="minorHAnsi"/>
        </w:rPr>
        <w:t>will start before the requested time and will include data collected up to the execution start</w:t>
      </w:r>
      <w:r w:rsidR="00A00638">
        <w:rPr>
          <w:rFonts w:eastAsiaTheme="minorHAnsi"/>
        </w:rPr>
        <w:t>ing</w:t>
      </w:r>
      <w:r w:rsidRPr="007850AD">
        <w:rPr>
          <w:rFonts w:eastAsiaTheme="minorHAnsi"/>
        </w:rPr>
        <w:t xml:space="preserve"> time</w:t>
      </w:r>
      <w:r w:rsidR="00076F11">
        <w:rPr>
          <w:rFonts w:eastAsiaTheme="minorHAnsi"/>
        </w:rPr>
        <w:t>, e.g.</w:t>
      </w:r>
      <w:r w:rsidRPr="007850AD">
        <w:rPr>
          <w:rFonts w:eastAsiaTheme="minorHAnsi"/>
        </w:rPr>
        <w:t xml:space="preserve"> </w:t>
      </w:r>
      <w:r w:rsidR="00A00638">
        <w:rPr>
          <w:rFonts w:eastAsiaTheme="minorHAnsi"/>
        </w:rPr>
        <w:t xml:space="preserve">the </w:t>
      </w:r>
      <w:r w:rsidRPr="007850AD">
        <w:rPr>
          <w:rFonts w:eastAsiaTheme="minorHAnsi"/>
        </w:rPr>
        <w:t xml:space="preserve">extraction of </w:t>
      </w:r>
      <w:r w:rsidR="00A00638">
        <w:rPr>
          <w:rFonts w:eastAsiaTheme="minorHAnsi"/>
        </w:rPr>
        <w:t xml:space="preserve">the </w:t>
      </w:r>
      <w:r w:rsidRPr="007850AD">
        <w:rPr>
          <w:rFonts w:eastAsiaTheme="minorHAnsi"/>
        </w:rPr>
        <w:t>8AM report will start at 7:45AM and will include data up to 7:45AM.</w:t>
      </w:r>
    </w:p>
    <w:p w14:paraId="159E92B9" w14:textId="169135AB" w:rsidR="00076F11" w:rsidRDefault="00076F11" w:rsidP="00076F11">
      <w:pPr>
        <w:pStyle w:val="Num1"/>
        <w:keepNext/>
        <w:keepLines/>
        <w:rPr>
          <w:rFonts w:eastAsiaTheme="minorHAnsi"/>
        </w:rPr>
      </w:pPr>
      <w:r w:rsidRPr="007850AD">
        <w:rPr>
          <w:rFonts w:eastAsiaTheme="minorHAnsi"/>
        </w:rPr>
        <w:t xml:space="preserve">Due to extraction and processing time, extraction </w:t>
      </w:r>
      <w:r>
        <w:rPr>
          <w:rFonts w:eastAsiaTheme="minorHAnsi"/>
        </w:rPr>
        <w:t xml:space="preserve">for home </w:t>
      </w:r>
      <w:r w:rsidRPr="007850AD">
        <w:rPr>
          <w:rFonts w:eastAsiaTheme="minorHAnsi"/>
        </w:rPr>
        <w:t xml:space="preserve">will </w:t>
      </w:r>
      <w:r>
        <w:rPr>
          <w:rFonts w:eastAsiaTheme="minorHAnsi"/>
        </w:rPr>
        <w:t>be available for CVM several minutes after the requested time, e.g.</w:t>
      </w:r>
      <w:r w:rsidRPr="007850AD">
        <w:rPr>
          <w:rFonts w:eastAsiaTheme="minorHAnsi"/>
        </w:rPr>
        <w:t xml:space="preserve"> </w:t>
      </w:r>
      <w:r w:rsidR="00A00638">
        <w:rPr>
          <w:rFonts w:eastAsiaTheme="minorHAnsi"/>
        </w:rPr>
        <w:t xml:space="preserve">the </w:t>
      </w:r>
      <w:r w:rsidRPr="007850AD">
        <w:rPr>
          <w:rFonts w:eastAsiaTheme="minorHAnsi"/>
        </w:rPr>
        <w:t xml:space="preserve">extraction of </w:t>
      </w:r>
      <w:r w:rsidR="00A00638">
        <w:rPr>
          <w:rFonts w:eastAsiaTheme="minorHAnsi"/>
        </w:rPr>
        <w:t xml:space="preserve">the </w:t>
      </w:r>
      <w:r>
        <w:rPr>
          <w:rFonts w:eastAsiaTheme="minorHAnsi"/>
        </w:rPr>
        <w:t>12:00</w:t>
      </w:r>
      <w:r w:rsidRPr="007850AD">
        <w:rPr>
          <w:rFonts w:eastAsiaTheme="minorHAnsi"/>
        </w:rPr>
        <w:t xml:space="preserve">AM report will </w:t>
      </w:r>
      <w:r>
        <w:rPr>
          <w:rFonts w:eastAsiaTheme="minorHAnsi"/>
        </w:rPr>
        <w:t>be available</w:t>
      </w:r>
      <w:r w:rsidRPr="007850AD">
        <w:rPr>
          <w:rFonts w:eastAsiaTheme="minorHAnsi"/>
        </w:rPr>
        <w:t xml:space="preserve"> at </w:t>
      </w:r>
      <w:r>
        <w:rPr>
          <w:rFonts w:eastAsiaTheme="minorHAnsi"/>
        </w:rPr>
        <w:t>0</w:t>
      </w:r>
      <w:r w:rsidRPr="007850AD">
        <w:rPr>
          <w:rFonts w:eastAsiaTheme="minorHAnsi"/>
        </w:rPr>
        <w:t>:</w:t>
      </w:r>
      <w:r>
        <w:rPr>
          <w:rFonts w:eastAsiaTheme="minorHAnsi"/>
        </w:rPr>
        <w:t>1</w:t>
      </w:r>
      <w:r w:rsidRPr="007850AD">
        <w:rPr>
          <w:rFonts w:eastAsiaTheme="minorHAnsi"/>
        </w:rPr>
        <w:t xml:space="preserve">5AM and will include data up to </w:t>
      </w:r>
      <w:r>
        <w:rPr>
          <w:rFonts w:eastAsiaTheme="minorHAnsi"/>
        </w:rPr>
        <w:t>12:00</w:t>
      </w:r>
      <w:r w:rsidRPr="007850AD">
        <w:rPr>
          <w:rFonts w:eastAsiaTheme="minorHAnsi"/>
        </w:rPr>
        <w:t>AM.</w:t>
      </w:r>
    </w:p>
    <w:p w14:paraId="187E97B4" w14:textId="518DA464" w:rsidR="0089154A" w:rsidRPr="00494AC5" w:rsidRDefault="00EF1F36" w:rsidP="00076F11">
      <w:pPr>
        <w:pStyle w:val="Num1"/>
        <w:keepNext/>
        <w:keepLines/>
      </w:pPr>
      <w:r w:rsidRPr="00EF1F36">
        <w:rPr>
          <w:rFonts w:eastAsiaTheme="minorHAnsi"/>
        </w:rPr>
        <w:t>The report include</w:t>
      </w:r>
      <w:r>
        <w:rPr>
          <w:rFonts w:eastAsiaTheme="minorHAnsi"/>
        </w:rPr>
        <w:t>s</w:t>
      </w:r>
      <w:r w:rsidRPr="00EF1F36">
        <w:rPr>
          <w:rFonts w:eastAsiaTheme="minorHAnsi"/>
        </w:rPr>
        <w:t xml:space="preserve"> only</w:t>
      </w:r>
      <w:r w:rsidR="00E76D9F">
        <w:rPr>
          <w:rFonts w:eastAsiaTheme="minorHAnsi"/>
        </w:rPr>
        <w:t xml:space="preserve"> valid</w:t>
      </w:r>
      <w:r w:rsidRPr="00EF1F36">
        <w:rPr>
          <w:rFonts w:eastAsiaTheme="minorHAnsi"/>
        </w:rPr>
        <w:t xml:space="preserve"> response</w:t>
      </w:r>
      <w:r>
        <w:rPr>
          <w:rFonts w:eastAsiaTheme="minorHAnsi"/>
        </w:rPr>
        <w:t>s</w:t>
      </w:r>
      <w:r w:rsidR="00E76D9F">
        <w:rPr>
          <w:rFonts w:eastAsiaTheme="minorHAnsi"/>
        </w:rPr>
        <w:t xml:space="preserve">. A valid </w:t>
      </w:r>
      <w:r w:rsidRPr="00EF1F36">
        <w:rPr>
          <w:rFonts w:eastAsiaTheme="minorHAnsi"/>
        </w:rPr>
        <w:t xml:space="preserve">response </w:t>
      </w:r>
      <w:r w:rsidR="00E76D9F">
        <w:rPr>
          <w:rFonts w:eastAsiaTheme="minorHAnsi"/>
        </w:rPr>
        <w:t xml:space="preserve">is a response with a code that is valid within </w:t>
      </w:r>
      <w:r w:rsidR="00A00638">
        <w:rPr>
          <w:rFonts w:eastAsiaTheme="minorHAnsi"/>
        </w:rPr>
        <w:t>a single</w:t>
      </w:r>
      <w:r w:rsidRPr="00EF1F36">
        <w:rPr>
          <w:rFonts w:eastAsiaTheme="minorHAnsi"/>
        </w:rPr>
        <w:t xml:space="preserve"> </w:t>
      </w:r>
      <w:r w:rsidR="00E76D9F">
        <w:rPr>
          <w:rFonts w:eastAsiaTheme="minorHAnsi"/>
        </w:rPr>
        <w:t>experience for the responding subscriber</w:t>
      </w:r>
      <w:r w:rsidRPr="00EF1F36">
        <w:rPr>
          <w:rFonts w:eastAsiaTheme="minorHAnsi"/>
        </w:rPr>
        <w:t>. A response that is not v</w:t>
      </w:r>
      <w:r w:rsidR="00E76D9F">
        <w:rPr>
          <w:rFonts w:eastAsiaTheme="minorHAnsi"/>
        </w:rPr>
        <w:t xml:space="preserve">alid, for any reason, </w:t>
      </w:r>
      <w:r w:rsidRPr="00EF1F36">
        <w:rPr>
          <w:rFonts w:eastAsiaTheme="minorHAnsi"/>
        </w:rPr>
        <w:t>is not included in the report.</w:t>
      </w:r>
      <w:bookmarkStart w:id="109" w:name="_Toc349238087"/>
      <w:bookmarkStart w:id="110" w:name="_Toc416115645"/>
      <w:bookmarkEnd w:id="106"/>
      <w:bookmarkEnd w:id="107"/>
    </w:p>
    <w:p w14:paraId="1CC3B7ED" w14:textId="04A321C7" w:rsidR="00F30A45" w:rsidRDefault="00494AC5" w:rsidP="00F30A45">
      <w:pPr>
        <w:pStyle w:val="Num1"/>
        <w:keepNext/>
        <w:keepLines/>
      </w:pPr>
      <w:r>
        <w:t xml:space="preserve">There will be only </w:t>
      </w:r>
      <w:r w:rsidR="00A00638">
        <w:t>a single</w:t>
      </w:r>
      <w:r>
        <w:t xml:space="preserve"> 2 ways SMS flow w</w:t>
      </w:r>
      <w:r w:rsidR="00807D9B">
        <w:t>ith</w:t>
      </w:r>
      <w:r w:rsidR="00F30A45">
        <w:t>in</w:t>
      </w:r>
      <w:r w:rsidR="00807D9B">
        <w:t xml:space="preserve"> an</w:t>
      </w:r>
      <w:r>
        <w:t xml:space="preserve"> experience.</w:t>
      </w:r>
      <w:r w:rsidR="00F30A45">
        <w:t xml:space="preserve"> The Invite milestone is assumed to be that of the opt-in invitation. The subscriber could be in only one opt-in block, multiple opt-in blocks could be defined but as mutual exclusive blocks. The Success milestone is assumed to be the last Success milestone prior to the generation of the record.</w:t>
      </w:r>
    </w:p>
    <w:p w14:paraId="2F6545CC" w14:textId="1B73C622" w:rsidR="00494AC5" w:rsidRPr="00F74481" w:rsidRDefault="00F30A45" w:rsidP="00F30A45">
      <w:pPr>
        <w:pStyle w:val="Num1"/>
        <w:keepNext/>
        <w:keepLines/>
      </w:pPr>
      <w:r>
        <w:t>When an extract is generated it will include all new records from the last extract, this includes records that are older than the report’s schedule.</w:t>
      </w:r>
    </w:p>
    <w:p w14:paraId="492D7D32" w14:textId="325F7364" w:rsidR="00BB1BF5" w:rsidRDefault="00BB1BF5" w:rsidP="00CD7552">
      <w:pPr>
        <w:pStyle w:val="Heading3"/>
        <w:keepNext w:val="0"/>
        <w:keepLines w:val="0"/>
      </w:pPr>
      <w:bookmarkStart w:id="111" w:name="_Toc483313594"/>
      <w:bookmarkStart w:id="112" w:name="_Toc70364179"/>
      <w:r>
        <w:t>Flow Diagram</w:t>
      </w:r>
      <w:bookmarkEnd w:id="112"/>
    </w:p>
    <w:p w14:paraId="12DA89C4" w14:textId="50CC7BB3" w:rsidR="00BB1BF5" w:rsidRDefault="00CB65BD" w:rsidP="00BB1BF5">
      <w:pPr>
        <w:pStyle w:val="BodyText"/>
      </w:pPr>
      <w:ins w:id="113" w:author="Avi Fuks" w:date="2021-04-21T15:45:00Z">
        <w:r>
          <w:object w:dxaOrig="15030" w:dyaOrig="9201" w14:anchorId="25ADEC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286.4pt" o:ole="">
              <v:imagedata r:id="rId39" o:title=""/>
            </v:shape>
            <o:OLEObject Type="Embed" ProgID="Visio.Drawing.15" ShapeID="_x0000_i1025" DrawAspect="Content" ObjectID="_1680977002" r:id="rId40"/>
          </w:object>
        </w:r>
      </w:ins>
    </w:p>
    <w:p w14:paraId="26304216" w14:textId="71282519" w:rsidR="00BB1BF5" w:rsidRDefault="00BD7E3F" w:rsidP="00BB1BF5">
      <w:pPr>
        <w:pStyle w:val="BodyText"/>
        <w:ind w:left="0"/>
      </w:pPr>
      <w:del w:id="114" w:author="Avi Fuks" w:date="2021-04-21T14:40:00Z">
        <w:r w:rsidDel="003C6800">
          <w:object w:dxaOrig="21780" w:dyaOrig="9331" w14:anchorId="549C3E2D">
            <v:shape id="_x0000_i1026" type="#_x0000_t75" style="width:466.95pt;height:200.4pt" o:ole="">
              <v:imagedata r:id="rId41" o:title=""/>
            </v:shape>
            <o:OLEObject Type="Embed" ProgID="Visio.Drawing.15" ShapeID="_x0000_i1026" DrawAspect="Content" ObjectID="_1680977003" r:id="rId42"/>
          </w:object>
        </w:r>
      </w:del>
    </w:p>
    <w:p w14:paraId="32AD8BCE" w14:textId="77777777" w:rsidR="00BB1BF5" w:rsidRPr="00BB1BF5" w:rsidRDefault="00BB1BF5" w:rsidP="00BB1BF5">
      <w:pPr>
        <w:pStyle w:val="BodyText"/>
      </w:pPr>
    </w:p>
    <w:p w14:paraId="3974797D" w14:textId="18C498FA" w:rsidR="0089154A" w:rsidRPr="00F74481" w:rsidRDefault="0089154A" w:rsidP="00CD7552">
      <w:pPr>
        <w:pStyle w:val="Heading3"/>
        <w:keepNext w:val="0"/>
        <w:keepLines w:val="0"/>
      </w:pPr>
      <w:bookmarkStart w:id="115" w:name="_Toc70364180"/>
      <w:r w:rsidRPr="00F74481">
        <w:t>Flow</w:t>
      </w:r>
      <w:bookmarkEnd w:id="109"/>
      <w:bookmarkEnd w:id="110"/>
      <w:r w:rsidRPr="00F74481">
        <w:t xml:space="preserve"> Description</w:t>
      </w:r>
      <w:bookmarkStart w:id="116" w:name="_Toc369795386"/>
      <w:bookmarkStart w:id="117" w:name="_Toc317489813"/>
      <w:bookmarkEnd w:id="111"/>
      <w:bookmarkEnd w:id="115"/>
    </w:p>
    <w:bookmarkEnd w:id="116"/>
    <w:p w14:paraId="5DED3569" w14:textId="4A6342E2" w:rsidR="00076F11" w:rsidRPr="00076F11" w:rsidRDefault="00076F11" w:rsidP="000B5C4E">
      <w:pPr>
        <w:pStyle w:val="Num1"/>
        <w:numPr>
          <w:ilvl w:val="0"/>
          <w:numId w:val="4"/>
        </w:numPr>
      </w:pPr>
      <w:r>
        <w:t>An Engage Experience send</w:t>
      </w:r>
      <w:r w:rsidR="00872F6F">
        <w:t>s</w:t>
      </w:r>
      <w:r>
        <w:t xml:space="preserve"> an SMS to a subscriber with </w:t>
      </w:r>
      <w:r w:rsidR="00872F6F">
        <w:t xml:space="preserve">an </w:t>
      </w:r>
      <w:r>
        <w:t>opt-in code specification.</w:t>
      </w:r>
    </w:p>
    <w:p w14:paraId="27E5AA88" w14:textId="7253A070" w:rsidR="00AE520A" w:rsidRPr="00AE520A" w:rsidRDefault="00AE520A" w:rsidP="000B5C4E">
      <w:pPr>
        <w:pStyle w:val="Num1"/>
        <w:numPr>
          <w:ilvl w:val="0"/>
          <w:numId w:val="4"/>
        </w:numPr>
      </w:pPr>
      <w:r>
        <w:rPr>
          <w:rFonts w:eastAsiaTheme="minorHAnsi"/>
        </w:rPr>
        <w:t>Subscriber sends an SMS to the short number</w:t>
      </w:r>
      <w:r w:rsidR="00A00638">
        <w:rPr>
          <w:rFonts w:eastAsiaTheme="minorHAnsi"/>
        </w:rPr>
        <w:t>,</w:t>
      </w:r>
      <w:r>
        <w:rPr>
          <w:rFonts w:eastAsiaTheme="minorHAnsi"/>
        </w:rPr>
        <w:t xml:space="preserve"> dedicated to </w:t>
      </w:r>
      <w:r w:rsidR="00EF1F36">
        <w:rPr>
          <w:rFonts w:eastAsiaTheme="minorHAnsi"/>
        </w:rPr>
        <w:t>En</w:t>
      </w:r>
      <w:r>
        <w:rPr>
          <w:rFonts w:eastAsiaTheme="minorHAnsi"/>
        </w:rPr>
        <w:t>gage</w:t>
      </w:r>
      <w:r w:rsidR="00A00638">
        <w:rPr>
          <w:rFonts w:eastAsiaTheme="minorHAnsi"/>
        </w:rPr>
        <w:t>,</w:t>
      </w:r>
      <w:r w:rsidR="00076F11">
        <w:rPr>
          <w:rFonts w:eastAsiaTheme="minorHAnsi"/>
        </w:rPr>
        <w:t xml:space="preserve"> with the specified opt-in code.</w:t>
      </w:r>
    </w:p>
    <w:p w14:paraId="4EF80BEC" w14:textId="5F09F853" w:rsidR="00AE520A" w:rsidRPr="00AE520A" w:rsidRDefault="00AE520A" w:rsidP="000B5C4E">
      <w:pPr>
        <w:pStyle w:val="Num1"/>
        <w:numPr>
          <w:ilvl w:val="0"/>
          <w:numId w:val="4"/>
        </w:numPr>
      </w:pPr>
      <w:r>
        <w:rPr>
          <w:rFonts w:eastAsiaTheme="minorHAnsi"/>
        </w:rPr>
        <w:t xml:space="preserve">Response is </w:t>
      </w:r>
      <w:r w:rsidR="00076F11">
        <w:rPr>
          <w:rFonts w:eastAsiaTheme="minorHAnsi"/>
        </w:rPr>
        <w:t>successfully processed</w:t>
      </w:r>
      <w:r>
        <w:rPr>
          <w:rFonts w:eastAsiaTheme="minorHAnsi"/>
        </w:rPr>
        <w:t xml:space="preserve"> </w:t>
      </w:r>
      <w:r w:rsidR="006C3F22">
        <w:rPr>
          <w:rFonts w:eastAsiaTheme="minorHAnsi"/>
        </w:rPr>
        <w:t xml:space="preserve">and matched </w:t>
      </w:r>
      <w:r>
        <w:rPr>
          <w:rFonts w:eastAsiaTheme="minorHAnsi"/>
        </w:rPr>
        <w:t>with</w:t>
      </w:r>
      <w:r w:rsidR="00076F11">
        <w:rPr>
          <w:rFonts w:eastAsiaTheme="minorHAnsi"/>
        </w:rPr>
        <w:t>in</w:t>
      </w:r>
      <w:r>
        <w:rPr>
          <w:rFonts w:eastAsiaTheme="minorHAnsi"/>
        </w:rPr>
        <w:t xml:space="preserve"> </w:t>
      </w:r>
      <w:r w:rsidR="00A00638">
        <w:rPr>
          <w:rFonts w:eastAsiaTheme="minorHAnsi"/>
        </w:rPr>
        <w:t>the</w:t>
      </w:r>
      <w:r>
        <w:rPr>
          <w:rFonts w:eastAsiaTheme="minorHAnsi"/>
        </w:rPr>
        <w:t xml:space="preserve"> Experience</w:t>
      </w:r>
      <w:r w:rsidR="00076F11">
        <w:rPr>
          <w:rFonts w:eastAsiaTheme="minorHAnsi"/>
        </w:rPr>
        <w:t>,</w:t>
      </w:r>
    </w:p>
    <w:p w14:paraId="44658681" w14:textId="6E736BA7" w:rsidR="00EF1F36" w:rsidRDefault="00C66D0B" w:rsidP="000B5C4E">
      <w:pPr>
        <w:pStyle w:val="Num1"/>
        <w:numPr>
          <w:ilvl w:val="0"/>
          <w:numId w:val="4"/>
        </w:numPr>
      </w:pPr>
      <w:r>
        <w:rPr>
          <w:rFonts w:eastAsiaTheme="minorHAnsi"/>
        </w:rPr>
        <w:t xml:space="preserve">Response details </w:t>
      </w:r>
      <w:r w:rsidR="005B4439">
        <w:rPr>
          <w:rFonts w:eastAsiaTheme="minorHAnsi"/>
        </w:rPr>
        <w:t xml:space="preserve">record is </w:t>
      </w:r>
      <w:r>
        <w:rPr>
          <w:rFonts w:eastAsiaTheme="minorHAnsi"/>
        </w:rPr>
        <w:t xml:space="preserve">written </w:t>
      </w:r>
      <w:r w:rsidR="00872F6F">
        <w:rPr>
          <w:rFonts w:eastAsiaTheme="minorHAnsi"/>
        </w:rPr>
        <w:t>in</w:t>
      </w:r>
      <w:r>
        <w:rPr>
          <w:rFonts w:eastAsiaTheme="minorHAnsi"/>
        </w:rPr>
        <w:t>to a</w:t>
      </w:r>
      <w:r w:rsidR="009C7C1B">
        <w:rPr>
          <w:rFonts w:eastAsiaTheme="minorHAnsi"/>
        </w:rPr>
        <w:t>n</w:t>
      </w:r>
      <w:r>
        <w:rPr>
          <w:rFonts w:eastAsiaTheme="minorHAnsi"/>
        </w:rPr>
        <w:t xml:space="preserve"> </w:t>
      </w:r>
      <w:r w:rsidR="00A00638">
        <w:rPr>
          <w:rFonts w:eastAsiaTheme="minorHAnsi"/>
        </w:rPr>
        <w:t xml:space="preserve">internal </w:t>
      </w:r>
      <w:r>
        <w:rPr>
          <w:rFonts w:eastAsiaTheme="minorHAnsi"/>
        </w:rPr>
        <w:t>queue</w:t>
      </w:r>
      <w:r w:rsidR="00076F11">
        <w:rPr>
          <w:rFonts w:eastAsiaTheme="minorHAnsi"/>
        </w:rPr>
        <w:t>.</w:t>
      </w:r>
    </w:p>
    <w:p w14:paraId="5966E809" w14:textId="0ABE9C75" w:rsidR="009C7C1B" w:rsidRDefault="00C66D0B" w:rsidP="000B5C4E">
      <w:pPr>
        <w:pStyle w:val="Num1"/>
        <w:numPr>
          <w:ilvl w:val="0"/>
          <w:numId w:val="4"/>
        </w:numPr>
        <w:rPr>
          <w:rFonts w:eastAsiaTheme="minorHAnsi"/>
        </w:rPr>
      </w:pPr>
      <w:r w:rsidRPr="00C66D0B">
        <w:rPr>
          <w:rFonts w:eastAsiaTheme="minorHAnsi"/>
        </w:rPr>
        <w:t>Period</w:t>
      </w:r>
      <w:r w:rsidR="006C3F22">
        <w:rPr>
          <w:rFonts w:eastAsiaTheme="minorHAnsi"/>
        </w:rPr>
        <w:t>ic</w:t>
      </w:r>
      <w:r w:rsidRPr="00C66D0B">
        <w:rPr>
          <w:rFonts w:eastAsiaTheme="minorHAnsi"/>
        </w:rPr>
        <w:t xml:space="preserve"> process reads from the </w:t>
      </w:r>
      <w:r w:rsidR="00A00638">
        <w:rPr>
          <w:rFonts w:eastAsiaTheme="minorHAnsi"/>
        </w:rPr>
        <w:t xml:space="preserve">internal </w:t>
      </w:r>
      <w:r w:rsidRPr="00C66D0B">
        <w:rPr>
          <w:rFonts w:eastAsiaTheme="minorHAnsi"/>
        </w:rPr>
        <w:t>queue all responses of last period, writes those to a CSV file</w:t>
      </w:r>
      <w:ins w:id="118" w:author="Avi Fuks" w:date="2021-04-21T15:45:00Z">
        <w:r w:rsidR="00CB65BD">
          <w:rPr>
            <w:rFonts w:eastAsiaTheme="minorHAnsi"/>
          </w:rPr>
          <w:t xml:space="preserve"> on a loc</w:t>
        </w:r>
      </w:ins>
      <w:ins w:id="119" w:author="Avi Fuks" w:date="2021-04-21T15:46:00Z">
        <w:r w:rsidR="00CB65BD">
          <w:rPr>
            <w:rFonts w:eastAsiaTheme="minorHAnsi"/>
          </w:rPr>
          <w:t>al folder.</w:t>
        </w:r>
      </w:ins>
    </w:p>
    <w:p w14:paraId="31080C78" w14:textId="4BC02E65" w:rsidR="00C66D0B" w:rsidRPr="00C66D0B" w:rsidDel="000C675E" w:rsidRDefault="009C7C1B" w:rsidP="000B5C4E">
      <w:pPr>
        <w:pStyle w:val="Num1"/>
        <w:numPr>
          <w:ilvl w:val="0"/>
          <w:numId w:val="4"/>
        </w:numPr>
        <w:rPr>
          <w:del w:id="120" w:author="Avi Fuks" w:date="2021-04-21T14:41:00Z"/>
          <w:rFonts w:eastAsiaTheme="minorHAnsi"/>
        </w:rPr>
      </w:pPr>
      <w:del w:id="121" w:author="Avi Fuks" w:date="2021-04-21T14:41:00Z">
        <w:r w:rsidDel="000C675E">
          <w:rPr>
            <w:rFonts w:eastAsiaTheme="minorHAnsi"/>
          </w:rPr>
          <w:delText xml:space="preserve">Periodic process </w:delText>
        </w:r>
        <w:r w:rsidR="00C66D0B" w:rsidRPr="00C66D0B" w:rsidDel="000C675E">
          <w:rPr>
            <w:rFonts w:eastAsiaTheme="minorHAnsi"/>
          </w:rPr>
          <w:delText>upload</w:delText>
        </w:r>
        <w:r w:rsidR="00C66D0B" w:rsidDel="000C675E">
          <w:rPr>
            <w:rFonts w:eastAsiaTheme="minorHAnsi"/>
          </w:rPr>
          <w:delText xml:space="preserve">s the file </w:delText>
        </w:r>
        <w:r w:rsidR="00C66D0B" w:rsidRPr="00C66D0B" w:rsidDel="000C675E">
          <w:rPr>
            <w:rFonts w:eastAsiaTheme="minorHAnsi"/>
          </w:rPr>
          <w:delText xml:space="preserve">to </w:delText>
        </w:r>
        <w:r w:rsidR="00267A0F" w:rsidDel="000C675E">
          <w:rPr>
            <w:rFonts w:eastAsiaTheme="minorHAnsi"/>
          </w:rPr>
          <w:delText>an</w:delText>
        </w:r>
        <w:r w:rsidRPr="00C66D0B" w:rsidDel="000C675E">
          <w:rPr>
            <w:rFonts w:eastAsiaTheme="minorHAnsi"/>
          </w:rPr>
          <w:delText xml:space="preserve"> </w:delText>
        </w:r>
        <w:r w:rsidR="006C3F22" w:rsidDel="000C675E">
          <w:rPr>
            <w:rFonts w:eastAsiaTheme="minorHAnsi"/>
          </w:rPr>
          <w:delText>FTP</w:delText>
        </w:r>
        <w:r w:rsidR="00C66D0B" w:rsidRPr="00C66D0B" w:rsidDel="000C675E">
          <w:rPr>
            <w:rFonts w:eastAsiaTheme="minorHAnsi"/>
          </w:rPr>
          <w:delText xml:space="preserve"> </w:delText>
        </w:r>
        <w:r w:rsidDel="000C675E">
          <w:rPr>
            <w:rFonts w:eastAsiaTheme="minorHAnsi"/>
          </w:rPr>
          <w:delText>server</w:delText>
        </w:r>
        <w:r w:rsidR="006C3F22" w:rsidDel="000C675E">
          <w:rPr>
            <w:rFonts w:eastAsiaTheme="minorHAnsi"/>
          </w:rPr>
          <w:delText>.</w:delText>
        </w:r>
      </w:del>
    </w:p>
    <w:p w14:paraId="4E0344B6" w14:textId="57546DF3" w:rsidR="00FF7BCB" w:rsidRPr="00F74481" w:rsidDel="000C675E" w:rsidRDefault="00C66D0B" w:rsidP="00CD7552">
      <w:pPr>
        <w:pStyle w:val="Num1"/>
        <w:rPr>
          <w:del w:id="122" w:author="Avi Fuks" w:date="2021-04-21T14:41:00Z"/>
          <w:rFonts w:eastAsiaTheme="minorHAnsi"/>
        </w:rPr>
      </w:pPr>
      <w:del w:id="123" w:author="Avi Fuks" w:date="2021-04-21T14:41:00Z">
        <w:r w:rsidDel="000C675E">
          <w:rPr>
            <w:rFonts w:eastAsiaTheme="minorHAnsi"/>
          </w:rPr>
          <w:delText xml:space="preserve">CVM </w:delText>
        </w:r>
        <w:r w:rsidR="003B3F36" w:rsidDel="000C675E">
          <w:rPr>
            <w:rFonts w:eastAsiaTheme="minorHAnsi"/>
          </w:rPr>
          <w:delText xml:space="preserve">admin manually </w:delText>
        </w:r>
        <w:r w:rsidDel="000C675E">
          <w:rPr>
            <w:rFonts w:eastAsiaTheme="minorHAnsi"/>
          </w:rPr>
          <w:delText>downloads the file and processe</w:delText>
        </w:r>
        <w:r w:rsidR="006C3F22" w:rsidDel="000C675E">
          <w:rPr>
            <w:rFonts w:eastAsiaTheme="minorHAnsi"/>
          </w:rPr>
          <w:delText>s</w:delText>
        </w:r>
        <w:r w:rsidDel="000C675E">
          <w:rPr>
            <w:rFonts w:eastAsiaTheme="minorHAnsi"/>
          </w:rPr>
          <w:delText xml:space="preserve"> the response</w:delText>
        </w:r>
        <w:r w:rsidR="006C3F22" w:rsidDel="000C675E">
          <w:rPr>
            <w:rFonts w:eastAsiaTheme="minorHAnsi"/>
          </w:rPr>
          <w:delText>.</w:delText>
        </w:r>
      </w:del>
    </w:p>
    <w:p w14:paraId="75425150" w14:textId="0EEFCF38" w:rsidR="00297168" w:rsidRPr="00F74481" w:rsidRDefault="00336475" w:rsidP="00297168">
      <w:pPr>
        <w:pStyle w:val="Heading2"/>
      </w:pPr>
      <w:bookmarkStart w:id="124" w:name="_Toc70364181"/>
      <w:r>
        <w:t>Prepaid Two ways SMS response extract</w:t>
      </w:r>
      <w:bookmarkEnd w:id="124"/>
    </w:p>
    <w:p w14:paraId="3D9AE628" w14:textId="6E3746A1" w:rsidR="0089154A" w:rsidRPr="00F74481" w:rsidRDefault="00336475" w:rsidP="00CD7552">
      <w:pPr>
        <w:pStyle w:val="Heading3"/>
        <w:keepNext w:val="0"/>
        <w:keepLines w:val="0"/>
      </w:pPr>
      <w:bookmarkStart w:id="125" w:name="_Toc483313596"/>
      <w:bookmarkStart w:id="126" w:name="_Toc70364182"/>
      <w:bookmarkEnd w:id="125"/>
      <w:r>
        <w:t>File</w:t>
      </w:r>
      <w:bookmarkEnd w:id="126"/>
    </w:p>
    <w:p w14:paraId="7A7C73C7" w14:textId="2BF45736" w:rsidR="00C45C5D" w:rsidRPr="00F74481" w:rsidRDefault="004E39D3" w:rsidP="00CD7552">
      <w:pPr>
        <w:pStyle w:val="BodyText"/>
      </w:pPr>
      <w:r w:rsidRPr="00F74481">
        <w:rPr>
          <w:rFonts w:eastAsiaTheme="minorHAnsi"/>
        </w:rPr>
        <w:t>Engage</w:t>
      </w:r>
      <w:r w:rsidR="00996487">
        <w:rPr>
          <w:rFonts w:eastAsiaTheme="minorHAnsi"/>
        </w:rPr>
        <w:t xml:space="preserve"> </w:t>
      </w:r>
      <w:r w:rsidRPr="00F74481">
        <w:rPr>
          <w:rFonts w:eastAsiaTheme="minorHAnsi"/>
        </w:rPr>
        <w:t xml:space="preserve">will generate </w:t>
      </w:r>
      <w:r w:rsidR="00C66D0B">
        <w:rPr>
          <w:rFonts w:eastAsiaTheme="minorHAnsi"/>
        </w:rPr>
        <w:t>period</w:t>
      </w:r>
      <w:r w:rsidR="00A00638">
        <w:rPr>
          <w:rFonts w:eastAsiaTheme="minorHAnsi"/>
        </w:rPr>
        <w:t>ic</w:t>
      </w:r>
      <w:r w:rsidRPr="00F74481">
        <w:rPr>
          <w:rFonts w:eastAsiaTheme="minorHAnsi"/>
        </w:rPr>
        <w:t xml:space="preserve"> file containing </w:t>
      </w:r>
      <w:r w:rsidR="00C66D0B">
        <w:rPr>
          <w:rFonts w:eastAsiaTheme="minorHAnsi"/>
        </w:rPr>
        <w:t>prepaid subscriber</w:t>
      </w:r>
      <w:r w:rsidR="007C059C">
        <w:rPr>
          <w:rFonts w:eastAsiaTheme="minorHAnsi"/>
        </w:rPr>
        <w:t>s two ways SMS response</w:t>
      </w:r>
      <w:r w:rsidR="006C3F22">
        <w:rPr>
          <w:rFonts w:eastAsiaTheme="minorHAnsi"/>
        </w:rPr>
        <w:t>s</w:t>
      </w:r>
      <w:r w:rsidRPr="00F74481">
        <w:rPr>
          <w:rFonts w:eastAsiaTheme="minorHAnsi"/>
        </w:rPr>
        <w:t>.</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2412"/>
        <w:gridCol w:w="13"/>
        <w:gridCol w:w="6925"/>
      </w:tblGrid>
      <w:tr w:rsidR="0089154A" w:rsidRPr="00F74481" w14:paraId="0D4167A0" w14:textId="77777777" w:rsidTr="008D29EA">
        <w:trPr>
          <w:cantSplit/>
          <w:tblHeader/>
        </w:trPr>
        <w:tc>
          <w:tcPr>
            <w:tcW w:w="1297" w:type="pct"/>
            <w:gridSpan w:val="2"/>
            <w:shd w:val="clear" w:color="auto" w:fill="626469"/>
            <w:vAlign w:val="center"/>
          </w:tcPr>
          <w:p w14:paraId="1372A50A" w14:textId="77777777" w:rsidR="0089154A" w:rsidRPr="00F74481" w:rsidRDefault="0089154A" w:rsidP="00CD7552">
            <w:pPr>
              <w:pStyle w:val="HeaderTable"/>
              <w:keepNext w:val="0"/>
              <w:keepLines w:val="0"/>
              <w:rPr>
                <w:color w:val="FFFFFF"/>
              </w:rPr>
            </w:pPr>
            <w:r w:rsidRPr="00F74481">
              <w:rPr>
                <w:color w:val="FFFFFF"/>
              </w:rPr>
              <w:t>Type</w:t>
            </w:r>
          </w:p>
        </w:tc>
        <w:tc>
          <w:tcPr>
            <w:tcW w:w="3703" w:type="pct"/>
            <w:shd w:val="clear" w:color="auto" w:fill="626469"/>
            <w:vAlign w:val="center"/>
          </w:tcPr>
          <w:p w14:paraId="30321AF8" w14:textId="77777777" w:rsidR="0089154A" w:rsidRPr="00F74481" w:rsidRDefault="0089154A" w:rsidP="00CD7552">
            <w:pPr>
              <w:pStyle w:val="HeaderTable"/>
              <w:keepNext w:val="0"/>
              <w:keepLines w:val="0"/>
              <w:rPr>
                <w:color w:val="FFFFFF"/>
              </w:rPr>
            </w:pPr>
            <w:r w:rsidRPr="00F74481">
              <w:rPr>
                <w:color w:val="FFFFFF"/>
              </w:rPr>
              <w:t>Description</w:t>
            </w:r>
          </w:p>
        </w:tc>
      </w:tr>
      <w:tr w:rsidR="003227DD" w:rsidRPr="00F74481" w14:paraId="79FFC8F9" w14:textId="77777777" w:rsidTr="0089154A">
        <w:trPr>
          <w:cantSplit/>
          <w:tblHeader/>
        </w:trPr>
        <w:tc>
          <w:tcPr>
            <w:tcW w:w="1290" w:type="pct"/>
            <w:tcBorders>
              <w:bottom w:val="single" w:sz="4" w:space="0" w:color="808080"/>
            </w:tcBorders>
            <w:shd w:val="clear" w:color="auto" w:fill="auto"/>
          </w:tcPr>
          <w:p w14:paraId="21311C33" w14:textId="77777777" w:rsidR="003227DD" w:rsidRPr="00F74481" w:rsidRDefault="003227DD" w:rsidP="00CD7552">
            <w:pPr>
              <w:pStyle w:val="BodyTextTable"/>
              <w:rPr>
                <w:b/>
                <w:bCs/>
              </w:rPr>
            </w:pPr>
            <w:r w:rsidRPr="00F74481">
              <w:rPr>
                <w:b/>
                <w:bCs/>
              </w:rPr>
              <w:t>File Format</w:t>
            </w:r>
          </w:p>
        </w:tc>
        <w:tc>
          <w:tcPr>
            <w:tcW w:w="3710" w:type="pct"/>
            <w:gridSpan w:val="2"/>
            <w:tcBorders>
              <w:bottom w:val="single" w:sz="4" w:space="0" w:color="808080"/>
            </w:tcBorders>
            <w:shd w:val="clear" w:color="auto" w:fill="auto"/>
          </w:tcPr>
          <w:p w14:paraId="74139768" w14:textId="77777777" w:rsidR="003227DD" w:rsidRPr="00F74481" w:rsidRDefault="003227DD" w:rsidP="00CD7552">
            <w:pPr>
              <w:pStyle w:val="BodyText"/>
              <w:ind w:left="0"/>
              <w:rPr>
                <w:sz w:val="18"/>
                <w:szCs w:val="18"/>
              </w:rPr>
            </w:pPr>
            <w:r w:rsidRPr="00F74481">
              <w:rPr>
                <w:sz w:val="18"/>
                <w:szCs w:val="18"/>
              </w:rPr>
              <w:t>CSV:</w:t>
            </w:r>
          </w:p>
          <w:p w14:paraId="2EA46A8B" w14:textId="77777777" w:rsidR="003227DD" w:rsidRPr="00F74481" w:rsidRDefault="003227DD" w:rsidP="0076105E">
            <w:pPr>
              <w:pStyle w:val="BodyText"/>
              <w:ind w:left="0"/>
              <w:rPr>
                <w:sz w:val="18"/>
                <w:szCs w:val="18"/>
              </w:rPr>
            </w:pPr>
            <w:r w:rsidRPr="00F74481">
              <w:rPr>
                <w:b/>
                <w:bCs/>
                <w:i/>
                <w:iCs/>
                <w:sz w:val="18"/>
                <w:szCs w:val="20"/>
              </w:rPr>
              <w:t>Character encoding</w:t>
            </w:r>
            <w:r w:rsidRPr="00F74481">
              <w:rPr>
                <w:sz w:val="18"/>
                <w:szCs w:val="20"/>
              </w:rPr>
              <w:t>: UTF8.</w:t>
            </w:r>
          </w:p>
          <w:p w14:paraId="7498106A" w14:textId="77777777" w:rsidR="003227DD" w:rsidRPr="00F74481" w:rsidRDefault="003227DD" w:rsidP="0076105E">
            <w:pPr>
              <w:pStyle w:val="BodyText"/>
              <w:ind w:left="0"/>
              <w:rPr>
                <w:sz w:val="18"/>
                <w:szCs w:val="18"/>
              </w:rPr>
            </w:pPr>
            <w:r w:rsidRPr="00F74481">
              <w:rPr>
                <w:b/>
                <w:bCs/>
                <w:i/>
                <w:iCs/>
                <w:sz w:val="18"/>
                <w:szCs w:val="20"/>
              </w:rPr>
              <w:t>Field separator</w:t>
            </w:r>
            <w:r w:rsidRPr="00F74481">
              <w:rPr>
                <w:sz w:val="18"/>
                <w:szCs w:val="20"/>
              </w:rPr>
              <w:t>: Vertical bar (pipe) – '|' (U+007C)</w:t>
            </w:r>
          </w:p>
          <w:p w14:paraId="08BA9C03" w14:textId="77777777" w:rsidR="003227DD" w:rsidRPr="00F74481" w:rsidRDefault="003227DD" w:rsidP="0076105E">
            <w:pPr>
              <w:ind w:left="0"/>
            </w:pPr>
            <w:r w:rsidRPr="0076105E">
              <w:rPr>
                <w:b/>
                <w:bCs/>
                <w:i/>
                <w:iCs/>
                <w:sz w:val="18"/>
                <w:szCs w:val="20"/>
              </w:rPr>
              <w:t>Record separator</w:t>
            </w:r>
            <w:r w:rsidRPr="00F74481">
              <w:t>: Line Feed (U+000A).</w:t>
            </w:r>
          </w:p>
        </w:tc>
      </w:tr>
      <w:tr w:rsidR="003227DD" w:rsidRPr="00F74481" w14:paraId="651B035F" w14:textId="77777777" w:rsidTr="0089154A">
        <w:trPr>
          <w:cantSplit/>
          <w:tblHeader/>
        </w:trPr>
        <w:tc>
          <w:tcPr>
            <w:tcW w:w="1290" w:type="pct"/>
            <w:tcBorders>
              <w:bottom w:val="single" w:sz="4" w:space="0" w:color="808080"/>
            </w:tcBorders>
            <w:shd w:val="clear" w:color="auto" w:fill="auto"/>
          </w:tcPr>
          <w:p w14:paraId="64CDE6E6" w14:textId="38779303" w:rsidR="003227DD" w:rsidRPr="00F74481" w:rsidRDefault="003227DD" w:rsidP="00CD7552">
            <w:pPr>
              <w:pStyle w:val="BodyTextTable"/>
              <w:rPr>
                <w:b/>
                <w:bCs/>
              </w:rPr>
            </w:pPr>
            <w:r w:rsidRPr="00F74481">
              <w:rPr>
                <w:b/>
                <w:bCs/>
              </w:rPr>
              <w:t>File Name Convention</w:t>
            </w:r>
          </w:p>
        </w:tc>
        <w:tc>
          <w:tcPr>
            <w:tcW w:w="3710" w:type="pct"/>
            <w:gridSpan w:val="2"/>
            <w:tcBorders>
              <w:bottom w:val="single" w:sz="4" w:space="0" w:color="808080"/>
            </w:tcBorders>
            <w:shd w:val="clear" w:color="auto" w:fill="auto"/>
          </w:tcPr>
          <w:p w14:paraId="2645FA52" w14:textId="372F60AB" w:rsidR="007C059C" w:rsidRDefault="007C059C" w:rsidP="00872F6F">
            <w:pPr>
              <w:ind w:left="0"/>
              <w:rPr>
                <w:color w:val="000000" w:themeColor="text1"/>
                <w:sz w:val="18"/>
                <w:szCs w:val="18"/>
              </w:rPr>
            </w:pPr>
            <w:r w:rsidRPr="007C059C">
              <w:rPr>
                <w:color w:val="000000" w:themeColor="text1"/>
                <w:sz w:val="18"/>
                <w:szCs w:val="18"/>
              </w:rPr>
              <w:t>Prepaid_2waySMSReply_YYYYMMDD_HHMM.csv</w:t>
            </w:r>
            <w:r w:rsidR="00872F6F">
              <w:rPr>
                <w:color w:val="000000" w:themeColor="text1"/>
                <w:sz w:val="18"/>
                <w:szCs w:val="18"/>
              </w:rPr>
              <w:t xml:space="preserve"> where </w:t>
            </w:r>
            <w:r w:rsidR="00872F6F">
              <w:rPr>
                <w:sz w:val="18"/>
                <w:szCs w:val="18"/>
              </w:rPr>
              <w:t>HH is in 24h format.</w:t>
            </w:r>
          </w:p>
          <w:p w14:paraId="480E4638" w14:textId="24D8F8D2" w:rsidR="003227DD" w:rsidRDefault="007C059C" w:rsidP="00CD7552">
            <w:pPr>
              <w:ind w:left="0"/>
              <w:rPr>
                <w:sz w:val="18"/>
                <w:szCs w:val="18"/>
              </w:rPr>
            </w:pPr>
            <w:r>
              <w:rPr>
                <w:sz w:val="18"/>
                <w:szCs w:val="18"/>
              </w:rPr>
              <w:t xml:space="preserve">The last date and time for a response to be included in this file. </w:t>
            </w:r>
          </w:p>
          <w:p w14:paraId="70D98D9F" w14:textId="0323EE6E" w:rsidR="003227DD" w:rsidRPr="00F74481" w:rsidRDefault="00872F6F" w:rsidP="007C059C">
            <w:pPr>
              <w:ind w:left="0"/>
              <w:rPr>
                <w:color w:val="000000" w:themeColor="text1"/>
                <w:sz w:val="18"/>
                <w:szCs w:val="18"/>
              </w:rPr>
            </w:pPr>
            <w:r>
              <w:rPr>
                <w:szCs w:val="18"/>
              </w:rPr>
              <w:t>Example -</w:t>
            </w:r>
            <w:r w:rsidR="003227DD" w:rsidRPr="00F74481">
              <w:rPr>
                <w:szCs w:val="18"/>
              </w:rPr>
              <w:t xml:space="preserve"> </w:t>
            </w:r>
            <w:r w:rsidR="007C059C" w:rsidRPr="007C059C">
              <w:rPr>
                <w:color w:val="000000" w:themeColor="text1"/>
                <w:sz w:val="18"/>
                <w:szCs w:val="18"/>
              </w:rPr>
              <w:t>Prepaid_2waySMSReply_</w:t>
            </w:r>
            <w:r w:rsidR="007C059C">
              <w:rPr>
                <w:color w:val="000000" w:themeColor="text1"/>
                <w:sz w:val="18"/>
                <w:szCs w:val="18"/>
              </w:rPr>
              <w:t>20210118</w:t>
            </w:r>
            <w:r w:rsidR="007C059C" w:rsidRPr="007C059C">
              <w:rPr>
                <w:color w:val="000000" w:themeColor="text1"/>
                <w:sz w:val="18"/>
                <w:szCs w:val="18"/>
              </w:rPr>
              <w:t>_</w:t>
            </w:r>
            <w:r w:rsidR="007C059C">
              <w:rPr>
                <w:color w:val="000000" w:themeColor="text1"/>
                <w:sz w:val="18"/>
                <w:szCs w:val="18"/>
              </w:rPr>
              <w:t>1645</w:t>
            </w:r>
            <w:r w:rsidR="007C059C" w:rsidRPr="007C059C">
              <w:rPr>
                <w:color w:val="000000" w:themeColor="text1"/>
                <w:sz w:val="18"/>
                <w:szCs w:val="18"/>
              </w:rPr>
              <w:t>.csv</w:t>
            </w:r>
          </w:p>
        </w:tc>
      </w:tr>
      <w:tr w:rsidR="003227DD" w:rsidRPr="00F74481" w14:paraId="7D88C45C" w14:textId="77777777" w:rsidTr="0089154A">
        <w:trPr>
          <w:cantSplit/>
          <w:tblHeader/>
        </w:trPr>
        <w:tc>
          <w:tcPr>
            <w:tcW w:w="1290" w:type="pct"/>
            <w:tcBorders>
              <w:bottom w:val="single" w:sz="4" w:space="0" w:color="808080"/>
            </w:tcBorders>
            <w:shd w:val="clear" w:color="auto" w:fill="auto"/>
          </w:tcPr>
          <w:p w14:paraId="585D4208" w14:textId="77777777" w:rsidR="003227DD" w:rsidRPr="00F74481" w:rsidRDefault="003227DD" w:rsidP="00CD7552">
            <w:pPr>
              <w:pStyle w:val="BodyTextTable"/>
              <w:rPr>
                <w:b/>
                <w:bCs/>
              </w:rPr>
            </w:pPr>
            <w:r w:rsidRPr="00F74481">
              <w:rPr>
                <w:b/>
                <w:bCs/>
              </w:rPr>
              <w:t>File Compression</w:t>
            </w:r>
          </w:p>
        </w:tc>
        <w:tc>
          <w:tcPr>
            <w:tcW w:w="3710" w:type="pct"/>
            <w:gridSpan w:val="2"/>
            <w:tcBorders>
              <w:bottom w:val="single" w:sz="4" w:space="0" w:color="808080"/>
            </w:tcBorders>
            <w:shd w:val="clear" w:color="auto" w:fill="auto"/>
          </w:tcPr>
          <w:p w14:paraId="0CBB03AD" w14:textId="77777777" w:rsidR="003227DD" w:rsidRPr="00F74481" w:rsidRDefault="003227DD" w:rsidP="00CD7552">
            <w:pPr>
              <w:pStyle w:val="BodyTextTable"/>
              <w:rPr>
                <w:szCs w:val="18"/>
              </w:rPr>
            </w:pPr>
            <w:r w:rsidRPr="00F74481">
              <w:rPr>
                <w:szCs w:val="18"/>
              </w:rPr>
              <w:t>None</w:t>
            </w:r>
          </w:p>
        </w:tc>
      </w:tr>
      <w:tr w:rsidR="003227DD" w:rsidRPr="00F74481" w14:paraId="54592B81" w14:textId="77777777" w:rsidTr="0089154A">
        <w:trPr>
          <w:cantSplit/>
          <w:tblHeader/>
        </w:trPr>
        <w:tc>
          <w:tcPr>
            <w:tcW w:w="1290" w:type="pct"/>
            <w:tcBorders>
              <w:bottom w:val="single" w:sz="4" w:space="0" w:color="808080"/>
            </w:tcBorders>
            <w:shd w:val="clear" w:color="auto" w:fill="auto"/>
          </w:tcPr>
          <w:p w14:paraId="02E1E653" w14:textId="77777777" w:rsidR="003227DD" w:rsidRPr="00F74481" w:rsidRDefault="003227DD" w:rsidP="00CD7552">
            <w:pPr>
              <w:pStyle w:val="BodyTextTable"/>
              <w:rPr>
                <w:b/>
                <w:bCs/>
              </w:rPr>
            </w:pPr>
            <w:r w:rsidRPr="00F74481">
              <w:rPr>
                <w:b/>
                <w:bCs/>
              </w:rPr>
              <w:t>File Place</w:t>
            </w:r>
          </w:p>
        </w:tc>
        <w:tc>
          <w:tcPr>
            <w:tcW w:w="3710" w:type="pct"/>
            <w:gridSpan w:val="2"/>
            <w:tcBorders>
              <w:bottom w:val="single" w:sz="4" w:space="0" w:color="808080"/>
            </w:tcBorders>
            <w:shd w:val="clear" w:color="auto" w:fill="auto"/>
          </w:tcPr>
          <w:p w14:paraId="418963F7" w14:textId="208C64E3" w:rsidR="003227DD" w:rsidRDefault="00434601" w:rsidP="00CD7552">
            <w:pPr>
              <w:pStyle w:val="BodyTextTable"/>
            </w:pPr>
            <w:hyperlink r:id="rId43" w:history="1">
              <w:r w:rsidR="00A43146" w:rsidRPr="00872F6F">
                <w:rPr>
                  <w:b/>
                </w:rPr>
                <w:t>\</w:t>
              </w:r>
              <w:r w:rsidR="00A43146" w:rsidRPr="00872F6F">
                <w:rPr>
                  <w:bCs/>
                </w:rPr>
                <w:t>\10.30.31.180\AIA-Optin-Prepaid</w:t>
              </w:r>
            </w:hyperlink>
          </w:p>
          <w:p w14:paraId="2F4DBD05" w14:textId="0D2257F9" w:rsidR="00A43146" w:rsidRPr="00F74481" w:rsidRDefault="00872F6F" w:rsidP="00CD7552">
            <w:pPr>
              <w:pStyle w:val="BodyTextTable"/>
            </w:pPr>
            <w:r>
              <w:t>The URL is configurable.</w:t>
            </w:r>
          </w:p>
        </w:tc>
      </w:tr>
      <w:tr w:rsidR="003227DD" w:rsidRPr="00F74481" w14:paraId="4BCAF6BC" w14:textId="77777777" w:rsidTr="0089154A">
        <w:trPr>
          <w:cantSplit/>
          <w:tblHeader/>
        </w:trPr>
        <w:tc>
          <w:tcPr>
            <w:tcW w:w="1290" w:type="pct"/>
            <w:tcBorders>
              <w:bottom w:val="single" w:sz="4" w:space="0" w:color="808080"/>
            </w:tcBorders>
            <w:shd w:val="clear" w:color="auto" w:fill="auto"/>
          </w:tcPr>
          <w:p w14:paraId="7BE6D7AA" w14:textId="77777777" w:rsidR="003227DD" w:rsidRPr="00F74481" w:rsidRDefault="003227DD" w:rsidP="00CD7552">
            <w:pPr>
              <w:pStyle w:val="BodyTextTable"/>
              <w:rPr>
                <w:b/>
                <w:bCs/>
              </w:rPr>
            </w:pPr>
            <w:r w:rsidRPr="00F74481">
              <w:rPr>
                <w:b/>
                <w:bCs/>
              </w:rPr>
              <w:t>User &amp; Password</w:t>
            </w:r>
          </w:p>
        </w:tc>
        <w:tc>
          <w:tcPr>
            <w:tcW w:w="3710" w:type="pct"/>
            <w:gridSpan w:val="2"/>
            <w:tcBorders>
              <w:bottom w:val="single" w:sz="4" w:space="0" w:color="808080"/>
            </w:tcBorders>
            <w:shd w:val="clear" w:color="auto" w:fill="auto"/>
          </w:tcPr>
          <w:p w14:paraId="61EC92DC" w14:textId="4ABB9F0D" w:rsidR="003227DD" w:rsidRPr="00F74481" w:rsidRDefault="003227DD" w:rsidP="00CD7552">
            <w:pPr>
              <w:pStyle w:val="BodyTextTable"/>
              <w:rPr>
                <w:highlight w:val="yellow"/>
              </w:rPr>
            </w:pPr>
            <w:r w:rsidRPr="00F74481">
              <w:t xml:space="preserve">To be </w:t>
            </w:r>
            <w:r w:rsidR="00F53231">
              <w:t xml:space="preserve">defined </w:t>
            </w:r>
            <w:r w:rsidRPr="00F74481">
              <w:t>during integration</w:t>
            </w:r>
            <w:r w:rsidR="00872F6F">
              <w:t>.</w:t>
            </w:r>
          </w:p>
        </w:tc>
      </w:tr>
      <w:tr w:rsidR="003227DD" w:rsidRPr="00F74481" w14:paraId="136C0ABD" w14:textId="77777777" w:rsidTr="0089154A">
        <w:trPr>
          <w:cantSplit/>
          <w:tblHeader/>
        </w:trPr>
        <w:tc>
          <w:tcPr>
            <w:tcW w:w="1290" w:type="pct"/>
            <w:shd w:val="clear" w:color="auto" w:fill="auto"/>
          </w:tcPr>
          <w:p w14:paraId="44686AF4" w14:textId="77777777" w:rsidR="003227DD" w:rsidRPr="00F74481" w:rsidRDefault="003227DD" w:rsidP="00CD7552">
            <w:pPr>
              <w:pStyle w:val="BodyTextTable"/>
              <w:rPr>
                <w:b/>
                <w:bCs/>
              </w:rPr>
            </w:pPr>
            <w:r w:rsidRPr="00F74481">
              <w:rPr>
                <w:b/>
                <w:bCs/>
                <w:color w:val="000000"/>
                <w:szCs w:val="18"/>
              </w:rPr>
              <w:t>Upload Completion Rule</w:t>
            </w:r>
          </w:p>
        </w:tc>
        <w:tc>
          <w:tcPr>
            <w:tcW w:w="3710" w:type="pct"/>
            <w:gridSpan w:val="2"/>
            <w:shd w:val="clear" w:color="auto" w:fill="auto"/>
          </w:tcPr>
          <w:p w14:paraId="74DBF89D" w14:textId="58297D11" w:rsidR="003227DD" w:rsidRPr="00F74481" w:rsidRDefault="003227DD" w:rsidP="00CD7552">
            <w:pPr>
              <w:pStyle w:val="BodyTextTable"/>
              <w:rPr>
                <w:color w:val="000000"/>
                <w:szCs w:val="18"/>
              </w:rPr>
            </w:pPr>
            <w:r w:rsidRPr="00F74481">
              <w:rPr>
                <w:color w:val="000000"/>
                <w:szCs w:val="18"/>
              </w:rPr>
              <w:t xml:space="preserve">When file is </w:t>
            </w:r>
            <w:r w:rsidR="00A00638">
              <w:rPr>
                <w:color w:val="000000"/>
                <w:szCs w:val="18"/>
              </w:rPr>
              <w:t xml:space="preserve">being </w:t>
            </w:r>
            <w:r w:rsidRPr="00F74481">
              <w:rPr>
                <w:color w:val="000000"/>
                <w:szCs w:val="18"/>
              </w:rPr>
              <w:t xml:space="preserve">uploaded its extension </w:t>
            </w:r>
            <w:r w:rsidR="00A00638">
              <w:rPr>
                <w:color w:val="000000"/>
                <w:szCs w:val="18"/>
              </w:rPr>
              <w:t>is</w:t>
            </w:r>
            <w:r w:rsidRPr="00F74481">
              <w:rPr>
                <w:color w:val="000000"/>
                <w:szCs w:val="18"/>
              </w:rPr>
              <w:t xml:space="preserve"> *.</w:t>
            </w:r>
            <w:proofErr w:type="spellStart"/>
            <w:r w:rsidRPr="00F74481">
              <w:rPr>
                <w:color w:val="000000"/>
                <w:szCs w:val="18"/>
              </w:rPr>
              <w:t>tmp</w:t>
            </w:r>
            <w:proofErr w:type="spellEnd"/>
            <w:r w:rsidRPr="00F74481">
              <w:rPr>
                <w:color w:val="000000"/>
                <w:szCs w:val="18"/>
              </w:rPr>
              <w:t xml:space="preserve">. </w:t>
            </w:r>
          </w:p>
          <w:p w14:paraId="35DDA768" w14:textId="62340EF5" w:rsidR="003227DD" w:rsidRPr="00F74481" w:rsidRDefault="003227DD" w:rsidP="00CD7552">
            <w:pPr>
              <w:pStyle w:val="BodyTextTable"/>
            </w:pPr>
            <w:r w:rsidRPr="00F74481">
              <w:rPr>
                <w:color w:val="000000"/>
                <w:szCs w:val="18"/>
              </w:rPr>
              <w:t xml:space="preserve">Once the file </w:t>
            </w:r>
            <w:r w:rsidR="00A00638">
              <w:rPr>
                <w:color w:val="000000"/>
                <w:szCs w:val="18"/>
              </w:rPr>
              <w:t>upload was completed</w:t>
            </w:r>
            <w:r w:rsidRPr="00F74481">
              <w:rPr>
                <w:color w:val="000000"/>
                <w:szCs w:val="18"/>
              </w:rPr>
              <w:t xml:space="preserve"> successfully</w:t>
            </w:r>
            <w:r w:rsidR="00A00638">
              <w:rPr>
                <w:color w:val="000000"/>
                <w:szCs w:val="18"/>
              </w:rPr>
              <w:t>, the suffix</w:t>
            </w:r>
            <w:r w:rsidRPr="00F74481">
              <w:rPr>
                <w:color w:val="000000"/>
                <w:szCs w:val="18"/>
              </w:rPr>
              <w:t xml:space="preserve"> </w:t>
            </w:r>
            <w:r w:rsidR="00A00638">
              <w:rPr>
                <w:color w:val="000000"/>
                <w:szCs w:val="18"/>
              </w:rPr>
              <w:t>will be changed</w:t>
            </w:r>
            <w:r w:rsidRPr="00F74481">
              <w:rPr>
                <w:color w:val="000000"/>
                <w:szCs w:val="18"/>
              </w:rPr>
              <w:t xml:space="preserve"> </w:t>
            </w:r>
            <w:r w:rsidR="00A00638">
              <w:rPr>
                <w:color w:val="000000"/>
                <w:szCs w:val="18"/>
              </w:rPr>
              <w:t>to *.csv</w:t>
            </w:r>
            <w:r w:rsidRPr="00F74481">
              <w:rPr>
                <w:color w:val="000000"/>
                <w:szCs w:val="18"/>
              </w:rPr>
              <w:t>.</w:t>
            </w:r>
          </w:p>
        </w:tc>
      </w:tr>
      <w:tr w:rsidR="007C059C" w:rsidRPr="00F74481" w14:paraId="2BDCEECF" w14:textId="77777777" w:rsidTr="0089154A">
        <w:trPr>
          <w:cantSplit/>
          <w:tblHeader/>
        </w:trPr>
        <w:tc>
          <w:tcPr>
            <w:tcW w:w="1290" w:type="pct"/>
            <w:shd w:val="clear" w:color="auto" w:fill="auto"/>
          </w:tcPr>
          <w:p w14:paraId="084B4B66" w14:textId="50C55006" w:rsidR="007C059C" w:rsidRPr="00F74481" w:rsidRDefault="007C059C" w:rsidP="00CD7552">
            <w:pPr>
              <w:pStyle w:val="BodyTextTable"/>
              <w:rPr>
                <w:b/>
                <w:bCs/>
                <w:color w:val="000000"/>
                <w:szCs w:val="18"/>
              </w:rPr>
            </w:pPr>
            <w:r>
              <w:rPr>
                <w:b/>
                <w:bCs/>
                <w:color w:val="000000"/>
                <w:szCs w:val="18"/>
              </w:rPr>
              <w:t>Frequency</w:t>
            </w:r>
          </w:p>
        </w:tc>
        <w:tc>
          <w:tcPr>
            <w:tcW w:w="3710" w:type="pct"/>
            <w:gridSpan w:val="2"/>
            <w:shd w:val="clear" w:color="auto" w:fill="auto"/>
          </w:tcPr>
          <w:p w14:paraId="4AB20D90" w14:textId="77777777" w:rsidR="007C059C" w:rsidRDefault="007C059C" w:rsidP="00CD7552">
            <w:pPr>
              <w:pStyle w:val="BodyTextTable"/>
              <w:rPr>
                <w:color w:val="000000"/>
                <w:szCs w:val="18"/>
              </w:rPr>
            </w:pPr>
            <w:r>
              <w:rPr>
                <w:color w:val="000000"/>
                <w:szCs w:val="18"/>
              </w:rPr>
              <w:t>2 files will be generated every day</w:t>
            </w:r>
          </w:p>
          <w:p w14:paraId="1DC20F61" w14:textId="2F1CE06D" w:rsidR="007C059C" w:rsidRDefault="007C059C" w:rsidP="000B5C4E">
            <w:pPr>
              <w:pStyle w:val="BodyTextTable"/>
              <w:numPr>
                <w:ilvl w:val="0"/>
                <w:numId w:val="19"/>
              </w:numPr>
              <w:rPr>
                <w:color w:val="000000"/>
                <w:szCs w:val="18"/>
              </w:rPr>
            </w:pPr>
            <w:r>
              <w:rPr>
                <w:color w:val="000000"/>
                <w:szCs w:val="18"/>
              </w:rPr>
              <w:t>Responses from 07:45</w:t>
            </w:r>
            <w:r w:rsidR="00F53231">
              <w:rPr>
                <w:color w:val="000000"/>
                <w:szCs w:val="18"/>
              </w:rPr>
              <w:t xml:space="preserve"> included</w:t>
            </w:r>
            <w:r>
              <w:rPr>
                <w:color w:val="000000"/>
                <w:szCs w:val="18"/>
              </w:rPr>
              <w:t xml:space="preserve"> to 16:45</w:t>
            </w:r>
            <w:r w:rsidR="00F53231">
              <w:rPr>
                <w:color w:val="000000"/>
                <w:szCs w:val="18"/>
              </w:rPr>
              <w:t xml:space="preserve"> not included</w:t>
            </w:r>
          </w:p>
          <w:p w14:paraId="4B737FF8" w14:textId="4E15FBD0" w:rsidR="007C059C" w:rsidRDefault="007C059C" w:rsidP="000B5C4E">
            <w:pPr>
              <w:pStyle w:val="BodyTextTable"/>
              <w:numPr>
                <w:ilvl w:val="0"/>
                <w:numId w:val="19"/>
              </w:numPr>
              <w:rPr>
                <w:color w:val="000000"/>
                <w:szCs w:val="18"/>
              </w:rPr>
            </w:pPr>
            <w:r>
              <w:rPr>
                <w:color w:val="000000"/>
                <w:szCs w:val="18"/>
              </w:rPr>
              <w:t xml:space="preserve">Responses from 16:45 </w:t>
            </w:r>
            <w:r w:rsidR="00F53231">
              <w:rPr>
                <w:color w:val="000000"/>
                <w:szCs w:val="18"/>
              </w:rPr>
              <w:t xml:space="preserve">included </w:t>
            </w:r>
            <w:r>
              <w:rPr>
                <w:color w:val="000000"/>
                <w:szCs w:val="18"/>
              </w:rPr>
              <w:t xml:space="preserve">to 07:45 </w:t>
            </w:r>
            <w:r w:rsidR="00F53231">
              <w:rPr>
                <w:color w:val="000000"/>
                <w:szCs w:val="18"/>
              </w:rPr>
              <w:t xml:space="preserve">not included </w:t>
            </w:r>
            <w:r>
              <w:rPr>
                <w:color w:val="000000"/>
                <w:szCs w:val="18"/>
              </w:rPr>
              <w:t>on the day after</w:t>
            </w:r>
          </w:p>
          <w:p w14:paraId="4B9846B2" w14:textId="2CE7F46B" w:rsidR="007C059C" w:rsidRPr="00F74481" w:rsidRDefault="00872F6F" w:rsidP="007C059C">
            <w:pPr>
              <w:pStyle w:val="BodyTextTable"/>
              <w:rPr>
                <w:color w:val="000000"/>
                <w:szCs w:val="18"/>
              </w:rPr>
            </w:pPr>
            <w:r>
              <w:rPr>
                <w:color w:val="000000"/>
                <w:szCs w:val="18"/>
              </w:rPr>
              <w:t>The</w:t>
            </w:r>
            <w:r w:rsidR="007C059C">
              <w:rPr>
                <w:color w:val="000000"/>
                <w:szCs w:val="18"/>
              </w:rPr>
              <w:t xml:space="preserve"> schedule is configurable</w:t>
            </w:r>
            <w:r w:rsidR="00A43146">
              <w:rPr>
                <w:color w:val="000000"/>
                <w:szCs w:val="18"/>
              </w:rPr>
              <w:t>.</w:t>
            </w:r>
          </w:p>
        </w:tc>
      </w:tr>
      <w:tr w:rsidR="007C059C" w:rsidRPr="00F74481" w14:paraId="7F39F74A" w14:textId="77777777" w:rsidTr="0089154A">
        <w:trPr>
          <w:cantSplit/>
          <w:tblHeader/>
        </w:trPr>
        <w:tc>
          <w:tcPr>
            <w:tcW w:w="1290" w:type="pct"/>
            <w:shd w:val="clear" w:color="auto" w:fill="auto"/>
          </w:tcPr>
          <w:p w14:paraId="7FA1BD00" w14:textId="0787B38B" w:rsidR="007C059C" w:rsidRDefault="007C059C" w:rsidP="00CD7552">
            <w:pPr>
              <w:pStyle w:val="BodyTextTable"/>
              <w:rPr>
                <w:b/>
                <w:bCs/>
                <w:color w:val="000000"/>
                <w:szCs w:val="18"/>
              </w:rPr>
            </w:pPr>
            <w:r>
              <w:rPr>
                <w:b/>
                <w:bCs/>
                <w:color w:val="000000"/>
                <w:szCs w:val="18"/>
              </w:rPr>
              <w:t>File size</w:t>
            </w:r>
          </w:p>
        </w:tc>
        <w:tc>
          <w:tcPr>
            <w:tcW w:w="3710" w:type="pct"/>
            <w:gridSpan w:val="2"/>
            <w:shd w:val="clear" w:color="auto" w:fill="auto"/>
          </w:tcPr>
          <w:p w14:paraId="4CE054C4" w14:textId="77777777" w:rsidR="007C059C" w:rsidRDefault="007C059C" w:rsidP="00CD7552">
            <w:pPr>
              <w:pStyle w:val="BodyTextTable"/>
              <w:rPr>
                <w:color w:val="000000"/>
                <w:szCs w:val="18"/>
              </w:rPr>
            </w:pPr>
            <w:r>
              <w:rPr>
                <w:color w:val="000000"/>
                <w:szCs w:val="18"/>
              </w:rPr>
              <w:t>There will be no size limit to the file.</w:t>
            </w:r>
          </w:p>
          <w:p w14:paraId="7ADCAF31" w14:textId="55C9D30A" w:rsidR="007C059C" w:rsidRDefault="007C059C" w:rsidP="00CD7552">
            <w:pPr>
              <w:pStyle w:val="BodyTextTable"/>
              <w:rPr>
                <w:color w:val="000000"/>
                <w:szCs w:val="18"/>
              </w:rPr>
            </w:pPr>
            <w:r>
              <w:rPr>
                <w:color w:val="000000"/>
                <w:szCs w:val="18"/>
              </w:rPr>
              <w:t>If no valid responses during the period</w:t>
            </w:r>
            <w:r w:rsidR="00872F6F">
              <w:rPr>
                <w:color w:val="000000"/>
                <w:szCs w:val="18"/>
              </w:rPr>
              <w:t>,</w:t>
            </w:r>
            <w:r>
              <w:rPr>
                <w:color w:val="000000"/>
                <w:szCs w:val="18"/>
              </w:rPr>
              <w:t xml:space="preserve"> then</w:t>
            </w:r>
            <w:r w:rsidR="0037490B">
              <w:rPr>
                <w:color w:val="000000"/>
                <w:szCs w:val="18"/>
              </w:rPr>
              <w:t xml:space="preserve"> the file will include only </w:t>
            </w:r>
            <w:r w:rsidR="00872F6F">
              <w:rPr>
                <w:color w:val="000000"/>
                <w:szCs w:val="18"/>
              </w:rPr>
              <w:t>a</w:t>
            </w:r>
            <w:r w:rsidR="0037490B">
              <w:rPr>
                <w:color w:val="000000"/>
                <w:szCs w:val="18"/>
              </w:rPr>
              <w:t xml:space="preserve"> header record without any data record</w:t>
            </w:r>
            <w:r w:rsidR="000B503E">
              <w:rPr>
                <w:color w:val="000000"/>
                <w:szCs w:val="18"/>
              </w:rPr>
              <w:t>s</w:t>
            </w:r>
            <w:r w:rsidR="0037490B">
              <w:rPr>
                <w:color w:val="000000"/>
                <w:szCs w:val="18"/>
              </w:rPr>
              <w:t>.</w:t>
            </w:r>
          </w:p>
        </w:tc>
      </w:tr>
      <w:tr w:rsidR="0037490B" w:rsidRPr="00F74481" w14:paraId="761402FB" w14:textId="77777777" w:rsidTr="0089154A">
        <w:trPr>
          <w:cantSplit/>
          <w:tblHeader/>
        </w:trPr>
        <w:tc>
          <w:tcPr>
            <w:tcW w:w="1290" w:type="pct"/>
            <w:shd w:val="clear" w:color="auto" w:fill="auto"/>
          </w:tcPr>
          <w:p w14:paraId="6271D395" w14:textId="42373D63" w:rsidR="0037490B" w:rsidRDefault="0037490B" w:rsidP="00CD7552">
            <w:pPr>
              <w:pStyle w:val="BodyTextTable"/>
              <w:rPr>
                <w:b/>
                <w:bCs/>
                <w:color w:val="000000"/>
                <w:szCs w:val="18"/>
              </w:rPr>
            </w:pPr>
            <w:r>
              <w:rPr>
                <w:b/>
                <w:bCs/>
                <w:color w:val="000000"/>
                <w:szCs w:val="18"/>
              </w:rPr>
              <w:t>Header and tail</w:t>
            </w:r>
          </w:p>
        </w:tc>
        <w:tc>
          <w:tcPr>
            <w:tcW w:w="3710" w:type="pct"/>
            <w:gridSpan w:val="2"/>
            <w:shd w:val="clear" w:color="auto" w:fill="auto"/>
          </w:tcPr>
          <w:p w14:paraId="0EA5A18C" w14:textId="7F75296B" w:rsidR="0037490B" w:rsidRDefault="0037490B" w:rsidP="00CD7552">
            <w:pPr>
              <w:pStyle w:val="BodyTextTable"/>
              <w:rPr>
                <w:color w:val="000000"/>
                <w:szCs w:val="18"/>
              </w:rPr>
            </w:pPr>
            <w:r>
              <w:rPr>
                <w:color w:val="000000"/>
                <w:szCs w:val="18"/>
              </w:rPr>
              <w:t>A header record will hold the fields names separated by the field</w:t>
            </w:r>
            <w:r w:rsidR="000B503E">
              <w:rPr>
                <w:color w:val="000000"/>
                <w:szCs w:val="18"/>
              </w:rPr>
              <w:t>s</w:t>
            </w:r>
            <w:r>
              <w:rPr>
                <w:color w:val="000000"/>
                <w:szCs w:val="18"/>
              </w:rPr>
              <w:t xml:space="preserve"> separator.</w:t>
            </w:r>
          </w:p>
          <w:p w14:paraId="43CEF82F" w14:textId="36CDDC79" w:rsidR="0037490B" w:rsidRDefault="0037490B" w:rsidP="00CD7552">
            <w:pPr>
              <w:pStyle w:val="BodyTextTable"/>
              <w:rPr>
                <w:color w:val="000000"/>
                <w:szCs w:val="18"/>
              </w:rPr>
            </w:pPr>
            <w:r>
              <w:rPr>
                <w:color w:val="000000"/>
                <w:szCs w:val="18"/>
              </w:rPr>
              <w:t>There will be no tail record.</w:t>
            </w:r>
          </w:p>
        </w:tc>
      </w:tr>
    </w:tbl>
    <w:p w14:paraId="32E4B2DA" w14:textId="15FCCA80" w:rsidR="0089154A" w:rsidRPr="00F74481" w:rsidRDefault="00336475" w:rsidP="000B12C2">
      <w:pPr>
        <w:pStyle w:val="Heading3"/>
        <w:keepNext w:val="0"/>
        <w:keepLines w:val="0"/>
      </w:pPr>
      <w:bookmarkStart w:id="127" w:name="_Ref520378826"/>
      <w:bookmarkStart w:id="128" w:name="_Toc70364183"/>
      <w:r>
        <w:t>Record</w:t>
      </w:r>
      <w:bookmarkEnd w:id="127"/>
      <w:bookmarkEnd w:id="128"/>
    </w:p>
    <w:tbl>
      <w:tblPr>
        <w:tblStyle w:val="PTableGray2"/>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auto"/>
        </w:tblBorders>
        <w:tblLayout w:type="fixed"/>
        <w:tblCellMar>
          <w:left w:w="115" w:type="dxa"/>
          <w:right w:w="115" w:type="dxa"/>
        </w:tblCellMar>
        <w:tblLook w:val="0420" w:firstRow="1" w:lastRow="0" w:firstColumn="0" w:lastColumn="0" w:noHBand="0" w:noVBand="1"/>
      </w:tblPr>
      <w:tblGrid>
        <w:gridCol w:w="361"/>
        <w:gridCol w:w="1651"/>
        <w:gridCol w:w="1065"/>
        <w:gridCol w:w="631"/>
        <w:gridCol w:w="2460"/>
        <w:gridCol w:w="3172"/>
      </w:tblGrid>
      <w:tr w:rsidR="00B934A1" w:rsidRPr="00F74481" w14:paraId="30D65D49" w14:textId="77777777" w:rsidTr="000D4846">
        <w:trPr>
          <w:cnfStyle w:val="100000000000" w:firstRow="1" w:lastRow="0" w:firstColumn="0" w:lastColumn="0" w:oddVBand="0" w:evenVBand="0" w:oddHBand="0" w:evenHBand="0" w:firstRowFirstColumn="0" w:firstRowLastColumn="0" w:lastRowFirstColumn="0" w:lastRowLastColumn="0"/>
          <w:cantSplit/>
          <w:tblHeader/>
        </w:trPr>
        <w:tc>
          <w:tcPr>
            <w:tcW w:w="193" w:type="pct"/>
            <w:shd w:val="clear" w:color="auto" w:fill="626469"/>
          </w:tcPr>
          <w:p w14:paraId="0AAE25E6" w14:textId="77777777" w:rsidR="00C15BCA" w:rsidRPr="00F74481" w:rsidRDefault="00C15BCA" w:rsidP="00B934A1">
            <w:pPr>
              <w:pStyle w:val="HeaderTable"/>
              <w:keepNext w:val="0"/>
              <w:keepLines w:val="0"/>
            </w:pPr>
            <w:r w:rsidRPr="00F74481">
              <w:t>#</w:t>
            </w:r>
          </w:p>
        </w:tc>
        <w:tc>
          <w:tcPr>
            <w:tcW w:w="884" w:type="pct"/>
            <w:shd w:val="clear" w:color="auto" w:fill="626469"/>
          </w:tcPr>
          <w:p w14:paraId="55F08DB8" w14:textId="77777777" w:rsidR="00C15BCA" w:rsidRPr="00F74481" w:rsidRDefault="00C15BCA" w:rsidP="00B934A1">
            <w:pPr>
              <w:pStyle w:val="HeaderTable"/>
              <w:keepNext w:val="0"/>
              <w:keepLines w:val="0"/>
            </w:pPr>
            <w:r w:rsidRPr="00F74481">
              <w:t>Column Name</w:t>
            </w:r>
          </w:p>
        </w:tc>
        <w:tc>
          <w:tcPr>
            <w:tcW w:w="570" w:type="pct"/>
            <w:shd w:val="clear" w:color="auto" w:fill="626469"/>
          </w:tcPr>
          <w:p w14:paraId="0879A948" w14:textId="77777777" w:rsidR="00C15BCA" w:rsidRPr="00F74481" w:rsidRDefault="00C15BCA" w:rsidP="00B934A1">
            <w:pPr>
              <w:pStyle w:val="HeaderTable"/>
              <w:keepNext w:val="0"/>
              <w:keepLines w:val="0"/>
            </w:pPr>
            <w:r w:rsidRPr="00F74481">
              <w:t>Data Type</w:t>
            </w:r>
          </w:p>
        </w:tc>
        <w:tc>
          <w:tcPr>
            <w:tcW w:w="338" w:type="pct"/>
            <w:shd w:val="clear" w:color="auto" w:fill="626469"/>
          </w:tcPr>
          <w:p w14:paraId="3E5FF60A" w14:textId="77777777" w:rsidR="00C15BCA" w:rsidRPr="00F74481" w:rsidRDefault="00C15BCA" w:rsidP="00B934A1">
            <w:pPr>
              <w:pStyle w:val="HeaderTable"/>
              <w:keepNext w:val="0"/>
              <w:keepLines w:val="0"/>
            </w:pPr>
            <w:r w:rsidRPr="00F74481">
              <w:t>M/O</w:t>
            </w:r>
          </w:p>
        </w:tc>
        <w:tc>
          <w:tcPr>
            <w:tcW w:w="1317" w:type="pct"/>
            <w:shd w:val="clear" w:color="auto" w:fill="626469"/>
          </w:tcPr>
          <w:p w14:paraId="026EB108" w14:textId="77777777" w:rsidR="00C15BCA" w:rsidRPr="00F74481" w:rsidRDefault="00C15BCA" w:rsidP="00B934A1">
            <w:pPr>
              <w:pStyle w:val="HeaderTable"/>
              <w:keepNext w:val="0"/>
              <w:keepLines w:val="0"/>
            </w:pPr>
            <w:r w:rsidRPr="00F74481">
              <w:t>Description</w:t>
            </w:r>
          </w:p>
        </w:tc>
        <w:tc>
          <w:tcPr>
            <w:tcW w:w="1698" w:type="pct"/>
            <w:shd w:val="clear" w:color="auto" w:fill="626469"/>
          </w:tcPr>
          <w:p w14:paraId="6B8A39C0" w14:textId="77777777" w:rsidR="00C15BCA" w:rsidRPr="00F74481" w:rsidRDefault="00C15BCA" w:rsidP="00B934A1">
            <w:pPr>
              <w:pStyle w:val="HeaderTable"/>
              <w:keepNext w:val="0"/>
              <w:keepLines w:val="0"/>
            </w:pPr>
            <w:r w:rsidRPr="00F74481">
              <w:t>Sample Value</w:t>
            </w:r>
          </w:p>
        </w:tc>
      </w:tr>
      <w:tr w:rsidR="00B934A1" w:rsidRPr="00F74481" w14:paraId="4239B6B3" w14:textId="77777777" w:rsidTr="000D4846">
        <w:trPr>
          <w:cantSplit/>
        </w:trPr>
        <w:tc>
          <w:tcPr>
            <w:tcW w:w="193" w:type="pct"/>
            <w:shd w:val="clear" w:color="auto" w:fill="auto"/>
          </w:tcPr>
          <w:p w14:paraId="2AC57E88" w14:textId="77777777" w:rsidR="00C15BCA" w:rsidRPr="00BE176D" w:rsidRDefault="00C15BCA" w:rsidP="000B5C4E">
            <w:pPr>
              <w:pStyle w:val="BodyTextTable"/>
              <w:numPr>
                <w:ilvl w:val="0"/>
                <w:numId w:val="17"/>
              </w:numPr>
            </w:pPr>
          </w:p>
        </w:tc>
        <w:tc>
          <w:tcPr>
            <w:tcW w:w="884" w:type="pct"/>
            <w:shd w:val="clear" w:color="auto" w:fill="auto"/>
          </w:tcPr>
          <w:p w14:paraId="7593E60B" w14:textId="7363583C" w:rsidR="00C15BCA" w:rsidRPr="00BE176D" w:rsidRDefault="00AA371F" w:rsidP="00B934A1">
            <w:pPr>
              <w:pStyle w:val="BodyTextTable"/>
            </w:pPr>
            <w:r>
              <w:t>MIN</w:t>
            </w:r>
          </w:p>
        </w:tc>
        <w:tc>
          <w:tcPr>
            <w:tcW w:w="570" w:type="pct"/>
            <w:shd w:val="clear" w:color="auto" w:fill="auto"/>
          </w:tcPr>
          <w:p w14:paraId="45ED2E81" w14:textId="77777777" w:rsidR="00C15BCA" w:rsidRPr="00BE176D" w:rsidRDefault="00281ACB" w:rsidP="00B934A1">
            <w:pPr>
              <w:pStyle w:val="BodyTextTable"/>
            </w:pPr>
            <w:r w:rsidRPr="00BE176D">
              <w:t>string</w:t>
            </w:r>
          </w:p>
        </w:tc>
        <w:tc>
          <w:tcPr>
            <w:tcW w:w="338" w:type="pct"/>
            <w:shd w:val="clear" w:color="auto" w:fill="auto"/>
          </w:tcPr>
          <w:p w14:paraId="371DE41B" w14:textId="77777777" w:rsidR="00C15BCA" w:rsidRPr="00BE176D" w:rsidRDefault="00281ACB" w:rsidP="00B934A1">
            <w:pPr>
              <w:pStyle w:val="BodyTextTable"/>
            </w:pPr>
            <w:r w:rsidRPr="00BE176D">
              <w:t>M</w:t>
            </w:r>
          </w:p>
        </w:tc>
        <w:tc>
          <w:tcPr>
            <w:tcW w:w="1317" w:type="pct"/>
            <w:shd w:val="clear" w:color="auto" w:fill="auto"/>
          </w:tcPr>
          <w:p w14:paraId="623EB313" w14:textId="00E813CE" w:rsidR="007B2C47" w:rsidRPr="00BE176D" w:rsidRDefault="00A41058" w:rsidP="00E321B2">
            <w:pPr>
              <w:pStyle w:val="BodyTextTable"/>
            </w:pPr>
            <w:r w:rsidRPr="00A41058">
              <w:t xml:space="preserve">Subscriber's </w:t>
            </w:r>
            <w:r>
              <w:t xml:space="preserve">full </w:t>
            </w:r>
            <w:r w:rsidRPr="00A41058">
              <w:t>MSISDN</w:t>
            </w:r>
          </w:p>
        </w:tc>
        <w:tc>
          <w:tcPr>
            <w:tcW w:w="1698" w:type="pct"/>
            <w:shd w:val="clear" w:color="auto" w:fill="auto"/>
          </w:tcPr>
          <w:p w14:paraId="1A68D17F" w14:textId="76D06E7B" w:rsidR="00C15BCA" w:rsidRPr="00BE176D" w:rsidRDefault="00A41058" w:rsidP="009B3C6E">
            <w:pPr>
              <w:pStyle w:val="BodyTextTable"/>
            </w:pPr>
            <w:r w:rsidRPr="00A41058">
              <w:t>639498187275</w:t>
            </w:r>
          </w:p>
        </w:tc>
      </w:tr>
      <w:tr w:rsidR="006B26C1" w:rsidRPr="00F74481" w14:paraId="43AC595B" w14:textId="77777777" w:rsidTr="000D4846">
        <w:trPr>
          <w:cantSplit/>
        </w:trPr>
        <w:tc>
          <w:tcPr>
            <w:tcW w:w="193" w:type="pct"/>
            <w:shd w:val="clear" w:color="auto" w:fill="auto"/>
          </w:tcPr>
          <w:p w14:paraId="3B22C865" w14:textId="77777777" w:rsidR="006B26C1" w:rsidRPr="00F74481" w:rsidRDefault="006B26C1" w:rsidP="000B5C4E">
            <w:pPr>
              <w:pStyle w:val="BodyTextTable"/>
              <w:numPr>
                <w:ilvl w:val="0"/>
                <w:numId w:val="17"/>
              </w:numPr>
            </w:pPr>
          </w:p>
        </w:tc>
        <w:tc>
          <w:tcPr>
            <w:tcW w:w="884" w:type="pct"/>
            <w:shd w:val="clear" w:color="auto" w:fill="auto"/>
          </w:tcPr>
          <w:p w14:paraId="406E9C97" w14:textId="279F490B" w:rsidR="006B26C1" w:rsidRDefault="00A41058" w:rsidP="00B934A1">
            <w:pPr>
              <w:pStyle w:val="BodyTextTable"/>
            </w:pPr>
            <w:r>
              <w:t>Brand</w:t>
            </w:r>
          </w:p>
        </w:tc>
        <w:tc>
          <w:tcPr>
            <w:tcW w:w="570" w:type="pct"/>
            <w:shd w:val="clear" w:color="auto" w:fill="auto"/>
          </w:tcPr>
          <w:p w14:paraId="6E7A14C9" w14:textId="77777777" w:rsidR="006B26C1" w:rsidRDefault="006B26C1" w:rsidP="00B934A1">
            <w:pPr>
              <w:pStyle w:val="BodyTextTable"/>
            </w:pPr>
            <w:r>
              <w:t>string</w:t>
            </w:r>
          </w:p>
        </w:tc>
        <w:tc>
          <w:tcPr>
            <w:tcW w:w="338" w:type="pct"/>
            <w:shd w:val="clear" w:color="auto" w:fill="auto"/>
          </w:tcPr>
          <w:p w14:paraId="5C7C4B3E" w14:textId="77777777" w:rsidR="006B26C1" w:rsidRDefault="006B26C1" w:rsidP="00B934A1">
            <w:pPr>
              <w:pStyle w:val="BodyTextTable"/>
            </w:pPr>
            <w:r>
              <w:t>M</w:t>
            </w:r>
          </w:p>
        </w:tc>
        <w:tc>
          <w:tcPr>
            <w:tcW w:w="1317" w:type="pct"/>
            <w:shd w:val="clear" w:color="auto" w:fill="auto"/>
          </w:tcPr>
          <w:p w14:paraId="15450C7D" w14:textId="5D67F43F" w:rsidR="006B26C1" w:rsidRPr="000B503E" w:rsidRDefault="00A41058" w:rsidP="000B503E">
            <w:pPr>
              <w:pStyle w:val="BodyTextTable"/>
            </w:pPr>
            <w:r w:rsidRPr="000B503E">
              <w:t>Brand of the subscriber</w:t>
            </w:r>
            <w:r w:rsidR="00ED5673" w:rsidRPr="000B503E">
              <w:t xml:space="preserve"> as defined on the </w:t>
            </w:r>
            <w:r w:rsidR="007721C1" w:rsidRPr="000B503E">
              <w:t xml:space="preserve">Prepaid </w:t>
            </w:r>
            <w:r w:rsidR="00ED5673" w:rsidRPr="000B503E">
              <w:t>subscriber profile</w:t>
            </w:r>
          </w:p>
        </w:tc>
        <w:tc>
          <w:tcPr>
            <w:tcW w:w="1698" w:type="pct"/>
            <w:shd w:val="clear" w:color="auto" w:fill="auto"/>
          </w:tcPr>
          <w:p w14:paraId="14FCDCB9" w14:textId="0B35CA44" w:rsidR="006B26C1" w:rsidRDefault="00A41058" w:rsidP="00B934A1">
            <w:pPr>
              <w:pStyle w:val="BodyTextTable"/>
            </w:pPr>
            <w:r w:rsidRPr="00A41058">
              <w:t>Smart P</w:t>
            </w:r>
            <w:r>
              <w:t>repaid</w:t>
            </w:r>
          </w:p>
        </w:tc>
      </w:tr>
      <w:tr w:rsidR="00B934A1" w:rsidRPr="00F74481" w14:paraId="1A6CBA68" w14:textId="77777777" w:rsidTr="000D4846">
        <w:trPr>
          <w:cantSplit/>
        </w:trPr>
        <w:tc>
          <w:tcPr>
            <w:tcW w:w="193" w:type="pct"/>
            <w:shd w:val="clear" w:color="auto" w:fill="auto"/>
          </w:tcPr>
          <w:p w14:paraId="45ECE215" w14:textId="77777777" w:rsidR="006B26C1" w:rsidRPr="00F74481" w:rsidRDefault="006B26C1" w:rsidP="000B5C4E">
            <w:pPr>
              <w:pStyle w:val="BodyTextTable"/>
              <w:numPr>
                <w:ilvl w:val="0"/>
                <w:numId w:val="17"/>
              </w:numPr>
            </w:pPr>
          </w:p>
        </w:tc>
        <w:tc>
          <w:tcPr>
            <w:tcW w:w="884" w:type="pct"/>
            <w:shd w:val="clear" w:color="auto" w:fill="auto"/>
          </w:tcPr>
          <w:p w14:paraId="2BAA1A4B" w14:textId="0F53E581" w:rsidR="006B26C1" w:rsidRPr="00F74481" w:rsidRDefault="00D57A0D" w:rsidP="00ED5673">
            <w:pPr>
              <w:pStyle w:val="BodyTextTable"/>
            </w:pPr>
            <w:r w:rsidRPr="00D57A0D">
              <w:t>Experience name</w:t>
            </w:r>
          </w:p>
        </w:tc>
        <w:tc>
          <w:tcPr>
            <w:tcW w:w="570" w:type="pct"/>
            <w:shd w:val="clear" w:color="auto" w:fill="auto"/>
          </w:tcPr>
          <w:p w14:paraId="37BF80D8" w14:textId="77777777" w:rsidR="006B26C1" w:rsidRPr="00F74481" w:rsidRDefault="006B26C1" w:rsidP="00B934A1">
            <w:pPr>
              <w:pStyle w:val="BodyTextTable"/>
            </w:pPr>
            <w:r w:rsidRPr="00F74481">
              <w:t>String</w:t>
            </w:r>
          </w:p>
        </w:tc>
        <w:tc>
          <w:tcPr>
            <w:tcW w:w="338" w:type="pct"/>
            <w:shd w:val="clear" w:color="auto" w:fill="auto"/>
          </w:tcPr>
          <w:p w14:paraId="48BEB0E4" w14:textId="77777777" w:rsidR="006B26C1" w:rsidRPr="00F74481" w:rsidRDefault="006B26C1" w:rsidP="00B934A1">
            <w:pPr>
              <w:pStyle w:val="BodyTextTable"/>
            </w:pPr>
            <w:r w:rsidRPr="00F74481">
              <w:t>M</w:t>
            </w:r>
          </w:p>
        </w:tc>
        <w:tc>
          <w:tcPr>
            <w:tcW w:w="1317" w:type="pct"/>
            <w:shd w:val="clear" w:color="auto" w:fill="auto"/>
          </w:tcPr>
          <w:p w14:paraId="2A5BA2BA" w14:textId="40D9344C" w:rsidR="006B26C1" w:rsidRPr="00F74481" w:rsidRDefault="00D57A0D" w:rsidP="00B934A1">
            <w:pPr>
              <w:pStyle w:val="BodyTextTable"/>
            </w:pPr>
            <w:r w:rsidRPr="00D57A0D">
              <w:rPr>
                <w:rFonts w:eastAsia="Times New Roman" w:cs="Times New Roman"/>
                <w:sz w:val="20"/>
                <w:szCs w:val="22"/>
              </w:rPr>
              <w:t>The experience name</w:t>
            </w:r>
          </w:p>
        </w:tc>
        <w:tc>
          <w:tcPr>
            <w:tcW w:w="1698" w:type="pct"/>
            <w:shd w:val="clear" w:color="auto" w:fill="auto"/>
          </w:tcPr>
          <w:p w14:paraId="495D46AA" w14:textId="3FB765C9" w:rsidR="00EB1EC1" w:rsidRPr="00F74481" w:rsidRDefault="00ED5673" w:rsidP="00B934A1">
            <w:pPr>
              <w:pStyle w:val="BodyTextTable"/>
            </w:pPr>
            <w:proofErr w:type="spellStart"/>
            <w:r w:rsidRPr="00ED5673">
              <w:t>PP_ECL_Optin</w:t>
            </w:r>
            <w:proofErr w:type="spellEnd"/>
          </w:p>
        </w:tc>
      </w:tr>
      <w:tr w:rsidR="00B934A1" w:rsidRPr="00F74481" w14:paraId="02275101" w14:textId="77777777" w:rsidTr="000D4846">
        <w:trPr>
          <w:cantSplit/>
        </w:trPr>
        <w:tc>
          <w:tcPr>
            <w:tcW w:w="193" w:type="pct"/>
            <w:shd w:val="clear" w:color="auto" w:fill="auto"/>
          </w:tcPr>
          <w:p w14:paraId="5837E8AB" w14:textId="77777777" w:rsidR="006B26C1" w:rsidRPr="00F74481" w:rsidRDefault="006B26C1" w:rsidP="000B5C4E">
            <w:pPr>
              <w:pStyle w:val="BodyTextTable"/>
              <w:numPr>
                <w:ilvl w:val="0"/>
                <w:numId w:val="17"/>
              </w:numPr>
            </w:pPr>
          </w:p>
        </w:tc>
        <w:tc>
          <w:tcPr>
            <w:tcW w:w="884" w:type="pct"/>
            <w:shd w:val="clear" w:color="auto" w:fill="auto"/>
          </w:tcPr>
          <w:p w14:paraId="73E5CD7F" w14:textId="378E866D" w:rsidR="006B26C1" w:rsidRPr="00F74481" w:rsidRDefault="00ED5673" w:rsidP="00B934A1">
            <w:pPr>
              <w:pStyle w:val="BodyTextTable"/>
            </w:pPr>
            <w:r w:rsidRPr="00ED5673">
              <w:t xml:space="preserve">From Eligible Date </w:t>
            </w:r>
            <w:proofErr w:type="spellStart"/>
            <w:r w:rsidRPr="00ED5673">
              <w:t>Prt</w:t>
            </w:r>
            <w:proofErr w:type="spellEnd"/>
          </w:p>
        </w:tc>
        <w:tc>
          <w:tcPr>
            <w:tcW w:w="570" w:type="pct"/>
            <w:shd w:val="clear" w:color="auto" w:fill="auto"/>
          </w:tcPr>
          <w:p w14:paraId="5209781F" w14:textId="3C42DC4D" w:rsidR="006B26C1" w:rsidRPr="00F74481" w:rsidRDefault="00ED5673" w:rsidP="00B934A1">
            <w:pPr>
              <w:pStyle w:val="BodyTextTable"/>
            </w:pPr>
            <w:r w:rsidRPr="00F74481">
              <w:t>Date</w:t>
            </w:r>
          </w:p>
        </w:tc>
        <w:tc>
          <w:tcPr>
            <w:tcW w:w="338" w:type="pct"/>
            <w:shd w:val="clear" w:color="auto" w:fill="auto"/>
          </w:tcPr>
          <w:p w14:paraId="5052282F" w14:textId="77777777" w:rsidR="006B26C1" w:rsidRPr="00F74481" w:rsidRDefault="006B26C1" w:rsidP="00B934A1">
            <w:pPr>
              <w:pStyle w:val="BodyTextTable"/>
            </w:pPr>
            <w:r w:rsidRPr="00F74481">
              <w:t>M</w:t>
            </w:r>
          </w:p>
        </w:tc>
        <w:tc>
          <w:tcPr>
            <w:tcW w:w="1317" w:type="pct"/>
            <w:shd w:val="clear" w:color="auto" w:fill="auto"/>
          </w:tcPr>
          <w:p w14:paraId="6781F68E" w14:textId="7CC4964C" w:rsidR="00ED5673" w:rsidRDefault="00ED5673" w:rsidP="00B934A1">
            <w:pPr>
              <w:pStyle w:val="BodyTextTable"/>
            </w:pPr>
            <w:r>
              <w:t>The d</w:t>
            </w:r>
            <w:r w:rsidRPr="00ED5673">
              <w:t>ate when subscriber became part of the campaign</w:t>
            </w:r>
          </w:p>
          <w:p w14:paraId="7673315B" w14:textId="599FD8E1" w:rsidR="006B26C1" w:rsidRPr="00F74481" w:rsidRDefault="00ED5673" w:rsidP="00B934A1">
            <w:pPr>
              <w:pStyle w:val="BodyTextTable"/>
            </w:pPr>
            <w:r w:rsidRPr="00F74481">
              <w:t>Format: YYYY-MM-DD</w:t>
            </w:r>
          </w:p>
        </w:tc>
        <w:tc>
          <w:tcPr>
            <w:tcW w:w="1698" w:type="pct"/>
            <w:shd w:val="clear" w:color="auto" w:fill="auto"/>
          </w:tcPr>
          <w:p w14:paraId="3C396D6A" w14:textId="5AB94364" w:rsidR="006B26C1" w:rsidRPr="00F74481" w:rsidRDefault="00ED5673" w:rsidP="00B934A1">
            <w:pPr>
              <w:pStyle w:val="BodyTextTable"/>
            </w:pPr>
            <w:r w:rsidRPr="00ED5673">
              <w:t>202</w:t>
            </w:r>
            <w:r>
              <w:t>1</w:t>
            </w:r>
            <w:r w:rsidRPr="00ED5673">
              <w:t>-0</w:t>
            </w:r>
            <w:r>
              <w:t>1</w:t>
            </w:r>
            <w:r w:rsidRPr="00ED5673">
              <w:t>-</w:t>
            </w:r>
            <w:r>
              <w:t>15</w:t>
            </w:r>
          </w:p>
        </w:tc>
      </w:tr>
      <w:tr w:rsidR="00B35DE2" w:rsidRPr="00F74481" w14:paraId="24018AE5" w14:textId="77777777" w:rsidTr="00297168">
        <w:trPr>
          <w:cantSplit/>
        </w:trPr>
        <w:tc>
          <w:tcPr>
            <w:tcW w:w="193" w:type="pct"/>
            <w:shd w:val="clear" w:color="auto" w:fill="auto"/>
          </w:tcPr>
          <w:p w14:paraId="776E83B0" w14:textId="77777777" w:rsidR="00B35DE2" w:rsidRPr="00F74481" w:rsidRDefault="00B35DE2" w:rsidP="000B5C4E">
            <w:pPr>
              <w:pStyle w:val="BodyTextTable"/>
              <w:numPr>
                <w:ilvl w:val="0"/>
                <w:numId w:val="17"/>
              </w:numPr>
            </w:pPr>
          </w:p>
        </w:tc>
        <w:tc>
          <w:tcPr>
            <w:tcW w:w="884" w:type="pct"/>
            <w:shd w:val="clear" w:color="auto" w:fill="auto"/>
            <w:vAlign w:val="center"/>
          </w:tcPr>
          <w:p w14:paraId="65BEF0FE" w14:textId="57268856" w:rsidR="00B35DE2" w:rsidRPr="00F74481" w:rsidRDefault="00B35DE2" w:rsidP="00B35DE2">
            <w:pPr>
              <w:pStyle w:val="BodyTextTable"/>
            </w:pPr>
            <w:r>
              <w:rPr>
                <w:rFonts w:ascii="Calibri" w:hAnsi="Calibri" w:cs="Calibri"/>
                <w:sz w:val="21"/>
                <w:szCs w:val="21"/>
              </w:rPr>
              <w:t>Segment Name</w:t>
            </w:r>
          </w:p>
        </w:tc>
        <w:tc>
          <w:tcPr>
            <w:tcW w:w="570" w:type="pct"/>
            <w:shd w:val="clear" w:color="auto" w:fill="auto"/>
          </w:tcPr>
          <w:p w14:paraId="69303C6D" w14:textId="77777777" w:rsidR="00B35DE2" w:rsidRPr="00F74481" w:rsidRDefault="00B35DE2" w:rsidP="00B35DE2">
            <w:pPr>
              <w:pStyle w:val="BodyTextTable"/>
            </w:pPr>
            <w:r w:rsidRPr="00F74481">
              <w:t>String</w:t>
            </w:r>
          </w:p>
        </w:tc>
        <w:tc>
          <w:tcPr>
            <w:tcW w:w="338" w:type="pct"/>
            <w:shd w:val="clear" w:color="auto" w:fill="auto"/>
          </w:tcPr>
          <w:p w14:paraId="7A8B20F9" w14:textId="77777777" w:rsidR="00B35DE2" w:rsidRPr="00F74481" w:rsidRDefault="00B35DE2" w:rsidP="00B35DE2">
            <w:pPr>
              <w:pStyle w:val="BodyTextTable"/>
            </w:pPr>
            <w:r w:rsidRPr="00F74481">
              <w:t>O</w:t>
            </w:r>
          </w:p>
        </w:tc>
        <w:tc>
          <w:tcPr>
            <w:tcW w:w="1317" w:type="pct"/>
            <w:shd w:val="clear" w:color="auto" w:fill="auto"/>
          </w:tcPr>
          <w:p w14:paraId="40F2E31C" w14:textId="1BAFA604" w:rsidR="00B35DE2" w:rsidRPr="00F74481" w:rsidRDefault="00DC3B8E" w:rsidP="00DC3B8E">
            <w:pPr>
              <w:pStyle w:val="BodyTextTable"/>
            </w:pPr>
            <w:r w:rsidRPr="00DC3B8E">
              <w:t>Segment Name from Experience Assignment</w:t>
            </w:r>
          </w:p>
        </w:tc>
        <w:tc>
          <w:tcPr>
            <w:tcW w:w="1698" w:type="pct"/>
            <w:shd w:val="clear" w:color="auto" w:fill="auto"/>
          </w:tcPr>
          <w:p w14:paraId="40FF7A3F" w14:textId="2D0EAF97" w:rsidR="00B35DE2" w:rsidRPr="00F74481" w:rsidRDefault="00DC3B8E" w:rsidP="00B35DE2">
            <w:pPr>
              <w:pStyle w:val="BodyTextTable"/>
            </w:pPr>
            <w:r w:rsidRPr="00DC3B8E">
              <w:t>SMART_ECL</w:t>
            </w:r>
          </w:p>
        </w:tc>
      </w:tr>
      <w:tr w:rsidR="00B35DE2" w:rsidRPr="00F74481" w14:paraId="2BDCAAF7" w14:textId="77777777" w:rsidTr="00297168">
        <w:trPr>
          <w:cantSplit/>
        </w:trPr>
        <w:tc>
          <w:tcPr>
            <w:tcW w:w="193" w:type="pct"/>
            <w:shd w:val="clear" w:color="auto" w:fill="auto"/>
          </w:tcPr>
          <w:p w14:paraId="6A3A3C05" w14:textId="77777777" w:rsidR="00B35DE2" w:rsidRPr="00F74481" w:rsidRDefault="00B35DE2" w:rsidP="000B5C4E">
            <w:pPr>
              <w:pStyle w:val="BodyTextTable"/>
              <w:numPr>
                <w:ilvl w:val="0"/>
                <w:numId w:val="17"/>
              </w:numPr>
            </w:pPr>
          </w:p>
        </w:tc>
        <w:tc>
          <w:tcPr>
            <w:tcW w:w="884" w:type="pct"/>
            <w:shd w:val="clear" w:color="auto" w:fill="auto"/>
            <w:vAlign w:val="center"/>
          </w:tcPr>
          <w:p w14:paraId="571D7AEF" w14:textId="1F5F4E70" w:rsidR="00B35DE2" w:rsidRPr="00F74481" w:rsidRDefault="00B35DE2" w:rsidP="00B35DE2">
            <w:pPr>
              <w:pStyle w:val="BodyTextTable"/>
            </w:pPr>
            <w:r>
              <w:rPr>
                <w:rFonts w:ascii="Calibri" w:hAnsi="Calibri" w:cs="Calibri"/>
                <w:sz w:val="21"/>
                <w:szCs w:val="21"/>
              </w:rPr>
              <w:t>Instance Name</w:t>
            </w:r>
          </w:p>
        </w:tc>
        <w:tc>
          <w:tcPr>
            <w:tcW w:w="570" w:type="pct"/>
            <w:shd w:val="clear" w:color="auto" w:fill="auto"/>
          </w:tcPr>
          <w:p w14:paraId="21020AFA" w14:textId="77777777" w:rsidR="00B35DE2" w:rsidRPr="00F74481" w:rsidRDefault="00B35DE2" w:rsidP="00B35DE2">
            <w:pPr>
              <w:pStyle w:val="BodyTextTable"/>
            </w:pPr>
            <w:r w:rsidRPr="00F74481">
              <w:t>String</w:t>
            </w:r>
          </w:p>
        </w:tc>
        <w:tc>
          <w:tcPr>
            <w:tcW w:w="338" w:type="pct"/>
            <w:shd w:val="clear" w:color="auto" w:fill="auto"/>
          </w:tcPr>
          <w:p w14:paraId="666BDEBA" w14:textId="2F73341E" w:rsidR="00B35DE2" w:rsidRPr="00F74481" w:rsidRDefault="00DC3B8E" w:rsidP="00B35DE2">
            <w:pPr>
              <w:pStyle w:val="BodyTextTable"/>
            </w:pPr>
            <w:r>
              <w:t>O</w:t>
            </w:r>
          </w:p>
        </w:tc>
        <w:tc>
          <w:tcPr>
            <w:tcW w:w="1317" w:type="pct"/>
            <w:shd w:val="clear" w:color="auto" w:fill="auto"/>
          </w:tcPr>
          <w:p w14:paraId="534C7177" w14:textId="0505AAA0" w:rsidR="00B35DE2" w:rsidRPr="00F74481" w:rsidRDefault="00DC3B8E" w:rsidP="00B35DE2">
            <w:pPr>
              <w:pStyle w:val="BodyTextTable"/>
            </w:pPr>
            <w:r>
              <w:t>I</w:t>
            </w:r>
            <w:r w:rsidRPr="00DC3B8E">
              <w:t xml:space="preserve">nstance name </w:t>
            </w:r>
            <w:r>
              <w:t xml:space="preserve">that triggered the experience </w:t>
            </w:r>
          </w:p>
        </w:tc>
        <w:tc>
          <w:tcPr>
            <w:tcW w:w="1698" w:type="pct"/>
            <w:shd w:val="clear" w:color="auto" w:fill="auto"/>
          </w:tcPr>
          <w:p w14:paraId="36A9D1A6" w14:textId="050BE14B" w:rsidR="00B35DE2" w:rsidRPr="00F74481" w:rsidRDefault="00DC3B8E" w:rsidP="00B35DE2">
            <w:pPr>
              <w:pStyle w:val="BodyTextTable"/>
            </w:pPr>
            <w:r w:rsidRPr="00DC3B8E">
              <w:t>SPD_ECL_01</w:t>
            </w:r>
          </w:p>
        </w:tc>
      </w:tr>
      <w:tr w:rsidR="00B35DE2" w:rsidRPr="00F74481" w14:paraId="7E40A176" w14:textId="77777777" w:rsidTr="00297168">
        <w:trPr>
          <w:cantSplit/>
        </w:trPr>
        <w:tc>
          <w:tcPr>
            <w:tcW w:w="193" w:type="pct"/>
            <w:shd w:val="clear" w:color="auto" w:fill="auto"/>
          </w:tcPr>
          <w:p w14:paraId="4B97A184" w14:textId="77777777" w:rsidR="00B35DE2" w:rsidRPr="00F74481" w:rsidRDefault="00B35DE2" w:rsidP="000B5C4E">
            <w:pPr>
              <w:pStyle w:val="BodyTextTable"/>
              <w:numPr>
                <w:ilvl w:val="0"/>
                <w:numId w:val="17"/>
              </w:numPr>
            </w:pPr>
          </w:p>
        </w:tc>
        <w:tc>
          <w:tcPr>
            <w:tcW w:w="884" w:type="pct"/>
            <w:shd w:val="clear" w:color="auto" w:fill="auto"/>
            <w:vAlign w:val="center"/>
          </w:tcPr>
          <w:p w14:paraId="131C325A" w14:textId="0886C54F" w:rsidR="00B35DE2" w:rsidRPr="00F74481" w:rsidRDefault="00B35DE2" w:rsidP="00B35DE2">
            <w:pPr>
              <w:pStyle w:val="BodyTextTable"/>
            </w:pPr>
            <w:r>
              <w:rPr>
                <w:rFonts w:ascii="Calibri" w:hAnsi="Calibri" w:cs="Calibri"/>
                <w:sz w:val="21"/>
                <w:szCs w:val="21"/>
              </w:rPr>
              <w:t>Experience Milestone</w:t>
            </w:r>
          </w:p>
        </w:tc>
        <w:tc>
          <w:tcPr>
            <w:tcW w:w="570" w:type="pct"/>
            <w:shd w:val="clear" w:color="auto" w:fill="auto"/>
          </w:tcPr>
          <w:p w14:paraId="3BC461AA" w14:textId="1038391A" w:rsidR="00B35DE2" w:rsidRPr="00F74481" w:rsidRDefault="00B35DE2" w:rsidP="00B35DE2">
            <w:pPr>
              <w:pStyle w:val="BodyTextTable"/>
            </w:pPr>
            <w:r w:rsidRPr="00F74481">
              <w:t>String</w:t>
            </w:r>
          </w:p>
        </w:tc>
        <w:tc>
          <w:tcPr>
            <w:tcW w:w="338" w:type="pct"/>
            <w:shd w:val="clear" w:color="auto" w:fill="auto"/>
          </w:tcPr>
          <w:p w14:paraId="77E38EB8" w14:textId="77777777" w:rsidR="00B35DE2" w:rsidRPr="00F74481" w:rsidRDefault="00B35DE2" w:rsidP="00B35DE2">
            <w:pPr>
              <w:pStyle w:val="BodyTextTable"/>
            </w:pPr>
            <w:r w:rsidRPr="00F74481">
              <w:t>M</w:t>
            </w:r>
          </w:p>
        </w:tc>
        <w:tc>
          <w:tcPr>
            <w:tcW w:w="1317" w:type="pct"/>
            <w:shd w:val="clear" w:color="auto" w:fill="auto"/>
          </w:tcPr>
          <w:p w14:paraId="6FE7327C" w14:textId="0328E74C" w:rsidR="00B35DE2" w:rsidRPr="00F74481" w:rsidRDefault="00DC3B8E" w:rsidP="00DC3B8E">
            <w:pPr>
              <w:pStyle w:val="BodyTextTable"/>
            </w:pPr>
            <w:r w:rsidRPr="00DC3B8E">
              <w:t>Last milestone recorded on the experience</w:t>
            </w:r>
            <w:r w:rsidR="004A5C2A">
              <w:t xml:space="preserve"> Success / No success</w:t>
            </w:r>
          </w:p>
        </w:tc>
        <w:tc>
          <w:tcPr>
            <w:tcW w:w="1698" w:type="pct"/>
            <w:shd w:val="clear" w:color="auto" w:fill="auto"/>
          </w:tcPr>
          <w:p w14:paraId="1388B2D0" w14:textId="7C76DABC" w:rsidR="00B35DE2" w:rsidRPr="00F74481" w:rsidRDefault="004A5C2A" w:rsidP="00B35DE2">
            <w:pPr>
              <w:pStyle w:val="BodyTextTable"/>
            </w:pPr>
            <w:r>
              <w:t>No success</w:t>
            </w:r>
          </w:p>
        </w:tc>
      </w:tr>
      <w:tr w:rsidR="00B35DE2" w:rsidRPr="00F74481" w14:paraId="5B145690" w14:textId="77777777" w:rsidTr="00297168">
        <w:trPr>
          <w:cantSplit/>
        </w:trPr>
        <w:tc>
          <w:tcPr>
            <w:tcW w:w="193" w:type="pct"/>
            <w:shd w:val="clear" w:color="auto" w:fill="auto"/>
          </w:tcPr>
          <w:p w14:paraId="107F2C26" w14:textId="77777777" w:rsidR="00B35DE2" w:rsidRPr="00F74481" w:rsidRDefault="00B35DE2" w:rsidP="000B5C4E">
            <w:pPr>
              <w:pStyle w:val="BodyTextTable"/>
              <w:numPr>
                <w:ilvl w:val="0"/>
                <w:numId w:val="17"/>
              </w:numPr>
            </w:pPr>
          </w:p>
        </w:tc>
        <w:tc>
          <w:tcPr>
            <w:tcW w:w="884" w:type="pct"/>
            <w:shd w:val="clear" w:color="auto" w:fill="auto"/>
            <w:vAlign w:val="center"/>
          </w:tcPr>
          <w:p w14:paraId="79CD6014" w14:textId="130498BC" w:rsidR="00B35DE2" w:rsidRPr="00F74481" w:rsidRDefault="00B35DE2" w:rsidP="00B35DE2">
            <w:pPr>
              <w:pStyle w:val="BodyTextTable"/>
            </w:pPr>
            <w:proofErr w:type="spellStart"/>
            <w:r>
              <w:rPr>
                <w:rFonts w:ascii="Calibri" w:hAnsi="Calibri" w:cs="Calibri"/>
                <w:sz w:val="21"/>
                <w:szCs w:val="21"/>
              </w:rPr>
              <w:t>Optin</w:t>
            </w:r>
            <w:proofErr w:type="spellEnd"/>
            <w:r>
              <w:rPr>
                <w:rFonts w:ascii="Calibri" w:hAnsi="Calibri" w:cs="Calibri"/>
                <w:sz w:val="21"/>
                <w:szCs w:val="21"/>
              </w:rPr>
              <w:t xml:space="preserve"> Code Reply</w:t>
            </w:r>
          </w:p>
        </w:tc>
        <w:tc>
          <w:tcPr>
            <w:tcW w:w="570" w:type="pct"/>
            <w:shd w:val="clear" w:color="auto" w:fill="auto"/>
          </w:tcPr>
          <w:p w14:paraId="56EBDAE5" w14:textId="77777777" w:rsidR="00B35DE2" w:rsidRPr="00F74481" w:rsidRDefault="00B35DE2" w:rsidP="00B35DE2">
            <w:pPr>
              <w:pStyle w:val="BodyTextTable"/>
            </w:pPr>
            <w:r w:rsidRPr="00F74481">
              <w:t>String</w:t>
            </w:r>
          </w:p>
        </w:tc>
        <w:tc>
          <w:tcPr>
            <w:tcW w:w="338" w:type="pct"/>
            <w:shd w:val="clear" w:color="auto" w:fill="auto"/>
          </w:tcPr>
          <w:p w14:paraId="3139784E" w14:textId="3DDC981A" w:rsidR="00B35DE2" w:rsidRPr="00F74481" w:rsidRDefault="00DC3B8E" w:rsidP="00B35DE2">
            <w:pPr>
              <w:pStyle w:val="BodyTextTable"/>
            </w:pPr>
            <w:r>
              <w:t>M</w:t>
            </w:r>
          </w:p>
        </w:tc>
        <w:tc>
          <w:tcPr>
            <w:tcW w:w="1317" w:type="pct"/>
            <w:shd w:val="clear" w:color="auto" w:fill="auto"/>
          </w:tcPr>
          <w:p w14:paraId="04C91E82" w14:textId="50A37955" w:rsidR="00B35DE2" w:rsidRPr="00F74481" w:rsidRDefault="00A07091" w:rsidP="00A07091">
            <w:pPr>
              <w:pStyle w:val="BodyTextTable"/>
            </w:pPr>
            <w:r w:rsidRPr="00A07091">
              <w:t>The reply</w:t>
            </w:r>
            <w:r>
              <w:t xml:space="preserve"> text</w:t>
            </w:r>
          </w:p>
        </w:tc>
        <w:tc>
          <w:tcPr>
            <w:tcW w:w="1698" w:type="pct"/>
            <w:shd w:val="clear" w:color="auto" w:fill="auto"/>
          </w:tcPr>
          <w:p w14:paraId="32A4105C" w14:textId="5B012352" w:rsidR="00B35DE2" w:rsidRPr="00F74481" w:rsidRDefault="00A07091" w:rsidP="00B35DE2">
            <w:pPr>
              <w:pStyle w:val="BodyTextTable"/>
            </w:pPr>
            <w:r>
              <w:t>NO</w:t>
            </w:r>
          </w:p>
        </w:tc>
      </w:tr>
      <w:tr w:rsidR="00B35DE2" w:rsidRPr="00F74481" w14:paraId="323B995B" w14:textId="77777777" w:rsidTr="00297168">
        <w:trPr>
          <w:cantSplit/>
        </w:trPr>
        <w:tc>
          <w:tcPr>
            <w:tcW w:w="193" w:type="pct"/>
            <w:shd w:val="clear" w:color="auto" w:fill="auto"/>
          </w:tcPr>
          <w:p w14:paraId="3649B48B" w14:textId="77777777" w:rsidR="00B35DE2" w:rsidRPr="00F74481" w:rsidRDefault="00B35DE2" w:rsidP="000B5C4E">
            <w:pPr>
              <w:pStyle w:val="BodyTextTable"/>
              <w:numPr>
                <w:ilvl w:val="0"/>
                <w:numId w:val="17"/>
              </w:numPr>
            </w:pPr>
          </w:p>
        </w:tc>
        <w:tc>
          <w:tcPr>
            <w:tcW w:w="884" w:type="pct"/>
            <w:shd w:val="clear" w:color="auto" w:fill="auto"/>
            <w:vAlign w:val="center"/>
          </w:tcPr>
          <w:p w14:paraId="44A0175B" w14:textId="4DD5EADE" w:rsidR="00B35DE2" w:rsidRPr="00F74481" w:rsidRDefault="00B35DE2" w:rsidP="00B35DE2">
            <w:pPr>
              <w:pStyle w:val="BodyTextTable"/>
            </w:pPr>
            <w:r>
              <w:rPr>
                <w:rFonts w:ascii="Calibri" w:hAnsi="Calibri" w:cs="Calibri"/>
                <w:sz w:val="21"/>
                <w:szCs w:val="21"/>
              </w:rPr>
              <w:t xml:space="preserve">Date </w:t>
            </w:r>
            <w:r w:rsidR="00DF1F5F">
              <w:rPr>
                <w:rFonts w:ascii="Calibri" w:hAnsi="Calibri" w:cs="Calibri"/>
                <w:sz w:val="21"/>
                <w:szCs w:val="21"/>
              </w:rPr>
              <w:t>and</w:t>
            </w:r>
            <w:r>
              <w:rPr>
                <w:rFonts w:ascii="Calibri" w:hAnsi="Calibri" w:cs="Calibri"/>
                <w:sz w:val="21"/>
                <w:szCs w:val="21"/>
              </w:rPr>
              <w:t xml:space="preserve"> Time of </w:t>
            </w:r>
            <w:proofErr w:type="spellStart"/>
            <w:r>
              <w:rPr>
                <w:rFonts w:ascii="Calibri" w:hAnsi="Calibri" w:cs="Calibri"/>
                <w:sz w:val="21"/>
                <w:szCs w:val="21"/>
              </w:rPr>
              <w:t>Optin</w:t>
            </w:r>
            <w:proofErr w:type="spellEnd"/>
            <w:r>
              <w:rPr>
                <w:rFonts w:ascii="Calibri" w:hAnsi="Calibri" w:cs="Calibri"/>
                <w:sz w:val="21"/>
                <w:szCs w:val="21"/>
              </w:rPr>
              <w:t xml:space="preserve"> Reply</w:t>
            </w:r>
          </w:p>
        </w:tc>
        <w:tc>
          <w:tcPr>
            <w:tcW w:w="570" w:type="pct"/>
            <w:shd w:val="clear" w:color="auto" w:fill="auto"/>
          </w:tcPr>
          <w:p w14:paraId="4CACD640" w14:textId="44B7A8D1" w:rsidR="00B35DE2" w:rsidRPr="00F74481" w:rsidRDefault="00DC3B8E" w:rsidP="00B35DE2">
            <w:pPr>
              <w:pStyle w:val="BodyTextTable"/>
            </w:pPr>
            <w:proofErr w:type="spellStart"/>
            <w:r w:rsidRPr="00F74481">
              <w:t>DateTime</w:t>
            </w:r>
            <w:proofErr w:type="spellEnd"/>
          </w:p>
        </w:tc>
        <w:tc>
          <w:tcPr>
            <w:tcW w:w="338" w:type="pct"/>
            <w:shd w:val="clear" w:color="auto" w:fill="auto"/>
          </w:tcPr>
          <w:p w14:paraId="1DA42713" w14:textId="77777777" w:rsidR="00B35DE2" w:rsidRPr="00F74481" w:rsidRDefault="00B35DE2" w:rsidP="00B35DE2">
            <w:pPr>
              <w:pStyle w:val="BodyTextTable"/>
            </w:pPr>
            <w:r w:rsidRPr="00F74481">
              <w:t>M</w:t>
            </w:r>
          </w:p>
        </w:tc>
        <w:tc>
          <w:tcPr>
            <w:tcW w:w="1317" w:type="pct"/>
            <w:shd w:val="clear" w:color="auto" w:fill="auto"/>
          </w:tcPr>
          <w:p w14:paraId="65612C3B" w14:textId="6DBCF5B0" w:rsidR="00A07091" w:rsidRDefault="00A07091" w:rsidP="00B35DE2">
            <w:pPr>
              <w:pStyle w:val="BodyTextTable"/>
            </w:pPr>
            <w:r w:rsidRPr="00A07091">
              <w:t>The date and time the reply was received</w:t>
            </w:r>
          </w:p>
          <w:p w14:paraId="2E327F29" w14:textId="77777777" w:rsidR="00B35DE2" w:rsidRDefault="00A07091" w:rsidP="00B35DE2">
            <w:pPr>
              <w:pStyle w:val="BodyTextTable"/>
            </w:pPr>
            <w:r w:rsidRPr="00F74481">
              <w:t>Format: YYYY-MM-DD HH:MM: SS</w:t>
            </w:r>
          </w:p>
          <w:p w14:paraId="3D7BC4DE" w14:textId="1F039204" w:rsidR="003966A5" w:rsidRPr="00F74481" w:rsidRDefault="003966A5" w:rsidP="00B35DE2">
            <w:pPr>
              <w:pStyle w:val="BodyTextTable"/>
            </w:pPr>
            <w:r>
              <w:rPr>
                <w:szCs w:val="18"/>
              </w:rPr>
              <w:t>HH is in 24h format</w:t>
            </w:r>
          </w:p>
        </w:tc>
        <w:tc>
          <w:tcPr>
            <w:tcW w:w="1698" w:type="pct"/>
            <w:shd w:val="clear" w:color="auto" w:fill="auto"/>
          </w:tcPr>
          <w:p w14:paraId="503C3EA1" w14:textId="793E0888" w:rsidR="00B35DE2" w:rsidRPr="00F74481" w:rsidRDefault="00A07091" w:rsidP="00B35DE2">
            <w:pPr>
              <w:pStyle w:val="BodyTextTable"/>
            </w:pPr>
            <w:r w:rsidRPr="00A07091">
              <w:t>202</w:t>
            </w:r>
            <w:r>
              <w:t>1</w:t>
            </w:r>
            <w:r w:rsidRPr="00A07091">
              <w:t>-</w:t>
            </w:r>
            <w:r>
              <w:t>01</w:t>
            </w:r>
            <w:r w:rsidRPr="00A07091">
              <w:t>-</w:t>
            </w:r>
            <w:r>
              <w:t>18</w:t>
            </w:r>
            <w:r w:rsidRPr="00A07091">
              <w:t xml:space="preserve"> 1</w:t>
            </w:r>
            <w:r>
              <w:t>4</w:t>
            </w:r>
            <w:r w:rsidRPr="00A07091">
              <w:t>:</w:t>
            </w:r>
            <w:r>
              <w:t>23</w:t>
            </w:r>
            <w:r w:rsidRPr="00A07091">
              <w:t>:56</w:t>
            </w:r>
          </w:p>
        </w:tc>
      </w:tr>
      <w:tr w:rsidR="00B35DE2" w:rsidRPr="00F74481" w14:paraId="6877DD04" w14:textId="77777777" w:rsidTr="00297168">
        <w:trPr>
          <w:cantSplit/>
        </w:trPr>
        <w:tc>
          <w:tcPr>
            <w:tcW w:w="193" w:type="pct"/>
            <w:shd w:val="clear" w:color="auto" w:fill="auto"/>
          </w:tcPr>
          <w:p w14:paraId="3376FCFE" w14:textId="77777777" w:rsidR="00B35DE2" w:rsidRPr="00F74481" w:rsidRDefault="00B35DE2" w:rsidP="000B5C4E">
            <w:pPr>
              <w:pStyle w:val="BodyTextTable"/>
              <w:numPr>
                <w:ilvl w:val="0"/>
                <w:numId w:val="17"/>
              </w:numPr>
            </w:pPr>
          </w:p>
        </w:tc>
        <w:tc>
          <w:tcPr>
            <w:tcW w:w="884" w:type="pct"/>
            <w:shd w:val="clear" w:color="auto" w:fill="auto"/>
            <w:vAlign w:val="center"/>
          </w:tcPr>
          <w:p w14:paraId="76D47A4E" w14:textId="7A5DC099" w:rsidR="00B35DE2" w:rsidRPr="00F74481" w:rsidRDefault="00B35DE2" w:rsidP="00B35DE2">
            <w:pPr>
              <w:pStyle w:val="BodyTextTable"/>
            </w:pPr>
            <w:proofErr w:type="spellStart"/>
            <w:r>
              <w:rPr>
                <w:rFonts w:ascii="Calibri" w:hAnsi="Calibri" w:cs="Calibri"/>
                <w:sz w:val="21"/>
                <w:szCs w:val="21"/>
              </w:rPr>
              <w:t>Optin</w:t>
            </w:r>
            <w:proofErr w:type="spellEnd"/>
            <w:r>
              <w:rPr>
                <w:rFonts w:ascii="Calibri" w:hAnsi="Calibri" w:cs="Calibri"/>
                <w:sz w:val="21"/>
                <w:szCs w:val="21"/>
              </w:rPr>
              <w:t xml:space="preserve"> Reply Successful Tag</w:t>
            </w:r>
          </w:p>
        </w:tc>
        <w:tc>
          <w:tcPr>
            <w:tcW w:w="570" w:type="pct"/>
            <w:shd w:val="clear" w:color="auto" w:fill="auto"/>
          </w:tcPr>
          <w:p w14:paraId="506500F7" w14:textId="025DC3F6" w:rsidR="00B35DE2" w:rsidRPr="00F74481" w:rsidRDefault="00B35DE2" w:rsidP="00B35DE2">
            <w:pPr>
              <w:pStyle w:val="BodyTextTable"/>
            </w:pPr>
            <w:r w:rsidRPr="00F74481">
              <w:t>String</w:t>
            </w:r>
          </w:p>
        </w:tc>
        <w:tc>
          <w:tcPr>
            <w:tcW w:w="338" w:type="pct"/>
            <w:shd w:val="clear" w:color="auto" w:fill="auto"/>
          </w:tcPr>
          <w:p w14:paraId="4DE2DCAB" w14:textId="336131C3" w:rsidR="00B35DE2" w:rsidRPr="00F74481" w:rsidRDefault="00DC3B8E" w:rsidP="00B35DE2">
            <w:pPr>
              <w:pStyle w:val="BodyTextTable"/>
            </w:pPr>
            <w:r>
              <w:t>M</w:t>
            </w:r>
          </w:p>
        </w:tc>
        <w:tc>
          <w:tcPr>
            <w:tcW w:w="1317" w:type="pct"/>
            <w:shd w:val="clear" w:color="auto" w:fill="auto"/>
          </w:tcPr>
          <w:p w14:paraId="13387D44" w14:textId="3F99FE35" w:rsidR="00B35DE2" w:rsidRPr="00F74481" w:rsidRDefault="00A07091" w:rsidP="00B35DE2">
            <w:pPr>
              <w:pStyle w:val="BodyTextTable"/>
            </w:pPr>
            <w:r>
              <w:t>Reply processing status</w:t>
            </w:r>
            <w:r>
              <w:br/>
              <w:t>Fixed value “Success”</w:t>
            </w:r>
          </w:p>
        </w:tc>
        <w:tc>
          <w:tcPr>
            <w:tcW w:w="1698" w:type="pct"/>
            <w:shd w:val="clear" w:color="auto" w:fill="auto"/>
          </w:tcPr>
          <w:p w14:paraId="792A57D1" w14:textId="3441646C" w:rsidR="00B35DE2" w:rsidRPr="00F74481" w:rsidRDefault="00A07091" w:rsidP="00B35DE2">
            <w:pPr>
              <w:pStyle w:val="BodyTextTable"/>
            </w:pPr>
            <w:r>
              <w:t>Success</w:t>
            </w:r>
          </w:p>
        </w:tc>
      </w:tr>
    </w:tbl>
    <w:p w14:paraId="25BF905B" w14:textId="1DA2A816" w:rsidR="00336475" w:rsidRDefault="00336475" w:rsidP="00336475">
      <w:pPr>
        <w:pStyle w:val="Heading2"/>
      </w:pPr>
      <w:bookmarkStart w:id="129" w:name="_Toc521618894"/>
      <w:bookmarkStart w:id="130" w:name="_Toc521924751"/>
      <w:bookmarkStart w:id="131" w:name="_Toc521924780"/>
      <w:bookmarkStart w:id="132" w:name="_Toc521988220"/>
      <w:bookmarkStart w:id="133" w:name="_Toc521618895"/>
      <w:bookmarkStart w:id="134" w:name="_Toc521924752"/>
      <w:bookmarkStart w:id="135" w:name="_Toc521924781"/>
      <w:bookmarkStart w:id="136" w:name="_Toc521988221"/>
      <w:bookmarkStart w:id="137" w:name="_Toc521618897"/>
      <w:bookmarkStart w:id="138" w:name="_Toc521924754"/>
      <w:bookmarkStart w:id="139" w:name="_Toc521924783"/>
      <w:bookmarkStart w:id="140" w:name="_Toc521988223"/>
      <w:bookmarkStart w:id="141" w:name="_Toc519434168"/>
      <w:bookmarkStart w:id="142" w:name="_Toc519434169"/>
      <w:bookmarkStart w:id="143" w:name="_Toc519434170"/>
      <w:bookmarkStart w:id="144" w:name="_Toc369795385"/>
      <w:bookmarkStart w:id="145" w:name="_Toc483313598"/>
      <w:bookmarkStart w:id="146" w:name="_Toc70364184"/>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r>
        <w:t>Postpaid Two ways SMS response extract</w:t>
      </w:r>
      <w:bookmarkEnd w:id="146"/>
    </w:p>
    <w:p w14:paraId="5BCA4160" w14:textId="77777777" w:rsidR="003966A5" w:rsidRPr="00F74481" w:rsidRDefault="003966A5" w:rsidP="003966A5">
      <w:pPr>
        <w:pStyle w:val="Heading3"/>
        <w:keepNext w:val="0"/>
        <w:keepLines w:val="0"/>
      </w:pPr>
      <w:bookmarkStart w:id="147" w:name="_Toc70364185"/>
      <w:r>
        <w:t>File</w:t>
      </w:r>
      <w:bookmarkEnd w:id="147"/>
    </w:p>
    <w:p w14:paraId="793AF4D6" w14:textId="0F941B96" w:rsidR="003966A5" w:rsidRPr="00F74481" w:rsidRDefault="003966A5" w:rsidP="003966A5">
      <w:pPr>
        <w:pStyle w:val="BodyText"/>
      </w:pPr>
      <w:r w:rsidRPr="00F74481">
        <w:rPr>
          <w:rFonts w:eastAsiaTheme="minorHAnsi"/>
        </w:rPr>
        <w:t xml:space="preserve">Engage will generate </w:t>
      </w:r>
      <w:r w:rsidR="00A00638">
        <w:rPr>
          <w:rFonts w:eastAsiaTheme="minorHAnsi"/>
        </w:rPr>
        <w:t>periodic</w:t>
      </w:r>
      <w:r w:rsidR="00A00638" w:rsidRPr="00F74481">
        <w:rPr>
          <w:rFonts w:eastAsiaTheme="minorHAnsi"/>
        </w:rPr>
        <w:t xml:space="preserve"> </w:t>
      </w:r>
      <w:r w:rsidRPr="00F74481">
        <w:rPr>
          <w:rFonts w:eastAsiaTheme="minorHAnsi"/>
        </w:rPr>
        <w:t xml:space="preserve">file containing </w:t>
      </w:r>
      <w:r w:rsidR="005536E5">
        <w:rPr>
          <w:rFonts w:eastAsiaTheme="minorHAnsi"/>
        </w:rPr>
        <w:t>postpaid</w:t>
      </w:r>
      <w:r>
        <w:rPr>
          <w:rFonts w:eastAsiaTheme="minorHAnsi"/>
        </w:rPr>
        <w:t xml:space="preserve"> subscribers two ways SMS responses</w:t>
      </w:r>
      <w:r w:rsidRPr="00F74481">
        <w:rPr>
          <w:rFonts w:eastAsiaTheme="minorHAnsi"/>
        </w:rPr>
        <w:t>.</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2412"/>
        <w:gridCol w:w="13"/>
        <w:gridCol w:w="6925"/>
      </w:tblGrid>
      <w:tr w:rsidR="003966A5" w:rsidRPr="00F74481" w14:paraId="5E28DD93" w14:textId="77777777" w:rsidTr="00BB6C25">
        <w:trPr>
          <w:cantSplit/>
          <w:tblHeader/>
        </w:trPr>
        <w:tc>
          <w:tcPr>
            <w:tcW w:w="1297" w:type="pct"/>
            <w:gridSpan w:val="2"/>
            <w:shd w:val="clear" w:color="auto" w:fill="626469"/>
            <w:vAlign w:val="center"/>
          </w:tcPr>
          <w:p w14:paraId="65CFA456" w14:textId="77777777" w:rsidR="003966A5" w:rsidRPr="00F74481" w:rsidRDefault="003966A5" w:rsidP="00BB6C25">
            <w:pPr>
              <w:pStyle w:val="HeaderTable"/>
              <w:keepNext w:val="0"/>
              <w:keepLines w:val="0"/>
              <w:rPr>
                <w:color w:val="FFFFFF"/>
              </w:rPr>
            </w:pPr>
            <w:r w:rsidRPr="00F74481">
              <w:rPr>
                <w:color w:val="FFFFFF"/>
              </w:rPr>
              <w:t>Type</w:t>
            </w:r>
          </w:p>
        </w:tc>
        <w:tc>
          <w:tcPr>
            <w:tcW w:w="3703" w:type="pct"/>
            <w:shd w:val="clear" w:color="auto" w:fill="626469"/>
            <w:vAlign w:val="center"/>
          </w:tcPr>
          <w:p w14:paraId="69E054FA" w14:textId="77777777" w:rsidR="003966A5" w:rsidRPr="00F74481" w:rsidRDefault="003966A5" w:rsidP="00BB6C25">
            <w:pPr>
              <w:pStyle w:val="HeaderTable"/>
              <w:keepNext w:val="0"/>
              <w:keepLines w:val="0"/>
              <w:rPr>
                <w:color w:val="FFFFFF"/>
              </w:rPr>
            </w:pPr>
            <w:r w:rsidRPr="00F74481">
              <w:rPr>
                <w:color w:val="FFFFFF"/>
              </w:rPr>
              <w:t>Description</w:t>
            </w:r>
          </w:p>
        </w:tc>
      </w:tr>
      <w:tr w:rsidR="003966A5" w:rsidRPr="00F74481" w14:paraId="690B6F21" w14:textId="77777777" w:rsidTr="00BB6C25">
        <w:trPr>
          <w:cantSplit/>
          <w:tblHeader/>
        </w:trPr>
        <w:tc>
          <w:tcPr>
            <w:tcW w:w="1290" w:type="pct"/>
            <w:tcBorders>
              <w:bottom w:val="single" w:sz="4" w:space="0" w:color="808080"/>
            </w:tcBorders>
            <w:shd w:val="clear" w:color="auto" w:fill="auto"/>
          </w:tcPr>
          <w:p w14:paraId="60C939AD" w14:textId="77777777" w:rsidR="003966A5" w:rsidRPr="00F74481" w:rsidRDefault="003966A5" w:rsidP="00BB6C25">
            <w:pPr>
              <w:pStyle w:val="BodyTextTable"/>
              <w:rPr>
                <w:b/>
                <w:bCs/>
              </w:rPr>
            </w:pPr>
            <w:r w:rsidRPr="00F74481">
              <w:rPr>
                <w:b/>
                <w:bCs/>
              </w:rPr>
              <w:t>File Format</w:t>
            </w:r>
          </w:p>
        </w:tc>
        <w:tc>
          <w:tcPr>
            <w:tcW w:w="3710" w:type="pct"/>
            <w:gridSpan w:val="2"/>
            <w:tcBorders>
              <w:bottom w:val="single" w:sz="4" w:space="0" w:color="808080"/>
            </w:tcBorders>
            <w:shd w:val="clear" w:color="auto" w:fill="auto"/>
          </w:tcPr>
          <w:p w14:paraId="22B6838E" w14:textId="77777777" w:rsidR="003966A5" w:rsidRPr="00F74481" w:rsidRDefault="003966A5" w:rsidP="00BB6C25">
            <w:pPr>
              <w:pStyle w:val="BodyText"/>
              <w:ind w:left="0"/>
              <w:rPr>
                <w:sz w:val="18"/>
                <w:szCs w:val="18"/>
              </w:rPr>
            </w:pPr>
            <w:r w:rsidRPr="00F74481">
              <w:rPr>
                <w:sz w:val="18"/>
                <w:szCs w:val="18"/>
              </w:rPr>
              <w:t>CSV:</w:t>
            </w:r>
          </w:p>
          <w:p w14:paraId="4EE1B308" w14:textId="77777777" w:rsidR="003966A5" w:rsidRPr="00F74481" w:rsidRDefault="003966A5" w:rsidP="0076105E">
            <w:pPr>
              <w:pStyle w:val="BodyText"/>
              <w:ind w:left="0"/>
              <w:rPr>
                <w:sz w:val="18"/>
                <w:szCs w:val="18"/>
              </w:rPr>
            </w:pPr>
            <w:r w:rsidRPr="00F74481">
              <w:rPr>
                <w:b/>
                <w:bCs/>
                <w:i/>
                <w:iCs/>
                <w:sz w:val="18"/>
                <w:szCs w:val="20"/>
              </w:rPr>
              <w:t>Character encoding</w:t>
            </w:r>
            <w:r w:rsidRPr="00F74481">
              <w:rPr>
                <w:sz w:val="18"/>
                <w:szCs w:val="20"/>
              </w:rPr>
              <w:t>: UTF8.</w:t>
            </w:r>
          </w:p>
          <w:p w14:paraId="439E0895" w14:textId="77777777" w:rsidR="003966A5" w:rsidRPr="00F74481" w:rsidRDefault="003966A5" w:rsidP="0076105E">
            <w:pPr>
              <w:pStyle w:val="BodyText"/>
              <w:ind w:left="0"/>
              <w:rPr>
                <w:sz w:val="18"/>
                <w:szCs w:val="18"/>
              </w:rPr>
            </w:pPr>
            <w:r w:rsidRPr="00F74481">
              <w:rPr>
                <w:b/>
                <w:bCs/>
                <w:i/>
                <w:iCs/>
                <w:sz w:val="18"/>
                <w:szCs w:val="20"/>
              </w:rPr>
              <w:t>Field separator</w:t>
            </w:r>
            <w:r w:rsidRPr="00F74481">
              <w:rPr>
                <w:sz w:val="18"/>
                <w:szCs w:val="20"/>
              </w:rPr>
              <w:t>: Vertical bar (pipe) – '|' (U+007C)</w:t>
            </w:r>
          </w:p>
          <w:p w14:paraId="20BC0B55" w14:textId="77777777" w:rsidR="003966A5" w:rsidRPr="00F74481" w:rsidRDefault="003966A5" w:rsidP="0076105E">
            <w:pPr>
              <w:ind w:left="0"/>
            </w:pPr>
            <w:r w:rsidRPr="0076105E">
              <w:rPr>
                <w:b/>
                <w:bCs/>
                <w:i/>
                <w:iCs/>
                <w:sz w:val="18"/>
                <w:szCs w:val="20"/>
              </w:rPr>
              <w:t>Record separator</w:t>
            </w:r>
            <w:r w:rsidRPr="00F74481">
              <w:t>: Line Feed (U+000A).</w:t>
            </w:r>
          </w:p>
        </w:tc>
      </w:tr>
      <w:tr w:rsidR="003966A5" w:rsidRPr="00F74481" w14:paraId="50ECEB50" w14:textId="77777777" w:rsidTr="00BB6C25">
        <w:trPr>
          <w:cantSplit/>
          <w:tblHeader/>
        </w:trPr>
        <w:tc>
          <w:tcPr>
            <w:tcW w:w="1290" w:type="pct"/>
            <w:tcBorders>
              <w:bottom w:val="single" w:sz="4" w:space="0" w:color="808080"/>
            </w:tcBorders>
            <w:shd w:val="clear" w:color="auto" w:fill="auto"/>
          </w:tcPr>
          <w:p w14:paraId="76B3281E" w14:textId="77777777" w:rsidR="003966A5" w:rsidRPr="00F74481" w:rsidRDefault="003966A5" w:rsidP="00BB6C25">
            <w:pPr>
              <w:pStyle w:val="BodyTextTable"/>
              <w:rPr>
                <w:b/>
                <w:bCs/>
              </w:rPr>
            </w:pPr>
            <w:r w:rsidRPr="00F74481">
              <w:rPr>
                <w:b/>
                <w:bCs/>
              </w:rPr>
              <w:t>File Name Convention</w:t>
            </w:r>
          </w:p>
        </w:tc>
        <w:tc>
          <w:tcPr>
            <w:tcW w:w="3710" w:type="pct"/>
            <w:gridSpan w:val="2"/>
            <w:tcBorders>
              <w:bottom w:val="single" w:sz="4" w:space="0" w:color="808080"/>
            </w:tcBorders>
            <w:shd w:val="clear" w:color="auto" w:fill="auto"/>
          </w:tcPr>
          <w:p w14:paraId="5216ECA6" w14:textId="1E6A52B9" w:rsidR="003966A5" w:rsidRDefault="005536E5" w:rsidP="00BB6C25">
            <w:pPr>
              <w:ind w:left="0"/>
              <w:rPr>
                <w:color w:val="000000" w:themeColor="text1"/>
                <w:sz w:val="18"/>
                <w:szCs w:val="18"/>
              </w:rPr>
            </w:pPr>
            <w:r>
              <w:rPr>
                <w:color w:val="000000" w:themeColor="text1"/>
                <w:sz w:val="18"/>
                <w:szCs w:val="18"/>
              </w:rPr>
              <w:t>Post</w:t>
            </w:r>
            <w:r w:rsidR="003966A5" w:rsidRPr="007C059C">
              <w:rPr>
                <w:color w:val="000000" w:themeColor="text1"/>
                <w:sz w:val="18"/>
                <w:szCs w:val="18"/>
              </w:rPr>
              <w:t>paid_2waySMSReply_YYYYMMDD_HHMM.csv</w:t>
            </w:r>
            <w:r w:rsidR="003966A5">
              <w:rPr>
                <w:color w:val="000000" w:themeColor="text1"/>
                <w:sz w:val="18"/>
                <w:szCs w:val="18"/>
              </w:rPr>
              <w:t xml:space="preserve"> where </w:t>
            </w:r>
            <w:r w:rsidR="003966A5">
              <w:rPr>
                <w:sz w:val="18"/>
                <w:szCs w:val="18"/>
              </w:rPr>
              <w:t>HH is in 24h format.</w:t>
            </w:r>
          </w:p>
          <w:p w14:paraId="54818FEB" w14:textId="77777777" w:rsidR="003966A5" w:rsidRDefault="003966A5" w:rsidP="00BB6C25">
            <w:pPr>
              <w:ind w:left="0"/>
              <w:rPr>
                <w:sz w:val="18"/>
                <w:szCs w:val="18"/>
              </w:rPr>
            </w:pPr>
            <w:r>
              <w:rPr>
                <w:sz w:val="18"/>
                <w:szCs w:val="18"/>
              </w:rPr>
              <w:t xml:space="preserve">The last date and time for a response to be included in this file. </w:t>
            </w:r>
          </w:p>
          <w:p w14:paraId="097B0EA1" w14:textId="67197378" w:rsidR="003966A5" w:rsidRPr="00F74481" w:rsidRDefault="003966A5" w:rsidP="00BB6C25">
            <w:pPr>
              <w:ind w:left="0"/>
              <w:rPr>
                <w:color w:val="000000" w:themeColor="text1"/>
                <w:sz w:val="18"/>
                <w:szCs w:val="18"/>
              </w:rPr>
            </w:pPr>
            <w:r>
              <w:rPr>
                <w:szCs w:val="18"/>
              </w:rPr>
              <w:t>Example -</w:t>
            </w:r>
            <w:r w:rsidRPr="00F74481">
              <w:rPr>
                <w:szCs w:val="18"/>
              </w:rPr>
              <w:t xml:space="preserve"> </w:t>
            </w:r>
            <w:r w:rsidRPr="007C059C">
              <w:rPr>
                <w:color w:val="000000" w:themeColor="text1"/>
                <w:sz w:val="18"/>
                <w:szCs w:val="18"/>
              </w:rPr>
              <w:t>P</w:t>
            </w:r>
            <w:r w:rsidR="005536E5">
              <w:rPr>
                <w:color w:val="000000" w:themeColor="text1"/>
                <w:sz w:val="18"/>
                <w:szCs w:val="18"/>
              </w:rPr>
              <w:t>ost</w:t>
            </w:r>
            <w:r w:rsidRPr="007C059C">
              <w:rPr>
                <w:color w:val="000000" w:themeColor="text1"/>
                <w:sz w:val="18"/>
                <w:szCs w:val="18"/>
              </w:rPr>
              <w:t>paid_2waySMSReply_</w:t>
            </w:r>
            <w:r>
              <w:rPr>
                <w:color w:val="000000" w:themeColor="text1"/>
                <w:sz w:val="18"/>
                <w:szCs w:val="18"/>
              </w:rPr>
              <w:t>20210118</w:t>
            </w:r>
            <w:r w:rsidRPr="007C059C">
              <w:rPr>
                <w:color w:val="000000" w:themeColor="text1"/>
                <w:sz w:val="18"/>
                <w:szCs w:val="18"/>
              </w:rPr>
              <w:t>_</w:t>
            </w:r>
            <w:r>
              <w:rPr>
                <w:color w:val="000000" w:themeColor="text1"/>
                <w:sz w:val="18"/>
                <w:szCs w:val="18"/>
              </w:rPr>
              <w:t>1645</w:t>
            </w:r>
            <w:r w:rsidRPr="007C059C">
              <w:rPr>
                <w:color w:val="000000" w:themeColor="text1"/>
                <w:sz w:val="18"/>
                <w:szCs w:val="18"/>
              </w:rPr>
              <w:t>.csv</w:t>
            </w:r>
          </w:p>
        </w:tc>
      </w:tr>
      <w:tr w:rsidR="003966A5" w:rsidRPr="00F74481" w14:paraId="27896913" w14:textId="77777777" w:rsidTr="00BB6C25">
        <w:trPr>
          <w:cantSplit/>
          <w:tblHeader/>
        </w:trPr>
        <w:tc>
          <w:tcPr>
            <w:tcW w:w="1290" w:type="pct"/>
            <w:tcBorders>
              <w:bottom w:val="single" w:sz="4" w:space="0" w:color="808080"/>
            </w:tcBorders>
            <w:shd w:val="clear" w:color="auto" w:fill="auto"/>
          </w:tcPr>
          <w:p w14:paraId="2C0C3813" w14:textId="77777777" w:rsidR="003966A5" w:rsidRPr="00F74481" w:rsidRDefault="003966A5" w:rsidP="00BB6C25">
            <w:pPr>
              <w:pStyle w:val="BodyTextTable"/>
              <w:rPr>
                <w:b/>
                <w:bCs/>
              </w:rPr>
            </w:pPr>
            <w:r w:rsidRPr="00F74481">
              <w:rPr>
                <w:b/>
                <w:bCs/>
              </w:rPr>
              <w:t>File Compression</w:t>
            </w:r>
          </w:p>
        </w:tc>
        <w:tc>
          <w:tcPr>
            <w:tcW w:w="3710" w:type="pct"/>
            <w:gridSpan w:val="2"/>
            <w:tcBorders>
              <w:bottom w:val="single" w:sz="4" w:space="0" w:color="808080"/>
            </w:tcBorders>
            <w:shd w:val="clear" w:color="auto" w:fill="auto"/>
          </w:tcPr>
          <w:p w14:paraId="6BD00CD6" w14:textId="77777777" w:rsidR="003966A5" w:rsidRPr="00F74481" w:rsidRDefault="003966A5" w:rsidP="00BB6C25">
            <w:pPr>
              <w:pStyle w:val="BodyTextTable"/>
              <w:rPr>
                <w:szCs w:val="18"/>
              </w:rPr>
            </w:pPr>
            <w:r w:rsidRPr="00F74481">
              <w:rPr>
                <w:szCs w:val="18"/>
              </w:rPr>
              <w:t>None</w:t>
            </w:r>
          </w:p>
        </w:tc>
      </w:tr>
      <w:tr w:rsidR="003966A5" w:rsidRPr="00F74481" w14:paraId="71C560B0" w14:textId="77777777" w:rsidTr="00BB6C25">
        <w:trPr>
          <w:cantSplit/>
          <w:tblHeader/>
        </w:trPr>
        <w:tc>
          <w:tcPr>
            <w:tcW w:w="1290" w:type="pct"/>
            <w:tcBorders>
              <w:bottom w:val="single" w:sz="4" w:space="0" w:color="808080"/>
            </w:tcBorders>
            <w:shd w:val="clear" w:color="auto" w:fill="auto"/>
          </w:tcPr>
          <w:p w14:paraId="5D90D724" w14:textId="77777777" w:rsidR="003966A5" w:rsidRPr="00F74481" w:rsidRDefault="003966A5" w:rsidP="00BB6C25">
            <w:pPr>
              <w:pStyle w:val="BodyTextTable"/>
              <w:rPr>
                <w:b/>
                <w:bCs/>
              </w:rPr>
            </w:pPr>
            <w:r w:rsidRPr="00F74481">
              <w:rPr>
                <w:b/>
                <w:bCs/>
              </w:rPr>
              <w:t>File Place</w:t>
            </w:r>
          </w:p>
        </w:tc>
        <w:tc>
          <w:tcPr>
            <w:tcW w:w="3710" w:type="pct"/>
            <w:gridSpan w:val="2"/>
            <w:tcBorders>
              <w:bottom w:val="single" w:sz="4" w:space="0" w:color="808080"/>
            </w:tcBorders>
            <w:shd w:val="clear" w:color="auto" w:fill="auto"/>
          </w:tcPr>
          <w:p w14:paraId="189A66BC" w14:textId="60A0B5A2" w:rsidR="003966A5" w:rsidRDefault="00434601" w:rsidP="00BB6C25">
            <w:pPr>
              <w:pStyle w:val="BodyTextTable"/>
            </w:pPr>
            <w:hyperlink r:id="rId44" w:history="1">
              <w:r w:rsidR="003966A5" w:rsidRPr="00872F6F">
                <w:rPr>
                  <w:b/>
                </w:rPr>
                <w:t>\</w:t>
              </w:r>
              <w:r w:rsidR="003966A5" w:rsidRPr="00872F6F">
                <w:rPr>
                  <w:bCs/>
                </w:rPr>
                <w:t>\10.30.31.180\AIA-Optin-</w:t>
              </w:r>
              <w:r w:rsidR="005536E5">
                <w:rPr>
                  <w:bCs/>
                </w:rPr>
                <w:t>Post</w:t>
              </w:r>
              <w:r w:rsidR="003966A5" w:rsidRPr="00872F6F">
                <w:rPr>
                  <w:bCs/>
                </w:rPr>
                <w:t>paid</w:t>
              </w:r>
            </w:hyperlink>
          </w:p>
          <w:p w14:paraId="7663E7ED" w14:textId="77777777" w:rsidR="003966A5" w:rsidRPr="00F74481" w:rsidRDefault="003966A5" w:rsidP="00BB6C25">
            <w:pPr>
              <w:pStyle w:val="BodyTextTable"/>
            </w:pPr>
            <w:r>
              <w:t>The URL is configurable.</w:t>
            </w:r>
          </w:p>
        </w:tc>
      </w:tr>
      <w:tr w:rsidR="003966A5" w:rsidRPr="00F74481" w14:paraId="23555870" w14:textId="77777777" w:rsidTr="00BB6C25">
        <w:trPr>
          <w:cantSplit/>
          <w:tblHeader/>
        </w:trPr>
        <w:tc>
          <w:tcPr>
            <w:tcW w:w="1290" w:type="pct"/>
            <w:tcBorders>
              <w:bottom w:val="single" w:sz="4" w:space="0" w:color="808080"/>
            </w:tcBorders>
            <w:shd w:val="clear" w:color="auto" w:fill="auto"/>
          </w:tcPr>
          <w:p w14:paraId="3C1B27DD" w14:textId="77777777" w:rsidR="003966A5" w:rsidRPr="00F74481" w:rsidRDefault="003966A5" w:rsidP="00BB6C25">
            <w:pPr>
              <w:pStyle w:val="BodyTextTable"/>
              <w:rPr>
                <w:b/>
                <w:bCs/>
              </w:rPr>
            </w:pPr>
            <w:r w:rsidRPr="00F74481">
              <w:rPr>
                <w:b/>
                <w:bCs/>
              </w:rPr>
              <w:t>User &amp; Password</w:t>
            </w:r>
          </w:p>
        </w:tc>
        <w:tc>
          <w:tcPr>
            <w:tcW w:w="3710" w:type="pct"/>
            <w:gridSpan w:val="2"/>
            <w:tcBorders>
              <w:bottom w:val="single" w:sz="4" w:space="0" w:color="808080"/>
            </w:tcBorders>
            <w:shd w:val="clear" w:color="auto" w:fill="auto"/>
          </w:tcPr>
          <w:p w14:paraId="78D520B9" w14:textId="77777777" w:rsidR="003966A5" w:rsidRPr="00F74481" w:rsidRDefault="003966A5" w:rsidP="00BB6C25">
            <w:pPr>
              <w:pStyle w:val="BodyTextTable"/>
              <w:rPr>
                <w:highlight w:val="yellow"/>
              </w:rPr>
            </w:pPr>
            <w:r w:rsidRPr="00F74481">
              <w:t xml:space="preserve">To be </w:t>
            </w:r>
            <w:r>
              <w:t xml:space="preserve">defined </w:t>
            </w:r>
            <w:r w:rsidRPr="00F74481">
              <w:t>during integration</w:t>
            </w:r>
            <w:r>
              <w:t>.</w:t>
            </w:r>
          </w:p>
        </w:tc>
      </w:tr>
      <w:tr w:rsidR="003966A5" w:rsidRPr="00F74481" w14:paraId="3A093D08" w14:textId="77777777" w:rsidTr="00BB6C25">
        <w:trPr>
          <w:cantSplit/>
          <w:tblHeader/>
        </w:trPr>
        <w:tc>
          <w:tcPr>
            <w:tcW w:w="1290" w:type="pct"/>
            <w:shd w:val="clear" w:color="auto" w:fill="auto"/>
          </w:tcPr>
          <w:p w14:paraId="1C2E84A6" w14:textId="77777777" w:rsidR="003966A5" w:rsidRPr="00F74481" w:rsidRDefault="003966A5" w:rsidP="00BB6C25">
            <w:pPr>
              <w:pStyle w:val="BodyTextTable"/>
              <w:rPr>
                <w:b/>
                <w:bCs/>
              </w:rPr>
            </w:pPr>
            <w:r w:rsidRPr="00F74481">
              <w:rPr>
                <w:b/>
                <w:bCs/>
                <w:color w:val="000000"/>
                <w:szCs w:val="18"/>
              </w:rPr>
              <w:t>Upload Completion Rule</w:t>
            </w:r>
          </w:p>
        </w:tc>
        <w:tc>
          <w:tcPr>
            <w:tcW w:w="3710" w:type="pct"/>
            <w:gridSpan w:val="2"/>
            <w:shd w:val="clear" w:color="auto" w:fill="auto"/>
          </w:tcPr>
          <w:p w14:paraId="665E9F82" w14:textId="77777777" w:rsidR="00A00638" w:rsidRPr="00F74481" w:rsidRDefault="00A00638" w:rsidP="00A00638">
            <w:pPr>
              <w:pStyle w:val="BodyTextTable"/>
              <w:rPr>
                <w:color w:val="000000"/>
                <w:szCs w:val="18"/>
              </w:rPr>
            </w:pPr>
            <w:r w:rsidRPr="00F74481">
              <w:rPr>
                <w:color w:val="000000"/>
                <w:szCs w:val="18"/>
              </w:rPr>
              <w:t xml:space="preserve">When file is </w:t>
            </w:r>
            <w:r>
              <w:rPr>
                <w:color w:val="000000"/>
                <w:szCs w:val="18"/>
              </w:rPr>
              <w:t xml:space="preserve">being </w:t>
            </w:r>
            <w:r w:rsidRPr="00F74481">
              <w:rPr>
                <w:color w:val="000000"/>
                <w:szCs w:val="18"/>
              </w:rPr>
              <w:t xml:space="preserve">uploaded its extension </w:t>
            </w:r>
            <w:r>
              <w:rPr>
                <w:color w:val="000000"/>
                <w:szCs w:val="18"/>
              </w:rPr>
              <w:t>is</w:t>
            </w:r>
            <w:r w:rsidRPr="00F74481">
              <w:rPr>
                <w:color w:val="000000"/>
                <w:szCs w:val="18"/>
              </w:rPr>
              <w:t xml:space="preserve"> *.</w:t>
            </w:r>
            <w:proofErr w:type="spellStart"/>
            <w:r w:rsidRPr="00F74481">
              <w:rPr>
                <w:color w:val="000000"/>
                <w:szCs w:val="18"/>
              </w:rPr>
              <w:t>tmp</w:t>
            </w:r>
            <w:proofErr w:type="spellEnd"/>
            <w:r w:rsidRPr="00F74481">
              <w:rPr>
                <w:color w:val="000000"/>
                <w:szCs w:val="18"/>
              </w:rPr>
              <w:t xml:space="preserve">. </w:t>
            </w:r>
          </w:p>
          <w:p w14:paraId="03E9C3CD" w14:textId="571A37D6" w:rsidR="003966A5" w:rsidRPr="00F74481" w:rsidRDefault="00A00638" w:rsidP="00A00638">
            <w:pPr>
              <w:pStyle w:val="BodyTextTable"/>
            </w:pPr>
            <w:r w:rsidRPr="00F74481">
              <w:rPr>
                <w:color w:val="000000"/>
                <w:szCs w:val="18"/>
              </w:rPr>
              <w:t xml:space="preserve">Once the file </w:t>
            </w:r>
            <w:r>
              <w:rPr>
                <w:color w:val="000000"/>
                <w:szCs w:val="18"/>
              </w:rPr>
              <w:t>upload was completed</w:t>
            </w:r>
            <w:r w:rsidRPr="00F74481">
              <w:rPr>
                <w:color w:val="000000"/>
                <w:szCs w:val="18"/>
              </w:rPr>
              <w:t xml:space="preserve"> successfully</w:t>
            </w:r>
            <w:r>
              <w:rPr>
                <w:color w:val="000000"/>
                <w:szCs w:val="18"/>
              </w:rPr>
              <w:t>, the suffix</w:t>
            </w:r>
            <w:r w:rsidRPr="00F74481">
              <w:rPr>
                <w:color w:val="000000"/>
                <w:szCs w:val="18"/>
              </w:rPr>
              <w:t xml:space="preserve"> </w:t>
            </w:r>
            <w:r>
              <w:rPr>
                <w:color w:val="000000"/>
                <w:szCs w:val="18"/>
              </w:rPr>
              <w:t>will be changed</w:t>
            </w:r>
            <w:r w:rsidRPr="00F74481">
              <w:rPr>
                <w:color w:val="000000"/>
                <w:szCs w:val="18"/>
              </w:rPr>
              <w:t xml:space="preserve"> </w:t>
            </w:r>
            <w:r>
              <w:rPr>
                <w:color w:val="000000"/>
                <w:szCs w:val="18"/>
              </w:rPr>
              <w:t>to *.csv</w:t>
            </w:r>
            <w:r w:rsidRPr="00F74481">
              <w:rPr>
                <w:color w:val="000000"/>
                <w:szCs w:val="18"/>
              </w:rPr>
              <w:t>.</w:t>
            </w:r>
          </w:p>
        </w:tc>
      </w:tr>
      <w:tr w:rsidR="003966A5" w:rsidRPr="00F74481" w14:paraId="4DF7B5C6" w14:textId="77777777" w:rsidTr="00BB6C25">
        <w:trPr>
          <w:cantSplit/>
          <w:tblHeader/>
        </w:trPr>
        <w:tc>
          <w:tcPr>
            <w:tcW w:w="1290" w:type="pct"/>
            <w:shd w:val="clear" w:color="auto" w:fill="auto"/>
          </w:tcPr>
          <w:p w14:paraId="0F77202B" w14:textId="77777777" w:rsidR="003966A5" w:rsidRPr="00F74481" w:rsidRDefault="003966A5" w:rsidP="00BB6C25">
            <w:pPr>
              <w:pStyle w:val="BodyTextTable"/>
              <w:rPr>
                <w:b/>
                <w:bCs/>
                <w:color w:val="000000"/>
                <w:szCs w:val="18"/>
              </w:rPr>
            </w:pPr>
            <w:r>
              <w:rPr>
                <w:b/>
                <w:bCs/>
                <w:color w:val="000000"/>
                <w:szCs w:val="18"/>
              </w:rPr>
              <w:t>Frequency</w:t>
            </w:r>
          </w:p>
        </w:tc>
        <w:tc>
          <w:tcPr>
            <w:tcW w:w="3710" w:type="pct"/>
            <w:gridSpan w:val="2"/>
            <w:shd w:val="clear" w:color="auto" w:fill="auto"/>
          </w:tcPr>
          <w:p w14:paraId="6819D74D" w14:textId="77777777" w:rsidR="003966A5" w:rsidRDefault="003966A5" w:rsidP="00BB6C25">
            <w:pPr>
              <w:pStyle w:val="BodyTextTable"/>
              <w:rPr>
                <w:color w:val="000000"/>
                <w:szCs w:val="18"/>
              </w:rPr>
            </w:pPr>
            <w:r>
              <w:rPr>
                <w:color w:val="000000"/>
                <w:szCs w:val="18"/>
              </w:rPr>
              <w:t>2 files will be generated every day</w:t>
            </w:r>
          </w:p>
          <w:p w14:paraId="4265A254" w14:textId="77777777" w:rsidR="003966A5" w:rsidRDefault="003966A5" w:rsidP="000B5C4E">
            <w:pPr>
              <w:pStyle w:val="BodyTextTable"/>
              <w:numPr>
                <w:ilvl w:val="0"/>
                <w:numId w:val="19"/>
              </w:numPr>
              <w:rPr>
                <w:color w:val="000000"/>
                <w:szCs w:val="18"/>
              </w:rPr>
            </w:pPr>
            <w:r>
              <w:rPr>
                <w:color w:val="000000"/>
                <w:szCs w:val="18"/>
              </w:rPr>
              <w:t>Responses from 07:45 included to 16:45 not included</w:t>
            </w:r>
          </w:p>
          <w:p w14:paraId="501145EF" w14:textId="77777777" w:rsidR="003966A5" w:rsidRDefault="003966A5" w:rsidP="000B5C4E">
            <w:pPr>
              <w:pStyle w:val="BodyTextTable"/>
              <w:numPr>
                <w:ilvl w:val="0"/>
                <w:numId w:val="19"/>
              </w:numPr>
              <w:rPr>
                <w:color w:val="000000"/>
                <w:szCs w:val="18"/>
              </w:rPr>
            </w:pPr>
            <w:r>
              <w:rPr>
                <w:color w:val="000000"/>
                <w:szCs w:val="18"/>
              </w:rPr>
              <w:t>Responses from 16:45 included to 07:45 not included on the day after</w:t>
            </w:r>
          </w:p>
          <w:p w14:paraId="41B4BE5C" w14:textId="77777777" w:rsidR="003966A5" w:rsidRPr="00F74481" w:rsidRDefault="003966A5" w:rsidP="00BB6C25">
            <w:pPr>
              <w:pStyle w:val="BodyTextTable"/>
              <w:rPr>
                <w:color w:val="000000"/>
                <w:szCs w:val="18"/>
              </w:rPr>
            </w:pPr>
            <w:r>
              <w:rPr>
                <w:color w:val="000000"/>
                <w:szCs w:val="18"/>
              </w:rPr>
              <w:t>The schedule is configurable.</w:t>
            </w:r>
          </w:p>
        </w:tc>
      </w:tr>
      <w:tr w:rsidR="000B503E" w:rsidRPr="00F74481" w14:paraId="516BF218" w14:textId="77777777" w:rsidTr="00BB6C25">
        <w:trPr>
          <w:cantSplit/>
          <w:tblHeader/>
        </w:trPr>
        <w:tc>
          <w:tcPr>
            <w:tcW w:w="1290" w:type="pct"/>
            <w:shd w:val="clear" w:color="auto" w:fill="auto"/>
          </w:tcPr>
          <w:p w14:paraId="33054B6A" w14:textId="77777777" w:rsidR="000B503E" w:rsidRDefault="000B503E" w:rsidP="000B503E">
            <w:pPr>
              <w:pStyle w:val="BodyTextTable"/>
              <w:rPr>
                <w:b/>
                <w:bCs/>
                <w:color w:val="000000"/>
                <w:szCs w:val="18"/>
              </w:rPr>
            </w:pPr>
            <w:r>
              <w:rPr>
                <w:b/>
                <w:bCs/>
                <w:color w:val="000000"/>
                <w:szCs w:val="18"/>
              </w:rPr>
              <w:t>File size</w:t>
            </w:r>
          </w:p>
        </w:tc>
        <w:tc>
          <w:tcPr>
            <w:tcW w:w="3710" w:type="pct"/>
            <w:gridSpan w:val="2"/>
            <w:shd w:val="clear" w:color="auto" w:fill="auto"/>
          </w:tcPr>
          <w:p w14:paraId="48808EAC" w14:textId="77777777" w:rsidR="000B503E" w:rsidRDefault="000B503E" w:rsidP="000B503E">
            <w:pPr>
              <w:pStyle w:val="BodyTextTable"/>
              <w:rPr>
                <w:color w:val="000000"/>
                <w:szCs w:val="18"/>
              </w:rPr>
            </w:pPr>
            <w:r>
              <w:rPr>
                <w:color w:val="000000"/>
                <w:szCs w:val="18"/>
              </w:rPr>
              <w:t>There will be no size limit to the file.</w:t>
            </w:r>
          </w:p>
          <w:p w14:paraId="254133C6" w14:textId="06EE38BA" w:rsidR="000B503E" w:rsidRDefault="000B503E" w:rsidP="000B503E">
            <w:pPr>
              <w:pStyle w:val="BodyTextTable"/>
              <w:rPr>
                <w:color w:val="000000"/>
                <w:szCs w:val="18"/>
              </w:rPr>
            </w:pPr>
            <w:r>
              <w:rPr>
                <w:color w:val="000000"/>
                <w:szCs w:val="18"/>
              </w:rPr>
              <w:t>If no valid responses during the period, then the file will include only a header record without any data records.</w:t>
            </w:r>
          </w:p>
        </w:tc>
      </w:tr>
      <w:tr w:rsidR="000B503E" w:rsidRPr="00F74481" w14:paraId="4E227F2B" w14:textId="77777777" w:rsidTr="00BB6C25">
        <w:trPr>
          <w:cantSplit/>
          <w:tblHeader/>
        </w:trPr>
        <w:tc>
          <w:tcPr>
            <w:tcW w:w="1290" w:type="pct"/>
            <w:shd w:val="clear" w:color="auto" w:fill="auto"/>
          </w:tcPr>
          <w:p w14:paraId="35336147" w14:textId="77777777" w:rsidR="000B503E" w:rsidRDefault="000B503E" w:rsidP="000B503E">
            <w:pPr>
              <w:pStyle w:val="BodyTextTable"/>
              <w:rPr>
                <w:b/>
                <w:bCs/>
                <w:color w:val="000000"/>
                <w:szCs w:val="18"/>
              </w:rPr>
            </w:pPr>
            <w:r>
              <w:rPr>
                <w:b/>
                <w:bCs/>
                <w:color w:val="000000"/>
                <w:szCs w:val="18"/>
              </w:rPr>
              <w:t>Header and tail</w:t>
            </w:r>
          </w:p>
        </w:tc>
        <w:tc>
          <w:tcPr>
            <w:tcW w:w="3710" w:type="pct"/>
            <w:gridSpan w:val="2"/>
            <w:shd w:val="clear" w:color="auto" w:fill="auto"/>
          </w:tcPr>
          <w:p w14:paraId="14B2B78C" w14:textId="77777777" w:rsidR="000B503E" w:rsidRDefault="000B503E" w:rsidP="000B503E">
            <w:pPr>
              <w:pStyle w:val="BodyTextTable"/>
              <w:rPr>
                <w:color w:val="000000"/>
                <w:szCs w:val="18"/>
              </w:rPr>
            </w:pPr>
            <w:r>
              <w:rPr>
                <w:color w:val="000000"/>
                <w:szCs w:val="18"/>
              </w:rPr>
              <w:t>A header record will hold the fields names separated by the fields separator.</w:t>
            </w:r>
          </w:p>
          <w:p w14:paraId="0382DB44" w14:textId="273829C9" w:rsidR="000B503E" w:rsidRDefault="000B503E" w:rsidP="000B503E">
            <w:pPr>
              <w:pStyle w:val="BodyTextTable"/>
              <w:rPr>
                <w:color w:val="000000"/>
                <w:szCs w:val="18"/>
              </w:rPr>
            </w:pPr>
            <w:r>
              <w:rPr>
                <w:color w:val="000000"/>
                <w:szCs w:val="18"/>
              </w:rPr>
              <w:t>There will be no tail record.</w:t>
            </w:r>
          </w:p>
        </w:tc>
      </w:tr>
    </w:tbl>
    <w:p w14:paraId="1C7568B1" w14:textId="77777777" w:rsidR="003966A5" w:rsidRPr="00F74481" w:rsidRDefault="003966A5" w:rsidP="003966A5">
      <w:pPr>
        <w:pStyle w:val="Heading3"/>
        <w:keepNext w:val="0"/>
        <w:keepLines w:val="0"/>
      </w:pPr>
      <w:bookmarkStart w:id="148" w:name="_Toc70364186"/>
      <w:r>
        <w:t>Record</w:t>
      </w:r>
      <w:bookmarkEnd w:id="148"/>
    </w:p>
    <w:tbl>
      <w:tblPr>
        <w:tblStyle w:val="PTableGray2"/>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auto"/>
        </w:tblBorders>
        <w:tblLayout w:type="fixed"/>
        <w:tblCellMar>
          <w:left w:w="115" w:type="dxa"/>
          <w:right w:w="115" w:type="dxa"/>
        </w:tblCellMar>
        <w:tblLook w:val="0420" w:firstRow="1" w:lastRow="0" w:firstColumn="0" w:lastColumn="0" w:noHBand="0" w:noVBand="1"/>
      </w:tblPr>
      <w:tblGrid>
        <w:gridCol w:w="361"/>
        <w:gridCol w:w="1651"/>
        <w:gridCol w:w="1065"/>
        <w:gridCol w:w="631"/>
        <w:gridCol w:w="2460"/>
        <w:gridCol w:w="3172"/>
      </w:tblGrid>
      <w:tr w:rsidR="003966A5" w:rsidRPr="00F74481" w14:paraId="7D3DF435" w14:textId="77777777" w:rsidTr="00BB6C25">
        <w:trPr>
          <w:cnfStyle w:val="100000000000" w:firstRow="1" w:lastRow="0" w:firstColumn="0" w:lastColumn="0" w:oddVBand="0" w:evenVBand="0" w:oddHBand="0" w:evenHBand="0" w:firstRowFirstColumn="0" w:firstRowLastColumn="0" w:lastRowFirstColumn="0" w:lastRowLastColumn="0"/>
          <w:cantSplit/>
          <w:tblHeader/>
        </w:trPr>
        <w:tc>
          <w:tcPr>
            <w:tcW w:w="193" w:type="pct"/>
            <w:shd w:val="clear" w:color="auto" w:fill="626469"/>
          </w:tcPr>
          <w:p w14:paraId="5F3E207F" w14:textId="77777777" w:rsidR="003966A5" w:rsidRPr="00F74481" w:rsidRDefault="003966A5" w:rsidP="00BB6C25">
            <w:pPr>
              <w:pStyle w:val="HeaderTable"/>
              <w:keepNext w:val="0"/>
              <w:keepLines w:val="0"/>
            </w:pPr>
            <w:r w:rsidRPr="00F74481">
              <w:t>#</w:t>
            </w:r>
          </w:p>
        </w:tc>
        <w:tc>
          <w:tcPr>
            <w:tcW w:w="884" w:type="pct"/>
            <w:shd w:val="clear" w:color="auto" w:fill="626469"/>
          </w:tcPr>
          <w:p w14:paraId="6D718BF0" w14:textId="77777777" w:rsidR="003966A5" w:rsidRPr="00F74481" w:rsidRDefault="003966A5" w:rsidP="00BB6C25">
            <w:pPr>
              <w:pStyle w:val="HeaderTable"/>
              <w:keepNext w:val="0"/>
              <w:keepLines w:val="0"/>
            </w:pPr>
            <w:r w:rsidRPr="00F74481">
              <w:t>Column Name</w:t>
            </w:r>
          </w:p>
        </w:tc>
        <w:tc>
          <w:tcPr>
            <w:tcW w:w="570" w:type="pct"/>
            <w:shd w:val="clear" w:color="auto" w:fill="626469"/>
          </w:tcPr>
          <w:p w14:paraId="3812744B" w14:textId="77777777" w:rsidR="003966A5" w:rsidRPr="00F74481" w:rsidRDefault="003966A5" w:rsidP="00BB6C25">
            <w:pPr>
              <w:pStyle w:val="HeaderTable"/>
              <w:keepNext w:val="0"/>
              <w:keepLines w:val="0"/>
            </w:pPr>
            <w:r w:rsidRPr="00F74481">
              <w:t>Data Type</w:t>
            </w:r>
          </w:p>
        </w:tc>
        <w:tc>
          <w:tcPr>
            <w:tcW w:w="338" w:type="pct"/>
            <w:shd w:val="clear" w:color="auto" w:fill="626469"/>
          </w:tcPr>
          <w:p w14:paraId="37042FB2" w14:textId="77777777" w:rsidR="003966A5" w:rsidRPr="00F74481" w:rsidRDefault="003966A5" w:rsidP="00BB6C25">
            <w:pPr>
              <w:pStyle w:val="HeaderTable"/>
              <w:keepNext w:val="0"/>
              <w:keepLines w:val="0"/>
            </w:pPr>
            <w:r w:rsidRPr="00F74481">
              <w:t>M/O</w:t>
            </w:r>
          </w:p>
        </w:tc>
        <w:tc>
          <w:tcPr>
            <w:tcW w:w="1317" w:type="pct"/>
            <w:shd w:val="clear" w:color="auto" w:fill="626469"/>
          </w:tcPr>
          <w:p w14:paraId="36A6A053" w14:textId="77777777" w:rsidR="003966A5" w:rsidRPr="00F74481" w:rsidRDefault="003966A5" w:rsidP="00BB6C25">
            <w:pPr>
              <w:pStyle w:val="HeaderTable"/>
              <w:keepNext w:val="0"/>
              <w:keepLines w:val="0"/>
            </w:pPr>
            <w:r w:rsidRPr="00F74481">
              <w:t>Description</w:t>
            </w:r>
          </w:p>
        </w:tc>
        <w:tc>
          <w:tcPr>
            <w:tcW w:w="1698" w:type="pct"/>
            <w:shd w:val="clear" w:color="auto" w:fill="626469"/>
          </w:tcPr>
          <w:p w14:paraId="31614FC5" w14:textId="77777777" w:rsidR="003966A5" w:rsidRPr="00F74481" w:rsidRDefault="003966A5" w:rsidP="00BB6C25">
            <w:pPr>
              <w:pStyle w:val="HeaderTable"/>
              <w:keepNext w:val="0"/>
              <w:keepLines w:val="0"/>
            </w:pPr>
            <w:r w:rsidRPr="00F74481">
              <w:t>Sample Value</w:t>
            </w:r>
          </w:p>
        </w:tc>
      </w:tr>
      <w:tr w:rsidR="003966A5" w:rsidRPr="00F74481" w14:paraId="426ED2D5" w14:textId="77777777" w:rsidTr="00BB6C25">
        <w:trPr>
          <w:cantSplit/>
        </w:trPr>
        <w:tc>
          <w:tcPr>
            <w:tcW w:w="193" w:type="pct"/>
            <w:shd w:val="clear" w:color="auto" w:fill="auto"/>
          </w:tcPr>
          <w:p w14:paraId="4CCE8592" w14:textId="77777777" w:rsidR="003966A5" w:rsidRPr="00BE176D" w:rsidRDefault="003966A5" w:rsidP="000B5C4E">
            <w:pPr>
              <w:pStyle w:val="BodyTextTable"/>
              <w:numPr>
                <w:ilvl w:val="0"/>
                <w:numId w:val="20"/>
              </w:numPr>
            </w:pPr>
          </w:p>
        </w:tc>
        <w:tc>
          <w:tcPr>
            <w:tcW w:w="884" w:type="pct"/>
            <w:shd w:val="clear" w:color="auto" w:fill="auto"/>
          </w:tcPr>
          <w:p w14:paraId="29E716AB" w14:textId="77777777" w:rsidR="003966A5" w:rsidRPr="00BE176D" w:rsidRDefault="003966A5" w:rsidP="00BB6C25">
            <w:pPr>
              <w:pStyle w:val="BodyTextTable"/>
            </w:pPr>
            <w:r>
              <w:t>MIN</w:t>
            </w:r>
          </w:p>
        </w:tc>
        <w:tc>
          <w:tcPr>
            <w:tcW w:w="570" w:type="pct"/>
            <w:shd w:val="clear" w:color="auto" w:fill="auto"/>
          </w:tcPr>
          <w:p w14:paraId="215D75CA" w14:textId="77777777" w:rsidR="003966A5" w:rsidRPr="00BE176D" w:rsidRDefault="003966A5" w:rsidP="00BB6C25">
            <w:pPr>
              <w:pStyle w:val="BodyTextTable"/>
            </w:pPr>
            <w:r w:rsidRPr="00BE176D">
              <w:t>string</w:t>
            </w:r>
          </w:p>
        </w:tc>
        <w:tc>
          <w:tcPr>
            <w:tcW w:w="338" w:type="pct"/>
            <w:shd w:val="clear" w:color="auto" w:fill="auto"/>
          </w:tcPr>
          <w:p w14:paraId="197C8DCB" w14:textId="77777777" w:rsidR="003966A5" w:rsidRPr="00BE176D" w:rsidRDefault="003966A5" w:rsidP="00BB6C25">
            <w:pPr>
              <w:pStyle w:val="BodyTextTable"/>
            </w:pPr>
            <w:r w:rsidRPr="00BE176D">
              <w:t>M</w:t>
            </w:r>
          </w:p>
        </w:tc>
        <w:tc>
          <w:tcPr>
            <w:tcW w:w="1317" w:type="pct"/>
            <w:shd w:val="clear" w:color="auto" w:fill="auto"/>
          </w:tcPr>
          <w:p w14:paraId="5A585C31" w14:textId="77777777" w:rsidR="003966A5" w:rsidRPr="00BE176D" w:rsidRDefault="003966A5" w:rsidP="00BB6C25">
            <w:pPr>
              <w:pStyle w:val="BodyTextTable"/>
            </w:pPr>
            <w:r w:rsidRPr="00A41058">
              <w:t xml:space="preserve">Subscriber's </w:t>
            </w:r>
            <w:r>
              <w:t xml:space="preserve">full </w:t>
            </w:r>
            <w:r w:rsidRPr="00A41058">
              <w:t>MSISDN</w:t>
            </w:r>
          </w:p>
        </w:tc>
        <w:tc>
          <w:tcPr>
            <w:tcW w:w="1698" w:type="pct"/>
            <w:shd w:val="clear" w:color="auto" w:fill="auto"/>
          </w:tcPr>
          <w:p w14:paraId="0AD5AD87" w14:textId="25C56407" w:rsidR="003966A5" w:rsidRPr="00BE176D" w:rsidRDefault="005536E5" w:rsidP="00BB6C25">
            <w:pPr>
              <w:pStyle w:val="BodyTextTable"/>
            </w:pPr>
            <w:r>
              <w:t>639498187276</w:t>
            </w:r>
          </w:p>
        </w:tc>
      </w:tr>
      <w:tr w:rsidR="003966A5" w:rsidRPr="00F74481" w14:paraId="5257ACB5" w14:textId="77777777" w:rsidTr="00BB6C25">
        <w:trPr>
          <w:cantSplit/>
        </w:trPr>
        <w:tc>
          <w:tcPr>
            <w:tcW w:w="193" w:type="pct"/>
            <w:shd w:val="clear" w:color="auto" w:fill="auto"/>
          </w:tcPr>
          <w:p w14:paraId="309B1776" w14:textId="77777777" w:rsidR="003966A5" w:rsidRPr="00F74481" w:rsidRDefault="003966A5" w:rsidP="000B5C4E">
            <w:pPr>
              <w:pStyle w:val="BodyTextTable"/>
              <w:numPr>
                <w:ilvl w:val="0"/>
                <w:numId w:val="20"/>
              </w:numPr>
            </w:pPr>
          </w:p>
        </w:tc>
        <w:tc>
          <w:tcPr>
            <w:tcW w:w="884" w:type="pct"/>
            <w:shd w:val="clear" w:color="auto" w:fill="auto"/>
          </w:tcPr>
          <w:p w14:paraId="48DFDACA" w14:textId="77777777" w:rsidR="003966A5" w:rsidRDefault="003966A5" w:rsidP="00BB6C25">
            <w:pPr>
              <w:pStyle w:val="BodyTextTable"/>
            </w:pPr>
            <w:r>
              <w:t>Brand</w:t>
            </w:r>
          </w:p>
        </w:tc>
        <w:tc>
          <w:tcPr>
            <w:tcW w:w="570" w:type="pct"/>
            <w:shd w:val="clear" w:color="auto" w:fill="auto"/>
          </w:tcPr>
          <w:p w14:paraId="4ED957D1" w14:textId="77777777" w:rsidR="003966A5" w:rsidRDefault="003966A5" w:rsidP="00BB6C25">
            <w:pPr>
              <w:pStyle w:val="BodyTextTable"/>
            </w:pPr>
            <w:r>
              <w:t>string</w:t>
            </w:r>
          </w:p>
        </w:tc>
        <w:tc>
          <w:tcPr>
            <w:tcW w:w="338" w:type="pct"/>
            <w:shd w:val="clear" w:color="auto" w:fill="auto"/>
          </w:tcPr>
          <w:p w14:paraId="030ABE01" w14:textId="77777777" w:rsidR="003966A5" w:rsidRDefault="003966A5" w:rsidP="00BB6C25">
            <w:pPr>
              <w:pStyle w:val="BodyTextTable"/>
            </w:pPr>
            <w:r>
              <w:t>M</w:t>
            </w:r>
          </w:p>
        </w:tc>
        <w:tc>
          <w:tcPr>
            <w:tcW w:w="1317" w:type="pct"/>
            <w:shd w:val="clear" w:color="auto" w:fill="auto"/>
          </w:tcPr>
          <w:p w14:paraId="4E27CE01" w14:textId="6A90F7CC" w:rsidR="003966A5" w:rsidRPr="005926FE" w:rsidRDefault="003966A5" w:rsidP="000E7B91">
            <w:pPr>
              <w:pStyle w:val="BodyTextTable"/>
            </w:pPr>
            <w:r w:rsidRPr="000E7B91">
              <w:t xml:space="preserve">Brand of the subscriber as defined on the </w:t>
            </w:r>
            <w:r w:rsidR="007721C1" w:rsidRPr="000E7B91">
              <w:t xml:space="preserve">Postpaid </w:t>
            </w:r>
            <w:r w:rsidRPr="000E7B91">
              <w:t>subscriber profile</w:t>
            </w:r>
          </w:p>
        </w:tc>
        <w:tc>
          <w:tcPr>
            <w:tcW w:w="1698" w:type="pct"/>
            <w:shd w:val="clear" w:color="auto" w:fill="auto"/>
          </w:tcPr>
          <w:p w14:paraId="6816EB8F" w14:textId="1F782707" w:rsidR="003966A5" w:rsidRDefault="003966A5" w:rsidP="00BB6C25">
            <w:pPr>
              <w:pStyle w:val="BodyTextTable"/>
            </w:pPr>
            <w:r w:rsidRPr="00A41058">
              <w:t xml:space="preserve">Smart </w:t>
            </w:r>
            <w:r w:rsidR="005536E5">
              <w:t>Post</w:t>
            </w:r>
            <w:r>
              <w:t>paid</w:t>
            </w:r>
          </w:p>
        </w:tc>
      </w:tr>
      <w:tr w:rsidR="003966A5" w:rsidRPr="00F74481" w14:paraId="106F8EE8" w14:textId="77777777" w:rsidTr="00BB6C25">
        <w:trPr>
          <w:cantSplit/>
        </w:trPr>
        <w:tc>
          <w:tcPr>
            <w:tcW w:w="193" w:type="pct"/>
            <w:shd w:val="clear" w:color="auto" w:fill="auto"/>
          </w:tcPr>
          <w:p w14:paraId="08897AD7" w14:textId="77777777" w:rsidR="003966A5" w:rsidRPr="00F74481" w:rsidRDefault="003966A5" w:rsidP="000B5C4E">
            <w:pPr>
              <w:pStyle w:val="BodyTextTable"/>
              <w:numPr>
                <w:ilvl w:val="0"/>
                <w:numId w:val="20"/>
              </w:numPr>
            </w:pPr>
          </w:p>
        </w:tc>
        <w:tc>
          <w:tcPr>
            <w:tcW w:w="884" w:type="pct"/>
            <w:shd w:val="clear" w:color="auto" w:fill="auto"/>
          </w:tcPr>
          <w:p w14:paraId="1D3A50D7" w14:textId="77777777" w:rsidR="003966A5" w:rsidRPr="00F74481" w:rsidRDefault="003966A5" w:rsidP="00BB6C25">
            <w:pPr>
              <w:pStyle w:val="BodyTextTable"/>
            </w:pPr>
            <w:r w:rsidRPr="00D57A0D">
              <w:t>Experience name</w:t>
            </w:r>
          </w:p>
        </w:tc>
        <w:tc>
          <w:tcPr>
            <w:tcW w:w="570" w:type="pct"/>
            <w:shd w:val="clear" w:color="auto" w:fill="auto"/>
          </w:tcPr>
          <w:p w14:paraId="613C0D90" w14:textId="77777777" w:rsidR="003966A5" w:rsidRPr="00F74481" w:rsidRDefault="003966A5" w:rsidP="00BB6C25">
            <w:pPr>
              <w:pStyle w:val="BodyTextTable"/>
            </w:pPr>
            <w:r w:rsidRPr="00F74481">
              <w:t>String</w:t>
            </w:r>
          </w:p>
        </w:tc>
        <w:tc>
          <w:tcPr>
            <w:tcW w:w="338" w:type="pct"/>
            <w:shd w:val="clear" w:color="auto" w:fill="auto"/>
          </w:tcPr>
          <w:p w14:paraId="57E135C3" w14:textId="77777777" w:rsidR="003966A5" w:rsidRPr="00F74481" w:rsidRDefault="003966A5" w:rsidP="00BB6C25">
            <w:pPr>
              <w:pStyle w:val="BodyTextTable"/>
            </w:pPr>
            <w:r w:rsidRPr="00F74481">
              <w:t>M</w:t>
            </w:r>
          </w:p>
        </w:tc>
        <w:tc>
          <w:tcPr>
            <w:tcW w:w="1317" w:type="pct"/>
            <w:shd w:val="clear" w:color="auto" w:fill="auto"/>
          </w:tcPr>
          <w:p w14:paraId="75D85B9E" w14:textId="77777777" w:rsidR="003966A5" w:rsidRPr="00F74481" w:rsidRDefault="003966A5" w:rsidP="00BB6C25">
            <w:pPr>
              <w:pStyle w:val="BodyTextTable"/>
            </w:pPr>
            <w:r w:rsidRPr="00D57A0D">
              <w:rPr>
                <w:rFonts w:eastAsia="Times New Roman" w:cs="Times New Roman"/>
                <w:sz w:val="20"/>
                <w:szCs w:val="22"/>
              </w:rPr>
              <w:t>The experience name</w:t>
            </w:r>
          </w:p>
        </w:tc>
        <w:tc>
          <w:tcPr>
            <w:tcW w:w="1698" w:type="pct"/>
            <w:shd w:val="clear" w:color="auto" w:fill="auto"/>
          </w:tcPr>
          <w:p w14:paraId="083FBE2E" w14:textId="77777777" w:rsidR="003966A5" w:rsidRPr="00F74481" w:rsidRDefault="003966A5" w:rsidP="00BB6C25">
            <w:pPr>
              <w:pStyle w:val="BodyTextTable"/>
            </w:pPr>
            <w:proofErr w:type="spellStart"/>
            <w:r w:rsidRPr="00ED5673">
              <w:t>PP_ECL_Optin</w:t>
            </w:r>
            <w:proofErr w:type="spellEnd"/>
          </w:p>
        </w:tc>
      </w:tr>
      <w:tr w:rsidR="003966A5" w:rsidRPr="00F74481" w14:paraId="565EA1DB" w14:textId="77777777" w:rsidTr="00BB6C25">
        <w:trPr>
          <w:cantSplit/>
        </w:trPr>
        <w:tc>
          <w:tcPr>
            <w:tcW w:w="193" w:type="pct"/>
            <w:shd w:val="clear" w:color="auto" w:fill="auto"/>
          </w:tcPr>
          <w:p w14:paraId="22CA037E" w14:textId="77777777" w:rsidR="003966A5" w:rsidRPr="00F74481" w:rsidRDefault="003966A5" w:rsidP="000B5C4E">
            <w:pPr>
              <w:pStyle w:val="BodyTextTable"/>
              <w:numPr>
                <w:ilvl w:val="0"/>
                <w:numId w:val="20"/>
              </w:numPr>
            </w:pPr>
          </w:p>
        </w:tc>
        <w:tc>
          <w:tcPr>
            <w:tcW w:w="884" w:type="pct"/>
            <w:shd w:val="clear" w:color="auto" w:fill="auto"/>
          </w:tcPr>
          <w:p w14:paraId="3AF4CEDE" w14:textId="77777777" w:rsidR="003966A5" w:rsidRPr="00F74481" w:rsidRDefault="003966A5" w:rsidP="00BB6C25">
            <w:pPr>
              <w:pStyle w:val="BodyTextTable"/>
            </w:pPr>
            <w:r w:rsidRPr="00ED5673">
              <w:t xml:space="preserve">From Eligible Date </w:t>
            </w:r>
            <w:proofErr w:type="spellStart"/>
            <w:r w:rsidRPr="00ED5673">
              <w:t>Prt</w:t>
            </w:r>
            <w:proofErr w:type="spellEnd"/>
          </w:p>
        </w:tc>
        <w:tc>
          <w:tcPr>
            <w:tcW w:w="570" w:type="pct"/>
            <w:shd w:val="clear" w:color="auto" w:fill="auto"/>
          </w:tcPr>
          <w:p w14:paraId="5CB0E92C" w14:textId="77777777" w:rsidR="003966A5" w:rsidRPr="00F74481" w:rsidRDefault="003966A5" w:rsidP="00BB6C25">
            <w:pPr>
              <w:pStyle w:val="BodyTextTable"/>
            </w:pPr>
            <w:r w:rsidRPr="00F74481">
              <w:t>Date</w:t>
            </w:r>
          </w:p>
        </w:tc>
        <w:tc>
          <w:tcPr>
            <w:tcW w:w="338" w:type="pct"/>
            <w:shd w:val="clear" w:color="auto" w:fill="auto"/>
          </w:tcPr>
          <w:p w14:paraId="09EE249D" w14:textId="77777777" w:rsidR="003966A5" w:rsidRPr="00F74481" w:rsidRDefault="003966A5" w:rsidP="00BB6C25">
            <w:pPr>
              <w:pStyle w:val="BodyTextTable"/>
            </w:pPr>
            <w:r w:rsidRPr="00F74481">
              <w:t>M</w:t>
            </w:r>
          </w:p>
        </w:tc>
        <w:tc>
          <w:tcPr>
            <w:tcW w:w="1317" w:type="pct"/>
            <w:shd w:val="clear" w:color="auto" w:fill="auto"/>
          </w:tcPr>
          <w:p w14:paraId="0FFF5688" w14:textId="77777777" w:rsidR="003966A5" w:rsidRDefault="003966A5" w:rsidP="00BB6C25">
            <w:pPr>
              <w:pStyle w:val="BodyTextTable"/>
            </w:pPr>
            <w:r>
              <w:t>The d</w:t>
            </w:r>
            <w:r w:rsidRPr="00ED5673">
              <w:t>ate when subscriber became part of the campaign</w:t>
            </w:r>
            <w:r>
              <w:t>, from experience definition</w:t>
            </w:r>
          </w:p>
          <w:p w14:paraId="51A75B6C" w14:textId="77777777" w:rsidR="003966A5" w:rsidRPr="00F74481" w:rsidRDefault="003966A5" w:rsidP="00BB6C25">
            <w:pPr>
              <w:pStyle w:val="BodyTextTable"/>
            </w:pPr>
            <w:r w:rsidRPr="00F74481">
              <w:t>Format: YYYY-MM-DD</w:t>
            </w:r>
          </w:p>
        </w:tc>
        <w:tc>
          <w:tcPr>
            <w:tcW w:w="1698" w:type="pct"/>
            <w:shd w:val="clear" w:color="auto" w:fill="auto"/>
          </w:tcPr>
          <w:p w14:paraId="1C6B2B08" w14:textId="77777777" w:rsidR="003966A5" w:rsidRPr="00F74481" w:rsidRDefault="003966A5" w:rsidP="00BB6C25">
            <w:pPr>
              <w:pStyle w:val="BodyTextTable"/>
            </w:pPr>
            <w:r w:rsidRPr="00ED5673">
              <w:t>202</w:t>
            </w:r>
            <w:r>
              <w:t>1</w:t>
            </w:r>
            <w:r w:rsidRPr="00ED5673">
              <w:t>-0</w:t>
            </w:r>
            <w:r>
              <w:t>1</w:t>
            </w:r>
            <w:r w:rsidRPr="00ED5673">
              <w:t>-</w:t>
            </w:r>
            <w:r>
              <w:t>15</w:t>
            </w:r>
          </w:p>
        </w:tc>
      </w:tr>
      <w:tr w:rsidR="003966A5" w:rsidRPr="00F74481" w14:paraId="691F0B39" w14:textId="77777777" w:rsidTr="00BB6C25">
        <w:trPr>
          <w:cantSplit/>
        </w:trPr>
        <w:tc>
          <w:tcPr>
            <w:tcW w:w="193" w:type="pct"/>
            <w:shd w:val="clear" w:color="auto" w:fill="auto"/>
          </w:tcPr>
          <w:p w14:paraId="07742122" w14:textId="77777777" w:rsidR="003966A5" w:rsidRPr="00F74481" w:rsidRDefault="003966A5" w:rsidP="000B5C4E">
            <w:pPr>
              <w:pStyle w:val="BodyTextTable"/>
              <w:numPr>
                <w:ilvl w:val="0"/>
                <w:numId w:val="20"/>
              </w:numPr>
            </w:pPr>
          </w:p>
        </w:tc>
        <w:tc>
          <w:tcPr>
            <w:tcW w:w="884" w:type="pct"/>
            <w:shd w:val="clear" w:color="auto" w:fill="auto"/>
            <w:vAlign w:val="center"/>
          </w:tcPr>
          <w:p w14:paraId="0D27CF46" w14:textId="77777777" w:rsidR="003966A5" w:rsidRPr="00F74481" w:rsidRDefault="003966A5" w:rsidP="00BB6C25">
            <w:pPr>
              <w:pStyle w:val="BodyTextTable"/>
            </w:pPr>
            <w:r>
              <w:rPr>
                <w:rFonts w:ascii="Calibri" w:hAnsi="Calibri" w:cs="Calibri"/>
                <w:sz w:val="21"/>
                <w:szCs w:val="21"/>
              </w:rPr>
              <w:t>Segment Name</w:t>
            </w:r>
          </w:p>
        </w:tc>
        <w:tc>
          <w:tcPr>
            <w:tcW w:w="570" w:type="pct"/>
            <w:shd w:val="clear" w:color="auto" w:fill="auto"/>
          </w:tcPr>
          <w:p w14:paraId="4B477391" w14:textId="77777777" w:rsidR="003966A5" w:rsidRPr="00F74481" w:rsidRDefault="003966A5" w:rsidP="00BB6C25">
            <w:pPr>
              <w:pStyle w:val="BodyTextTable"/>
            </w:pPr>
            <w:r w:rsidRPr="00F74481">
              <w:t>String</w:t>
            </w:r>
          </w:p>
        </w:tc>
        <w:tc>
          <w:tcPr>
            <w:tcW w:w="338" w:type="pct"/>
            <w:shd w:val="clear" w:color="auto" w:fill="auto"/>
          </w:tcPr>
          <w:p w14:paraId="0F2951ED" w14:textId="77777777" w:rsidR="003966A5" w:rsidRPr="00F74481" w:rsidRDefault="003966A5" w:rsidP="00BB6C25">
            <w:pPr>
              <w:pStyle w:val="BodyTextTable"/>
            </w:pPr>
            <w:r w:rsidRPr="00F74481">
              <w:t>O</w:t>
            </w:r>
          </w:p>
        </w:tc>
        <w:tc>
          <w:tcPr>
            <w:tcW w:w="1317" w:type="pct"/>
            <w:shd w:val="clear" w:color="auto" w:fill="auto"/>
          </w:tcPr>
          <w:p w14:paraId="3F38B92E" w14:textId="77777777" w:rsidR="003966A5" w:rsidRPr="00F74481" w:rsidRDefault="003966A5" w:rsidP="00BB6C25">
            <w:pPr>
              <w:pStyle w:val="BodyTextTable"/>
            </w:pPr>
            <w:r w:rsidRPr="00DC3B8E">
              <w:t>Segment Name from Experience Assignment</w:t>
            </w:r>
          </w:p>
        </w:tc>
        <w:tc>
          <w:tcPr>
            <w:tcW w:w="1698" w:type="pct"/>
            <w:shd w:val="clear" w:color="auto" w:fill="auto"/>
          </w:tcPr>
          <w:p w14:paraId="7E24E982" w14:textId="77777777" w:rsidR="003966A5" w:rsidRPr="00F74481" w:rsidRDefault="003966A5" w:rsidP="00BB6C25">
            <w:pPr>
              <w:pStyle w:val="BodyTextTable"/>
            </w:pPr>
            <w:r w:rsidRPr="00DC3B8E">
              <w:t>SMART_ECL</w:t>
            </w:r>
          </w:p>
        </w:tc>
      </w:tr>
      <w:tr w:rsidR="003966A5" w:rsidRPr="00F74481" w14:paraId="6F2B9F57" w14:textId="77777777" w:rsidTr="00BB6C25">
        <w:trPr>
          <w:cantSplit/>
        </w:trPr>
        <w:tc>
          <w:tcPr>
            <w:tcW w:w="193" w:type="pct"/>
            <w:shd w:val="clear" w:color="auto" w:fill="auto"/>
          </w:tcPr>
          <w:p w14:paraId="66FE723B" w14:textId="77777777" w:rsidR="003966A5" w:rsidRPr="00F74481" w:rsidRDefault="003966A5" w:rsidP="000B5C4E">
            <w:pPr>
              <w:pStyle w:val="BodyTextTable"/>
              <w:numPr>
                <w:ilvl w:val="0"/>
                <w:numId w:val="20"/>
              </w:numPr>
            </w:pPr>
          </w:p>
        </w:tc>
        <w:tc>
          <w:tcPr>
            <w:tcW w:w="884" w:type="pct"/>
            <w:shd w:val="clear" w:color="auto" w:fill="auto"/>
            <w:vAlign w:val="center"/>
          </w:tcPr>
          <w:p w14:paraId="4A712A2F" w14:textId="77777777" w:rsidR="003966A5" w:rsidRPr="00F74481" w:rsidRDefault="003966A5" w:rsidP="00BB6C25">
            <w:pPr>
              <w:pStyle w:val="BodyTextTable"/>
            </w:pPr>
            <w:r>
              <w:rPr>
                <w:rFonts w:ascii="Calibri" w:hAnsi="Calibri" w:cs="Calibri"/>
                <w:sz w:val="21"/>
                <w:szCs w:val="21"/>
              </w:rPr>
              <w:t>Instance Name</w:t>
            </w:r>
          </w:p>
        </w:tc>
        <w:tc>
          <w:tcPr>
            <w:tcW w:w="570" w:type="pct"/>
            <w:shd w:val="clear" w:color="auto" w:fill="auto"/>
          </w:tcPr>
          <w:p w14:paraId="726C245D" w14:textId="77777777" w:rsidR="003966A5" w:rsidRPr="00F74481" w:rsidRDefault="003966A5" w:rsidP="00BB6C25">
            <w:pPr>
              <w:pStyle w:val="BodyTextTable"/>
            </w:pPr>
            <w:r w:rsidRPr="00F74481">
              <w:t>String</w:t>
            </w:r>
          </w:p>
        </w:tc>
        <w:tc>
          <w:tcPr>
            <w:tcW w:w="338" w:type="pct"/>
            <w:shd w:val="clear" w:color="auto" w:fill="auto"/>
          </w:tcPr>
          <w:p w14:paraId="39BBF514" w14:textId="77777777" w:rsidR="003966A5" w:rsidRPr="00F74481" w:rsidRDefault="003966A5" w:rsidP="00BB6C25">
            <w:pPr>
              <w:pStyle w:val="BodyTextTable"/>
            </w:pPr>
            <w:r>
              <w:t>O</w:t>
            </w:r>
          </w:p>
        </w:tc>
        <w:tc>
          <w:tcPr>
            <w:tcW w:w="1317" w:type="pct"/>
            <w:shd w:val="clear" w:color="auto" w:fill="auto"/>
          </w:tcPr>
          <w:p w14:paraId="7AB5CC51" w14:textId="77777777" w:rsidR="003966A5" w:rsidRPr="00F74481" w:rsidRDefault="003966A5" w:rsidP="00BB6C25">
            <w:pPr>
              <w:pStyle w:val="BodyTextTable"/>
            </w:pPr>
            <w:r>
              <w:t>I</w:t>
            </w:r>
            <w:r w:rsidRPr="00DC3B8E">
              <w:t xml:space="preserve">nstance name </w:t>
            </w:r>
            <w:r>
              <w:t xml:space="preserve">that triggered the experience </w:t>
            </w:r>
          </w:p>
        </w:tc>
        <w:tc>
          <w:tcPr>
            <w:tcW w:w="1698" w:type="pct"/>
            <w:shd w:val="clear" w:color="auto" w:fill="auto"/>
          </w:tcPr>
          <w:p w14:paraId="2B6C2747" w14:textId="77777777" w:rsidR="003966A5" w:rsidRPr="00F74481" w:rsidRDefault="003966A5" w:rsidP="00BB6C25">
            <w:pPr>
              <w:pStyle w:val="BodyTextTable"/>
            </w:pPr>
            <w:r w:rsidRPr="00DC3B8E">
              <w:t>SPD_ECL_01</w:t>
            </w:r>
          </w:p>
        </w:tc>
      </w:tr>
      <w:tr w:rsidR="003966A5" w:rsidRPr="00F74481" w14:paraId="73B0EBB0" w14:textId="77777777" w:rsidTr="00BB6C25">
        <w:trPr>
          <w:cantSplit/>
        </w:trPr>
        <w:tc>
          <w:tcPr>
            <w:tcW w:w="193" w:type="pct"/>
            <w:shd w:val="clear" w:color="auto" w:fill="auto"/>
          </w:tcPr>
          <w:p w14:paraId="778CB08F" w14:textId="77777777" w:rsidR="003966A5" w:rsidRPr="00F74481" w:rsidRDefault="003966A5" w:rsidP="000B5C4E">
            <w:pPr>
              <w:pStyle w:val="BodyTextTable"/>
              <w:numPr>
                <w:ilvl w:val="0"/>
                <w:numId w:val="20"/>
              </w:numPr>
            </w:pPr>
          </w:p>
        </w:tc>
        <w:tc>
          <w:tcPr>
            <w:tcW w:w="884" w:type="pct"/>
            <w:shd w:val="clear" w:color="auto" w:fill="auto"/>
            <w:vAlign w:val="center"/>
          </w:tcPr>
          <w:p w14:paraId="6B5E43C6" w14:textId="77777777" w:rsidR="003966A5" w:rsidRPr="00F74481" w:rsidRDefault="003966A5" w:rsidP="00BB6C25">
            <w:pPr>
              <w:pStyle w:val="BodyTextTable"/>
            </w:pPr>
            <w:r>
              <w:rPr>
                <w:rFonts w:ascii="Calibri" w:hAnsi="Calibri" w:cs="Calibri"/>
                <w:sz w:val="21"/>
                <w:szCs w:val="21"/>
              </w:rPr>
              <w:t>Experience Milestone</w:t>
            </w:r>
          </w:p>
        </w:tc>
        <w:tc>
          <w:tcPr>
            <w:tcW w:w="570" w:type="pct"/>
            <w:shd w:val="clear" w:color="auto" w:fill="auto"/>
          </w:tcPr>
          <w:p w14:paraId="1A5AFD71" w14:textId="77777777" w:rsidR="003966A5" w:rsidRPr="00F74481" w:rsidRDefault="003966A5" w:rsidP="00BB6C25">
            <w:pPr>
              <w:pStyle w:val="BodyTextTable"/>
            </w:pPr>
            <w:r w:rsidRPr="00F74481">
              <w:t>String</w:t>
            </w:r>
          </w:p>
        </w:tc>
        <w:tc>
          <w:tcPr>
            <w:tcW w:w="338" w:type="pct"/>
            <w:shd w:val="clear" w:color="auto" w:fill="auto"/>
          </w:tcPr>
          <w:p w14:paraId="2FB98AEE" w14:textId="77777777" w:rsidR="003966A5" w:rsidRPr="00F74481" w:rsidRDefault="003966A5" w:rsidP="00BB6C25">
            <w:pPr>
              <w:pStyle w:val="BodyTextTable"/>
            </w:pPr>
            <w:r w:rsidRPr="00F74481">
              <w:t>M</w:t>
            </w:r>
          </w:p>
        </w:tc>
        <w:tc>
          <w:tcPr>
            <w:tcW w:w="1317" w:type="pct"/>
            <w:shd w:val="clear" w:color="auto" w:fill="auto"/>
          </w:tcPr>
          <w:p w14:paraId="7C138CBF" w14:textId="7CCBACDC" w:rsidR="003966A5" w:rsidRPr="00F74481" w:rsidRDefault="003966A5" w:rsidP="00BB6C25">
            <w:pPr>
              <w:pStyle w:val="BodyTextTable"/>
            </w:pPr>
            <w:r w:rsidRPr="00DC3B8E">
              <w:t>Last milestone recorded on the experience</w:t>
            </w:r>
            <w:r w:rsidR="004A5C2A">
              <w:t xml:space="preserve"> Success / No success</w:t>
            </w:r>
          </w:p>
        </w:tc>
        <w:tc>
          <w:tcPr>
            <w:tcW w:w="1698" w:type="pct"/>
            <w:shd w:val="clear" w:color="auto" w:fill="auto"/>
          </w:tcPr>
          <w:p w14:paraId="150B75BF" w14:textId="76B25402" w:rsidR="003966A5" w:rsidRPr="00F74481" w:rsidRDefault="004A5C2A" w:rsidP="00BB6C25">
            <w:pPr>
              <w:pStyle w:val="BodyTextTable"/>
            </w:pPr>
            <w:r>
              <w:t>Success</w:t>
            </w:r>
          </w:p>
        </w:tc>
      </w:tr>
      <w:tr w:rsidR="003966A5" w:rsidRPr="00F74481" w14:paraId="79CB8F14" w14:textId="77777777" w:rsidTr="00BB6C25">
        <w:trPr>
          <w:cantSplit/>
        </w:trPr>
        <w:tc>
          <w:tcPr>
            <w:tcW w:w="193" w:type="pct"/>
            <w:shd w:val="clear" w:color="auto" w:fill="auto"/>
          </w:tcPr>
          <w:p w14:paraId="654EADD4" w14:textId="77777777" w:rsidR="003966A5" w:rsidRPr="00F74481" w:rsidRDefault="003966A5" w:rsidP="000B5C4E">
            <w:pPr>
              <w:pStyle w:val="BodyTextTable"/>
              <w:numPr>
                <w:ilvl w:val="0"/>
                <w:numId w:val="20"/>
              </w:numPr>
            </w:pPr>
          </w:p>
        </w:tc>
        <w:tc>
          <w:tcPr>
            <w:tcW w:w="884" w:type="pct"/>
            <w:shd w:val="clear" w:color="auto" w:fill="auto"/>
            <w:vAlign w:val="center"/>
          </w:tcPr>
          <w:p w14:paraId="166F97A1" w14:textId="3ACCEE1E" w:rsidR="003966A5" w:rsidRPr="00F74481" w:rsidRDefault="003966A5" w:rsidP="00BB6C25">
            <w:pPr>
              <w:pStyle w:val="BodyTextTable"/>
            </w:pPr>
            <w:proofErr w:type="spellStart"/>
            <w:r>
              <w:rPr>
                <w:rFonts w:ascii="Calibri" w:hAnsi="Calibri" w:cs="Calibri"/>
                <w:sz w:val="21"/>
                <w:szCs w:val="21"/>
              </w:rPr>
              <w:t>Optin</w:t>
            </w:r>
            <w:proofErr w:type="spellEnd"/>
            <w:r>
              <w:rPr>
                <w:rFonts w:ascii="Calibri" w:hAnsi="Calibri" w:cs="Calibri"/>
                <w:sz w:val="21"/>
                <w:szCs w:val="21"/>
              </w:rPr>
              <w:t xml:space="preserve"> Code Reply</w:t>
            </w:r>
          </w:p>
        </w:tc>
        <w:tc>
          <w:tcPr>
            <w:tcW w:w="570" w:type="pct"/>
            <w:shd w:val="clear" w:color="auto" w:fill="auto"/>
          </w:tcPr>
          <w:p w14:paraId="5218A765" w14:textId="77777777" w:rsidR="003966A5" w:rsidRPr="00F74481" w:rsidRDefault="003966A5" w:rsidP="00BB6C25">
            <w:pPr>
              <w:pStyle w:val="BodyTextTable"/>
            </w:pPr>
            <w:r w:rsidRPr="00F74481">
              <w:t>String</w:t>
            </w:r>
          </w:p>
        </w:tc>
        <w:tc>
          <w:tcPr>
            <w:tcW w:w="338" w:type="pct"/>
            <w:shd w:val="clear" w:color="auto" w:fill="auto"/>
          </w:tcPr>
          <w:p w14:paraId="16DAB878" w14:textId="77777777" w:rsidR="003966A5" w:rsidRPr="00F74481" w:rsidRDefault="003966A5" w:rsidP="00BB6C25">
            <w:pPr>
              <w:pStyle w:val="BodyTextTable"/>
            </w:pPr>
            <w:r>
              <w:t>M</w:t>
            </w:r>
          </w:p>
        </w:tc>
        <w:tc>
          <w:tcPr>
            <w:tcW w:w="1317" w:type="pct"/>
            <w:shd w:val="clear" w:color="auto" w:fill="auto"/>
          </w:tcPr>
          <w:p w14:paraId="5FE380D9" w14:textId="77777777" w:rsidR="003966A5" w:rsidRPr="00F74481" w:rsidRDefault="003966A5" w:rsidP="00BB6C25">
            <w:pPr>
              <w:pStyle w:val="BodyTextTable"/>
            </w:pPr>
            <w:r w:rsidRPr="00A07091">
              <w:t>The reply</w:t>
            </w:r>
            <w:r>
              <w:t xml:space="preserve"> text</w:t>
            </w:r>
          </w:p>
        </w:tc>
        <w:tc>
          <w:tcPr>
            <w:tcW w:w="1698" w:type="pct"/>
            <w:shd w:val="clear" w:color="auto" w:fill="auto"/>
          </w:tcPr>
          <w:p w14:paraId="35D2F9F2" w14:textId="72A01D49" w:rsidR="003966A5" w:rsidRPr="00F74481" w:rsidRDefault="005536E5" w:rsidP="00BB6C25">
            <w:pPr>
              <w:pStyle w:val="BodyTextTable"/>
            </w:pPr>
            <w:r>
              <w:t>Yes</w:t>
            </w:r>
          </w:p>
        </w:tc>
      </w:tr>
      <w:tr w:rsidR="003966A5" w:rsidRPr="00F74481" w14:paraId="524E7EB0" w14:textId="77777777" w:rsidTr="00BB6C25">
        <w:trPr>
          <w:cantSplit/>
        </w:trPr>
        <w:tc>
          <w:tcPr>
            <w:tcW w:w="193" w:type="pct"/>
            <w:shd w:val="clear" w:color="auto" w:fill="auto"/>
          </w:tcPr>
          <w:p w14:paraId="113CEE20" w14:textId="77777777" w:rsidR="003966A5" w:rsidRPr="00F74481" w:rsidRDefault="003966A5" w:rsidP="000B5C4E">
            <w:pPr>
              <w:pStyle w:val="BodyTextTable"/>
              <w:numPr>
                <w:ilvl w:val="0"/>
                <w:numId w:val="20"/>
              </w:numPr>
            </w:pPr>
          </w:p>
        </w:tc>
        <w:tc>
          <w:tcPr>
            <w:tcW w:w="884" w:type="pct"/>
            <w:shd w:val="clear" w:color="auto" w:fill="auto"/>
            <w:vAlign w:val="center"/>
          </w:tcPr>
          <w:p w14:paraId="6987FED7" w14:textId="47C0520E" w:rsidR="003966A5" w:rsidRPr="00F74481" w:rsidRDefault="003966A5" w:rsidP="00BB6C25">
            <w:pPr>
              <w:pStyle w:val="BodyTextTable"/>
            </w:pPr>
            <w:r>
              <w:rPr>
                <w:rFonts w:ascii="Calibri" w:hAnsi="Calibri" w:cs="Calibri"/>
                <w:sz w:val="21"/>
                <w:szCs w:val="21"/>
              </w:rPr>
              <w:t xml:space="preserve">Date </w:t>
            </w:r>
            <w:r w:rsidR="00DF1F5F">
              <w:rPr>
                <w:rFonts w:ascii="Calibri" w:hAnsi="Calibri" w:cs="Calibri"/>
                <w:sz w:val="21"/>
                <w:szCs w:val="21"/>
              </w:rPr>
              <w:t>and</w:t>
            </w:r>
            <w:r>
              <w:rPr>
                <w:rFonts w:ascii="Calibri" w:hAnsi="Calibri" w:cs="Calibri"/>
                <w:sz w:val="21"/>
                <w:szCs w:val="21"/>
              </w:rPr>
              <w:t xml:space="preserve"> Time of </w:t>
            </w:r>
            <w:proofErr w:type="spellStart"/>
            <w:r>
              <w:rPr>
                <w:rFonts w:ascii="Calibri" w:hAnsi="Calibri" w:cs="Calibri"/>
                <w:sz w:val="21"/>
                <w:szCs w:val="21"/>
              </w:rPr>
              <w:t>Optin</w:t>
            </w:r>
            <w:proofErr w:type="spellEnd"/>
            <w:r>
              <w:rPr>
                <w:rFonts w:ascii="Calibri" w:hAnsi="Calibri" w:cs="Calibri"/>
                <w:sz w:val="21"/>
                <w:szCs w:val="21"/>
              </w:rPr>
              <w:t xml:space="preserve"> Reply</w:t>
            </w:r>
          </w:p>
        </w:tc>
        <w:tc>
          <w:tcPr>
            <w:tcW w:w="570" w:type="pct"/>
            <w:shd w:val="clear" w:color="auto" w:fill="auto"/>
          </w:tcPr>
          <w:p w14:paraId="2148674F" w14:textId="77777777" w:rsidR="003966A5" w:rsidRPr="00F74481" w:rsidRDefault="003966A5" w:rsidP="00BB6C25">
            <w:pPr>
              <w:pStyle w:val="BodyTextTable"/>
            </w:pPr>
            <w:proofErr w:type="spellStart"/>
            <w:r w:rsidRPr="00F74481">
              <w:t>DateTime</w:t>
            </w:r>
            <w:proofErr w:type="spellEnd"/>
          </w:p>
        </w:tc>
        <w:tc>
          <w:tcPr>
            <w:tcW w:w="338" w:type="pct"/>
            <w:shd w:val="clear" w:color="auto" w:fill="auto"/>
          </w:tcPr>
          <w:p w14:paraId="71AFF612" w14:textId="77777777" w:rsidR="003966A5" w:rsidRPr="00F74481" w:rsidRDefault="003966A5" w:rsidP="00BB6C25">
            <w:pPr>
              <w:pStyle w:val="BodyTextTable"/>
            </w:pPr>
            <w:r w:rsidRPr="00F74481">
              <w:t>M</w:t>
            </w:r>
          </w:p>
        </w:tc>
        <w:tc>
          <w:tcPr>
            <w:tcW w:w="1317" w:type="pct"/>
            <w:shd w:val="clear" w:color="auto" w:fill="auto"/>
          </w:tcPr>
          <w:p w14:paraId="06800F79" w14:textId="77777777" w:rsidR="003966A5" w:rsidRDefault="003966A5" w:rsidP="00BB6C25">
            <w:pPr>
              <w:pStyle w:val="BodyTextTable"/>
            </w:pPr>
            <w:r w:rsidRPr="00A07091">
              <w:t>The date and time the reply was received</w:t>
            </w:r>
          </w:p>
          <w:p w14:paraId="79DE3D0A" w14:textId="77777777" w:rsidR="003966A5" w:rsidRDefault="003966A5" w:rsidP="00BB6C25">
            <w:pPr>
              <w:pStyle w:val="BodyTextTable"/>
            </w:pPr>
            <w:r w:rsidRPr="00F74481">
              <w:t>Format: YYYY-MM-DD HH:MM: SS</w:t>
            </w:r>
          </w:p>
          <w:p w14:paraId="5DD8AFA7" w14:textId="77777777" w:rsidR="003966A5" w:rsidRPr="00F74481" w:rsidRDefault="003966A5" w:rsidP="00BB6C25">
            <w:pPr>
              <w:pStyle w:val="BodyTextTable"/>
            </w:pPr>
            <w:r>
              <w:rPr>
                <w:szCs w:val="18"/>
              </w:rPr>
              <w:t>HH is in 24h format</w:t>
            </w:r>
          </w:p>
        </w:tc>
        <w:tc>
          <w:tcPr>
            <w:tcW w:w="1698" w:type="pct"/>
            <w:shd w:val="clear" w:color="auto" w:fill="auto"/>
          </w:tcPr>
          <w:p w14:paraId="5CD77FCB" w14:textId="77777777" w:rsidR="003966A5" w:rsidRPr="00F74481" w:rsidRDefault="003966A5" w:rsidP="00BB6C25">
            <w:pPr>
              <w:pStyle w:val="BodyTextTable"/>
            </w:pPr>
            <w:r w:rsidRPr="00A07091">
              <w:t>202</w:t>
            </w:r>
            <w:r>
              <w:t>1</w:t>
            </w:r>
            <w:r w:rsidRPr="00A07091">
              <w:t>-</w:t>
            </w:r>
            <w:r>
              <w:t>01</w:t>
            </w:r>
            <w:r w:rsidRPr="00A07091">
              <w:t>-</w:t>
            </w:r>
            <w:r>
              <w:t>18</w:t>
            </w:r>
            <w:r w:rsidRPr="00A07091">
              <w:t xml:space="preserve"> 1</w:t>
            </w:r>
            <w:r>
              <w:t>4</w:t>
            </w:r>
            <w:r w:rsidRPr="00A07091">
              <w:t>:</w:t>
            </w:r>
            <w:r>
              <w:t>23</w:t>
            </w:r>
            <w:r w:rsidRPr="00A07091">
              <w:t>:56</w:t>
            </w:r>
          </w:p>
        </w:tc>
      </w:tr>
      <w:tr w:rsidR="003966A5" w:rsidRPr="00F74481" w14:paraId="1CB82FE6" w14:textId="77777777" w:rsidTr="00BB6C25">
        <w:trPr>
          <w:cantSplit/>
        </w:trPr>
        <w:tc>
          <w:tcPr>
            <w:tcW w:w="193" w:type="pct"/>
            <w:shd w:val="clear" w:color="auto" w:fill="auto"/>
          </w:tcPr>
          <w:p w14:paraId="285F0E04" w14:textId="77777777" w:rsidR="003966A5" w:rsidRPr="00F74481" w:rsidRDefault="003966A5" w:rsidP="000B5C4E">
            <w:pPr>
              <w:pStyle w:val="BodyTextTable"/>
              <w:numPr>
                <w:ilvl w:val="0"/>
                <w:numId w:val="20"/>
              </w:numPr>
            </w:pPr>
          </w:p>
        </w:tc>
        <w:tc>
          <w:tcPr>
            <w:tcW w:w="884" w:type="pct"/>
            <w:shd w:val="clear" w:color="auto" w:fill="auto"/>
            <w:vAlign w:val="center"/>
          </w:tcPr>
          <w:p w14:paraId="61A96E64" w14:textId="77777777" w:rsidR="003966A5" w:rsidRPr="00F74481" w:rsidRDefault="003966A5" w:rsidP="00BB6C25">
            <w:pPr>
              <w:pStyle w:val="BodyTextTable"/>
            </w:pPr>
            <w:proofErr w:type="spellStart"/>
            <w:r>
              <w:rPr>
                <w:rFonts w:ascii="Calibri" w:hAnsi="Calibri" w:cs="Calibri"/>
                <w:sz w:val="21"/>
                <w:szCs w:val="21"/>
              </w:rPr>
              <w:t>Optin</w:t>
            </w:r>
            <w:proofErr w:type="spellEnd"/>
            <w:r>
              <w:rPr>
                <w:rFonts w:ascii="Calibri" w:hAnsi="Calibri" w:cs="Calibri"/>
                <w:sz w:val="21"/>
                <w:szCs w:val="21"/>
              </w:rPr>
              <w:t xml:space="preserve"> Reply Successful Tag</w:t>
            </w:r>
          </w:p>
        </w:tc>
        <w:tc>
          <w:tcPr>
            <w:tcW w:w="570" w:type="pct"/>
            <w:shd w:val="clear" w:color="auto" w:fill="auto"/>
          </w:tcPr>
          <w:p w14:paraId="3BFCE259" w14:textId="77777777" w:rsidR="003966A5" w:rsidRPr="00F74481" w:rsidRDefault="003966A5" w:rsidP="00BB6C25">
            <w:pPr>
              <w:pStyle w:val="BodyTextTable"/>
            </w:pPr>
            <w:r w:rsidRPr="00F74481">
              <w:t>String</w:t>
            </w:r>
          </w:p>
        </w:tc>
        <w:tc>
          <w:tcPr>
            <w:tcW w:w="338" w:type="pct"/>
            <w:shd w:val="clear" w:color="auto" w:fill="auto"/>
          </w:tcPr>
          <w:p w14:paraId="6F843903" w14:textId="77777777" w:rsidR="003966A5" w:rsidRPr="00F74481" w:rsidRDefault="003966A5" w:rsidP="00BB6C25">
            <w:pPr>
              <w:pStyle w:val="BodyTextTable"/>
            </w:pPr>
            <w:r>
              <w:t>M</w:t>
            </w:r>
          </w:p>
        </w:tc>
        <w:tc>
          <w:tcPr>
            <w:tcW w:w="1317" w:type="pct"/>
            <w:shd w:val="clear" w:color="auto" w:fill="auto"/>
          </w:tcPr>
          <w:p w14:paraId="3E8C0946" w14:textId="77777777" w:rsidR="003966A5" w:rsidRPr="00F74481" w:rsidRDefault="003966A5" w:rsidP="00BB6C25">
            <w:pPr>
              <w:pStyle w:val="BodyTextTable"/>
            </w:pPr>
            <w:r>
              <w:t>Reply processing status</w:t>
            </w:r>
            <w:r>
              <w:br/>
              <w:t>Fixed value “Success”</w:t>
            </w:r>
          </w:p>
        </w:tc>
        <w:tc>
          <w:tcPr>
            <w:tcW w:w="1698" w:type="pct"/>
            <w:shd w:val="clear" w:color="auto" w:fill="auto"/>
          </w:tcPr>
          <w:p w14:paraId="1D4C8C89" w14:textId="77777777" w:rsidR="003966A5" w:rsidRPr="00F74481" w:rsidRDefault="003966A5" w:rsidP="00BB6C25">
            <w:pPr>
              <w:pStyle w:val="BodyTextTable"/>
            </w:pPr>
            <w:r>
              <w:t>Success</w:t>
            </w:r>
          </w:p>
        </w:tc>
      </w:tr>
    </w:tbl>
    <w:p w14:paraId="0417141E" w14:textId="77777777" w:rsidR="003966A5" w:rsidRPr="003966A5" w:rsidRDefault="003966A5" w:rsidP="003966A5">
      <w:pPr>
        <w:pStyle w:val="BodyText"/>
      </w:pPr>
    </w:p>
    <w:p w14:paraId="09593287" w14:textId="7BD405D4" w:rsidR="00336475" w:rsidRDefault="00336475" w:rsidP="00336475">
      <w:pPr>
        <w:pStyle w:val="Heading2"/>
      </w:pPr>
      <w:bookmarkStart w:id="149" w:name="_Toc70364187"/>
      <w:r>
        <w:t>Home Two ways SMS response extract</w:t>
      </w:r>
      <w:bookmarkEnd w:id="149"/>
    </w:p>
    <w:p w14:paraId="01BDDC54" w14:textId="77777777" w:rsidR="0076105E" w:rsidRPr="00F74481" w:rsidRDefault="0076105E" w:rsidP="0076105E">
      <w:pPr>
        <w:pStyle w:val="Heading3"/>
        <w:keepNext w:val="0"/>
        <w:keepLines w:val="0"/>
      </w:pPr>
      <w:bookmarkStart w:id="150" w:name="_Toc70364188"/>
      <w:r>
        <w:t>File</w:t>
      </w:r>
      <w:bookmarkEnd w:id="150"/>
    </w:p>
    <w:p w14:paraId="6BBA3DB5" w14:textId="42634BA9" w:rsidR="0076105E" w:rsidRPr="00F74481" w:rsidRDefault="0076105E" w:rsidP="0076105E">
      <w:pPr>
        <w:pStyle w:val="BodyText"/>
      </w:pPr>
      <w:r w:rsidRPr="00F74481">
        <w:rPr>
          <w:rFonts w:eastAsiaTheme="minorHAnsi"/>
        </w:rPr>
        <w:t xml:space="preserve">Engage will generate </w:t>
      </w:r>
      <w:r w:rsidR="00A00638">
        <w:rPr>
          <w:rFonts w:eastAsiaTheme="minorHAnsi"/>
        </w:rPr>
        <w:t>periodic</w:t>
      </w:r>
      <w:r w:rsidR="00A00638" w:rsidRPr="00F74481">
        <w:rPr>
          <w:rFonts w:eastAsiaTheme="minorHAnsi"/>
        </w:rPr>
        <w:t xml:space="preserve"> </w:t>
      </w:r>
      <w:r w:rsidRPr="00F74481">
        <w:rPr>
          <w:rFonts w:eastAsiaTheme="minorHAnsi"/>
        </w:rPr>
        <w:t xml:space="preserve">file containing </w:t>
      </w:r>
      <w:r>
        <w:rPr>
          <w:rFonts w:eastAsiaTheme="minorHAnsi"/>
        </w:rPr>
        <w:t>home subscribers two ways SMS responses</w:t>
      </w:r>
      <w:r w:rsidRPr="00F74481">
        <w:rPr>
          <w:rFonts w:eastAsiaTheme="minorHAnsi"/>
        </w:rPr>
        <w:t>.</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2412"/>
        <w:gridCol w:w="13"/>
        <w:gridCol w:w="6925"/>
      </w:tblGrid>
      <w:tr w:rsidR="0076105E" w:rsidRPr="00F74481" w14:paraId="2A7F76BF" w14:textId="77777777" w:rsidTr="00BB6C25">
        <w:trPr>
          <w:cantSplit/>
          <w:tblHeader/>
        </w:trPr>
        <w:tc>
          <w:tcPr>
            <w:tcW w:w="1297" w:type="pct"/>
            <w:gridSpan w:val="2"/>
            <w:shd w:val="clear" w:color="auto" w:fill="626469"/>
            <w:vAlign w:val="center"/>
          </w:tcPr>
          <w:p w14:paraId="62DE35A0" w14:textId="77777777" w:rsidR="0076105E" w:rsidRPr="00F74481" w:rsidRDefault="0076105E" w:rsidP="00BB6C25">
            <w:pPr>
              <w:pStyle w:val="HeaderTable"/>
              <w:keepNext w:val="0"/>
              <w:keepLines w:val="0"/>
              <w:rPr>
                <w:color w:val="FFFFFF"/>
              </w:rPr>
            </w:pPr>
            <w:r w:rsidRPr="00F74481">
              <w:rPr>
                <w:color w:val="FFFFFF"/>
              </w:rPr>
              <w:t>Type</w:t>
            </w:r>
          </w:p>
        </w:tc>
        <w:tc>
          <w:tcPr>
            <w:tcW w:w="3703" w:type="pct"/>
            <w:shd w:val="clear" w:color="auto" w:fill="626469"/>
            <w:vAlign w:val="center"/>
          </w:tcPr>
          <w:p w14:paraId="01BC290D" w14:textId="77777777" w:rsidR="0076105E" w:rsidRPr="00F74481" w:rsidRDefault="0076105E" w:rsidP="00BB6C25">
            <w:pPr>
              <w:pStyle w:val="HeaderTable"/>
              <w:keepNext w:val="0"/>
              <w:keepLines w:val="0"/>
              <w:rPr>
                <w:color w:val="FFFFFF"/>
              </w:rPr>
            </w:pPr>
            <w:r w:rsidRPr="00F74481">
              <w:rPr>
                <w:color w:val="FFFFFF"/>
              </w:rPr>
              <w:t>Description</w:t>
            </w:r>
          </w:p>
        </w:tc>
      </w:tr>
      <w:tr w:rsidR="0076105E" w:rsidRPr="00F74481" w14:paraId="1DF37C4A" w14:textId="77777777" w:rsidTr="00BB6C25">
        <w:trPr>
          <w:cantSplit/>
          <w:tblHeader/>
        </w:trPr>
        <w:tc>
          <w:tcPr>
            <w:tcW w:w="1290" w:type="pct"/>
            <w:tcBorders>
              <w:bottom w:val="single" w:sz="4" w:space="0" w:color="808080"/>
            </w:tcBorders>
            <w:shd w:val="clear" w:color="auto" w:fill="auto"/>
          </w:tcPr>
          <w:p w14:paraId="76FB3881" w14:textId="77777777" w:rsidR="0076105E" w:rsidRPr="00F74481" w:rsidRDefault="0076105E" w:rsidP="00BB6C25">
            <w:pPr>
              <w:pStyle w:val="BodyTextTable"/>
              <w:rPr>
                <w:b/>
                <w:bCs/>
              </w:rPr>
            </w:pPr>
            <w:r w:rsidRPr="00F74481">
              <w:rPr>
                <w:b/>
                <w:bCs/>
              </w:rPr>
              <w:t>File Format</w:t>
            </w:r>
          </w:p>
        </w:tc>
        <w:tc>
          <w:tcPr>
            <w:tcW w:w="3710" w:type="pct"/>
            <w:gridSpan w:val="2"/>
            <w:tcBorders>
              <w:bottom w:val="single" w:sz="4" w:space="0" w:color="808080"/>
            </w:tcBorders>
            <w:shd w:val="clear" w:color="auto" w:fill="auto"/>
          </w:tcPr>
          <w:p w14:paraId="1EB3A9C5" w14:textId="77777777" w:rsidR="0076105E" w:rsidRPr="00F74481" w:rsidRDefault="0076105E" w:rsidP="00BB6C25">
            <w:pPr>
              <w:pStyle w:val="BodyText"/>
              <w:ind w:left="0"/>
              <w:rPr>
                <w:sz w:val="18"/>
                <w:szCs w:val="18"/>
              </w:rPr>
            </w:pPr>
            <w:r w:rsidRPr="00F74481">
              <w:rPr>
                <w:sz w:val="18"/>
                <w:szCs w:val="18"/>
              </w:rPr>
              <w:t>CSV:</w:t>
            </w:r>
          </w:p>
          <w:p w14:paraId="6D84BC9C" w14:textId="77777777" w:rsidR="0076105E" w:rsidRPr="00F74481" w:rsidRDefault="0076105E" w:rsidP="0076105E">
            <w:pPr>
              <w:pStyle w:val="BodyText"/>
              <w:ind w:left="0"/>
              <w:rPr>
                <w:sz w:val="18"/>
                <w:szCs w:val="18"/>
              </w:rPr>
            </w:pPr>
            <w:r w:rsidRPr="00F74481">
              <w:rPr>
                <w:b/>
                <w:bCs/>
                <w:i/>
                <w:iCs/>
                <w:sz w:val="18"/>
                <w:szCs w:val="20"/>
              </w:rPr>
              <w:t>Character encoding</w:t>
            </w:r>
            <w:r w:rsidRPr="00F74481">
              <w:rPr>
                <w:sz w:val="18"/>
                <w:szCs w:val="20"/>
              </w:rPr>
              <w:t>: UTF8.</w:t>
            </w:r>
          </w:p>
          <w:p w14:paraId="1844A8E8" w14:textId="77777777" w:rsidR="0076105E" w:rsidRPr="00F74481" w:rsidRDefault="0076105E" w:rsidP="0076105E">
            <w:pPr>
              <w:pStyle w:val="BodyText"/>
              <w:ind w:left="0"/>
              <w:rPr>
                <w:sz w:val="18"/>
                <w:szCs w:val="18"/>
              </w:rPr>
            </w:pPr>
            <w:r w:rsidRPr="00F74481">
              <w:rPr>
                <w:b/>
                <w:bCs/>
                <w:i/>
                <w:iCs/>
                <w:sz w:val="18"/>
                <w:szCs w:val="20"/>
              </w:rPr>
              <w:t>Field separator</w:t>
            </w:r>
            <w:r w:rsidRPr="00F74481">
              <w:rPr>
                <w:sz w:val="18"/>
                <w:szCs w:val="20"/>
              </w:rPr>
              <w:t>: Vertical bar (pipe) – '|' (U+007C)</w:t>
            </w:r>
          </w:p>
          <w:p w14:paraId="1D10860E" w14:textId="77777777" w:rsidR="0076105E" w:rsidRPr="00F74481" w:rsidRDefault="0076105E" w:rsidP="0076105E">
            <w:pPr>
              <w:ind w:left="0"/>
            </w:pPr>
            <w:r w:rsidRPr="0076105E">
              <w:rPr>
                <w:b/>
                <w:bCs/>
                <w:i/>
                <w:iCs/>
                <w:sz w:val="18"/>
                <w:szCs w:val="20"/>
              </w:rPr>
              <w:t>Record separator</w:t>
            </w:r>
            <w:r w:rsidRPr="00F74481">
              <w:t>: Line Feed (U+000A).</w:t>
            </w:r>
          </w:p>
        </w:tc>
      </w:tr>
      <w:tr w:rsidR="0076105E" w:rsidRPr="00F74481" w14:paraId="44D62F2A" w14:textId="77777777" w:rsidTr="00BB6C25">
        <w:trPr>
          <w:cantSplit/>
          <w:tblHeader/>
        </w:trPr>
        <w:tc>
          <w:tcPr>
            <w:tcW w:w="1290" w:type="pct"/>
            <w:tcBorders>
              <w:bottom w:val="single" w:sz="4" w:space="0" w:color="808080"/>
            </w:tcBorders>
            <w:shd w:val="clear" w:color="auto" w:fill="auto"/>
          </w:tcPr>
          <w:p w14:paraId="20F3D503" w14:textId="77777777" w:rsidR="0076105E" w:rsidRPr="00F74481" w:rsidRDefault="0076105E" w:rsidP="00BB6C25">
            <w:pPr>
              <w:pStyle w:val="BodyTextTable"/>
              <w:rPr>
                <w:b/>
                <w:bCs/>
              </w:rPr>
            </w:pPr>
            <w:r w:rsidRPr="00F74481">
              <w:rPr>
                <w:b/>
                <w:bCs/>
              </w:rPr>
              <w:t>File Name Convention</w:t>
            </w:r>
          </w:p>
        </w:tc>
        <w:tc>
          <w:tcPr>
            <w:tcW w:w="3710" w:type="pct"/>
            <w:gridSpan w:val="2"/>
            <w:tcBorders>
              <w:bottom w:val="single" w:sz="4" w:space="0" w:color="808080"/>
            </w:tcBorders>
            <w:shd w:val="clear" w:color="auto" w:fill="auto"/>
          </w:tcPr>
          <w:p w14:paraId="453F9B6C" w14:textId="1B8AA5A1" w:rsidR="0076105E" w:rsidRDefault="002B56FA" w:rsidP="00BB6C25">
            <w:pPr>
              <w:ind w:left="0"/>
              <w:rPr>
                <w:color w:val="000000" w:themeColor="text1"/>
                <w:sz w:val="18"/>
                <w:szCs w:val="18"/>
              </w:rPr>
            </w:pPr>
            <w:r w:rsidRPr="002B56FA">
              <w:rPr>
                <w:color w:val="000000" w:themeColor="text1"/>
                <w:sz w:val="18"/>
                <w:szCs w:val="18"/>
              </w:rPr>
              <w:t>PLDT_2waySMSReply_YYYYMMDD_HHMM.csv</w:t>
            </w:r>
            <w:r>
              <w:rPr>
                <w:color w:val="000000" w:themeColor="text1"/>
                <w:sz w:val="18"/>
                <w:szCs w:val="18"/>
              </w:rPr>
              <w:t xml:space="preserve"> </w:t>
            </w:r>
            <w:r w:rsidR="0076105E">
              <w:rPr>
                <w:color w:val="000000" w:themeColor="text1"/>
                <w:sz w:val="18"/>
                <w:szCs w:val="18"/>
              </w:rPr>
              <w:t xml:space="preserve">where </w:t>
            </w:r>
            <w:r w:rsidR="0076105E">
              <w:rPr>
                <w:sz w:val="18"/>
                <w:szCs w:val="18"/>
              </w:rPr>
              <w:t>HH is in 24h format.</w:t>
            </w:r>
          </w:p>
          <w:p w14:paraId="343A5514" w14:textId="77777777" w:rsidR="0076105E" w:rsidRDefault="0076105E" w:rsidP="00BB6C25">
            <w:pPr>
              <w:ind w:left="0"/>
              <w:rPr>
                <w:sz w:val="18"/>
                <w:szCs w:val="18"/>
              </w:rPr>
            </w:pPr>
            <w:r>
              <w:rPr>
                <w:sz w:val="18"/>
                <w:szCs w:val="18"/>
              </w:rPr>
              <w:t xml:space="preserve">The last date and time for a response to be included in this file. </w:t>
            </w:r>
          </w:p>
          <w:p w14:paraId="3CDEA7BF" w14:textId="52A65298" w:rsidR="0076105E" w:rsidRPr="00F74481" w:rsidRDefault="0076105E" w:rsidP="00BB6C25">
            <w:pPr>
              <w:ind w:left="0"/>
              <w:rPr>
                <w:color w:val="000000" w:themeColor="text1"/>
                <w:sz w:val="18"/>
                <w:szCs w:val="18"/>
              </w:rPr>
            </w:pPr>
            <w:r>
              <w:rPr>
                <w:szCs w:val="18"/>
              </w:rPr>
              <w:t>Example -</w:t>
            </w:r>
            <w:r w:rsidRPr="00F74481">
              <w:rPr>
                <w:szCs w:val="18"/>
              </w:rPr>
              <w:t xml:space="preserve"> </w:t>
            </w:r>
            <w:r w:rsidR="002B56FA" w:rsidRPr="002B56FA">
              <w:rPr>
                <w:color w:val="000000" w:themeColor="text1"/>
                <w:sz w:val="18"/>
                <w:szCs w:val="18"/>
              </w:rPr>
              <w:t>PLDT_2waySMSReply_</w:t>
            </w:r>
            <w:r w:rsidR="002B56FA">
              <w:rPr>
                <w:color w:val="000000" w:themeColor="text1"/>
                <w:sz w:val="18"/>
                <w:szCs w:val="18"/>
              </w:rPr>
              <w:t>1200</w:t>
            </w:r>
            <w:r w:rsidRPr="007C059C">
              <w:rPr>
                <w:color w:val="000000" w:themeColor="text1"/>
                <w:sz w:val="18"/>
                <w:szCs w:val="18"/>
              </w:rPr>
              <w:t>.csv</w:t>
            </w:r>
          </w:p>
        </w:tc>
      </w:tr>
      <w:tr w:rsidR="0076105E" w:rsidRPr="00F74481" w14:paraId="6FFCFE56" w14:textId="77777777" w:rsidTr="00BB6C25">
        <w:trPr>
          <w:cantSplit/>
          <w:tblHeader/>
        </w:trPr>
        <w:tc>
          <w:tcPr>
            <w:tcW w:w="1290" w:type="pct"/>
            <w:tcBorders>
              <w:bottom w:val="single" w:sz="4" w:space="0" w:color="808080"/>
            </w:tcBorders>
            <w:shd w:val="clear" w:color="auto" w:fill="auto"/>
          </w:tcPr>
          <w:p w14:paraId="67DC43DC" w14:textId="77777777" w:rsidR="0076105E" w:rsidRPr="00F74481" w:rsidRDefault="0076105E" w:rsidP="00BB6C25">
            <w:pPr>
              <w:pStyle w:val="BodyTextTable"/>
              <w:rPr>
                <w:b/>
                <w:bCs/>
              </w:rPr>
            </w:pPr>
            <w:r w:rsidRPr="00F74481">
              <w:rPr>
                <w:b/>
                <w:bCs/>
              </w:rPr>
              <w:t>File Compression</w:t>
            </w:r>
          </w:p>
        </w:tc>
        <w:tc>
          <w:tcPr>
            <w:tcW w:w="3710" w:type="pct"/>
            <w:gridSpan w:val="2"/>
            <w:tcBorders>
              <w:bottom w:val="single" w:sz="4" w:space="0" w:color="808080"/>
            </w:tcBorders>
            <w:shd w:val="clear" w:color="auto" w:fill="auto"/>
          </w:tcPr>
          <w:p w14:paraId="08243474" w14:textId="77777777" w:rsidR="0076105E" w:rsidRPr="00F74481" w:rsidRDefault="0076105E" w:rsidP="00BB6C25">
            <w:pPr>
              <w:pStyle w:val="BodyTextTable"/>
              <w:rPr>
                <w:szCs w:val="18"/>
              </w:rPr>
            </w:pPr>
            <w:r w:rsidRPr="00F74481">
              <w:rPr>
                <w:szCs w:val="18"/>
              </w:rPr>
              <w:t>None</w:t>
            </w:r>
          </w:p>
        </w:tc>
      </w:tr>
      <w:tr w:rsidR="0076105E" w:rsidRPr="00F74481" w14:paraId="38E614D4" w14:textId="77777777" w:rsidTr="00BB6C25">
        <w:trPr>
          <w:cantSplit/>
          <w:tblHeader/>
        </w:trPr>
        <w:tc>
          <w:tcPr>
            <w:tcW w:w="1290" w:type="pct"/>
            <w:tcBorders>
              <w:bottom w:val="single" w:sz="4" w:space="0" w:color="808080"/>
            </w:tcBorders>
            <w:shd w:val="clear" w:color="auto" w:fill="auto"/>
          </w:tcPr>
          <w:p w14:paraId="57B60BEC" w14:textId="77777777" w:rsidR="0076105E" w:rsidRPr="00F74481" w:rsidRDefault="0076105E" w:rsidP="00BB6C25">
            <w:pPr>
              <w:pStyle w:val="BodyTextTable"/>
              <w:rPr>
                <w:b/>
                <w:bCs/>
              </w:rPr>
            </w:pPr>
            <w:r w:rsidRPr="00F74481">
              <w:rPr>
                <w:b/>
                <w:bCs/>
              </w:rPr>
              <w:t>File Place</w:t>
            </w:r>
          </w:p>
        </w:tc>
        <w:tc>
          <w:tcPr>
            <w:tcW w:w="3710" w:type="pct"/>
            <w:gridSpan w:val="2"/>
            <w:tcBorders>
              <w:bottom w:val="single" w:sz="4" w:space="0" w:color="808080"/>
            </w:tcBorders>
            <w:shd w:val="clear" w:color="auto" w:fill="auto"/>
          </w:tcPr>
          <w:p w14:paraId="711F1E03" w14:textId="22FB8A63" w:rsidR="002B56FA" w:rsidRPr="002B56FA" w:rsidRDefault="002B56FA" w:rsidP="00BB6C25">
            <w:pPr>
              <w:pStyle w:val="BodyTextTable"/>
              <w:rPr>
                <w:bCs/>
              </w:rPr>
            </w:pPr>
            <w:r w:rsidRPr="002B56FA">
              <w:rPr>
                <w:bCs/>
              </w:rPr>
              <w:t>\\10.30.31.180\AIA_SMS\2WaySMSDump\</w:t>
            </w:r>
          </w:p>
          <w:p w14:paraId="1E262855" w14:textId="7B687360" w:rsidR="0076105E" w:rsidRPr="002B56FA" w:rsidRDefault="0076105E" w:rsidP="00BB6C25">
            <w:pPr>
              <w:pStyle w:val="BodyTextTable"/>
              <w:rPr>
                <w:bCs/>
              </w:rPr>
            </w:pPr>
            <w:r w:rsidRPr="002B56FA">
              <w:rPr>
                <w:bCs/>
              </w:rPr>
              <w:t>The URL is configurable.</w:t>
            </w:r>
          </w:p>
        </w:tc>
      </w:tr>
      <w:tr w:rsidR="0076105E" w:rsidRPr="00F74481" w14:paraId="78FA3A80" w14:textId="77777777" w:rsidTr="00BB6C25">
        <w:trPr>
          <w:cantSplit/>
          <w:tblHeader/>
        </w:trPr>
        <w:tc>
          <w:tcPr>
            <w:tcW w:w="1290" w:type="pct"/>
            <w:tcBorders>
              <w:bottom w:val="single" w:sz="4" w:space="0" w:color="808080"/>
            </w:tcBorders>
            <w:shd w:val="clear" w:color="auto" w:fill="auto"/>
          </w:tcPr>
          <w:p w14:paraId="6DB9DB96" w14:textId="77777777" w:rsidR="0076105E" w:rsidRPr="00F74481" w:rsidRDefault="0076105E" w:rsidP="00BB6C25">
            <w:pPr>
              <w:pStyle w:val="BodyTextTable"/>
              <w:rPr>
                <w:b/>
                <w:bCs/>
              </w:rPr>
            </w:pPr>
            <w:r w:rsidRPr="00F74481">
              <w:rPr>
                <w:b/>
                <w:bCs/>
              </w:rPr>
              <w:t>User &amp; Password</w:t>
            </w:r>
          </w:p>
        </w:tc>
        <w:tc>
          <w:tcPr>
            <w:tcW w:w="3710" w:type="pct"/>
            <w:gridSpan w:val="2"/>
            <w:tcBorders>
              <w:bottom w:val="single" w:sz="4" w:space="0" w:color="808080"/>
            </w:tcBorders>
            <w:shd w:val="clear" w:color="auto" w:fill="auto"/>
          </w:tcPr>
          <w:p w14:paraId="0E29E9C7" w14:textId="77777777" w:rsidR="0076105E" w:rsidRPr="00F74481" w:rsidRDefault="0076105E" w:rsidP="00BB6C25">
            <w:pPr>
              <w:pStyle w:val="BodyTextTable"/>
              <w:rPr>
                <w:highlight w:val="yellow"/>
              </w:rPr>
            </w:pPr>
            <w:r w:rsidRPr="00F74481">
              <w:t xml:space="preserve">To be </w:t>
            </w:r>
            <w:r>
              <w:t xml:space="preserve">defined </w:t>
            </w:r>
            <w:r w:rsidRPr="00F74481">
              <w:t>during integration</w:t>
            </w:r>
            <w:r>
              <w:t>.</w:t>
            </w:r>
          </w:p>
        </w:tc>
      </w:tr>
      <w:tr w:rsidR="0076105E" w:rsidRPr="00F74481" w14:paraId="2ED72805" w14:textId="77777777" w:rsidTr="00BB6C25">
        <w:trPr>
          <w:cantSplit/>
          <w:tblHeader/>
        </w:trPr>
        <w:tc>
          <w:tcPr>
            <w:tcW w:w="1290" w:type="pct"/>
            <w:shd w:val="clear" w:color="auto" w:fill="auto"/>
          </w:tcPr>
          <w:p w14:paraId="32A33E15" w14:textId="77777777" w:rsidR="0076105E" w:rsidRPr="00F74481" w:rsidRDefault="0076105E" w:rsidP="00BB6C25">
            <w:pPr>
              <w:pStyle w:val="BodyTextTable"/>
              <w:rPr>
                <w:b/>
                <w:bCs/>
              </w:rPr>
            </w:pPr>
            <w:r w:rsidRPr="00F74481">
              <w:rPr>
                <w:b/>
                <w:bCs/>
                <w:color w:val="000000"/>
                <w:szCs w:val="18"/>
              </w:rPr>
              <w:t>Upload Completion Rule</w:t>
            </w:r>
          </w:p>
        </w:tc>
        <w:tc>
          <w:tcPr>
            <w:tcW w:w="3710" w:type="pct"/>
            <w:gridSpan w:val="2"/>
            <w:shd w:val="clear" w:color="auto" w:fill="auto"/>
          </w:tcPr>
          <w:p w14:paraId="555D33F3" w14:textId="77777777" w:rsidR="00A00638" w:rsidRPr="00F74481" w:rsidRDefault="00A00638" w:rsidP="00A00638">
            <w:pPr>
              <w:pStyle w:val="BodyTextTable"/>
              <w:rPr>
                <w:color w:val="000000"/>
                <w:szCs w:val="18"/>
              </w:rPr>
            </w:pPr>
            <w:r w:rsidRPr="00F74481">
              <w:rPr>
                <w:color w:val="000000"/>
                <w:szCs w:val="18"/>
              </w:rPr>
              <w:t xml:space="preserve">When file is </w:t>
            </w:r>
            <w:r>
              <w:rPr>
                <w:color w:val="000000"/>
                <w:szCs w:val="18"/>
              </w:rPr>
              <w:t xml:space="preserve">being </w:t>
            </w:r>
            <w:r w:rsidRPr="00F74481">
              <w:rPr>
                <w:color w:val="000000"/>
                <w:szCs w:val="18"/>
              </w:rPr>
              <w:t xml:space="preserve">uploaded its extension </w:t>
            </w:r>
            <w:r>
              <w:rPr>
                <w:color w:val="000000"/>
                <w:szCs w:val="18"/>
              </w:rPr>
              <w:t>is</w:t>
            </w:r>
            <w:r w:rsidRPr="00F74481">
              <w:rPr>
                <w:color w:val="000000"/>
                <w:szCs w:val="18"/>
              </w:rPr>
              <w:t xml:space="preserve"> *.</w:t>
            </w:r>
            <w:proofErr w:type="spellStart"/>
            <w:r w:rsidRPr="00F74481">
              <w:rPr>
                <w:color w:val="000000"/>
                <w:szCs w:val="18"/>
              </w:rPr>
              <w:t>tmp</w:t>
            </w:r>
            <w:proofErr w:type="spellEnd"/>
            <w:r w:rsidRPr="00F74481">
              <w:rPr>
                <w:color w:val="000000"/>
                <w:szCs w:val="18"/>
              </w:rPr>
              <w:t xml:space="preserve">. </w:t>
            </w:r>
          </w:p>
          <w:p w14:paraId="5572C407" w14:textId="739EC891" w:rsidR="0076105E" w:rsidRPr="00F74481" w:rsidRDefault="00A00638" w:rsidP="00A00638">
            <w:pPr>
              <w:pStyle w:val="BodyTextTable"/>
            </w:pPr>
            <w:r w:rsidRPr="00F74481">
              <w:rPr>
                <w:color w:val="000000"/>
                <w:szCs w:val="18"/>
              </w:rPr>
              <w:t xml:space="preserve">Once the file </w:t>
            </w:r>
            <w:r>
              <w:rPr>
                <w:color w:val="000000"/>
                <w:szCs w:val="18"/>
              </w:rPr>
              <w:t>upload was completed</w:t>
            </w:r>
            <w:r w:rsidRPr="00F74481">
              <w:rPr>
                <w:color w:val="000000"/>
                <w:szCs w:val="18"/>
              </w:rPr>
              <w:t xml:space="preserve"> successfully</w:t>
            </w:r>
            <w:r>
              <w:rPr>
                <w:color w:val="000000"/>
                <w:szCs w:val="18"/>
              </w:rPr>
              <w:t>, the suffix</w:t>
            </w:r>
            <w:r w:rsidRPr="00F74481">
              <w:rPr>
                <w:color w:val="000000"/>
                <w:szCs w:val="18"/>
              </w:rPr>
              <w:t xml:space="preserve"> </w:t>
            </w:r>
            <w:r>
              <w:rPr>
                <w:color w:val="000000"/>
                <w:szCs w:val="18"/>
              </w:rPr>
              <w:t>will be changed</w:t>
            </w:r>
            <w:r w:rsidRPr="00F74481">
              <w:rPr>
                <w:color w:val="000000"/>
                <w:szCs w:val="18"/>
              </w:rPr>
              <w:t xml:space="preserve"> </w:t>
            </w:r>
            <w:r>
              <w:rPr>
                <w:color w:val="000000"/>
                <w:szCs w:val="18"/>
              </w:rPr>
              <w:t>to *.csv</w:t>
            </w:r>
            <w:r w:rsidRPr="00F74481">
              <w:rPr>
                <w:color w:val="000000"/>
                <w:szCs w:val="18"/>
              </w:rPr>
              <w:t>.</w:t>
            </w:r>
          </w:p>
        </w:tc>
      </w:tr>
      <w:tr w:rsidR="0076105E" w:rsidRPr="00F74481" w14:paraId="51F1B7CC" w14:textId="77777777" w:rsidTr="00BB6C25">
        <w:trPr>
          <w:cantSplit/>
          <w:tblHeader/>
        </w:trPr>
        <w:tc>
          <w:tcPr>
            <w:tcW w:w="1290" w:type="pct"/>
            <w:shd w:val="clear" w:color="auto" w:fill="auto"/>
          </w:tcPr>
          <w:p w14:paraId="0F271BBD" w14:textId="77777777" w:rsidR="0076105E" w:rsidRPr="00F74481" w:rsidRDefault="0076105E" w:rsidP="00BB6C25">
            <w:pPr>
              <w:pStyle w:val="BodyTextTable"/>
              <w:rPr>
                <w:b/>
                <w:bCs/>
                <w:color w:val="000000"/>
                <w:szCs w:val="18"/>
              </w:rPr>
            </w:pPr>
            <w:r>
              <w:rPr>
                <w:b/>
                <w:bCs/>
                <w:color w:val="000000"/>
                <w:szCs w:val="18"/>
              </w:rPr>
              <w:t>Frequency</w:t>
            </w:r>
          </w:p>
        </w:tc>
        <w:tc>
          <w:tcPr>
            <w:tcW w:w="3710" w:type="pct"/>
            <w:gridSpan w:val="2"/>
            <w:shd w:val="clear" w:color="auto" w:fill="auto"/>
          </w:tcPr>
          <w:p w14:paraId="6A5FE5EB" w14:textId="77777777" w:rsidR="0076105E" w:rsidRDefault="0076105E" w:rsidP="00BB6C25">
            <w:pPr>
              <w:pStyle w:val="BodyTextTable"/>
              <w:rPr>
                <w:color w:val="000000"/>
                <w:szCs w:val="18"/>
              </w:rPr>
            </w:pPr>
            <w:r>
              <w:rPr>
                <w:color w:val="000000"/>
                <w:szCs w:val="18"/>
              </w:rPr>
              <w:t>2 files will be generated every day</w:t>
            </w:r>
          </w:p>
          <w:p w14:paraId="7C04546A" w14:textId="2F861E2F" w:rsidR="0076105E" w:rsidRDefault="0076105E" w:rsidP="000B5C4E">
            <w:pPr>
              <w:pStyle w:val="BodyTextTable"/>
              <w:numPr>
                <w:ilvl w:val="0"/>
                <w:numId w:val="19"/>
              </w:numPr>
              <w:rPr>
                <w:color w:val="000000"/>
                <w:szCs w:val="18"/>
              </w:rPr>
            </w:pPr>
            <w:r>
              <w:rPr>
                <w:color w:val="000000"/>
                <w:szCs w:val="18"/>
              </w:rPr>
              <w:t xml:space="preserve">Responses from </w:t>
            </w:r>
            <w:r w:rsidR="002B56FA">
              <w:rPr>
                <w:color w:val="000000"/>
                <w:szCs w:val="18"/>
              </w:rPr>
              <w:t>00</w:t>
            </w:r>
            <w:r>
              <w:rPr>
                <w:color w:val="000000"/>
                <w:szCs w:val="18"/>
              </w:rPr>
              <w:t>:</w:t>
            </w:r>
            <w:r w:rsidR="002B56FA">
              <w:rPr>
                <w:color w:val="000000"/>
                <w:szCs w:val="18"/>
              </w:rPr>
              <w:t>00</w:t>
            </w:r>
            <w:r>
              <w:rPr>
                <w:color w:val="000000"/>
                <w:szCs w:val="18"/>
              </w:rPr>
              <w:t xml:space="preserve"> included to </w:t>
            </w:r>
            <w:r w:rsidR="002B56FA">
              <w:rPr>
                <w:color w:val="000000"/>
                <w:szCs w:val="18"/>
              </w:rPr>
              <w:t>12</w:t>
            </w:r>
            <w:r>
              <w:rPr>
                <w:color w:val="000000"/>
                <w:szCs w:val="18"/>
              </w:rPr>
              <w:t>:</w:t>
            </w:r>
            <w:r w:rsidR="002B56FA">
              <w:rPr>
                <w:color w:val="000000"/>
                <w:szCs w:val="18"/>
              </w:rPr>
              <w:t>00</w:t>
            </w:r>
            <w:r>
              <w:rPr>
                <w:color w:val="000000"/>
                <w:szCs w:val="18"/>
              </w:rPr>
              <w:t xml:space="preserve"> not included</w:t>
            </w:r>
          </w:p>
          <w:p w14:paraId="4D2763DD" w14:textId="4B287151" w:rsidR="0076105E" w:rsidRDefault="0076105E" w:rsidP="000B5C4E">
            <w:pPr>
              <w:pStyle w:val="BodyTextTable"/>
              <w:numPr>
                <w:ilvl w:val="0"/>
                <w:numId w:val="19"/>
              </w:numPr>
              <w:rPr>
                <w:color w:val="000000"/>
                <w:szCs w:val="18"/>
              </w:rPr>
            </w:pPr>
            <w:r>
              <w:rPr>
                <w:color w:val="000000"/>
                <w:szCs w:val="18"/>
              </w:rPr>
              <w:t xml:space="preserve">Responses from </w:t>
            </w:r>
            <w:r w:rsidR="002B56FA">
              <w:rPr>
                <w:color w:val="000000"/>
                <w:szCs w:val="18"/>
              </w:rPr>
              <w:t>12:00</w:t>
            </w:r>
            <w:r>
              <w:rPr>
                <w:color w:val="000000"/>
                <w:szCs w:val="18"/>
              </w:rPr>
              <w:t xml:space="preserve"> included to 0</w:t>
            </w:r>
            <w:r w:rsidR="002B56FA">
              <w:rPr>
                <w:color w:val="000000"/>
                <w:szCs w:val="18"/>
              </w:rPr>
              <w:t>0</w:t>
            </w:r>
            <w:r>
              <w:rPr>
                <w:color w:val="000000"/>
                <w:szCs w:val="18"/>
              </w:rPr>
              <w:t>:</w:t>
            </w:r>
            <w:r w:rsidR="002B56FA">
              <w:rPr>
                <w:color w:val="000000"/>
                <w:szCs w:val="18"/>
              </w:rPr>
              <w:t>00</w:t>
            </w:r>
            <w:r>
              <w:rPr>
                <w:color w:val="000000"/>
                <w:szCs w:val="18"/>
              </w:rPr>
              <w:t xml:space="preserve"> not included on the day after</w:t>
            </w:r>
          </w:p>
          <w:p w14:paraId="7B2EEAC6" w14:textId="77777777" w:rsidR="0076105E" w:rsidRPr="00F74481" w:rsidRDefault="0076105E" w:rsidP="00BB6C25">
            <w:pPr>
              <w:pStyle w:val="BodyTextTable"/>
              <w:rPr>
                <w:color w:val="000000"/>
                <w:szCs w:val="18"/>
              </w:rPr>
            </w:pPr>
            <w:r>
              <w:rPr>
                <w:color w:val="000000"/>
                <w:szCs w:val="18"/>
              </w:rPr>
              <w:t>The schedule is configurable.</w:t>
            </w:r>
          </w:p>
        </w:tc>
      </w:tr>
      <w:tr w:rsidR="000B503E" w:rsidRPr="00F74481" w14:paraId="1FFFAD0F" w14:textId="77777777" w:rsidTr="00BB6C25">
        <w:trPr>
          <w:cantSplit/>
          <w:tblHeader/>
        </w:trPr>
        <w:tc>
          <w:tcPr>
            <w:tcW w:w="1290" w:type="pct"/>
            <w:shd w:val="clear" w:color="auto" w:fill="auto"/>
          </w:tcPr>
          <w:p w14:paraId="4124EF57" w14:textId="77777777" w:rsidR="000B503E" w:rsidRDefault="000B503E" w:rsidP="000B503E">
            <w:pPr>
              <w:pStyle w:val="BodyTextTable"/>
              <w:rPr>
                <w:b/>
                <w:bCs/>
                <w:color w:val="000000"/>
                <w:szCs w:val="18"/>
              </w:rPr>
            </w:pPr>
            <w:r>
              <w:rPr>
                <w:b/>
                <w:bCs/>
                <w:color w:val="000000"/>
                <w:szCs w:val="18"/>
              </w:rPr>
              <w:t>File size</w:t>
            </w:r>
          </w:p>
        </w:tc>
        <w:tc>
          <w:tcPr>
            <w:tcW w:w="3710" w:type="pct"/>
            <w:gridSpan w:val="2"/>
            <w:shd w:val="clear" w:color="auto" w:fill="auto"/>
          </w:tcPr>
          <w:p w14:paraId="0EF738BF" w14:textId="77777777" w:rsidR="000B503E" w:rsidRDefault="000B503E" w:rsidP="000B503E">
            <w:pPr>
              <w:pStyle w:val="BodyTextTable"/>
              <w:rPr>
                <w:color w:val="000000"/>
                <w:szCs w:val="18"/>
              </w:rPr>
            </w:pPr>
            <w:r>
              <w:rPr>
                <w:color w:val="000000"/>
                <w:szCs w:val="18"/>
              </w:rPr>
              <w:t>There will be no size limit to the file.</w:t>
            </w:r>
          </w:p>
          <w:p w14:paraId="076A9C6D" w14:textId="3D48A3D2" w:rsidR="000B503E" w:rsidRDefault="000B503E" w:rsidP="000B503E">
            <w:pPr>
              <w:pStyle w:val="BodyTextTable"/>
              <w:rPr>
                <w:color w:val="000000"/>
                <w:szCs w:val="18"/>
              </w:rPr>
            </w:pPr>
            <w:r>
              <w:rPr>
                <w:color w:val="000000"/>
                <w:szCs w:val="18"/>
              </w:rPr>
              <w:t>If no valid responses during the period, then the file will include only a header record without any data records.</w:t>
            </w:r>
          </w:p>
        </w:tc>
      </w:tr>
      <w:tr w:rsidR="000B503E" w:rsidRPr="00F74481" w14:paraId="5097C3BA" w14:textId="77777777" w:rsidTr="00BB6C25">
        <w:trPr>
          <w:cantSplit/>
          <w:tblHeader/>
        </w:trPr>
        <w:tc>
          <w:tcPr>
            <w:tcW w:w="1290" w:type="pct"/>
            <w:shd w:val="clear" w:color="auto" w:fill="auto"/>
          </w:tcPr>
          <w:p w14:paraId="2E9ED96A" w14:textId="77777777" w:rsidR="000B503E" w:rsidRDefault="000B503E" w:rsidP="000B503E">
            <w:pPr>
              <w:pStyle w:val="BodyTextTable"/>
              <w:rPr>
                <w:b/>
                <w:bCs/>
                <w:color w:val="000000"/>
                <w:szCs w:val="18"/>
              </w:rPr>
            </w:pPr>
            <w:r>
              <w:rPr>
                <w:b/>
                <w:bCs/>
                <w:color w:val="000000"/>
                <w:szCs w:val="18"/>
              </w:rPr>
              <w:t>Header and tail</w:t>
            </w:r>
          </w:p>
        </w:tc>
        <w:tc>
          <w:tcPr>
            <w:tcW w:w="3710" w:type="pct"/>
            <w:gridSpan w:val="2"/>
            <w:shd w:val="clear" w:color="auto" w:fill="auto"/>
          </w:tcPr>
          <w:p w14:paraId="680FFBAB" w14:textId="77777777" w:rsidR="000B503E" w:rsidRDefault="000B503E" w:rsidP="000B503E">
            <w:pPr>
              <w:pStyle w:val="BodyTextTable"/>
              <w:rPr>
                <w:color w:val="000000"/>
                <w:szCs w:val="18"/>
              </w:rPr>
            </w:pPr>
            <w:r>
              <w:rPr>
                <w:color w:val="000000"/>
                <w:szCs w:val="18"/>
              </w:rPr>
              <w:t>A header record will hold the fields names separated by the fields separator.</w:t>
            </w:r>
          </w:p>
          <w:p w14:paraId="7D661746" w14:textId="4836C6DB" w:rsidR="000B503E" w:rsidRDefault="000B503E" w:rsidP="000B503E">
            <w:pPr>
              <w:pStyle w:val="BodyTextTable"/>
              <w:rPr>
                <w:color w:val="000000"/>
                <w:szCs w:val="18"/>
              </w:rPr>
            </w:pPr>
            <w:r>
              <w:rPr>
                <w:color w:val="000000"/>
                <w:szCs w:val="18"/>
              </w:rPr>
              <w:t>There will be no tail record.</w:t>
            </w:r>
          </w:p>
        </w:tc>
      </w:tr>
    </w:tbl>
    <w:p w14:paraId="693C949A" w14:textId="77777777" w:rsidR="0076105E" w:rsidRPr="00F74481" w:rsidRDefault="0076105E" w:rsidP="0076105E">
      <w:pPr>
        <w:pStyle w:val="Heading3"/>
        <w:keepNext w:val="0"/>
        <w:keepLines w:val="0"/>
      </w:pPr>
      <w:bookmarkStart w:id="151" w:name="_Toc70364189"/>
      <w:r>
        <w:t>Record</w:t>
      </w:r>
      <w:bookmarkEnd w:id="151"/>
    </w:p>
    <w:tbl>
      <w:tblPr>
        <w:tblStyle w:val="PTableGray2"/>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auto"/>
        </w:tblBorders>
        <w:tblLayout w:type="fixed"/>
        <w:tblCellMar>
          <w:left w:w="115" w:type="dxa"/>
          <w:right w:w="115" w:type="dxa"/>
        </w:tblCellMar>
        <w:tblLook w:val="0420" w:firstRow="1" w:lastRow="0" w:firstColumn="0" w:lastColumn="0" w:noHBand="0" w:noVBand="1"/>
      </w:tblPr>
      <w:tblGrid>
        <w:gridCol w:w="361"/>
        <w:gridCol w:w="1651"/>
        <w:gridCol w:w="1065"/>
        <w:gridCol w:w="631"/>
        <w:gridCol w:w="2460"/>
        <w:gridCol w:w="3172"/>
      </w:tblGrid>
      <w:tr w:rsidR="0076105E" w:rsidRPr="00F74481" w14:paraId="1D6C0088" w14:textId="77777777" w:rsidTr="00BB6C25">
        <w:trPr>
          <w:cnfStyle w:val="100000000000" w:firstRow="1" w:lastRow="0" w:firstColumn="0" w:lastColumn="0" w:oddVBand="0" w:evenVBand="0" w:oddHBand="0" w:evenHBand="0" w:firstRowFirstColumn="0" w:firstRowLastColumn="0" w:lastRowFirstColumn="0" w:lastRowLastColumn="0"/>
          <w:cantSplit/>
          <w:tblHeader/>
        </w:trPr>
        <w:tc>
          <w:tcPr>
            <w:tcW w:w="193" w:type="pct"/>
            <w:shd w:val="clear" w:color="auto" w:fill="626469"/>
          </w:tcPr>
          <w:p w14:paraId="541DD693" w14:textId="77777777" w:rsidR="0076105E" w:rsidRPr="00F74481" w:rsidRDefault="0076105E" w:rsidP="00BB6C25">
            <w:pPr>
              <w:pStyle w:val="HeaderTable"/>
              <w:keepNext w:val="0"/>
              <w:keepLines w:val="0"/>
            </w:pPr>
            <w:r w:rsidRPr="00F74481">
              <w:t>#</w:t>
            </w:r>
          </w:p>
        </w:tc>
        <w:tc>
          <w:tcPr>
            <w:tcW w:w="884" w:type="pct"/>
            <w:shd w:val="clear" w:color="auto" w:fill="626469"/>
          </w:tcPr>
          <w:p w14:paraId="17BD9E32" w14:textId="77777777" w:rsidR="0076105E" w:rsidRPr="00F74481" w:rsidRDefault="0076105E" w:rsidP="00BB6C25">
            <w:pPr>
              <w:pStyle w:val="HeaderTable"/>
              <w:keepNext w:val="0"/>
              <w:keepLines w:val="0"/>
            </w:pPr>
            <w:r w:rsidRPr="00F74481">
              <w:t>Column Name</w:t>
            </w:r>
          </w:p>
        </w:tc>
        <w:tc>
          <w:tcPr>
            <w:tcW w:w="570" w:type="pct"/>
            <w:shd w:val="clear" w:color="auto" w:fill="626469"/>
          </w:tcPr>
          <w:p w14:paraId="606AA101" w14:textId="77777777" w:rsidR="0076105E" w:rsidRPr="00F74481" w:rsidRDefault="0076105E" w:rsidP="00BB6C25">
            <w:pPr>
              <w:pStyle w:val="HeaderTable"/>
              <w:keepNext w:val="0"/>
              <w:keepLines w:val="0"/>
            </w:pPr>
            <w:r w:rsidRPr="00F74481">
              <w:t>Data Type</w:t>
            </w:r>
          </w:p>
        </w:tc>
        <w:tc>
          <w:tcPr>
            <w:tcW w:w="338" w:type="pct"/>
            <w:shd w:val="clear" w:color="auto" w:fill="626469"/>
          </w:tcPr>
          <w:p w14:paraId="75AF9015" w14:textId="77777777" w:rsidR="0076105E" w:rsidRPr="00F74481" w:rsidRDefault="0076105E" w:rsidP="00BB6C25">
            <w:pPr>
              <w:pStyle w:val="HeaderTable"/>
              <w:keepNext w:val="0"/>
              <w:keepLines w:val="0"/>
            </w:pPr>
            <w:r w:rsidRPr="00F74481">
              <w:t>M/O</w:t>
            </w:r>
          </w:p>
        </w:tc>
        <w:tc>
          <w:tcPr>
            <w:tcW w:w="1317" w:type="pct"/>
            <w:shd w:val="clear" w:color="auto" w:fill="626469"/>
          </w:tcPr>
          <w:p w14:paraId="6B3764F8" w14:textId="77777777" w:rsidR="0076105E" w:rsidRPr="00F74481" w:rsidRDefault="0076105E" w:rsidP="00BB6C25">
            <w:pPr>
              <w:pStyle w:val="HeaderTable"/>
              <w:keepNext w:val="0"/>
              <w:keepLines w:val="0"/>
            </w:pPr>
            <w:r w:rsidRPr="00F74481">
              <w:t>Description</w:t>
            </w:r>
          </w:p>
        </w:tc>
        <w:tc>
          <w:tcPr>
            <w:tcW w:w="1698" w:type="pct"/>
            <w:shd w:val="clear" w:color="auto" w:fill="626469"/>
          </w:tcPr>
          <w:p w14:paraId="47297B4C" w14:textId="77777777" w:rsidR="0076105E" w:rsidRPr="00F74481" w:rsidRDefault="0076105E" w:rsidP="00BB6C25">
            <w:pPr>
              <w:pStyle w:val="HeaderTable"/>
              <w:keepNext w:val="0"/>
              <w:keepLines w:val="0"/>
            </w:pPr>
            <w:r w:rsidRPr="00F74481">
              <w:t>Sample Value</w:t>
            </w:r>
          </w:p>
        </w:tc>
      </w:tr>
      <w:tr w:rsidR="0061160C" w:rsidRPr="00F74481" w14:paraId="38F1811F" w14:textId="77777777" w:rsidTr="00BB6C25">
        <w:trPr>
          <w:cantSplit/>
        </w:trPr>
        <w:tc>
          <w:tcPr>
            <w:tcW w:w="193" w:type="pct"/>
            <w:shd w:val="clear" w:color="auto" w:fill="auto"/>
          </w:tcPr>
          <w:p w14:paraId="535D26CA" w14:textId="4475FE50" w:rsidR="0061160C" w:rsidRPr="00BE176D" w:rsidRDefault="0061160C" w:rsidP="000B5C4E">
            <w:pPr>
              <w:pStyle w:val="BodyTextTable"/>
              <w:numPr>
                <w:ilvl w:val="0"/>
                <w:numId w:val="21"/>
              </w:numPr>
            </w:pPr>
          </w:p>
        </w:tc>
        <w:tc>
          <w:tcPr>
            <w:tcW w:w="884" w:type="pct"/>
            <w:shd w:val="clear" w:color="auto" w:fill="auto"/>
            <w:vAlign w:val="center"/>
          </w:tcPr>
          <w:p w14:paraId="37A5F4DE" w14:textId="1DA2FC1E" w:rsidR="0061160C" w:rsidRPr="00BE176D" w:rsidRDefault="0061160C" w:rsidP="0061160C">
            <w:pPr>
              <w:pStyle w:val="BodyTextTable"/>
            </w:pPr>
            <w:r>
              <w:rPr>
                <w:rFonts w:ascii="Calibri" w:hAnsi="Calibri" w:cs="Calibri"/>
                <w:sz w:val="21"/>
                <w:szCs w:val="21"/>
              </w:rPr>
              <w:t>Account</w:t>
            </w:r>
          </w:p>
        </w:tc>
        <w:tc>
          <w:tcPr>
            <w:tcW w:w="570" w:type="pct"/>
            <w:shd w:val="clear" w:color="auto" w:fill="auto"/>
          </w:tcPr>
          <w:p w14:paraId="74AFA82F" w14:textId="77777777" w:rsidR="0061160C" w:rsidRPr="00BE176D" w:rsidRDefault="0061160C" w:rsidP="0061160C">
            <w:pPr>
              <w:pStyle w:val="BodyTextTable"/>
            </w:pPr>
            <w:r w:rsidRPr="00BE176D">
              <w:t>string</w:t>
            </w:r>
          </w:p>
        </w:tc>
        <w:tc>
          <w:tcPr>
            <w:tcW w:w="338" w:type="pct"/>
            <w:shd w:val="clear" w:color="auto" w:fill="auto"/>
          </w:tcPr>
          <w:p w14:paraId="11D4147B" w14:textId="77777777" w:rsidR="0061160C" w:rsidRPr="00BE176D" w:rsidRDefault="0061160C" w:rsidP="0061160C">
            <w:pPr>
              <w:pStyle w:val="BodyTextTable"/>
            </w:pPr>
            <w:r w:rsidRPr="00BE176D">
              <w:t>M</w:t>
            </w:r>
          </w:p>
        </w:tc>
        <w:tc>
          <w:tcPr>
            <w:tcW w:w="1317" w:type="pct"/>
            <w:shd w:val="clear" w:color="auto" w:fill="auto"/>
          </w:tcPr>
          <w:p w14:paraId="10225A79" w14:textId="54FA34D4" w:rsidR="0061160C" w:rsidRPr="00BE176D" w:rsidRDefault="0061160C" w:rsidP="0061160C">
            <w:pPr>
              <w:pStyle w:val="BodyTextTable"/>
            </w:pPr>
            <w:r>
              <w:t>The Account ID from the Account profile that is the ‘parent’ of the Home subscriber profile</w:t>
            </w:r>
          </w:p>
        </w:tc>
        <w:tc>
          <w:tcPr>
            <w:tcW w:w="1698" w:type="pct"/>
            <w:shd w:val="clear" w:color="auto" w:fill="auto"/>
          </w:tcPr>
          <w:p w14:paraId="10F598BF" w14:textId="287FA8A8" w:rsidR="0061160C" w:rsidRPr="00BE176D" w:rsidRDefault="0061160C" w:rsidP="0061160C">
            <w:pPr>
              <w:pStyle w:val="BodyTextTable"/>
            </w:pPr>
            <w:r>
              <w:rPr>
                <w:rFonts w:ascii="Calibri" w:hAnsi="Calibri" w:cs="Calibri"/>
                <w:sz w:val="21"/>
                <w:szCs w:val="21"/>
              </w:rPr>
              <w:t>0122477282</w:t>
            </w:r>
          </w:p>
        </w:tc>
      </w:tr>
      <w:tr w:rsidR="0061160C" w:rsidRPr="00F74481" w14:paraId="4524F488" w14:textId="77777777" w:rsidTr="00BB6C25">
        <w:trPr>
          <w:cantSplit/>
        </w:trPr>
        <w:tc>
          <w:tcPr>
            <w:tcW w:w="193" w:type="pct"/>
            <w:shd w:val="clear" w:color="auto" w:fill="auto"/>
          </w:tcPr>
          <w:p w14:paraId="23F362C5" w14:textId="21C1F278" w:rsidR="0061160C" w:rsidRPr="00F74481" w:rsidRDefault="0061160C" w:rsidP="000B5C4E">
            <w:pPr>
              <w:pStyle w:val="BodyTextTable"/>
              <w:numPr>
                <w:ilvl w:val="0"/>
                <w:numId w:val="21"/>
              </w:numPr>
            </w:pPr>
          </w:p>
        </w:tc>
        <w:tc>
          <w:tcPr>
            <w:tcW w:w="884" w:type="pct"/>
            <w:shd w:val="clear" w:color="auto" w:fill="auto"/>
            <w:vAlign w:val="center"/>
          </w:tcPr>
          <w:p w14:paraId="4B20F79B" w14:textId="1F0E8968" w:rsidR="0061160C" w:rsidRDefault="0061160C" w:rsidP="0061160C">
            <w:pPr>
              <w:pStyle w:val="BodyTextTable"/>
            </w:pPr>
            <w:r>
              <w:rPr>
                <w:rFonts w:ascii="Calibri" w:hAnsi="Calibri" w:cs="Calibri"/>
                <w:sz w:val="21"/>
                <w:szCs w:val="21"/>
              </w:rPr>
              <w:t>Service ID</w:t>
            </w:r>
          </w:p>
        </w:tc>
        <w:tc>
          <w:tcPr>
            <w:tcW w:w="570" w:type="pct"/>
            <w:shd w:val="clear" w:color="auto" w:fill="auto"/>
          </w:tcPr>
          <w:p w14:paraId="4AC7DF8E" w14:textId="77777777" w:rsidR="0061160C" w:rsidRDefault="0061160C" w:rsidP="0061160C">
            <w:pPr>
              <w:pStyle w:val="BodyTextTable"/>
            </w:pPr>
            <w:r>
              <w:t>string</w:t>
            </w:r>
          </w:p>
        </w:tc>
        <w:tc>
          <w:tcPr>
            <w:tcW w:w="338" w:type="pct"/>
            <w:shd w:val="clear" w:color="auto" w:fill="auto"/>
          </w:tcPr>
          <w:p w14:paraId="70D83A27" w14:textId="77777777" w:rsidR="0061160C" w:rsidRDefault="0061160C" w:rsidP="0061160C">
            <w:pPr>
              <w:pStyle w:val="BodyTextTable"/>
            </w:pPr>
            <w:r>
              <w:t>M</w:t>
            </w:r>
          </w:p>
        </w:tc>
        <w:tc>
          <w:tcPr>
            <w:tcW w:w="1317" w:type="pct"/>
            <w:shd w:val="clear" w:color="auto" w:fill="auto"/>
          </w:tcPr>
          <w:p w14:paraId="323BD5C4" w14:textId="16D28267" w:rsidR="0061160C" w:rsidRPr="005926FE" w:rsidRDefault="0061160C" w:rsidP="000E7B91">
            <w:pPr>
              <w:pStyle w:val="BodyTextTable"/>
            </w:pPr>
            <w:r w:rsidRPr="000E7B91">
              <w:t>The Subscription ID of the subscriber as defined on the Home profile</w:t>
            </w:r>
          </w:p>
        </w:tc>
        <w:tc>
          <w:tcPr>
            <w:tcW w:w="1698" w:type="pct"/>
            <w:shd w:val="clear" w:color="auto" w:fill="auto"/>
          </w:tcPr>
          <w:p w14:paraId="3C8493C0" w14:textId="5122090C" w:rsidR="0061160C" w:rsidRDefault="0061160C" w:rsidP="0061160C">
            <w:pPr>
              <w:pStyle w:val="BodyTextTable"/>
            </w:pPr>
            <w:r>
              <w:rPr>
                <w:rFonts w:ascii="Calibri" w:hAnsi="Calibri" w:cs="Calibri"/>
                <w:sz w:val="21"/>
                <w:szCs w:val="21"/>
              </w:rPr>
              <w:t>0285304284</w:t>
            </w:r>
          </w:p>
        </w:tc>
      </w:tr>
      <w:tr w:rsidR="0061160C" w:rsidRPr="00F74481" w14:paraId="7468CC88" w14:textId="77777777" w:rsidTr="00BB6C25">
        <w:trPr>
          <w:cantSplit/>
        </w:trPr>
        <w:tc>
          <w:tcPr>
            <w:tcW w:w="193" w:type="pct"/>
            <w:shd w:val="clear" w:color="auto" w:fill="auto"/>
          </w:tcPr>
          <w:p w14:paraId="35C5DFB2" w14:textId="045BCF08" w:rsidR="0061160C" w:rsidRPr="00F74481" w:rsidRDefault="0061160C" w:rsidP="000B5C4E">
            <w:pPr>
              <w:pStyle w:val="BodyTextTable"/>
              <w:numPr>
                <w:ilvl w:val="0"/>
                <w:numId w:val="21"/>
              </w:numPr>
            </w:pPr>
          </w:p>
        </w:tc>
        <w:tc>
          <w:tcPr>
            <w:tcW w:w="884" w:type="pct"/>
            <w:shd w:val="clear" w:color="auto" w:fill="auto"/>
            <w:vAlign w:val="center"/>
          </w:tcPr>
          <w:p w14:paraId="032384C9" w14:textId="7CB90086" w:rsidR="0061160C" w:rsidRPr="00F74481" w:rsidRDefault="0061160C" w:rsidP="0061160C">
            <w:pPr>
              <w:pStyle w:val="BodyTextTable"/>
            </w:pPr>
            <w:r>
              <w:rPr>
                <w:rFonts w:ascii="Calibri" w:hAnsi="Calibri" w:cs="Calibri"/>
                <w:sz w:val="21"/>
                <w:szCs w:val="21"/>
              </w:rPr>
              <w:t>Experience ID</w:t>
            </w:r>
          </w:p>
        </w:tc>
        <w:tc>
          <w:tcPr>
            <w:tcW w:w="570" w:type="pct"/>
            <w:shd w:val="clear" w:color="auto" w:fill="auto"/>
          </w:tcPr>
          <w:p w14:paraId="04A9D3B0" w14:textId="77777777" w:rsidR="0061160C" w:rsidRPr="00F74481" w:rsidRDefault="0061160C" w:rsidP="0061160C">
            <w:pPr>
              <w:pStyle w:val="BodyTextTable"/>
            </w:pPr>
            <w:r w:rsidRPr="00F74481">
              <w:t>String</w:t>
            </w:r>
          </w:p>
        </w:tc>
        <w:tc>
          <w:tcPr>
            <w:tcW w:w="338" w:type="pct"/>
            <w:shd w:val="clear" w:color="auto" w:fill="auto"/>
          </w:tcPr>
          <w:p w14:paraId="022AB10E" w14:textId="77777777" w:rsidR="0061160C" w:rsidRPr="00F74481" w:rsidRDefault="0061160C" w:rsidP="0061160C">
            <w:pPr>
              <w:pStyle w:val="BodyTextTable"/>
            </w:pPr>
            <w:r w:rsidRPr="00F74481">
              <w:t>M</w:t>
            </w:r>
          </w:p>
        </w:tc>
        <w:tc>
          <w:tcPr>
            <w:tcW w:w="1317" w:type="pct"/>
            <w:shd w:val="clear" w:color="auto" w:fill="auto"/>
          </w:tcPr>
          <w:p w14:paraId="3AD70D57" w14:textId="77777777" w:rsidR="0061160C" w:rsidRPr="00F74481" w:rsidRDefault="0061160C" w:rsidP="0061160C">
            <w:pPr>
              <w:pStyle w:val="BodyTextTable"/>
            </w:pPr>
            <w:r w:rsidRPr="00D57A0D">
              <w:rPr>
                <w:rFonts w:eastAsia="Times New Roman" w:cs="Times New Roman"/>
                <w:sz w:val="20"/>
                <w:szCs w:val="22"/>
              </w:rPr>
              <w:t>The experience name</w:t>
            </w:r>
          </w:p>
        </w:tc>
        <w:tc>
          <w:tcPr>
            <w:tcW w:w="1698" w:type="pct"/>
            <w:shd w:val="clear" w:color="auto" w:fill="auto"/>
          </w:tcPr>
          <w:p w14:paraId="67279415" w14:textId="088F8130" w:rsidR="0061160C" w:rsidRPr="00F74481" w:rsidRDefault="0061160C" w:rsidP="0061160C">
            <w:pPr>
              <w:pStyle w:val="BodyTextTable"/>
            </w:pPr>
            <w:proofErr w:type="spellStart"/>
            <w:r>
              <w:rPr>
                <w:rFonts w:ascii="Calibri" w:hAnsi="Calibri" w:cs="Calibri"/>
                <w:sz w:val="21"/>
                <w:szCs w:val="21"/>
              </w:rPr>
              <w:t>HM_Tech_Migration</w:t>
            </w:r>
            <w:proofErr w:type="spellEnd"/>
          </w:p>
        </w:tc>
      </w:tr>
      <w:tr w:rsidR="0061160C" w:rsidRPr="00F74481" w14:paraId="4CF6937E" w14:textId="77777777" w:rsidTr="00BB6C25">
        <w:trPr>
          <w:cantSplit/>
        </w:trPr>
        <w:tc>
          <w:tcPr>
            <w:tcW w:w="193" w:type="pct"/>
            <w:shd w:val="clear" w:color="auto" w:fill="auto"/>
          </w:tcPr>
          <w:p w14:paraId="737B749D" w14:textId="37606856" w:rsidR="0061160C" w:rsidRPr="00F74481" w:rsidRDefault="0061160C" w:rsidP="000B5C4E">
            <w:pPr>
              <w:pStyle w:val="BodyTextTable"/>
              <w:numPr>
                <w:ilvl w:val="0"/>
                <w:numId w:val="21"/>
              </w:numPr>
            </w:pPr>
          </w:p>
        </w:tc>
        <w:tc>
          <w:tcPr>
            <w:tcW w:w="884" w:type="pct"/>
            <w:shd w:val="clear" w:color="auto" w:fill="auto"/>
            <w:vAlign w:val="center"/>
          </w:tcPr>
          <w:p w14:paraId="6235AAF0" w14:textId="5FFC0467" w:rsidR="0061160C" w:rsidRPr="00F74481" w:rsidRDefault="0061160C" w:rsidP="0061160C">
            <w:pPr>
              <w:pStyle w:val="BodyTextTable"/>
            </w:pPr>
            <w:r>
              <w:rPr>
                <w:rFonts w:ascii="Calibri" w:hAnsi="Calibri" w:cs="Calibri"/>
                <w:sz w:val="21"/>
                <w:szCs w:val="21"/>
              </w:rPr>
              <w:t>Instance ID</w:t>
            </w:r>
          </w:p>
        </w:tc>
        <w:tc>
          <w:tcPr>
            <w:tcW w:w="570" w:type="pct"/>
            <w:shd w:val="clear" w:color="auto" w:fill="auto"/>
          </w:tcPr>
          <w:p w14:paraId="3FEB956D" w14:textId="77777777" w:rsidR="0061160C" w:rsidRPr="00F74481" w:rsidRDefault="0061160C" w:rsidP="0061160C">
            <w:pPr>
              <w:pStyle w:val="BodyTextTable"/>
            </w:pPr>
            <w:r w:rsidRPr="00F74481">
              <w:t>Date</w:t>
            </w:r>
          </w:p>
        </w:tc>
        <w:tc>
          <w:tcPr>
            <w:tcW w:w="338" w:type="pct"/>
            <w:shd w:val="clear" w:color="auto" w:fill="auto"/>
          </w:tcPr>
          <w:p w14:paraId="4BD04113" w14:textId="45430EA2" w:rsidR="0061160C" w:rsidRPr="00F74481" w:rsidRDefault="0061160C" w:rsidP="0061160C">
            <w:pPr>
              <w:pStyle w:val="BodyTextTable"/>
            </w:pPr>
            <w:r>
              <w:t>O</w:t>
            </w:r>
          </w:p>
        </w:tc>
        <w:tc>
          <w:tcPr>
            <w:tcW w:w="1317" w:type="pct"/>
            <w:shd w:val="clear" w:color="auto" w:fill="auto"/>
          </w:tcPr>
          <w:p w14:paraId="0CF3993B" w14:textId="7848F236" w:rsidR="0061160C" w:rsidRPr="00F74481" w:rsidRDefault="0061160C" w:rsidP="0061160C">
            <w:pPr>
              <w:pStyle w:val="BodyTextTable"/>
            </w:pPr>
            <w:r>
              <w:t>I</w:t>
            </w:r>
            <w:r w:rsidRPr="00DC3B8E">
              <w:t xml:space="preserve">nstance name </w:t>
            </w:r>
            <w:r>
              <w:t>that triggered the experience</w:t>
            </w:r>
          </w:p>
        </w:tc>
        <w:tc>
          <w:tcPr>
            <w:tcW w:w="1698" w:type="pct"/>
            <w:shd w:val="clear" w:color="auto" w:fill="auto"/>
          </w:tcPr>
          <w:p w14:paraId="784A1438" w14:textId="7CF0A7C0" w:rsidR="0061160C" w:rsidRPr="00F74481" w:rsidRDefault="0061160C" w:rsidP="0061160C">
            <w:pPr>
              <w:pStyle w:val="BodyTextTable"/>
            </w:pPr>
            <w:r>
              <w:rPr>
                <w:rFonts w:ascii="Calibri" w:hAnsi="Calibri" w:cs="Calibri"/>
                <w:sz w:val="21"/>
                <w:szCs w:val="21"/>
              </w:rPr>
              <w:t>HM_Tech_Migration_007</w:t>
            </w:r>
          </w:p>
        </w:tc>
      </w:tr>
      <w:tr w:rsidR="0061160C" w:rsidRPr="00F74481" w14:paraId="0C26C5C2" w14:textId="77777777" w:rsidTr="00BB6C25">
        <w:trPr>
          <w:cantSplit/>
        </w:trPr>
        <w:tc>
          <w:tcPr>
            <w:tcW w:w="193" w:type="pct"/>
            <w:shd w:val="clear" w:color="auto" w:fill="auto"/>
          </w:tcPr>
          <w:p w14:paraId="2A851906" w14:textId="5D756D58" w:rsidR="0061160C" w:rsidRPr="00F74481" w:rsidRDefault="0061160C" w:rsidP="000B5C4E">
            <w:pPr>
              <w:pStyle w:val="BodyTextTable"/>
              <w:numPr>
                <w:ilvl w:val="0"/>
                <w:numId w:val="21"/>
              </w:numPr>
            </w:pPr>
          </w:p>
        </w:tc>
        <w:tc>
          <w:tcPr>
            <w:tcW w:w="884" w:type="pct"/>
            <w:shd w:val="clear" w:color="auto" w:fill="auto"/>
            <w:vAlign w:val="center"/>
          </w:tcPr>
          <w:p w14:paraId="4F1DC343" w14:textId="0E9083F4" w:rsidR="0061160C" w:rsidRPr="00F74481" w:rsidRDefault="0061160C" w:rsidP="0061160C">
            <w:pPr>
              <w:pStyle w:val="BodyTextTable"/>
            </w:pPr>
            <w:r>
              <w:rPr>
                <w:rFonts w:ascii="Calibri" w:hAnsi="Calibri" w:cs="Calibri"/>
                <w:sz w:val="21"/>
                <w:szCs w:val="21"/>
              </w:rPr>
              <w:t>Invitation Date</w:t>
            </w:r>
          </w:p>
        </w:tc>
        <w:tc>
          <w:tcPr>
            <w:tcW w:w="570" w:type="pct"/>
            <w:shd w:val="clear" w:color="auto" w:fill="auto"/>
          </w:tcPr>
          <w:p w14:paraId="43D8B123" w14:textId="67E168D8" w:rsidR="0061160C" w:rsidRPr="00F74481" w:rsidRDefault="0061160C" w:rsidP="0061160C">
            <w:pPr>
              <w:pStyle w:val="BodyTextTable"/>
            </w:pPr>
            <w:proofErr w:type="spellStart"/>
            <w:r w:rsidRPr="00F74481">
              <w:t>DateTime</w:t>
            </w:r>
            <w:proofErr w:type="spellEnd"/>
          </w:p>
        </w:tc>
        <w:tc>
          <w:tcPr>
            <w:tcW w:w="338" w:type="pct"/>
            <w:shd w:val="clear" w:color="auto" w:fill="auto"/>
          </w:tcPr>
          <w:p w14:paraId="6B1076B6" w14:textId="439B5CBB" w:rsidR="0061160C" w:rsidRPr="00F74481" w:rsidRDefault="0061160C" w:rsidP="0061160C">
            <w:pPr>
              <w:pStyle w:val="BodyTextTable"/>
            </w:pPr>
            <w:r w:rsidRPr="00F74481">
              <w:t>M</w:t>
            </w:r>
          </w:p>
        </w:tc>
        <w:tc>
          <w:tcPr>
            <w:tcW w:w="1317" w:type="pct"/>
            <w:shd w:val="clear" w:color="auto" w:fill="auto"/>
          </w:tcPr>
          <w:p w14:paraId="77DC2764" w14:textId="3BD8DBDC" w:rsidR="0061160C" w:rsidRDefault="0061160C" w:rsidP="0061160C">
            <w:pPr>
              <w:pStyle w:val="BodyTextTable"/>
            </w:pPr>
            <w:r w:rsidRPr="00A07091">
              <w:t xml:space="preserve">The date and time the </w:t>
            </w:r>
            <w:r>
              <w:t>invitation</w:t>
            </w:r>
            <w:r w:rsidRPr="00A07091">
              <w:t xml:space="preserve"> was </w:t>
            </w:r>
            <w:r>
              <w:t>sent</w:t>
            </w:r>
          </w:p>
          <w:p w14:paraId="53E00F67" w14:textId="77777777" w:rsidR="0061160C" w:rsidRDefault="0061160C" w:rsidP="0061160C">
            <w:pPr>
              <w:pStyle w:val="BodyTextTable"/>
            </w:pPr>
            <w:r w:rsidRPr="00F74481">
              <w:t>Format: YYYY-MM-DD HH:MM: SS</w:t>
            </w:r>
          </w:p>
          <w:p w14:paraId="71A70CA4" w14:textId="55BBC7CC" w:rsidR="0061160C" w:rsidRPr="00F74481" w:rsidRDefault="0061160C" w:rsidP="0061160C">
            <w:pPr>
              <w:pStyle w:val="BodyTextTable"/>
            </w:pPr>
            <w:r>
              <w:rPr>
                <w:szCs w:val="18"/>
              </w:rPr>
              <w:t>HH is in 24h format</w:t>
            </w:r>
          </w:p>
        </w:tc>
        <w:tc>
          <w:tcPr>
            <w:tcW w:w="1698" w:type="pct"/>
            <w:shd w:val="clear" w:color="auto" w:fill="auto"/>
          </w:tcPr>
          <w:p w14:paraId="309CD867" w14:textId="59B1EE1E" w:rsidR="0061160C" w:rsidRPr="00F74481" w:rsidRDefault="0061160C" w:rsidP="0061160C">
            <w:pPr>
              <w:pStyle w:val="BodyTextTable"/>
            </w:pPr>
            <w:r w:rsidRPr="00A07091">
              <w:t>202</w:t>
            </w:r>
            <w:r>
              <w:t>1</w:t>
            </w:r>
            <w:r w:rsidRPr="00A07091">
              <w:t>-</w:t>
            </w:r>
            <w:r>
              <w:t>01</w:t>
            </w:r>
            <w:r w:rsidRPr="00A07091">
              <w:t>-</w:t>
            </w:r>
            <w:r>
              <w:t>18</w:t>
            </w:r>
            <w:r w:rsidRPr="00A07091">
              <w:t xml:space="preserve"> 1</w:t>
            </w:r>
            <w:r>
              <w:t>2</w:t>
            </w:r>
            <w:r w:rsidRPr="00A07091">
              <w:t>:</w:t>
            </w:r>
            <w:r>
              <w:t>34</w:t>
            </w:r>
            <w:r w:rsidRPr="00A07091">
              <w:t>:56</w:t>
            </w:r>
          </w:p>
        </w:tc>
      </w:tr>
      <w:tr w:rsidR="0061160C" w:rsidRPr="00F74481" w14:paraId="1B27295B" w14:textId="77777777" w:rsidTr="00BB6C25">
        <w:trPr>
          <w:cantSplit/>
        </w:trPr>
        <w:tc>
          <w:tcPr>
            <w:tcW w:w="193" w:type="pct"/>
            <w:shd w:val="clear" w:color="auto" w:fill="auto"/>
          </w:tcPr>
          <w:p w14:paraId="467D4AE4" w14:textId="0C19D7CB" w:rsidR="0061160C" w:rsidRPr="00F74481" w:rsidRDefault="0061160C" w:rsidP="000B5C4E">
            <w:pPr>
              <w:pStyle w:val="BodyTextTable"/>
              <w:numPr>
                <w:ilvl w:val="0"/>
                <w:numId w:val="21"/>
              </w:numPr>
            </w:pPr>
          </w:p>
        </w:tc>
        <w:tc>
          <w:tcPr>
            <w:tcW w:w="884" w:type="pct"/>
            <w:shd w:val="clear" w:color="auto" w:fill="auto"/>
            <w:vAlign w:val="center"/>
          </w:tcPr>
          <w:p w14:paraId="4FAED522" w14:textId="2B7EA594" w:rsidR="0061160C" w:rsidRPr="00F74481" w:rsidRDefault="0061160C" w:rsidP="0061160C">
            <w:pPr>
              <w:pStyle w:val="BodyTextTable"/>
            </w:pPr>
            <w:r>
              <w:rPr>
                <w:rFonts w:ascii="Calibri" w:hAnsi="Calibri" w:cs="Calibri"/>
                <w:sz w:val="21"/>
                <w:szCs w:val="21"/>
              </w:rPr>
              <w:t>Keyword Reply</w:t>
            </w:r>
          </w:p>
        </w:tc>
        <w:tc>
          <w:tcPr>
            <w:tcW w:w="570" w:type="pct"/>
            <w:shd w:val="clear" w:color="auto" w:fill="auto"/>
          </w:tcPr>
          <w:p w14:paraId="01335E0F" w14:textId="77777777" w:rsidR="0061160C" w:rsidRPr="00F74481" w:rsidRDefault="0061160C" w:rsidP="0061160C">
            <w:pPr>
              <w:pStyle w:val="BodyTextTable"/>
            </w:pPr>
            <w:r w:rsidRPr="00F74481">
              <w:t>String</w:t>
            </w:r>
          </w:p>
        </w:tc>
        <w:tc>
          <w:tcPr>
            <w:tcW w:w="338" w:type="pct"/>
            <w:shd w:val="clear" w:color="auto" w:fill="auto"/>
          </w:tcPr>
          <w:p w14:paraId="2AAC1DB9" w14:textId="0D79B9A9" w:rsidR="0061160C" w:rsidRPr="00F74481" w:rsidRDefault="0061160C" w:rsidP="0061160C">
            <w:pPr>
              <w:pStyle w:val="BodyTextTable"/>
            </w:pPr>
            <w:r>
              <w:t>M</w:t>
            </w:r>
          </w:p>
        </w:tc>
        <w:tc>
          <w:tcPr>
            <w:tcW w:w="1317" w:type="pct"/>
            <w:shd w:val="clear" w:color="auto" w:fill="auto"/>
          </w:tcPr>
          <w:p w14:paraId="27FD057F" w14:textId="0D3CF9AB" w:rsidR="0061160C" w:rsidRPr="00F74481" w:rsidRDefault="0061160C" w:rsidP="0061160C">
            <w:pPr>
              <w:pStyle w:val="BodyTextTable"/>
            </w:pPr>
            <w:r w:rsidRPr="00A07091">
              <w:t>The reply</w:t>
            </w:r>
            <w:r>
              <w:t xml:space="preserve"> text</w:t>
            </w:r>
          </w:p>
        </w:tc>
        <w:tc>
          <w:tcPr>
            <w:tcW w:w="1698" w:type="pct"/>
            <w:shd w:val="clear" w:color="auto" w:fill="auto"/>
          </w:tcPr>
          <w:p w14:paraId="30C89C76" w14:textId="7667EDC7" w:rsidR="0061160C" w:rsidRPr="00F74481" w:rsidRDefault="0061160C" w:rsidP="0061160C">
            <w:pPr>
              <w:pStyle w:val="BodyTextTable"/>
            </w:pPr>
            <w:r>
              <w:rPr>
                <w:rFonts w:ascii="Calibri" w:hAnsi="Calibri" w:cs="Calibri"/>
                <w:sz w:val="21"/>
                <w:szCs w:val="21"/>
              </w:rPr>
              <w:t>Y</w:t>
            </w:r>
          </w:p>
        </w:tc>
      </w:tr>
      <w:tr w:rsidR="0061160C" w:rsidRPr="00F74481" w14:paraId="55D419B8" w14:textId="77777777" w:rsidTr="00BB6C25">
        <w:trPr>
          <w:cantSplit/>
        </w:trPr>
        <w:tc>
          <w:tcPr>
            <w:tcW w:w="193" w:type="pct"/>
            <w:shd w:val="clear" w:color="auto" w:fill="auto"/>
          </w:tcPr>
          <w:p w14:paraId="486A5905" w14:textId="15A8AB2E" w:rsidR="0061160C" w:rsidRPr="00F74481" w:rsidRDefault="0061160C" w:rsidP="000B5C4E">
            <w:pPr>
              <w:pStyle w:val="BodyTextTable"/>
              <w:numPr>
                <w:ilvl w:val="0"/>
                <w:numId w:val="21"/>
              </w:numPr>
            </w:pPr>
          </w:p>
        </w:tc>
        <w:tc>
          <w:tcPr>
            <w:tcW w:w="884" w:type="pct"/>
            <w:shd w:val="clear" w:color="auto" w:fill="auto"/>
            <w:vAlign w:val="center"/>
          </w:tcPr>
          <w:p w14:paraId="32E5E58E" w14:textId="3AE8AB6D" w:rsidR="0061160C" w:rsidRPr="00F74481" w:rsidRDefault="0061160C" w:rsidP="0061160C">
            <w:pPr>
              <w:pStyle w:val="BodyTextTable"/>
            </w:pPr>
            <w:r>
              <w:rPr>
                <w:rFonts w:ascii="Calibri" w:hAnsi="Calibri" w:cs="Calibri"/>
                <w:sz w:val="21"/>
                <w:szCs w:val="21"/>
              </w:rPr>
              <w:t>Date</w:t>
            </w:r>
            <w:r w:rsidR="00DF1F5F">
              <w:rPr>
                <w:rFonts w:ascii="Calibri" w:hAnsi="Calibri" w:cs="Calibri"/>
                <w:sz w:val="21"/>
                <w:szCs w:val="21"/>
              </w:rPr>
              <w:t xml:space="preserve"> and </w:t>
            </w:r>
            <w:r>
              <w:rPr>
                <w:rFonts w:ascii="Calibri" w:hAnsi="Calibri" w:cs="Calibri"/>
                <w:sz w:val="21"/>
                <w:szCs w:val="21"/>
              </w:rPr>
              <w:t>Time of Reply</w:t>
            </w:r>
          </w:p>
        </w:tc>
        <w:tc>
          <w:tcPr>
            <w:tcW w:w="570" w:type="pct"/>
            <w:shd w:val="clear" w:color="auto" w:fill="auto"/>
          </w:tcPr>
          <w:p w14:paraId="38A43461" w14:textId="5CBF01BD" w:rsidR="0061160C" w:rsidRPr="00F74481" w:rsidRDefault="0061160C" w:rsidP="0061160C">
            <w:pPr>
              <w:pStyle w:val="BodyTextTable"/>
            </w:pPr>
            <w:proofErr w:type="spellStart"/>
            <w:r w:rsidRPr="00F74481">
              <w:t>DateTime</w:t>
            </w:r>
            <w:proofErr w:type="spellEnd"/>
          </w:p>
        </w:tc>
        <w:tc>
          <w:tcPr>
            <w:tcW w:w="338" w:type="pct"/>
            <w:shd w:val="clear" w:color="auto" w:fill="auto"/>
          </w:tcPr>
          <w:p w14:paraId="0E7A4522" w14:textId="2D2EC432" w:rsidR="0061160C" w:rsidRPr="00F74481" w:rsidRDefault="0061160C" w:rsidP="0061160C">
            <w:pPr>
              <w:pStyle w:val="BodyTextTable"/>
            </w:pPr>
            <w:r w:rsidRPr="00F74481">
              <w:t>M</w:t>
            </w:r>
          </w:p>
        </w:tc>
        <w:tc>
          <w:tcPr>
            <w:tcW w:w="1317" w:type="pct"/>
            <w:shd w:val="clear" w:color="auto" w:fill="auto"/>
          </w:tcPr>
          <w:p w14:paraId="3099CECF" w14:textId="112A0B1C" w:rsidR="0061160C" w:rsidRDefault="0061160C" w:rsidP="0061160C">
            <w:pPr>
              <w:pStyle w:val="BodyTextTable"/>
            </w:pPr>
            <w:r w:rsidRPr="00A07091">
              <w:t xml:space="preserve">The date and time the </w:t>
            </w:r>
            <w:r>
              <w:t>reply</w:t>
            </w:r>
            <w:r w:rsidRPr="00A07091">
              <w:t xml:space="preserve"> was </w:t>
            </w:r>
            <w:r>
              <w:t>received</w:t>
            </w:r>
          </w:p>
          <w:p w14:paraId="179F975F" w14:textId="77777777" w:rsidR="0061160C" w:rsidRDefault="0061160C" w:rsidP="0061160C">
            <w:pPr>
              <w:pStyle w:val="BodyTextTable"/>
            </w:pPr>
            <w:r w:rsidRPr="00F74481">
              <w:t>Format: YYYY-MM-DD HH:MM: SS</w:t>
            </w:r>
          </w:p>
          <w:p w14:paraId="03BADF4E" w14:textId="607EC584" w:rsidR="0061160C" w:rsidRPr="00F74481" w:rsidRDefault="0061160C" w:rsidP="0061160C">
            <w:pPr>
              <w:pStyle w:val="BodyTextTable"/>
            </w:pPr>
            <w:r>
              <w:rPr>
                <w:szCs w:val="18"/>
              </w:rPr>
              <w:t>HH is in 24h format</w:t>
            </w:r>
          </w:p>
        </w:tc>
        <w:tc>
          <w:tcPr>
            <w:tcW w:w="1698" w:type="pct"/>
            <w:shd w:val="clear" w:color="auto" w:fill="auto"/>
          </w:tcPr>
          <w:p w14:paraId="33155E6C" w14:textId="2880BFCC" w:rsidR="0061160C" w:rsidRPr="00F74481" w:rsidRDefault="0061160C" w:rsidP="0061160C">
            <w:pPr>
              <w:pStyle w:val="BodyTextTable"/>
            </w:pPr>
            <w:r w:rsidRPr="00A07091">
              <w:t>202</w:t>
            </w:r>
            <w:r>
              <w:t>1</w:t>
            </w:r>
            <w:r w:rsidRPr="00A07091">
              <w:t>-</w:t>
            </w:r>
            <w:r>
              <w:t>01</w:t>
            </w:r>
            <w:r w:rsidRPr="00A07091">
              <w:t>-</w:t>
            </w:r>
            <w:r>
              <w:t>18</w:t>
            </w:r>
            <w:r w:rsidRPr="00A07091">
              <w:t xml:space="preserve"> 1</w:t>
            </w:r>
            <w:r>
              <w:t>4</w:t>
            </w:r>
            <w:r w:rsidRPr="00A07091">
              <w:t>:</w:t>
            </w:r>
            <w:r>
              <w:t>23</w:t>
            </w:r>
            <w:r w:rsidRPr="00A07091">
              <w:t>:56</w:t>
            </w:r>
          </w:p>
        </w:tc>
      </w:tr>
    </w:tbl>
    <w:p w14:paraId="3C355F96" w14:textId="4111C6E7" w:rsidR="0089154A" w:rsidRPr="00F74481" w:rsidRDefault="0089154A" w:rsidP="00336475">
      <w:pPr>
        <w:pStyle w:val="Heading2"/>
      </w:pPr>
      <w:bookmarkStart w:id="152" w:name="_Toc70364190"/>
      <w:r w:rsidRPr="00F74481">
        <w:t>Error/Recovery Handling</w:t>
      </w:r>
      <w:bookmarkStart w:id="153" w:name="_Toc369795387"/>
      <w:bookmarkEnd w:id="144"/>
      <w:bookmarkEnd w:id="145"/>
      <w:bookmarkEnd w:id="152"/>
    </w:p>
    <w:p w14:paraId="426095D6" w14:textId="000152ED" w:rsidR="000E5C89" w:rsidRDefault="000E5C89" w:rsidP="00580A3F">
      <w:pPr>
        <w:pStyle w:val="Num1"/>
        <w:keepNext/>
        <w:keepLines/>
        <w:numPr>
          <w:ilvl w:val="0"/>
          <w:numId w:val="0"/>
        </w:numPr>
        <w:ind w:left="1440"/>
      </w:pPr>
      <w:r w:rsidRPr="00F74481">
        <w:t xml:space="preserve">If there </w:t>
      </w:r>
      <w:r w:rsidR="00126981" w:rsidRPr="00F74481">
        <w:t>is</w:t>
      </w:r>
      <w:r w:rsidRPr="00F74481">
        <w:t xml:space="preserve"> an error during </w:t>
      </w:r>
      <w:r w:rsidR="001F7A7B">
        <w:t xml:space="preserve">record processing or </w:t>
      </w:r>
      <w:r w:rsidR="00A706C9">
        <w:t>file</w:t>
      </w:r>
      <w:r w:rsidRPr="00F74481">
        <w:t xml:space="preserve"> processing, </w:t>
      </w:r>
      <w:proofErr w:type="gramStart"/>
      <w:r w:rsidR="00996487">
        <w:t>Engage</w:t>
      </w:r>
      <w:proofErr w:type="gramEnd"/>
      <w:r w:rsidRPr="00F74481">
        <w:t xml:space="preserve"> will write the error to an </w:t>
      </w:r>
      <w:r w:rsidR="00996487">
        <w:t>Engage</w:t>
      </w:r>
      <w:r w:rsidRPr="00F74481">
        <w:t xml:space="preserve"> log. </w:t>
      </w:r>
    </w:p>
    <w:p w14:paraId="4DD6F00A" w14:textId="416FAAFD" w:rsidR="004A5C2A" w:rsidRPr="00F74481" w:rsidRDefault="004A5C2A" w:rsidP="004A5C2A">
      <w:pPr>
        <w:pStyle w:val="Num1"/>
        <w:keepNext/>
        <w:keepLines/>
        <w:numPr>
          <w:ilvl w:val="0"/>
          <w:numId w:val="0"/>
        </w:numPr>
        <w:ind w:left="1440"/>
      </w:pPr>
      <w:r>
        <w:t xml:space="preserve">An error in </w:t>
      </w:r>
      <w:del w:id="154" w:author="Avi Fuks" w:date="2021-04-21T14:43:00Z">
        <w:r w:rsidDel="000C675E">
          <w:delText>an error</w:delText>
        </w:r>
      </w:del>
      <w:ins w:id="155" w:author="Avi Fuks" w:date="2021-04-21T14:43:00Z">
        <w:r w:rsidR="000C675E">
          <w:t>record</w:t>
        </w:r>
      </w:ins>
      <w:r>
        <w:t xml:space="preserve"> processing causes the erroneous record to be discarded, it doesn’t stop the extract generation for other records.</w:t>
      </w:r>
    </w:p>
    <w:p w14:paraId="5443E6AF" w14:textId="335C85F0" w:rsidR="0089154A" w:rsidRPr="00F74481" w:rsidDel="000C675E" w:rsidRDefault="0089154A" w:rsidP="00336475">
      <w:pPr>
        <w:pStyle w:val="Heading2"/>
        <w:rPr>
          <w:del w:id="156" w:author="Avi Fuks" w:date="2021-04-21T14:44:00Z"/>
        </w:rPr>
      </w:pPr>
      <w:bookmarkStart w:id="157" w:name="_Toc483313600"/>
      <w:bookmarkStart w:id="158" w:name="_Toc69912899"/>
      <w:bookmarkStart w:id="159" w:name="_Toc69913253"/>
      <w:bookmarkStart w:id="160" w:name="_Toc70364191"/>
      <w:bookmarkEnd w:id="153"/>
      <w:del w:id="161" w:author="Avi Fuks" w:date="2021-04-21T14:44:00Z">
        <w:r w:rsidRPr="00F74481" w:rsidDel="000C675E">
          <w:delText>Archiving Handling</w:delText>
        </w:r>
        <w:bookmarkEnd w:id="157"/>
        <w:bookmarkEnd w:id="158"/>
        <w:bookmarkEnd w:id="159"/>
        <w:bookmarkEnd w:id="160"/>
      </w:del>
    </w:p>
    <w:p w14:paraId="12C7E32F" w14:textId="6C306012" w:rsidR="00A706C9" w:rsidRPr="00F74481" w:rsidDel="000C675E" w:rsidRDefault="00A706C9" w:rsidP="00A706C9">
      <w:pPr>
        <w:pStyle w:val="Num1"/>
        <w:keepNext/>
        <w:keepLines/>
        <w:numPr>
          <w:ilvl w:val="0"/>
          <w:numId w:val="0"/>
        </w:numPr>
        <w:ind w:left="1440"/>
        <w:rPr>
          <w:del w:id="162" w:author="Avi Fuks" w:date="2021-04-21T14:44:00Z"/>
        </w:rPr>
      </w:pPr>
      <w:bookmarkStart w:id="163" w:name="_Toc483313601"/>
      <w:del w:id="164" w:author="Avi Fuks" w:date="2021-04-21T14:44:00Z">
        <w:r w:rsidDel="000C675E">
          <w:delText xml:space="preserve">After successfully loading the file </w:delText>
        </w:r>
        <w:r w:rsidR="00996487" w:rsidDel="000C675E">
          <w:delText>Engage</w:delText>
        </w:r>
        <w:r w:rsidDel="000C675E">
          <w:delText xml:space="preserve"> will store a copy on a local folder.</w:delText>
        </w:r>
      </w:del>
    </w:p>
    <w:p w14:paraId="19634417" w14:textId="16E27D3D" w:rsidR="00A706C9" w:rsidDel="000C675E" w:rsidRDefault="00A706C9" w:rsidP="00A706C9">
      <w:pPr>
        <w:pStyle w:val="Num1"/>
        <w:keepNext/>
        <w:keepLines/>
        <w:numPr>
          <w:ilvl w:val="0"/>
          <w:numId w:val="0"/>
        </w:numPr>
        <w:ind w:left="1440"/>
        <w:rPr>
          <w:del w:id="165" w:author="Avi Fuks" w:date="2021-04-21T14:44:00Z"/>
        </w:rPr>
      </w:pPr>
      <w:del w:id="166" w:author="Avi Fuks" w:date="2021-04-21T14:44:00Z">
        <w:r w:rsidDel="000C675E">
          <w:delText>Files will be archived for 1 week.</w:delText>
        </w:r>
      </w:del>
    </w:p>
    <w:p w14:paraId="35DC4DE9" w14:textId="24E1536F" w:rsidR="00A706C9" w:rsidRPr="00F74481" w:rsidDel="000C675E" w:rsidRDefault="00A706C9" w:rsidP="00A706C9">
      <w:pPr>
        <w:pStyle w:val="Num1"/>
        <w:keepNext/>
        <w:keepLines/>
        <w:numPr>
          <w:ilvl w:val="0"/>
          <w:numId w:val="0"/>
        </w:numPr>
        <w:ind w:left="1440"/>
        <w:rPr>
          <w:del w:id="167" w:author="Avi Fuks" w:date="2021-04-21T14:44:00Z"/>
        </w:rPr>
      </w:pPr>
      <w:del w:id="168" w:author="Avi Fuks" w:date="2021-04-21T14:44:00Z">
        <w:r w:rsidDel="000C675E">
          <w:delText>The duration for keeping the files on the archive is configurable.</w:delText>
        </w:r>
      </w:del>
    </w:p>
    <w:p w14:paraId="326B441E" w14:textId="59208F01" w:rsidR="001A2380" w:rsidDel="000C675E" w:rsidRDefault="00A706C9" w:rsidP="00A706C9">
      <w:pPr>
        <w:pStyle w:val="Heading2"/>
        <w:rPr>
          <w:del w:id="169" w:author="Avi Fuks" w:date="2021-04-21T14:44:00Z"/>
        </w:rPr>
      </w:pPr>
      <w:del w:id="170" w:author="Avi Fuks" w:date="2021-04-21T14:44:00Z">
        <w:r w:rsidRPr="00F74481" w:rsidDel="000C675E">
          <w:delText xml:space="preserve"> </w:delText>
        </w:r>
        <w:bookmarkStart w:id="171" w:name="_Toc69912900"/>
        <w:bookmarkStart w:id="172" w:name="_Toc69913254"/>
        <w:bookmarkStart w:id="173" w:name="_Toc70364192"/>
        <w:r w:rsidR="0089154A" w:rsidRPr="00F74481" w:rsidDel="000C675E">
          <w:delText>Data Security</w:delText>
        </w:r>
        <w:bookmarkEnd w:id="163"/>
        <w:bookmarkEnd w:id="171"/>
        <w:bookmarkEnd w:id="172"/>
        <w:bookmarkEnd w:id="173"/>
      </w:del>
    </w:p>
    <w:p w14:paraId="3DF0964C" w14:textId="15A858C2" w:rsidR="0089154A" w:rsidRPr="00F74481" w:rsidDel="000C675E" w:rsidRDefault="001A2380" w:rsidP="00336475">
      <w:pPr>
        <w:rPr>
          <w:del w:id="174" w:author="Avi Fuks" w:date="2021-04-21T14:44:00Z"/>
        </w:rPr>
      </w:pPr>
      <w:del w:id="175" w:author="Avi Fuks" w:date="2021-04-21T14:44:00Z">
        <w:r w:rsidRPr="00FF29D9" w:rsidDel="000C675E">
          <w:delText>SFTP will be used</w:delText>
        </w:r>
      </w:del>
    </w:p>
    <w:p w14:paraId="51C2ACFD" w14:textId="7661CE82" w:rsidR="00D25F0A" w:rsidRPr="00F74481" w:rsidDel="000C675E" w:rsidRDefault="00D25F0A" w:rsidP="008D29EA">
      <w:pPr>
        <w:pStyle w:val="BodyText"/>
        <w:rPr>
          <w:del w:id="176" w:author="Avi Fuks" w:date="2021-04-21T14:44:00Z"/>
        </w:rPr>
      </w:pPr>
    </w:p>
    <w:p w14:paraId="5A7878B4" w14:textId="77777777" w:rsidR="008D29EA" w:rsidRPr="00F74481" w:rsidRDefault="008D29EA" w:rsidP="008D29EA">
      <w:pPr>
        <w:pStyle w:val="BodyText"/>
        <w:sectPr w:rsidR="008D29EA" w:rsidRPr="00F74481" w:rsidSect="0089154A">
          <w:headerReference w:type="even" r:id="rId45"/>
          <w:headerReference w:type="default" r:id="rId46"/>
          <w:footerReference w:type="even" r:id="rId47"/>
          <w:footerReference w:type="default" r:id="rId48"/>
          <w:headerReference w:type="first" r:id="rId49"/>
          <w:footerReference w:type="first" r:id="rId50"/>
          <w:pgSz w:w="12240" w:h="15840" w:code="1"/>
          <w:pgMar w:top="1440" w:right="1440" w:bottom="1440" w:left="1440" w:header="1008" w:footer="494" w:gutter="0"/>
          <w:pgBorders w:offsetFrom="page">
            <w:bottom w:val="dashSmallGap" w:sz="4" w:space="24" w:color="FFFFFF"/>
          </w:pgBorders>
          <w:cols w:space="708"/>
          <w:titlePg/>
          <w:docGrid w:linePitch="360"/>
        </w:sectPr>
      </w:pPr>
    </w:p>
    <w:p w14:paraId="7988AA64" w14:textId="6D11F9B8" w:rsidR="00C13B74" w:rsidRDefault="00C13B74" w:rsidP="0089154A">
      <w:pPr>
        <w:pStyle w:val="Heading1"/>
        <w:rPr>
          <w:ins w:id="177" w:author="Avi Fuks" w:date="2021-03-29T13:20:00Z"/>
        </w:rPr>
      </w:pPr>
      <w:bookmarkStart w:id="178" w:name="_Toc483313602"/>
      <w:bookmarkStart w:id="179" w:name="_Toc70364193"/>
      <w:ins w:id="180" w:author="Avi Fuks" w:date="2021-03-29T13:22:00Z">
        <w:r>
          <w:t xml:space="preserve">Two </w:t>
        </w:r>
      </w:ins>
      <w:ins w:id="181" w:author="Avi Fuks" w:date="2021-03-29T13:23:00Z">
        <w:r>
          <w:t xml:space="preserve">ways SMS </w:t>
        </w:r>
      </w:ins>
      <w:ins w:id="182" w:author="Avi Fuks" w:date="2021-04-21T14:44:00Z">
        <w:r w:rsidR="000C675E">
          <w:t>extracts</w:t>
        </w:r>
      </w:ins>
      <w:ins w:id="183" w:author="Avi Fuks" w:date="2021-03-29T13:19:00Z">
        <w:r>
          <w:t xml:space="preserve"> </w:t>
        </w:r>
      </w:ins>
      <w:ins w:id="184" w:author="Avi Fuks" w:date="2021-03-29T13:23:00Z">
        <w:r>
          <w:t>t</w:t>
        </w:r>
      </w:ins>
      <w:ins w:id="185" w:author="Avi Fuks" w:date="2021-03-29T13:19:00Z">
        <w:r>
          <w:t>ransfer</w:t>
        </w:r>
      </w:ins>
      <w:bookmarkEnd w:id="179"/>
    </w:p>
    <w:p w14:paraId="69473CAE" w14:textId="71C338AC" w:rsidR="00C13B74" w:rsidRPr="00F74481" w:rsidRDefault="00C13B74" w:rsidP="00C13B74">
      <w:pPr>
        <w:pStyle w:val="Heading2"/>
        <w:rPr>
          <w:ins w:id="186" w:author="Avi Fuks" w:date="2021-03-29T13:22:00Z"/>
        </w:rPr>
      </w:pPr>
      <w:bookmarkStart w:id="187" w:name="_Toc70364194"/>
      <w:ins w:id="188" w:author="Avi Fuks" w:date="2021-03-29T13:22:00Z">
        <w:r>
          <w:t xml:space="preserve">File </w:t>
        </w:r>
      </w:ins>
      <w:ins w:id="189" w:author="Avi Fuks" w:date="2021-03-29T13:23:00Z">
        <w:r>
          <w:t>transfer</w:t>
        </w:r>
      </w:ins>
      <w:bookmarkEnd w:id="187"/>
    </w:p>
    <w:p w14:paraId="39C8A5F4" w14:textId="77777777" w:rsidR="00C13B74" w:rsidRPr="00F74481" w:rsidRDefault="00C13B74" w:rsidP="00C13B74">
      <w:pPr>
        <w:pStyle w:val="Heading3"/>
        <w:rPr>
          <w:ins w:id="190" w:author="Avi Fuks" w:date="2021-03-29T13:20:00Z"/>
        </w:rPr>
      </w:pPr>
      <w:bookmarkStart w:id="191" w:name="_Toc70364195"/>
      <w:ins w:id="192" w:author="Avi Fuks" w:date="2021-03-29T13:20:00Z">
        <w:r w:rsidRPr="00F74481">
          <w:t>Description</w:t>
        </w:r>
        <w:bookmarkEnd w:id="191"/>
      </w:ins>
    </w:p>
    <w:p w14:paraId="71288F38" w14:textId="238ADDED" w:rsidR="00434601" w:rsidRDefault="00434601" w:rsidP="00434601">
      <w:pPr>
        <w:pStyle w:val="Note"/>
        <w:rPr>
          <w:ins w:id="193" w:author="Avi Fuks" w:date="2021-04-26T19:58:00Z"/>
          <w:rFonts w:cs="Times New Roman"/>
          <w:bCs w:val="0"/>
          <w:i w:val="0"/>
          <w:kern w:val="0"/>
          <w:sz w:val="20"/>
          <w:szCs w:val="22"/>
        </w:rPr>
      </w:pPr>
      <w:ins w:id="194" w:author="Avi Fuks" w:date="2021-04-26T19:58:00Z">
        <w:r>
          <w:rPr>
            <w:rFonts w:cs="Times New Roman"/>
            <w:bCs w:val="0"/>
            <w:i w:val="0"/>
            <w:kern w:val="0"/>
            <w:sz w:val="20"/>
            <w:szCs w:val="22"/>
          </w:rPr>
          <w:t>F</w:t>
        </w:r>
        <w:r w:rsidRPr="00C13B74">
          <w:rPr>
            <w:rFonts w:cs="Times New Roman"/>
            <w:bCs w:val="0"/>
            <w:i w:val="0"/>
            <w:kern w:val="0"/>
            <w:sz w:val="20"/>
            <w:szCs w:val="22"/>
          </w:rPr>
          <w:t xml:space="preserve">ile transfer will be performed </w:t>
        </w:r>
        <w:r>
          <w:rPr>
            <w:rFonts w:cs="Times New Roman"/>
            <w:bCs w:val="0"/>
            <w:i w:val="0"/>
            <w:kern w:val="0"/>
            <w:sz w:val="20"/>
            <w:szCs w:val="22"/>
          </w:rPr>
          <w:t>using</w:t>
        </w:r>
        <w:r w:rsidRPr="00C13B74">
          <w:rPr>
            <w:rFonts w:cs="Times New Roman"/>
            <w:bCs w:val="0"/>
            <w:i w:val="0"/>
            <w:kern w:val="0"/>
            <w:sz w:val="20"/>
            <w:szCs w:val="22"/>
          </w:rPr>
          <w:t xml:space="preserve"> a </w:t>
        </w:r>
        <w:r>
          <w:rPr>
            <w:rFonts w:cs="Times New Roman"/>
            <w:bCs w:val="0"/>
            <w:i w:val="0"/>
            <w:kern w:val="0"/>
            <w:sz w:val="20"/>
            <w:szCs w:val="22"/>
          </w:rPr>
          <w:t xml:space="preserve">dedicated </w:t>
        </w:r>
        <w:r w:rsidRPr="00C13B74">
          <w:rPr>
            <w:rFonts w:cs="Times New Roman"/>
            <w:bCs w:val="0"/>
            <w:i w:val="0"/>
            <w:kern w:val="0"/>
            <w:sz w:val="20"/>
            <w:szCs w:val="22"/>
          </w:rPr>
          <w:t>server.</w:t>
        </w:r>
      </w:ins>
    </w:p>
    <w:p w14:paraId="3C0B4D35" w14:textId="77777777" w:rsidR="00434601" w:rsidRPr="00923B60" w:rsidRDefault="00434601" w:rsidP="00434601">
      <w:pPr>
        <w:pStyle w:val="Num1"/>
        <w:keepNext/>
        <w:keepLines/>
        <w:numPr>
          <w:ilvl w:val="0"/>
          <w:numId w:val="0"/>
        </w:numPr>
        <w:ind w:left="1440"/>
        <w:rPr>
          <w:ins w:id="195" w:author="Avi Fuks" w:date="2021-04-26T19:58:00Z"/>
        </w:rPr>
      </w:pPr>
      <w:ins w:id="196" w:author="Avi Fuks" w:date="2021-04-26T19:58:00Z">
        <w:r w:rsidRPr="00923B60">
          <w:t xml:space="preserve">Files will be transferred </w:t>
        </w:r>
        <w:r>
          <w:t>by Engage to the dedicated server, which will be mounted to a PLDT NAS storage</w:t>
        </w:r>
        <w:r w:rsidRPr="00923B60">
          <w:t>.</w:t>
        </w:r>
      </w:ins>
    </w:p>
    <w:p w14:paraId="189DB975" w14:textId="2BAD18A1" w:rsidR="00434601" w:rsidRDefault="00434601" w:rsidP="00434601">
      <w:pPr>
        <w:pStyle w:val="Num1"/>
        <w:keepNext/>
        <w:keepLines/>
        <w:numPr>
          <w:ilvl w:val="0"/>
          <w:numId w:val="0"/>
        </w:numPr>
        <w:ind w:left="1440"/>
        <w:rPr>
          <w:ins w:id="197" w:author="Avi Fuks" w:date="2021-04-26T19:58:00Z"/>
        </w:rPr>
      </w:pPr>
      <w:ins w:id="198" w:author="Avi Fuks" w:date="2021-04-26T19:58:00Z">
        <w:r>
          <w:t>Engage will push the data to that server to the below folder structure.</w:t>
        </w:r>
      </w:ins>
    </w:p>
    <w:p w14:paraId="75E070C0" w14:textId="77777777" w:rsidR="00434601" w:rsidRPr="00A11B9B" w:rsidRDefault="00434601" w:rsidP="00434601">
      <w:pPr>
        <w:pStyle w:val="Num1"/>
        <w:keepNext/>
        <w:keepLines/>
        <w:numPr>
          <w:ilvl w:val="0"/>
          <w:numId w:val="0"/>
        </w:numPr>
        <w:ind w:left="1440"/>
        <w:rPr>
          <w:ins w:id="199" w:author="Avi Fuks" w:date="2021-04-26T19:58:00Z"/>
        </w:rPr>
      </w:pPr>
      <w:ins w:id="200" w:author="Avi Fuks" w:date="2021-04-26T19:58:00Z">
        <w:r w:rsidRPr="00A11B9B">
          <w:t xml:space="preserve">CVM admins will have access to the </w:t>
        </w:r>
        <w:r>
          <w:t>below mounted folders</w:t>
        </w:r>
        <w:r w:rsidRPr="00A11B9B">
          <w:t xml:space="preserve">, from where they will </w:t>
        </w:r>
        <w:r>
          <w:t>get</w:t>
        </w:r>
        <w:r w:rsidRPr="00A11B9B">
          <w:t xml:space="preserve"> the file</w:t>
        </w:r>
        <w:r>
          <w:t>s</w:t>
        </w:r>
        <w:r w:rsidRPr="00A11B9B">
          <w:t>.</w:t>
        </w:r>
      </w:ins>
    </w:p>
    <w:p w14:paraId="3E527F3E" w14:textId="77777777" w:rsidR="00434601" w:rsidRPr="00C13B74" w:rsidRDefault="00434601" w:rsidP="00434601">
      <w:pPr>
        <w:pStyle w:val="Note"/>
        <w:rPr>
          <w:ins w:id="201" w:author="Avi Fuks" w:date="2021-04-26T19:58:00Z"/>
          <w:rFonts w:cs="Times New Roman"/>
          <w:bCs w:val="0"/>
          <w:i w:val="0"/>
          <w:kern w:val="0"/>
          <w:sz w:val="20"/>
          <w:szCs w:val="22"/>
        </w:rPr>
      </w:pPr>
      <w:ins w:id="202" w:author="Avi Fuks" w:date="2021-04-26T19:58:00Z">
        <w:r w:rsidRPr="00C13B74">
          <w:rPr>
            <w:rFonts w:cs="Times New Roman"/>
            <w:bCs w:val="0"/>
            <w:i w:val="0"/>
            <w:kern w:val="0"/>
            <w:sz w:val="20"/>
            <w:szCs w:val="22"/>
          </w:rPr>
          <w:t>Directory structure:</w:t>
        </w:r>
      </w:ins>
    </w:p>
    <w:p w14:paraId="7DE85359" w14:textId="77777777" w:rsidR="00434601" w:rsidRPr="00C13B74" w:rsidRDefault="00434601" w:rsidP="00434601">
      <w:pPr>
        <w:pStyle w:val="Note"/>
        <w:rPr>
          <w:ins w:id="203" w:author="Avi Fuks" w:date="2021-04-26T19:58:00Z"/>
          <w:rFonts w:cs="Times New Roman"/>
          <w:bCs w:val="0"/>
          <w:i w:val="0"/>
          <w:kern w:val="0"/>
          <w:sz w:val="20"/>
          <w:szCs w:val="22"/>
        </w:rPr>
      </w:pPr>
      <w:ins w:id="204" w:author="Avi Fuks" w:date="2021-04-26T19:58:00Z">
        <w:r>
          <w:rPr>
            <w:rFonts w:cs="Times New Roman"/>
            <w:bCs w:val="0"/>
            <w:i w:val="0"/>
            <w:kern w:val="0"/>
            <w:sz w:val="20"/>
            <w:szCs w:val="22"/>
          </w:rPr>
          <w:t xml:space="preserve">Prepaid - </w:t>
        </w:r>
        <w:r w:rsidRPr="00C13B74">
          <w:rPr>
            <w:rFonts w:cs="Times New Roman"/>
            <w:bCs w:val="0"/>
            <w:i w:val="0"/>
            <w:kern w:val="0"/>
            <w:sz w:val="20"/>
            <w:szCs w:val="22"/>
          </w:rPr>
          <w:t>\\</w:t>
        </w:r>
        <w:r>
          <w:rPr>
            <w:rFonts w:cs="Times New Roman"/>
            <w:bCs w:val="0"/>
            <w:i w:val="0"/>
            <w:kern w:val="0"/>
            <w:sz w:val="20"/>
            <w:szCs w:val="22"/>
          </w:rPr>
          <w:t>x.y.z</w:t>
        </w:r>
        <w:r w:rsidRPr="00C13B74">
          <w:rPr>
            <w:rFonts w:cs="Times New Roman"/>
            <w:bCs w:val="0"/>
            <w:i w:val="0"/>
            <w:kern w:val="0"/>
            <w:sz w:val="20"/>
            <w:szCs w:val="22"/>
          </w:rPr>
          <w:t>\AIA_SMS\AIA-Optin-Prepaid</w:t>
        </w:r>
      </w:ins>
    </w:p>
    <w:p w14:paraId="54D277C4" w14:textId="77777777" w:rsidR="00434601" w:rsidRPr="00C13B74" w:rsidRDefault="00434601" w:rsidP="00434601">
      <w:pPr>
        <w:pStyle w:val="Note"/>
        <w:rPr>
          <w:ins w:id="205" w:author="Avi Fuks" w:date="2021-04-26T19:58:00Z"/>
          <w:rFonts w:cs="Times New Roman"/>
          <w:bCs w:val="0"/>
          <w:i w:val="0"/>
          <w:kern w:val="0"/>
          <w:sz w:val="20"/>
          <w:szCs w:val="22"/>
        </w:rPr>
      </w:pPr>
      <w:ins w:id="206" w:author="Avi Fuks" w:date="2021-04-26T19:58:00Z">
        <w:r>
          <w:rPr>
            <w:rFonts w:cs="Times New Roman"/>
            <w:bCs w:val="0"/>
            <w:i w:val="0"/>
            <w:kern w:val="0"/>
            <w:sz w:val="20"/>
            <w:szCs w:val="22"/>
          </w:rPr>
          <w:t xml:space="preserve">Postpaid - </w:t>
        </w:r>
        <w:r w:rsidRPr="00C13B74">
          <w:rPr>
            <w:rFonts w:cs="Times New Roman"/>
            <w:bCs w:val="0"/>
            <w:i w:val="0"/>
            <w:kern w:val="0"/>
            <w:sz w:val="20"/>
            <w:szCs w:val="22"/>
          </w:rPr>
          <w:t>\\</w:t>
        </w:r>
        <w:r>
          <w:rPr>
            <w:rFonts w:cs="Times New Roman"/>
            <w:bCs w:val="0"/>
            <w:i w:val="0"/>
            <w:kern w:val="0"/>
            <w:sz w:val="20"/>
            <w:szCs w:val="22"/>
          </w:rPr>
          <w:t>x.y.z</w:t>
        </w:r>
        <w:r w:rsidRPr="00C13B74">
          <w:rPr>
            <w:rFonts w:cs="Times New Roman"/>
            <w:bCs w:val="0"/>
            <w:i w:val="0"/>
            <w:kern w:val="0"/>
            <w:sz w:val="20"/>
            <w:szCs w:val="22"/>
          </w:rPr>
          <w:t>\AIA_SMS\AIA-Optin-Postpaid</w:t>
        </w:r>
      </w:ins>
    </w:p>
    <w:p w14:paraId="29496C8D" w14:textId="77777777" w:rsidR="00434601" w:rsidRPr="00F74481" w:rsidRDefault="00434601" w:rsidP="00434601">
      <w:pPr>
        <w:pStyle w:val="Note"/>
        <w:rPr>
          <w:ins w:id="207" w:author="Avi Fuks" w:date="2021-04-26T19:58:00Z"/>
        </w:rPr>
      </w:pPr>
      <w:ins w:id="208" w:author="Avi Fuks" w:date="2021-04-26T19:58:00Z">
        <w:r>
          <w:rPr>
            <w:rFonts w:cs="Times New Roman"/>
            <w:bCs w:val="0"/>
            <w:i w:val="0"/>
            <w:kern w:val="0"/>
            <w:sz w:val="20"/>
            <w:szCs w:val="22"/>
          </w:rPr>
          <w:t xml:space="preserve">Home - </w:t>
        </w:r>
        <w:r w:rsidRPr="00C13B74">
          <w:rPr>
            <w:rFonts w:cs="Times New Roman"/>
            <w:bCs w:val="0"/>
            <w:i w:val="0"/>
            <w:kern w:val="0"/>
            <w:sz w:val="20"/>
            <w:szCs w:val="22"/>
          </w:rPr>
          <w:t>\\</w:t>
        </w:r>
        <w:r>
          <w:rPr>
            <w:rFonts w:cs="Times New Roman"/>
            <w:bCs w:val="0"/>
            <w:i w:val="0"/>
            <w:kern w:val="0"/>
            <w:sz w:val="20"/>
            <w:szCs w:val="22"/>
          </w:rPr>
          <w:t>x.y.z</w:t>
        </w:r>
        <w:r w:rsidRPr="00C13B74">
          <w:rPr>
            <w:rFonts w:cs="Times New Roman"/>
            <w:bCs w:val="0"/>
            <w:i w:val="0"/>
            <w:kern w:val="0"/>
            <w:sz w:val="20"/>
            <w:szCs w:val="22"/>
          </w:rPr>
          <w:t>\AIA_SMS\2WaySMSDump</w:t>
        </w:r>
      </w:ins>
    </w:p>
    <w:p w14:paraId="167C03D1" w14:textId="097BE5B9" w:rsidR="00C13B74" w:rsidRPr="00F74481" w:rsidRDefault="00C13B74" w:rsidP="00C13B74">
      <w:pPr>
        <w:pStyle w:val="Note"/>
        <w:rPr>
          <w:ins w:id="209" w:author="Avi Fuks" w:date="2021-03-29T13:20:00Z"/>
        </w:rPr>
      </w:pPr>
    </w:p>
    <w:p w14:paraId="2EAB1728" w14:textId="77777777" w:rsidR="00C13B74" w:rsidRPr="00F74481" w:rsidRDefault="00C13B74" w:rsidP="00C13B74">
      <w:pPr>
        <w:pStyle w:val="Heading3"/>
        <w:rPr>
          <w:ins w:id="210" w:author="Avi Fuks" w:date="2021-03-29T13:20:00Z"/>
        </w:rPr>
      </w:pPr>
      <w:bookmarkStart w:id="211" w:name="_Toc70364196"/>
      <w:ins w:id="212" w:author="Avi Fuks" w:date="2021-03-29T13:20:00Z">
        <w:r w:rsidRPr="00F74481">
          <w:t>Assumptions</w:t>
        </w:r>
        <w:bookmarkEnd w:id="211"/>
      </w:ins>
    </w:p>
    <w:p w14:paraId="5BD91CF2" w14:textId="77777777" w:rsidR="00434601" w:rsidRDefault="00434601" w:rsidP="00434601">
      <w:pPr>
        <w:pStyle w:val="Num1"/>
        <w:numPr>
          <w:ilvl w:val="0"/>
          <w:numId w:val="25"/>
        </w:numPr>
        <w:rPr>
          <w:ins w:id="213" w:author="Avi Fuks" w:date="2021-04-26T19:59:00Z"/>
          <w:rFonts w:eastAsiaTheme="minorHAnsi"/>
        </w:rPr>
      </w:pPr>
      <w:ins w:id="214" w:author="Avi Fuks" w:date="2021-04-26T19:59:00Z">
        <w:r>
          <w:rPr>
            <w:rFonts w:eastAsiaTheme="minorHAnsi"/>
          </w:rPr>
          <w:t>The dedicated server will be set by Engage on Transformation area, and will mount itself to the provided NAS storage given by PLDT</w:t>
        </w:r>
      </w:ins>
    </w:p>
    <w:p w14:paraId="33385033" w14:textId="77777777" w:rsidR="00434601" w:rsidRDefault="00434601" w:rsidP="00434601">
      <w:pPr>
        <w:pStyle w:val="Num1"/>
        <w:numPr>
          <w:ilvl w:val="0"/>
          <w:numId w:val="25"/>
        </w:numPr>
        <w:rPr>
          <w:ins w:id="215" w:author="Avi Fuks" w:date="2021-04-26T19:59:00Z"/>
          <w:rFonts w:eastAsiaTheme="minorHAnsi"/>
        </w:rPr>
      </w:pPr>
      <w:ins w:id="216" w:author="Avi Fuks" w:date="2021-04-26T19:59:00Z">
        <w:r w:rsidRPr="00A11B9B">
          <w:rPr>
            <w:rFonts w:eastAsiaTheme="minorHAnsi"/>
          </w:rPr>
          <w:t xml:space="preserve">It is the responsibility of PLDT to </w:t>
        </w:r>
        <w:r>
          <w:rPr>
            <w:rFonts w:eastAsiaTheme="minorHAnsi"/>
          </w:rPr>
          <w:t xml:space="preserve">request for network </w:t>
        </w:r>
        <w:r w:rsidRPr="00A11B9B">
          <w:rPr>
            <w:rFonts w:eastAsiaTheme="minorHAnsi"/>
          </w:rPr>
          <w:t xml:space="preserve">setup </w:t>
        </w:r>
        <w:r>
          <w:rPr>
            <w:rFonts w:eastAsiaTheme="minorHAnsi"/>
          </w:rPr>
          <w:t xml:space="preserve">for </w:t>
        </w:r>
        <w:r w:rsidRPr="00A11B9B">
          <w:rPr>
            <w:rFonts w:eastAsiaTheme="minorHAnsi"/>
          </w:rPr>
          <w:t xml:space="preserve">the connectivity </w:t>
        </w:r>
        <w:r>
          <w:rPr>
            <w:rFonts w:eastAsiaTheme="minorHAnsi"/>
          </w:rPr>
          <w:t>to the mounted storage.</w:t>
        </w:r>
      </w:ins>
    </w:p>
    <w:p w14:paraId="126977AB" w14:textId="77777777" w:rsidR="00434601" w:rsidRPr="00077250" w:rsidRDefault="00434601" w:rsidP="00434601">
      <w:pPr>
        <w:pStyle w:val="Num1"/>
        <w:numPr>
          <w:ilvl w:val="0"/>
          <w:numId w:val="25"/>
        </w:numPr>
        <w:rPr>
          <w:ins w:id="217" w:author="Avi Fuks" w:date="2021-04-26T19:59:00Z"/>
          <w:rFonts w:eastAsiaTheme="minorHAnsi"/>
        </w:rPr>
      </w:pPr>
      <w:ins w:id="218" w:author="Avi Fuks" w:date="2021-04-26T19:59:00Z">
        <w:r>
          <w:rPr>
            <w:rFonts w:eastAsiaTheme="minorHAnsi"/>
          </w:rPr>
          <w:t>It is the responsibility of PLDT to setup the connectivity between the CVM Admin team and the mounted storage.</w:t>
        </w:r>
      </w:ins>
    </w:p>
    <w:p w14:paraId="73208501" w14:textId="77777777" w:rsidR="00434601" w:rsidRDefault="00434601" w:rsidP="00434601">
      <w:pPr>
        <w:pStyle w:val="Num1"/>
        <w:numPr>
          <w:ilvl w:val="0"/>
          <w:numId w:val="25"/>
        </w:numPr>
        <w:rPr>
          <w:ins w:id="219" w:author="Avi Fuks" w:date="2021-04-26T19:59:00Z"/>
          <w:rFonts w:eastAsiaTheme="minorHAnsi"/>
        </w:rPr>
      </w:pPr>
      <w:ins w:id="220" w:author="Avi Fuks" w:date="2021-04-26T19:59:00Z">
        <w:r>
          <w:rPr>
            <w:rFonts w:eastAsiaTheme="minorHAnsi"/>
          </w:rPr>
          <w:t>PLDT will determine CVM admin access rights per the admin’s LOB.</w:t>
        </w:r>
      </w:ins>
    </w:p>
    <w:p w14:paraId="419B65CF" w14:textId="77777777" w:rsidR="00434601" w:rsidRDefault="00434601" w:rsidP="00434601">
      <w:pPr>
        <w:pStyle w:val="Num1"/>
        <w:numPr>
          <w:ilvl w:val="0"/>
          <w:numId w:val="25"/>
        </w:numPr>
        <w:rPr>
          <w:ins w:id="221" w:author="Avi Fuks" w:date="2021-04-26T19:59:00Z"/>
          <w:rFonts w:eastAsiaTheme="minorHAnsi"/>
        </w:rPr>
      </w:pPr>
      <w:ins w:id="222" w:author="Avi Fuks" w:date="2021-04-26T19:59:00Z">
        <w:r>
          <w:rPr>
            <w:rFonts w:eastAsiaTheme="minorHAnsi"/>
          </w:rPr>
          <w:t>Permission on the mounted folders are not controlled by Amdocs. In case the admin has permission for file deletion, the file might be deleted before the completion of the retention period.</w:t>
        </w:r>
      </w:ins>
    </w:p>
    <w:p w14:paraId="019D8627" w14:textId="77777777" w:rsidR="00434601" w:rsidRDefault="00434601" w:rsidP="00434601">
      <w:pPr>
        <w:pStyle w:val="Num1"/>
        <w:numPr>
          <w:ilvl w:val="0"/>
          <w:numId w:val="25"/>
        </w:numPr>
        <w:rPr>
          <w:ins w:id="223" w:author="Avi Fuks" w:date="2021-04-26T19:59:00Z"/>
          <w:rFonts w:eastAsiaTheme="minorHAnsi"/>
        </w:rPr>
      </w:pPr>
      <w:ins w:id="224" w:author="Avi Fuks" w:date="2021-04-26T19:59:00Z">
        <w:r>
          <w:rPr>
            <w:rFonts w:eastAsiaTheme="minorHAnsi"/>
          </w:rPr>
          <w:t xml:space="preserve">Amdocs recommends setting security groups for </w:t>
        </w:r>
        <w:proofErr w:type="spellStart"/>
        <w:r>
          <w:rPr>
            <w:rFonts w:eastAsiaTheme="minorHAnsi"/>
          </w:rPr>
          <w:t>ReadOnly</w:t>
        </w:r>
        <w:proofErr w:type="spellEnd"/>
        <w:r>
          <w:rPr>
            <w:rFonts w:eastAsiaTheme="minorHAnsi"/>
          </w:rPr>
          <w:t xml:space="preserve"> on PLDT </w:t>
        </w:r>
        <w:proofErr w:type="spellStart"/>
        <w:r>
          <w:rPr>
            <w:rFonts w:eastAsiaTheme="minorHAnsi"/>
          </w:rPr>
          <w:t>ActiveDirectory</w:t>
        </w:r>
        <w:proofErr w:type="spellEnd"/>
        <w:r>
          <w:rPr>
            <w:rFonts w:eastAsiaTheme="minorHAnsi"/>
          </w:rPr>
          <w:t xml:space="preserve"> that will be managed by PLDT IT and will allow adding/removing CVM team members to these security group per need (each group for its mounted folder)</w:t>
        </w:r>
      </w:ins>
    </w:p>
    <w:p w14:paraId="13303261" w14:textId="77777777" w:rsidR="00434601" w:rsidRPr="00077250" w:rsidRDefault="00434601" w:rsidP="00434601">
      <w:pPr>
        <w:pStyle w:val="Num1"/>
        <w:numPr>
          <w:ilvl w:val="0"/>
          <w:numId w:val="25"/>
        </w:numPr>
        <w:rPr>
          <w:ins w:id="225" w:author="Avi Fuks" w:date="2021-04-26T19:59:00Z"/>
          <w:rFonts w:eastAsiaTheme="minorHAnsi"/>
        </w:rPr>
      </w:pPr>
      <w:ins w:id="226" w:author="Avi Fuks" w:date="2021-04-26T19:59:00Z">
        <w:r>
          <w:rPr>
            <w:rFonts w:eastAsiaTheme="minorHAnsi"/>
          </w:rPr>
          <w:t>Amdocs will ensure NAS mounted folders are being cleaned according to defined retention period, to avoid storage getting filled.</w:t>
        </w:r>
      </w:ins>
    </w:p>
    <w:p w14:paraId="323311B7" w14:textId="77777777" w:rsidR="00C13B74" w:rsidRDefault="00C13B74" w:rsidP="00C13B74">
      <w:pPr>
        <w:pStyle w:val="Heading3"/>
        <w:keepNext w:val="0"/>
        <w:keepLines w:val="0"/>
        <w:rPr>
          <w:ins w:id="227" w:author="Avi Fuks" w:date="2021-03-29T13:20:00Z"/>
        </w:rPr>
      </w:pPr>
      <w:bookmarkStart w:id="228" w:name="_Toc70364197"/>
      <w:ins w:id="229" w:author="Avi Fuks" w:date="2021-03-29T13:20:00Z">
        <w:r>
          <w:t>Flow Diagram</w:t>
        </w:r>
        <w:bookmarkEnd w:id="228"/>
      </w:ins>
    </w:p>
    <w:p w14:paraId="403C9D08" w14:textId="28586E3E" w:rsidR="00C13B74" w:rsidRDefault="005D6A38" w:rsidP="00C13B74">
      <w:pPr>
        <w:pStyle w:val="BodyText"/>
        <w:ind w:left="0"/>
        <w:rPr>
          <w:ins w:id="230" w:author="Avi Fuks" w:date="2021-03-29T13:20:00Z"/>
        </w:rPr>
      </w:pPr>
      <w:del w:id="231" w:author="Avi Fuks" w:date="2021-04-21T14:43:00Z">
        <w:r w:rsidDel="000C675E">
          <w:fldChar w:fldCharType="begin"/>
        </w:r>
        <w:r w:rsidDel="000C675E">
          <w:fldChar w:fldCharType="end"/>
        </w:r>
      </w:del>
      <w:ins w:id="232" w:author="Avi Fuks" w:date="2021-04-21T14:43:00Z">
        <w:r w:rsidR="000C675E" w:rsidRPr="000C675E">
          <w:t xml:space="preserve"> </w:t>
        </w:r>
      </w:ins>
      <w:del w:id="233" w:author="Avi Fuks" w:date="2021-04-26T20:02:00Z">
        <w:r w:rsidR="00CB65BD" w:rsidDel="00434601">
          <w:fldChar w:fldCharType="begin"/>
        </w:r>
        <w:r w:rsidR="00CB65BD" w:rsidDel="00434601">
          <w:fldChar w:fldCharType="separate"/>
        </w:r>
        <w:r w:rsidR="00CB65BD" w:rsidDel="00434601">
          <w:fldChar w:fldCharType="end"/>
        </w:r>
      </w:del>
      <w:ins w:id="234" w:author="Avi Fuks" w:date="2021-04-26T21:09:00Z">
        <w:r w:rsidR="00791FC0">
          <w:object w:dxaOrig="12090" w:dyaOrig="8101" w14:anchorId="3B901641">
            <v:shape id="_x0000_i1047" type="#_x0000_t75" style="width:468pt;height:313.25pt" o:ole="">
              <v:imagedata r:id="rId51" o:title=""/>
            </v:shape>
            <o:OLEObject Type="Embed" ProgID="Visio.Drawing.15" ShapeID="_x0000_i1047" DrawAspect="Content" ObjectID="_1680977004" r:id="rId52"/>
          </w:object>
        </w:r>
      </w:ins>
    </w:p>
    <w:p w14:paraId="706101A9" w14:textId="77777777" w:rsidR="00C13B74" w:rsidRPr="00BB1BF5" w:rsidRDefault="00C13B74" w:rsidP="00C13B74">
      <w:pPr>
        <w:pStyle w:val="BodyText"/>
        <w:rPr>
          <w:ins w:id="235" w:author="Avi Fuks" w:date="2021-03-29T13:20:00Z"/>
        </w:rPr>
      </w:pPr>
    </w:p>
    <w:p w14:paraId="5489B4B8" w14:textId="77777777" w:rsidR="00C13B74" w:rsidRPr="00F74481" w:rsidRDefault="00C13B74" w:rsidP="00C13B74">
      <w:pPr>
        <w:pStyle w:val="Heading3"/>
        <w:keepNext w:val="0"/>
        <w:keepLines w:val="0"/>
        <w:rPr>
          <w:ins w:id="236" w:author="Avi Fuks" w:date="2021-03-29T13:20:00Z"/>
        </w:rPr>
      </w:pPr>
      <w:bookmarkStart w:id="237" w:name="_Toc70364198"/>
      <w:ins w:id="238" w:author="Avi Fuks" w:date="2021-03-29T13:20:00Z">
        <w:r w:rsidRPr="00F74481">
          <w:t>Flow Description</w:t>
        </w:r>
        <w:bookmarkEnd w:id="237"/>
      </w:ins>
    </w:p>
    <w:p w14:paraId="609957FF" w14:textId="77777777" w:rsidR="00434601" w:rsidRPr="00604376" w:rsidRDefault="00434601" w:rsidP="00434601">
      <w:pPr>
        <w:pStyle w:val="Num1"/>
        <w:numPr>
          <w:ilvl w:val="0"/>
          <w:numId w:val="26"/>
        </w:numPr>
        <w:rPr>
          <w:ins w:id="239" w:author="Avi Fuks" w:date="2021-04-26T19:59:00Z"/>
          <w:rFonts w:eastAsiaTheme="minorHAnsi"/>
        </w:rPr>
      </w:pPr>
      <w:ins w:id="240" w:author="Avi Fuks" w:date="2021-04-26T19:59:00Z">
        <w:r>
          <w:t>Job accesses local folder seeking for a new file.</w:t>
        </w:r>
      </w:ins>
    </w:p>
    <w:p w14:paraId="75D1CC11" w14:textId="77777777" w:rsidR="00434601" w:rsidRPr="00E155E3" w:rsidRDefault="00434601" w:rsidP="00434601">
      <w:pPr>
        <w:pStyle w:val="Num1"/>
        <w:numPr>
          <w:ilvl w:val="0"/>
          <w:numId w:val="26"/>
        </w:numPr>
        <w:rPr>
          <w:ins w:id="241" w:author="Avi Fuks" w:date="2021-04-26T19:59:00Z"/>
          <w:rFonts w:eastAsiaTheme="minorHAnsi"/>
        </w:rPr>
      </w:pPr>
      <w:ins w:id="242" w:author="Avi Fuks" w:date="2021-04-26T19:59:00Z">
        <w:r>
          <w:t>Upon detection of new file, the job transfers the file to relevant folder per CVM need</w:t>
        </w:r>
      </w:ins>
    </w:p>
    <w:p w14:paraId="0C8EA0BD" w14:textId="77777777" w:rsidR="00434601" w:rsidRPr="00F63C5F" w:rsidRDefault="00434601" w:rsidP="00434601">
      <w:pPr>
        <w:pStyle w:val="Num1"/>
        <w:numPr>
          <w:ilvl w:val="0"/>
          <w:numId w:val="26"/>
        </w:numPr>
        <w:rPr>
          <w:ins w:id="243" w:author="Avi Fuks" w:date="2021-04-26T19:59:00Z"/>
          <w:rFonts w:eastAsiaTheme="minorHAnsi"/>
        </w:rPr>
      </w:pPr>
      <w:ins w:id="244" w:author="Avi Fuks" w:date="2021-04-26T19:59:00Z">
        <w:r>
          <w:t>A different job archives the files on an Engage directory.</w:t>
        </w:r>
      </w:ins>
    </w:p>
    <w:p w14:paraId="56B9302D" w14:textId="77777777" w:rsidR="00434601" w:rsidRPr="000F316C" w:rsidRDefault="00434601" w:rsidP="00434601">
      <w:pPr>
        <w:pStyle w:val="Num1"/>
        <w:numPr>
          <w:ilvl w:val="0"/>
          <w:numId w:val="26"/>
        </w:numPr>
        <w:rPr>
          <w:ins w:id="245" w:author="Avi Fuks" w:date="2021-04-26T19:59:00Z"/>
          <w:rFonts w:eastAsiaTheme="minorHAnsi"/>
        </w:rPr>
      </w:pPr>
      <w:ins w:id="246" w:author="Avi Fuks" w:date="2021-04-26T19:59:00Z">
        <w:r>
          <w:t>CVM admin manually accesses the files on the mounted folder.</w:t>
        </w:r>
      </w:ins>
    </w:p>
    <w:p w14:paraId="197A0D0F" w14:textId="77777777" w:rsidR="00434601" w:rsidRPr="00F74481" w:rsidRDefault="00434601" w:rsidP="00434601">
      <w:pPr>
        <w:pStyle w:val="Num1"/>
        <w:numPr>
          <w:ilvl w:val="0"/>
          <w:numId w:val="26"/>
        </w:numPr>
        <w:rPr>
          <w:ins w:id="247" w:author="Avi Fuks" w:date="2021-04-26T19:59:00Z"/>
          <w:rFonts w:eastAsiaTheme="minorHAnsi"/>
        </w:rPr>
      </w:pPr>
      <w:ins w:id="248" w:author="Avi Fuks" w:date="2021-04-26T19:59:00Z">
        <w:r>
          <w:rPr>
            <w:rFonts w:eastAsiaTheme="minorHAnsi"/>
          </w:rPr>
          <w:t>A daily job on the Engage side purges old files from the mounted folder.</w:t>
        </w:r>
      </w:ins>
    </w:p>
    <w:p w14:paraId="5BD6C1A9" w14:textId="77777777" w:rsidR="00C13B74" w:rsidRPr="00F74481" w:rsidRDefault="00C13B74" w:rsidP="00C13B74">
      <w:pPr>
        <w:pStyle w:val="Heading2"/>
        <w:rPr>
          <w:ins w:id="249" w:author="Avi Fuks" w:date="2021-03-29T13:20:00Z"/>
        </w:rPr>
      </w:pPr>
      <w:bookmarkStart w:id="250" w:name="_Toc70364199"/>
      <w:ins w:id="251" w:author="Avi Fuks" w:date="2021-03-29T13:20:00Z">
        <w:r w:rsidRPr="00F74481">
          <w:t>Error/Recovery Handling</w:t>
        </w:r>
        <w:bookmarkEnd w:id="250"/>
      </w:ins>
    </w:p>
    <w:p w14:paraId="5D66A9CB" w14:textId="1D289629" w:rsidR="00811258" w:rsidRDefault="00C13B74" w:rsidP="00C13B74">
      <w:pPr>
        <w:pStyle w:val="Num1"/>
        <w:keepNext/>
        <w:keepLines/>
        <w:numPr>
          <w:ilvl w:val="0"/>
          <w:numId w:val="0"/>
        </w:numPr>
        <w:ind w:left="1440"/>
        <w:rPr>
          <w:ins w:id="252" w:author="Avi Fuks" w:date="2021-03-29T14:51:00Z"/>
        </w:rPr>
      </w:pPr>
      <w:ins w:id="253" w:author="Avi Fuks" w:date="2021-03-29T13:20:00Z">
        <w:r w:rsidRPr="00F74481">
          <w:t>If there is an error</w:t>
        </w:r>
      </w:ins>
      <w:ins w:id="254" w:author="Avi Fuks" w:date="2021-04-26T20:01:00Z">
        <w:r w:rsidR="00434601">
          <w:t xml:space="preserve"> on the Engage job</w:t>
        </w:r>
      </w:ins>
      <w:ins w:id="255" w:author="Avi Fuks" w:date="2021-03-29T14:51:00Z">
        <w:r w:rsidR="00811258">
          <w:t xml:space="preserve">, a retry will be </w:t>
        </w:r>
      </w:ins>
      <w:ins w:id="256" w:author="Avi Fuks" w:date="2021-03-29T14:52:00Z">
        <w:r w:rsidR="00811258">
          <w:t>performed</w:t>
        </w:r>
      </w:ins>
      <w:ins w:id="257" w:author="Avi Fuks" w:date="2021-03-29T14:51:00Z">
        <w:r w:rsidR="00811258">
          <w:t>.</w:t>
        </w:r>
      </w:ins>
    </w:p>
    <w:p w14:paraId="58D05B8A" w14:textId="7335E002" w:rsidR="00C13B74" w:rsidRDefault="00811258" w:rsidP="00C13B74">
      <w:pPr>
        <w:pStyle w:val="Num1"/>
        <w:keepNext/>
        <w:keepLines/>
        <w:numPr>
          <w:ilvl w:val="0"/>
          <w:numId w:val="0"/>
        </w:numPr>
        <w:ind w:left="1440"/>
        <w:rPr>
          <w:ins w:id="258" w:author="Avi Fuks" w:date="2021-03-29T13:20:00Z"/>
        </w:rPr>
      </w:pPr>
      <w:ins w:id="259" w:author="Avi Fuks" w:date="2021-03-29T14:51:00Z">
        <w:r>
          <w:t xml:space="preserve">If retry fails Engage </w:t>
        </w:r>
      </w:ins>
      <w:ins w:id="260" w:author="Avi Fuks" w:date="2021-03-29T13:20:00Z">
        <w:r w:rsidR="00C13B74" w:rsidRPr="00F74481">
          <w:t xml:space="preserve">write the error </w:t>
        </w:r>
      </w:ins>
      <w:ins w:id="261" w:author="Avi Fuks" w:date="2021-03-29T14:51:00Z">
        <w:r>
          <w:t>will be logged</w:t>
        </w:r>
      </w:ins>
      <w:ins w:id="262" w:author="Avi Fuks" w:date="2021-03-29T13:20:00Z">
        <w:r w:rsidR="00C13B74" w:rsidRPr="00F74481">
          <w:t xml:space="preserve">. </w:t>
        </w:r>
      </w:ins>
    </w:p>
    <w:p w14:paraId="687AAEB9" w14:textId="77777777" w:rsidR="00C13B74" w:rsidRPr="00F74481" w:rsidRDefault="00C13B74" w:rsidP="00C13B74">
      <w:pPr>
        <w:pStyle w:val="Heading2"/>
        <w:rPr>
          <w:ins w:id="263" w:author="Avi Fuks" w:date="2021-03-29T13:20:00Z"/>
        </w:rPr>
      </w:pPr>
      <w:bookmarkStart w:id="264" w:name="_Toc70364200"/>
      <w:ins w:id="265" w:author="Avi Fuks" w:date="2021-03-29T13:20:00Z">
        <w:r w:rsidRPr="00F74481">
          <w:t>Archiving Handling</w:t>
        </w:r>
        <w:bookmarkEnd w:id="264"/>
      </w:ins>
    </w:p>
    <w:p w14:paraId="458DED9C" w14:textId="313C527E" w:rsidR="00C13B74" w:rsidRPr="00F74481" w:rsidRDefault="00811258" w:rsidP="00C13B74">
      <w:pPr>
        <w:pStyle w:val="Num1"/>
        <w:keepNext/>
        <w:keepLines/>
        <w:numPr>
          <w:ilvl w:val="0"/>
          <w:numId w:val="0"/>
        </w:numPr>
        <w:ind w:left="1440"/>
        <w:rPr>
          <w:ins w:id="266" w:author="Avi Fuks" w:date="2021-03-29T13:20:00Z"/>
        </w:rPr>
      </w:pPr>
      <w:ins w:id="267" w:author="Avi Fuks" w:date="2021-03-29T14:52:00Z">
        <w:r>
          <w:t xml:space="preserve">A copy of the file will be </w:t>
        </w:r>
      </w:ins>
      <w:ins w:id="268" w:author="Avi Fuks" w:date="2021-04-21T15:43:00Z">
        <w:r w:rsidR="00CB65BD">
          <w:t>archived</w:t>
        </w:r>
      </w:ins>
      <w:ins w:id="269" w:author="Avi Fuks" w:date="2021-03-29T14:52:00Z">
        <w:r>
          <w:t xml:space="preserve"> o</w:t>
        </w:r>
      </w:ins>
      <w:ins w:id="270" w:author="Avi Fuks" w:date="2021-03-29T14:53:00Z">
        <w:r>
          <w:t>n Engage for 7 days.</w:t>
        </w:r>
      </w:ins>
    </w:p>
    <w:p w14:paraId="11C31DF1" w14:textId="7D48C4CA" w:rsidR="00C13B74" w:rsidRDefault="00C13B74" w:rsidP="00C13B74">
      <w:pPr>
        <w:pStyle w:val="Num1"/>
        <w:keepNext/>
        <w:keepLines/>
        <w:numPr>
          <w:ilvl w:val="0"/>
          <w:numId w:val="0"/>
        </w:numPr>
        <w:ind w:left="1440"/>
        <w:rPr>
          <w:ins w:id="271" w:author="Avi Fuks" w:date="2021-04-21T15:47:00Z"/>
        </w:rPr>
      </w:pPr>
      <w:ins w:id="272" w:author="Avi Fuks" w:date="2021-03-29T13:20:00Z">
        <w:r>
          <w:t>The duration for keeping the files on the archive is configurable.</w:t>
        </w:r>
      </w:ins>
    </w:p>
    <w:p w14:paraId="6BB261D5" w14:textId="7AA1ECEC" w:rsidR="00CB65BD" w:rsidRPr="00F74481" w:rsidRDefault="00CB65BD" w:rsidP="00C13B74">
      <w:pPr>
        <w:pStyle w:val="Num1"/>
        <w:keepNext/>
        <w:keepLines/>
        <w:numPr>
          <w:ilvl w:val="0"/>
          <w:numId w:val="0"/>
        </w:numPr>
        <w:ind w:left="1440"/>
        <w:rPr>
          <w:ins w:id="273" w:author="Avi Fuks" w:date="2021-03-29T13:20:00Z"/>
        </w:rPr>
      </w:pPr>
      <w:ins w:id="274" w:author="Avi Fuks" w:date="2021-04-21T15:47:00Z">
        <w:r>
          <w:t>When an archived file</w:t>
        </w:r>
      </w:ins>
      <w:ins w:id="275" w:author="Avi Fuks" w:date="2021-04-21T15:48:00Z">
        <w:r>
          <w:t xml:space="preserve"> is required, then the CVM admin should open a case for manual retrieval of the archived file from </w:t>
        </w:r>
      </w:ins>
      <w:ins w:id="276" w:author="Avi Fuks" w:date="2021-04-21T15:49:00Z">
        <w:r>
          <w:t xml:space="preserve">Engage. Such a file will be </w:t>
        </w:r>
      </w:ins>
      <w:ins w:id="277" w:author="Avi Fuks" w:date="2021-04-21T15:51:00Z">
        <w:r>
          <w:t>manually</w:t>
        </w:r>
      </w:ins>
      <w:ins w:id="278" w:author="Avi Fuks" w:date="2021-04-21T15:50:00Z">
        <w:r>
          <w:t xml:space="preserve"> transferred to the requestor, i.e. not via the file transfer mechanism.</w:t>
        </w:r>
      </w:ins>
    </w:p>
    <w:p w14:paraId="05606BDD" w14:textId="77777777" w:rsidR="00C13B74" w:rsidRDefault="00C13B74" w:rsidP="00C13B74">
      <w:pPr>
        <w:pStyle w:val="Heading2"/>
        <w:rPr>
          <w:ins w:id="279" w:author="Avi Fuks" w:date="2021-03-29T13:20:00Z"/>
        </w:rPr>
      </w:pPr>
      <w:ins w:id="280" w:author="Avi Fuks" w:date="2021-03-29T13:20:00Z">
        <w:r w:rsidRPr="00F74481">
          <w:t xml:space="preserve"> </w:t>
        </w:r>
        <w:bookmarkStart w:id="281" w:name="_Toc70364201"/>
        <w:r w:rsidRPr="00F74481">
          <w:t>Data Security</w:t>
        </w:r>
        <w:bookmarkEnd w:id="281"/>
      </w:ins>
    </w:p>
    <w:p w14:paraId="589CC65D" w14:textId="61DF3BC5" w:rsidR="00C13B74" w:rsidRPr="00C13B74" w:rsidRDefault="00434601" w:rsidP="000F316C">
      <w:pPr>
        <w:rPr>
          <w:ins w:id="282" w:author="Avi Fuks" w:date="2021-03-29T13:19:00Z"/>
        </w:rPr>
      </w:pPr>
      <w:ins w:id="283" w:author="Avi Fuks" w:date="2021-04-26T20:02:00Z">
        <w:r>
          <w:t>Secured mount will be used from Engage side to dedicated NAS storage, and from CVM side over permission setting by PLDT AD/LDAP to the mount folders.</w:t>
        </w:r>
      </w:ins>
    </w:p>
    <w:p w14:paraId="5ABB720C" w14:textId="3048F26A" w:rsidR="0089154A" w:rsidRPr="00F74481" w:rsidRDefault="0089154A" w:rsidP="0089154A">
      <w:pPr>
        <w:pStyle w:val="Heading1"/>
      </w:pPr>
      <w:bookmarkStart w:id="284" w:name="_Toc70364202"/>
      <w:r w:rsidRPr="00F74481">
        <w:t>Open Issues</w:t>
      </w:r>
      <w:bookmarkEnd w:id="178"/>
      <w:bookmarkEnd w:id="284"/>
    </w:p>
    <w:tbl>
      <w:tblPr>
        <w:tblStyle w:val="TableGrid"/>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EEECE1"/>
        <w:tblLayout w:type="fixed"/>
        <w:tblCellMar>
          <w:left w:w="115" w:type="dxa"/>
          <w:right w:w="115" w:type="dxa"/>
        </w:tblCellMar>
        <w:tblLook w:val="04A0" w:firstRow="1" w:lastRow="0" w:firstColumn="1" w:lastColumn="0" w:noHBand="0" w:noVBand="1"/>
      </w:tblPr>
      <w:tblGrid>
        <w:gridCol w:w="719"/>
        <w:gridCol w:w="3632"/>
        <w:gridCol w:w="969"/>
        <w:gridCol w:w="969"/>
        <w:gridCol w:w="3061"/>
      </w:tblGrid>
      <w:tr w:rsidR="00FC59A2" w:rsidRPr="00F74481" w14:paraId="1911571D" w14:textId="77777777" w:rsidTr="00FC59A2">
        <w:trPr>
          <w:cantSplit/>
          <w:tblHeader/>
        </w:trPr>
        <w:tc>
          <w:tcPr>
            <w:tcW w:w="384" w:type="pct"/>
            <w:tcBorders>
              <w:bottom w:val="single" w:sz="4" w:space="0" w:color="808080"/>
            </w:tcBorders>
            <w:shd w:val="clear" w:color="auto" w:fill="626469"/>
            <w:vAlign w:val="center"/>
          </w:tcPr>
          <w:bookmarkEnd w:id="117"/>
          <w:p w14:paraId="64131C56" w14:textId="77777777" w:rsidR="00FC59A2" w:rsidRPr="00F74481" w:rsidRDefault="00FC59A2" w:rsidP="006635E4">
            <w:pPr>
              <w:pStyle w:val="HeaderTable"/>
              <w:rPr>
                <w:rFonts w:asciiTheme="minorBidi" w:hAnsiTheme="minorBidi" w:cstheme="minorBidi"/>
                <w:color w:val="FFFFFF"/>
              </w:rPr>
            </w:pPr>
            <w:r w:rsidRPr="00F74481">
              <w:rPr>
                <w:rFonts w:asciiTheme="minorBidi" w:hAnsiTheme="minorBidi" w:cstheme="minorBidi"/>
                <w:color w:val="FFFFFF"/>
              </w:rPr>
              <w:t>OI ID#</w:t>
            </w:r>
          </w:p>
        </w:tc>
        <w:tc>
          <w:tcPr>
            <w:tcW w:w="1942" w:type="pct"/>
            <w:tcBorders>
              <w:bottom w:val="single" w:sz="4" w:space="0" w:color="808080"/>
            </w:tcBorders>
            <w:shd w:val="clear" w:color="auto" w:fill="626469"/>
            <w:vAlign w:val="center"/>
          </w:tcPr>
          <w:p w14:paraId="4C32F13F" w14:textId="77777777" w:rsidR="00FC59A2" w:rsidRPr="00F74481" w:rsidRDefault="00FC59A2" w:rsidP="006635E4">
            <w:pPr>
              <w:pStyle w:val="HeaderTable"/>
              <w:rPr>
                <w:rFonts w:asciiTheme="minorBidi" w:hAnsiTheme="minorBidi" w:cstheme="minorBidi"/>
                <w:color w:val="FFFFFF"/>
              </w:rPr>
            </w:pPr>
            <w:r w:rsidRPr="00F74481">
              <w:rPr>
                <w:rFonts w:asciiTheme="minorBidi" w:hAnsiTheme="minorBidi" w:cstheme="minorBidi"/>
                <w:color w:val="FFFFFF"/>
              </w:rPr>
              <w:t>Description</w:t>
            </w:r>
          </w:p>
        </w:tc>
        <w:tc>
          <w:tcPr>
            <w:tcW w:w="518" w:type="pct"/>
            <w:tcBorders>
              <w:bottom w:val="single" w:sz="4" w:space="0" w:color="808080"/>
            </w:tcBorders>
            <w:shd w:val="clear" w:color="auto" w:fill="626469"/>
          </w:tcPr>
          <w:p w14:paraId="3CDBA60D" w14:textId="57165686" w:rsidR="00FC59A2" w:rsidRPr="00F74481" w:rsidRDefault="00FC59A2" w:rsidP="006635E4">
            <w:pPr>
              <w:pStyle w:val="HeaderTable"/>
              <w:rPr>
                <w:rFonts w:asciiTheme="minorBidi" w:hAnsiTheme="minorBidi" w:cstheme="minorBidi"/>
                <w:color w:val="FFFFFF"/>
              </w:rPr>
            </w:pPr>
            <w:r>
              <w:rPr>
                <w:rFonts w:asciiTheme="minorBidi" w:hAnsiTheme="minorBidi" w:cstheme="minorBidi"/>
                <w:color w:val="FFFFFF"/>
              </w:rPr>
              <w:t>Owner</w:t>
            </w:r>
          </w:p>
        </w:tc>
        <w:tc>
          <w:tcPr>
            <w:tcW w:w="518" w:type="pct"/>
            <w:tcBorders>
              <w:bottom w:val="single" w:sz="4" w:space="0" w:color="808080"/>
            </w:tcBorders>
            <w:shd w:val="clear" w:color="auto" w:fill="626469"/>
            <w:vAlign w:val="center"/>
          </w:tcPr>
          <w:p w14:paraId="595DEE34" w14:textId="3CC3C14E" w:rsidR="00FC59A2" w:rsidRPr="00F74481" w:rsidRDefault="00FC59A2" w:rsidP="006635E4">
            <w:pPr>
              <w:pStyle w:val="HeaderTable"/>
              <w:rPr>
                <w:rFonts w:asciiTheme="minorBidi" w:hAnsiTheme="minorBidi" w:cstheme="minorBidi"/>
                <w:color w:val="FFFFFF"/>
              </w:rPr>
            </w:pPr>
            <w:r w:rsidRPr="00F74481">
              <w:rPr>
                <w:rFonts w:asciiTheme="minorBidi" w:hAnsiTheme="minorBidi" w:cstheme="minorBidi"/>
                <w:color w:val="FFFFFF"/>
              </w:rPr>
              <w:t>Status</w:t>
            </w:r>
          </w:p>
        </w:tc>
        <w:tc>
          <w:tcPr>
            <w:tcW w:w="1637" w:type="pct"/>
            <w:tcBorders>
              <w:bottom w:val="single" w:sz="4" w:space="0" w:color="808080"/>
            </w:tcBorders>
            <w:shd w:val="clear" w:color="auto" w:fill="626469"/>
            <w:vAlign w:val="center"/>
          </w:tcPr>
          <w:p w14:paraId="03882573" w14:textId="65E78589" w:rsidR="00FC59A2" w:rsidRPr="00F74481" w:rsidRDefault="00FC59A2" w:rsidP="006635E4">
            <w:pPr>
              <w:pStyle w:val="HeaderTable"/>
              <w:rPr>
                <w:rFonts w:asciiTheme="minorBidi" w:hAnsiTheme="minorBidi" w:cstheme="minorBidi"/>
                <w:color w:val="FFFFFF"/>
              </w:rPr>
            </w:pPr>
            <w:r>
              <w:rPr>
                <w:rFonts w:asciiTheme="minorBidi" w:hAnsiTheme="minorBidi" w:cstheme="minorBidi"/>
                <w:color w:val="FFFFFF"/>
              </w:rPr>
              <w:t>Resolution</w:t>
            </w:r>
          </w:p>
        </w:tc>
      </w:tr>
      <w:tr w:rsidR="00FC59A2" w:rsidRPr="00F74481" w14:paraId="7CCB2A79" w14:textId="77777777" w:rsidTr="00FC59A2">
        <w:trPr>
          <w:cantSplit/>
          <w:tblHeader/>
        </w:trPr>
        <w:tc>
          <w:tcPr>
            <w:tcW w:w="384" w:type="pct"/>
            <w:shd w:val="clear" w:color="auto" w:fill="auto"/>
          </w:tcPr>
          <w:p w14:paraId="57E6F39B" w14:textId="71C3AAEB" w:rsidR="00FC59A2" w:rsidRPr="00F74481" w:rsidRDefault="00FC59A2" w:rsidP="00FC59A2">
            <w:pPr>
              <w:pStyle w:val="BodyTextTable"/>
            </w:pPr>
            <w:r>
              <w:t>1</w:t>
            </w:r>
          </w:p>
        </w:tc>
        <w:tc>
          <w:tcPr>
            <w:tcW w:w="1942" w:type="pct"/>
            <w:shd w:val="clear" w:color="auto" w:fill="auto"/>
          </w:tcPr>
          <w:p w14:paraId="4915AF80" w14:textId="371AEB37" w:rsidR="00FC59A2" w:rsidRDefault="00FC59A2" w:rsidP="00FC59A2">
            <w:pPr>
              <w:pStyle w:val="BodyTextTable"/>
              <w:rPr>
                <w:szCs w:val="18"/>
              </w:rPr>
            </w:pPr>
          </w:p>
          <w:p w14:paraId="62DD7185" w14:textId="1EBE6B35" w:rsidR="00FC59A2" w:rsidRDefault="00FC59A2" w:rsidP="00FC59A2">
            <w:pPr>
              <w:pStyle w:val="BodyTextTable"/>
              <w:rPr>
                <w:szCs w:val="18"/>
              </w:rPr>
            </w:pPr>
            <w:r>
              <w:rPr>
                <w:szCs w:val="18"/>
              </w:rPr>
              <w:t>What are the requirement for the FTP folder?</w:t>
            </w:r>
          </w:p>
          <w:p w14:paraId="4CD6E488" w14:textId="0A239C03" w:rsidR="00FC59A2" w:rsidRDefault="00FC59A2" w:rsidP="000B5C4E">
            <w:pPr>
              <w:pStyle w:val="BodyTextTable"/>
              <w:numPr>
                <w:ilvl w:val="0"/>
                <w:numId w:val="22"/>
              </w:numPr>
              <w:rPr>
                <w:szCs w:val="18"/>
              </w:rPr>
            </w:pPr>
            <w:r>
              <w:rPr>
                <w:szCs w:val="18"/>
              </w:rPr>
              <w:t>Network</w:t>
            </w:r>
          </w:p>
          <w:p w14:paraId="4D9A2784" w14:textId="1324C4B5" w:rsidR="00FC59A2" w:rsidRDefault="00FC59A2" w:rsidP="000B5C4E">
            <w:pPr>
              <w:pStyle w:val="BodyTextTable"/>
              <w:numPr>
                <w:ilvl w:val="0"/>
                <w:numId w:val="22"/>
              </w:numPr>
              <w:rPr>
                <w:szCs w:val="18"/>
              </w:rPr>
            </w:pPr>
            <w:r>
              <w:rPr>
                <w:szCs w:val="18"/>
              </w:rPr>
              <w:t>OS</w:t>
            </w:r>
          </w:p>
          <w:p w14:paraId="6CEDE861" w14:textId="049B0E47" w:rsidR="00FC59A2" w:rsidRDefault="00FC59A2" w:rsidP="000B5C4E">
            <w:pPr>
              <w:pStyle w:val="BodyTextTable"/>
              <w:numPr>
                <w:ilvl w:val="0"/>
                <w:numId w:val="22"/>
              </w:numPr>
              <w:rPr>
                <w:szCs w:val="18"/>
              </w:rPr>
            </w:pPr>
            <w:r>
              <w:rPr>
                <w:szCs w:val="18"/>
              </w:rPr>
              <w:t xml:space="preserve">Size </w:t>
            </w:r>
          </w:p>
          <w:p w14:paraId="521C699C" w14:textId="4B7F67F3" w:rsidR="00CC2388" w:rsidRPr="00F74481" w:rsidRDefault="00CC2388" w:rsidP="000B5C4E">
            <w:pPr>
              <w:pStyle w:val="BodyTextTable"/>
              <w:numPr>
                <w:ilvl w:val="0"/>
                <w:numId w:val="22"/>
              </w:numPr>
              <w:rPr>
                <w:szCs w:val="18"/>
              </w:rPr>
            </w:pPr>
            <w:r>
              <w:rPr>
                <w:szCs w:val="18"/>
              </w:rPr>
              <w:t>File retention period</w:t>
            </w:r>
          </w:p>
        </w:tc>
        <w:tc>
          <w:tcPr>
            <w:tcW w:w="518" w:type="pct"/>
          </w:tcPr>
          <w:p w14:paraId="6E29D3D8" w14:textId="124D35F0" w:rsidR="00FC59A2" w:rsidRDefault="00FC59A2" w:rsidP="00FC59A2">
            <w:pPr>
              <w:pStyle w:val="BodyTextTable"/>
            </w:pPr>
            <w:r>
              <w:t>PLDT</w:t>
            </w:r>
          </w:p>
        </w:tc>
        <w:tc>
          <w:tcPr>
            <w:tcW w:w="518" w:type="pct"/>
            <w:shd w:val="clear" w:color="auto" w:fill="auto"/>
          </w:tcPr>
          <w:p w14:paraId="270C5985" w14:textId="6EEA4CBE" w:rsidR="00FC59A2" w:rsidRPr="00F74481" w:rsidRDefault="00FC59A2" w:rsidP="00FC59A2">
            <w:pPr>
              <w:pStyle w:val="BodyTextTable"/>
            </w:pPr>
            <w:del w:id="285" w:author="Avi Fuks" w:date="2021-04-21T15:51:00Z">
              <w:r w:rsidDel="00CB65BD">
                <w:delText>Open</w:delText>
              </w:r>
            </w:del>
            <w:ins w:id="286" w:author="Avi Fuks" w:date="2021-04-21T15:51:00Z">
              <w:r w:rsidR="00CB65BD">
                <w:t>Closed</w:t>
              </w:r>
            </w:ins>
          </w:p>
        </w:tc>
        <w:tc>
          <w:tcPr>
            <w:tcW w:w="1637" w:type="pct"/>
            <w:shd w:val="clear" w:color="auto" w:fill="auto"/>
          </w:tcPr>
          <w:p w14:paraId="1FD3009C" w14:textId="24A25941" w:rsidR="00FC59A2" w:rsidRPr="00F74481" w:rsidRDefault="004643C5" w:rsidP="00FC59A2">
            <w:pPr>
              <w:pStyle w:val="BodyTextTable"/>
            </w:pPr>
            <w:ins w:id="287" w:author="Avi Fuks" w:date="2021-04-26T21:16:00Z">
              <w:r>
                <w:t>File transfer</w:t>
              </w:r>
            </w:ins>
            <w:bookmarkStart w:id="288" w:name="_GoBack"/>
            <w:bookmarkEnd w:id="288"/>
            <w:ins w:id="289" w:author="Avi Fuks" w:date="2021-04-26T21:09:00Z">
              <w:r w:rsidR="001A13E1">
                <w:t xml:space="preserve"> via mounted NA</w:t>
              </w:r>
            </w:ins>
            <w:ins w:id="290" w:author="Avi Fuks" w:date="2021-04-26T21:10:00Z">
              <w:r w:rsidR="001A13E1">
                <w:t>S storage</w:t>
              </w:r>
            </w:ins>
          </w:p>
        </w:tc>
      </w:tr>
      <w:tr w:rsidR="00FC59A2" w:rsidRPr="00F74481" w14:paraId="36060959" w14:textId="77777777" w:rsidTr="00FC59A2">
        <w:trPr>
          <w:cantSplit/>
          <w:tblHeader/>
        </w:trPr>
        <w:tc>
          <w:tcPr>
            <w:tcW w:w="384" w:type="pct"/>
            <w:shd w:val="clear" w:color="auto" w:fill="auto"/>
          </w:tcPr>
          <w:p w14:paraId="34E0C85B" w14:textId="2A4A1E21" w:rsidR="00FC59A2" w:rsidRPr="00F74481" w:rsidRDefault="00FC59A2" w:rsidP="00FC59A2">
            <w:pPr>
              <w:pStyle w:val="BodyTextTable"/>
            </w:pPr>
            <w:r>
              <w:t>2</w:t>
            </w:r>
          </w:p>
        </w:tc>
        <w:tc>
          <w:tcPr>
            <w:tcW w:w="1942" w:type="pct"/>
            <w:shd w:val="clear" w:color="auto" w:fill="auto"/>
          </w:tcPr>
          <w:p w14:paraId="7943E2C2" w14:textId="68ABEF2D" w:rsidR="00FC59A2" w:rsidRDefault="00BF0A53" w:rsidP="00FC59A2">
            <w:pPr>
              <w:pStyle w:val="BodyTextTable"/>
              <w:rPr>
                <w:szCs w:val="18"/>
              </w:rPr>
            </w:pPr>
            <w:r>
              <w:rPr>
                <w:szCs w:val="18"/>
              </w:rPr>
              <w:t>How</w:t>
            </w:r>
            <w:r w:rsidR="00FC59A2">
              <w:rPr>
                <w:szCs w:val="18"/>
              </w:rPr>
              <w:t xml:space="preserve"> will manage the folder?</w:t>
            </w:r>
          </w:p>
          <w:p w14:paraId="0D7FADD7" w14:textId="27038377" w:rsidR="00FC59A2" w:rsidRDefault="00FC59A2" w:rsidP="000B5C4E">
            <w:pPr>
              <w:pStyle w:val="BodyTextTable"/>
              <w:numPr>
                <w:ilvl w:val="0"/>
                <w:numId w:val="23"/>
              </w:numPr>
              <w:rPr>
                <w:szCs w:val="18"/>
              </w:rPr>
            </w:pPr>
            <w:r>
              <w:rPr>
                <w:szCs w:val="18"/>
              </w:rPr>
              <w:t>File deletion</w:t>
            </w:r>
          </w:p>
          <w:p w14:paraId="2E7320EE" w14:textId="3BCFB471" w:rsidR="00FC59A2" w:rsidRDefault="00FC59A2" w:rsidP="000B5C4E">
            <w:pPr>
              <w:pStyle w:val="BodyTextTable"/>
              <w:numPr>
                <w:ilvl w:val="0"/>
                <w:numId w:val="23"/>
              </w:numPr>
              <w:rPr>
                <w:szCs w:val="18"/>
              </w:rPr>
            </w:pPr>
            <w:r>
              <w:rPr>
                <w:szCs w:val="18"/>
              </w:rPr>
              <w:t>Monitoring free space</w:t>
            </w:r>
            <w:r w:rsidR="00CC2388">
              <w:rPr>
                <w:szCs w:val="18"/>
              </w:rPr>
              <w:t xml:space="preserve"> and </w:t>
            </w:r>
            <w:r w:rsidR="00496712">
              <w:rPr>
                <w:szCs w:val="18"/>
              </w:rPr>
              <w:t>adding if needed</w:t>
            </w:r>
          </w:p>
        </w:tc>
        <w:tc>
          <w:tcPr>
            <w:tcW w:w="518" w:type="pct"/>
          </w:tcPr>
          <w:p w14:paraId="009E46FB" w14:textId="3EBD07B4" w:rsidR="00FC59A2" w:rsidRDefault="00FC59A2" w:rsidP="00FC59A2">
            <w:pPr>
              <w:pStyle w:val="BodyTextTable"/>
            </w:pPr>
            <w:r>
              <w:t>Amdocs</w:t>
            </w:r>
          </w:p>
        </w:tc>
        <w:tc>
          <w:tcPr>
            <w:tcW w:w="518" w:type="pct"/>
            <w:shd w:val="clear" w:color="auto" w:fill="auto"/>
          </w:tcPr>
          <w:p w14:paraId="11C30415" w14:textId="2D381DE0" w:rsidR="00FC59A2" w:rsidRPr="00F74481" w:rsidRDefault="00FC59A2" w:rsidP="00FC59A2">
            <w:pPr>
              <w:pStyle w:val="BodyTextTable"/>
            </w:pPr>
            <w:del w:id="291" w:author="Avi Fuks" w:date="2021-04-21T15:52:00Z">
              <w:r w:rsidDel="00CB65BD">
                <w:delText>Open</w:delText>
              </w:r>
            </w:del>
            <w:ins w:id="292" w:author="Avi Fuks" w:date="2021-04-21T15:52:00Z">
              <w:r w:rsidR="00CB65BD">
                <w:t>Close</w:t>
              </w:r>
            </w:ins>
          </w:p>
        </w:tc>
        <w:tc>
          <w:tcPr>
            <w:tcW w:w="1637" w:type="pct"/>
            <w:shd w:val="clear" w:color="auto" w:fill="auto"/>
          </w:tcPr>
          <w:p w14:paraId="01806742" w14:textId="19227F8E" w:rsidR="00FC59A2" w:rsidRPr="00F74481" w:rsidRDefault="00CB65BD" w:rsidP="00FC59A2">
            <w:pPr>
              <w:pStyle w:val="BodyTextTable"/>
            </w:pPr>
            <w:ins w:id="293" w:author="Avi Fuks" w:date="2021-04-21T15:52:00Z">
              <w:r>
                <w:t>Amdocs</w:t>
              </w:r>
            </w:ins>
          </w:p>
        </w:tc>
      </w:tr>
      <w:tr w:rsidR="00FC59A2" w:rsidRPr="00F74481" w14:paraId="626DC980" w14:textId="77777777" w:rsidTr="00FC59A2">
        <w:trPr>
          <w:cantSplit/>
          <w:tblHeader/>
        </w:trPr>
        <w:tc>
          <w:tcPr>
            <w:tcW w:w="384" w:type="pct"/>
            <w:shd w:val="clear" w:color="auto" w:fill="auto"/>
          </w:tcPr>
          <w:p w14:paraId="7D780F4B" w14:textId="1A92ACC4" w:rsidR="00FC59A2" w:rsidRPr="00F74481" w:rsidRDefault="00FC59A2" w:rsidP="00FC59A2">
            <w:pPr>
              <w:pStyle w:val="BodyTextTable"/>
            </w:pPr>
            <w:r>
              <w:t>3</w:t>
            </w:r>
          </w:p>
        </w:tc>
        <w:tc>
          <w:tcPr>
            <w:tcW w:w="1942" w:type="pct"/>
            <w:shd w:val="clear" w:color="auto" w:fill="auto"/>
          </w:tcPr>
          <w:p w14:paraId="01EF9C99" w14:textId="4CDC1CBE" w:rsidR="00FC59A2" w:rsidRDefault="00FC59A2" w:rsidP="00FC59A2">
            <w:pPr>
              <w:pStyle w:val="BodyTextTable"/>
              <w:rPr>
                <w:szCs w:val="18"/>
              </w:rPr>
            </w:pPr>
            <w:r>
              <w:rPr>
                <w:szCs w:val="18"/>
              </w:rPr>
              <w:t>Define the procedure for handling recovery of files</w:t>
            </w:r>
          </w:p>
        </w:tc>
        <w:tc>
          <w:tcPr>
            <w:tcW w:w="518" w:type="pct"/>
          </w:tcPr>
          <w:p w14:paraId="60573FDE" w14:textId="696C2B23" w:rsidR="00FC59A2" w:rsidRDefault="00FC59A2" w:rsidP="00FC59A2">
            <w:pPr>
              <w:pStyle w:val="BodyTextTable"/>
            </w:pPr>
            <w:r>
              <w:t>Amdocs</w:t>
            </w:r>
          </w:p>
        </w:tc>
        <w:tc>
          <w:tcPr>
            <w:tcW w:w="518" w:type="pct"/>
            <w:shd w:val="clear" w:color="auto" w:fill="auto"/>
          </w:tcPr>
          <w:p w14:paraId="0E3A20E3" w14:textId="58B6AF3B" w:rsidR="00FC59A2" w:rsidRDefault="00FC59A2" w:rsidP="00FC59A2">
            <w:pPr>
              <w:pStyle w:val="BodyTextTable"/>
            </w:pPr>
            <w:del w:id="294" w:author="Avi Fuks" w:date="2021-04-21T15:52:00Z">
              <w:r w:rsidDel="00DE083A">
                <w:delText>Open</w:delText>
              </w:r>
            </w:del>
            <w:ins w:id="295" w:author="Avi Fuks" w:date="2021-04-21T15:52:00Z">
              <w:r w:rsidR="00DE083A">
                <w:t>Closed</w:t>
              </w:r>
            </w:ins>
          </w:p>
        </w:tc>
        <w:tc>
          <w:tcPr>
            <w:tcW w:w="1637" w:type="pct"/>
            <w:shd w:val="clear" w:color="auto" w:fill="auto"/>
          </w:tcPr>
          <w:p w14:paraId="670C6AE5" w14:textId="48B27DD6" w:rsidR="00FC59A2" w:rsidRPr="00F74481" w:rsidRDefault="00DE083A" w:rsidP="00FC59A2">
            <w:pPr>
              <w:pStyle w:val="BodyTextTable"/>
            </w:pPr>
            <w:ins w:id="296" w:author="Avi Fuks" w:date="2021-04-21T15:53:00Z">
              <w:r>
                <w:t xml:space="preserve">Manual procedure described on section </w:t>
              </w:r>
              <w:r w:rsidRPr="00DE083A">
                <w:t>Archiving Handling</w:t>
              </w:r>
            </w:ins>
          </w:p>
        </w:tc>
      </w:tr>
      <w:tr w:rsidR="00BF0A53" w:rsidRPr="00F74481" w14:paraId="59E2A372" w14:textId="77777777" w:rsidTr="00FC59A2">
        <w:trPr>
          <w:cantSplit/>
          <w:tblHeader/>
        </w:trPr>
        <w:tc>
          <w:tcPr>
            <w:tcW w:w="384" w:type="pct"/>
            <w:shd w:val="clear" w:color="auto" w:fill="auto"/>
          </w:tcPr>
          <w:p w14:paraId="1ACCD72B" w14:textId="30E8A287" w:rsidR="00BF0A53" w:rsidRDefault="00BF0A53" w:rsidP="00FC59A2">
            <w:pPr>
              <w:pStyle w:val="BodyTextTable"/>
            </w:pPr>
            <w:r>
              <w:t>4</w:t>
            </w:r>
          </w:p>
        </w:tc>
        <w:tc>
          <w:tcPr>
            <w:tcW w:w="1942" w:type="pct"/>
            <w:shd w:val="clear" w:color="auto" w:fill="auto"/>
          </w:tcPr>
          <w:p w14:paraId="3F67500F" w14:textId="59A52E28" w:rsidR="00BF0A53" w:rsidRDefault="00BF0A53" w:rsidP="00FC59A2">
            <w:pPr>
              <w:pStyle w:val="BodyTextTable"/>
              <w:rPr>
                <w:szCs w:val="18"/>
              </w:rPr>
            </w:pPr>
            <w:r>
              <w:rPr>
                <w:szCs w:val="18"/>
              </w:rPr>
              <w:t>Definition of the IML</w:t>
            </w:r>
          </w:p>
        </w:tc>
        <w:tc>
          <w:tcPr>
            <w:tcW w:w="518" w:type="pct"/>
          </w:tcPr>
          <w:p w14:paraId="79771534" w14:textId="32B15F63" w:rsidR="00BF0A53" w:rsidRDefault="00BF0A53" w:rsidP="00FC59A2">
            <w:pPr>
              <w:pStyle w:val="BodyTextTable"/>
            </w:pPr>
            <w:r>
              <w:t>Amdocs</w:t>
            </w:r>
          </w:p>
        </w:tc>
        <w:tc>
          <w:tcPr>
            <w:tcW w:w="518" w:type="pct"/>
            <w:shd w:val="clear" w:color="auto" w:fill="auto"/>
          </w:tcPr>
          <w:p w14:paraId="68757036" w14:textId="25D3A9E3" w:rsidR="00BF0A53" w:rsidRDefault="00BF0A53" w:rsidP="00FC59A2">
            <w:pPr>
              <w:pStyle w:val="BodyTextTable"/>
            </w:pPr>
            <w:del w:id="297" w:author="Avi Fuks" w:date="2021-04-21T15:53:00Z">
              <w:r w:rsidDel="00DE083A">
                <w:delText>Open</w:delText>
              </w:r>
            </w:del>
            <w:ins w:id="298" w:author="Avi Fuks" w:date="2021-04-21T15:53:00Z">
              <w:r w:rsidR="00DE083A">
                <w:t>Closed</w:t>
              </w:r>
            </w:ins>
          </w:p>
        </w:tc>
        <w:tc>
          <w:tcPr>
            <w:tcW w:w="1637" w:type="pct"/>
            <w:shd w:val="clear" w:color="auto" w:fill="auto"/>
          </w:tcPr>
          <w:p w14:paraId="7C5EBF6D" w14:textId="2797872F" w:rsidR="00BF0A53" w:rsidRPr="00F74481" w:rsidRDefault="00DE083A" w:rsidP="00FC59A2">
            <w:pPr>
              <w:pStyle w:val="BodyTextTable"/>
            </w:pPr>
            <w:ins w:id="299" w:author="Avi Fuks" w:date="2021-04-21T15:53:00Z">
              <w:r>
                <w:t>AIA200</w:t>
              </w:r>
            </w:ins>
          </w:p>
        </w:tc>
      </w:tr>
      <w:bookmarkEnd w:id="8"/>
      <w:bookmarkEnd w:id="9"/>
      <w:bookmarkEnd w:id="10"/>
    </w:tbl>
    <w:p w14:paraId="192960F1" w14:textId="77777777" w:rsidR="00FD7EF3" w:rsidRPr="00F74481" w:rsidRDefault="00FD7EF3" w:rsidP="00D77F62">
      <w:pPr>
        <w:pStyle w:val="BodyText"/>
      </w:pPr>
    </w:p>
    <w:sectPr w:rsidR="00FD7EF3" w:rsidRPr="00F74481" w:rsidSect="00365DD2">
      <w:headerReference w:type="even" r:id="rId53"/>
      <w:headerReference w:type="default" r:id="rId54"/>
      <w:footerReference w:type="even" r:id="rId55"/>
      <w:footerReference w:type="default" r:id="rId56"/>
      <w:headerReference w:type="first" r:id="rId57"/>
      <w:pgSz w:w="12240" w:h="15840" w:code="1"/>
      <w:pgMar w:top="1440" w:right="1440" w:bottom="1440" w:left="1440" w:header="1008" w:footer="49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C4D40" w14:textId="77777777" w:rsidR="0034242C" w:rsidRDefault="0034242C" w:rsidP="00A05236">
      <w:r>
        <w:separator/>
      </w:r>
    </w:p>
    <w:p w14:paraId="140C9494" w14:textId="77777777" w:rsidR="0034242C" w:rsidRDefault="0034242C" w:rsidP="00A05236"/>
    <w:p w14:paraId="41AC9CDA" w14:textId="77777777" w:rsidR="0034242C" w:rsidRDefault="0034242C" w:rsidP="00A05236"/>
  </w:endnote>
  <w:endnote w:type="continuationSeparator" w:id="0">
    <w:p w14:paraId="1CD4BCCD" w14:textId="77777777" w:rsidR="0034242C" w:rsidRDefault="0034242C" w:rsidP="00A05236">
      <w:r>
        <w:continuationSeparator/>
      </w:r>
    </w:p>
    <w:p w14:paraId="285BCF1A" w14:textId="77777777" w:rsidR="0034242C" w:rsidRDefault="0034242C" w:rsidP="00A05236"/>
    <w:p w14:paraId="6524EEFC" w14:textId="77777777" w:rsidR="0034242C" w:rsidRDefault="0034242C" w:rsidP="00A052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old">
    <w:altName w:val="Arial"/>
    <w:panose1 w:val="020B0704020202020204"/>
    <w:charset w:val="00"/>
    <w:family w:val="auto"/>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3EB76" w14:textId="77777777" w:rsidR="00434601" w:rsidRDefault="00434601" w:rsidP="00A05236">
    <w:r>
      <w:rPr>
        <w:noProof/>
      </w:rPr>
      <mc:AlternateContent>
        <mc:Choice Requires="wps">
          <w:drawing>
            <wp:anchor distT="0" distB="0" distL="114300" distR="114300" simplePos="0" relativeHeight="251662336" behindDoc="0" locked="0" layoutInCell="1" allowOverlap="1" wp14:anchorId="0859BCFB" wp14:editId="75B3A01A">
              <wp:simplePos x="0" y="0"/>
              <wp:positionH relativeFrom="column">
                <wp:posOffset>-77638</wp:posOffset>
              </wp:positionH>
              <wp:positionV relativeFrom="paragraph">
                <wp:posOffset>-1256725</wp:posOffset>
              </wp:positionV>
              <wp:extent cx="6146800" cy="1286235"/>
              <wp:effectExtent l="0" t="0" r="6350" b="9525"/>
              <wp:wrapNone/>
              <wp:docPr id="13" name="Text Box 9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0" cy="12862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C28F51" w14:textId="2BEE16F5" w:rsidR="00434601" w:rsidRPr="0012563B" w:rsidRDefault="00434601" w:rsidP="00A05236">
                          <w:r w:rsidRPr="0012563B">
                            <w:t xml:space="preserve">Copyright © </w:t>
                          </w:r>
                          <w:fldSimple w:instr=" DOCPROPERTY  &quot;Product Year&quot;  \* MERGEFORMAT ">
                            <w:r>
                              <w:t xml:space="preserve"> </w:t>
                            </w:r>
                          </w:fldSimple>
                          <w:r w:rsidRPr="0012563B">
                            <w:fldChar w:fldCharType="begin"/>
                          </w:r>
                          <w:r w:rsidRPr="0012563B">
                            <w:instrText xml:space="preserve"> SAVEDATE \@ "yyyy" \* MERGEFORMAT </w:instrText>
                          </w:r>
                          <w:r w:rsidRPr="0012563B">
                            <w:fldChar w:fldCharType="separate"/>
                          </w:r>
                          <w:r>
                            <w:rPr>
                              <w:noProof/>
                            </w:rPr>
                            <w:t>2021</w:t>
                          </w:r>
                          <w:r w:rsidRPr="0012563B">
                            <w:fldChar w:fldCharType="end"/>
                          </w:r>
                          <w:r w:rsidRPr="0012563B">
                            <w:t xml:space="preserve"> Amdocs. All Rights Reserved. Reproduction or distribution other than for intended purposes is prohibited, without the prior written consent of Amdocs. The trademarks and service marks of Amdocs, including the Amdocs mark and logo, Intentional Customer Experience, CES, Clarify, Ensemble, Enabler, Return on Relationship, </w:t>
                          </w:r>
                          <w:proofErr w:type="spellStart"/>
                          <w:r w:rsidRPr="0012563B">
                            <w:t>Intelecable</w:t>
                          </w:r>
                          <w:proofErr w:type="spellEnd"/>
                          <w:r w:rsidRPr="0012563B">
                            <w:t xml:space="preserve">, </w:t>
                          </w:r>
                          <w:proofErr w:type="spellStart"/>
                          <w:r w:rsidRPr="0012563B">
                            <w:t>Collabrent</w:t>
                          </w:r>
                          <w:proofErr w:type="spellEnd"/>
                          <w:r w:rsidRPr="0012563B">
                            <w:t xml:space="preserve">, XACCT, DST </w:t>
                          </w:r>
                          <w:proofErr w:type="spellStart"/>
                          <w:r w:rsidRPr="0012563B">
                            <w:t>Innovis</w:t>
                          </w:r>
                          <w:proofErr w:type="spellEnd"/>
                          <w:r w:rsidRPr="0012563B">
                            <w:t xml:space="preserve">, </w:t>
                          </w:r>
                          <w:proofErr w:type="spellStart"/>
                          <w:r w:rsidRPr="0012563B">
                            <w:t>Stibo</w:t>
                          </w:r>
                          <w:proofErr w:type="spellEnd"/>
                          <w:r w:rsidRPr="0012563B">
                            <w:t xml:space="preserve"> Graphic Software, </w:t>
                          </w:r>
                          <w:proofErr w:type="spellStart"/>
                          <w:r w:rsidRPr="0012563B">
                            <w:t>Qpass</w:t>
                          </w:r>
                          <w:proofErr w:type="spellEnd"/>
                          <w:r w:rsidRPr="0012563B">
                            <w:t xml:space="preserve">, Cramer, </w:t>
                          </w:r>
                          <w:proofErr w:type="spellStart"/>
                          <w:r w:rsidRPr="0012563B">
                            <w:t>SigValue</w:t>
                          </w:r>
                          <w:proofErr w:type="spellEnd"/>
                          <w:r w:rsidRPr="0012563B">
                            <w:t xml:space="preserve">, </w:t>
                          </w:r>
                          <w:proofErr w:type="spellStart"/>
                          <w:r w:rsidRPr="0012563B">
                            <w:t>JacobsRimell</w:t>
                          </w:r>
                          <w:proofErr w:type="spellEnd"/>
                          <w:r w:rsidRPr="0012563B">
                            <w:t xml:space="preserve">, </w:t>
                          </w:r>
                          <w:proofErr w:type="spellStart"/>
                          <w:r w:rsidRPr="0012563B">
                            <w:t>ChangingWorlds</w:t>
                          </w:r>
                          <w:proofErr w:type="spellEnd"/>
                          <w:r w:rsidRPr="0012563B">
                            <w:t xml:space="preserve">, </w:t>
                          </w:r>
                          <w:proofErr w:type="spellStart"/>
                          <w:r w:rsidRPr="0012563B">
                            <w:t>jNetX</w:t>
                          </w:r>
                          <w:proofErr w:type="spellEnd"/>
                          <w:r w:rsidRPr="0012563B">
                            <w:t xml:space="preserve">, </w:t>
                          </w:r>
                          <w:proofErr w:type="spellStart"/>
                          <w:r w:rsidRPr="0012563B">
                            <w:t>OpenMarket</w:t>
                          </w:r>
                          <w:proofErr w:type="spellEnd"/>
                          <w:r w:rsidRPr="0012563B">
                            <w:t xml:space="preserve"> Inc., MX Telecom Inc., MX Telecom Ltd, </w:t>
                          </w:r>
                          <w:proofErr w:type="spellStart"/>
                          <w:r w:rsidRPr="0012563B">
                            <w:t>Streamezzo</w:t>
                          </w:r>
                          <w:proofErr w:type="spellEnd"/>
                          <w:r w:rsidRPr="0012563B">
                            <w:t>, and Bridgewater Systems are the exclusive property of Amdocs, and may not be used without permission. All other marks are the property of their respective owners.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59BCFB" id="_x0000_t202" coordsize="21600,21600" o:spt="202" path="m,l,21600r21600,l21600,xe">
              <v:stroke joinstyle="miter"/>
              <v:path gradientshapeok="t" o:connecttype="rect"/>
            </v:shapetype>
            <v:shape id="Text Box 976" o:spid="_x0000_s1026" type="#_x0000_t202" style="position:absolute;left:0;text-align:left;margin-left:-6.1pt;margin-top:-98.95pt;width:484pt;height:10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" stroked="f">
              <v:textbox>
                <w:txbxContent>
                  <w:p w14:paraId="1BC28F51" w14:textId="2BEE16F5" w:rsidR="00434601" w:rsidRPr="0012563B" w:rsidRDefault="00434601" w:rsidP="00A05236">
                    <w:r w:rsidRPr="0012563B">
                      <w:t xml:space="preserve">Copyright © </w:t>
                    </w:r>
                    <w:fldSimple w:instr=" DOCPROPERTY  &quot;Product Year&quot;  \* MERGEFORMAT ">
                      <w:r>
                        <w:t xml:space="preserve"> </w:t>
                      </w:r>
                    </w:fldSimple>
                    <w:r w:rsidRPr="0012563B">
                      <w:fldChar w:fldCharType="begin"/>
                    </w:r>
                    <w:r w:rsidRPr="0012563B">
                      <w:instrText xml:space="preserve"> SAVEDATE \@ "yyyy" \* MERGEFORMAT </w:instrText>
                    </w:r>
                    <w:r w:rsidRPr="0012563B">
                      <w:fldChar w:fldCharType="separate"/>
                    </w:r>
                    <w:r>
                      <w:rPr>
                        <w:noProof/>
                      </w:rPr>
                      <w:t>2021</w:t>
                    </w:r>
                    <w:r w:rsidRPr="0012563B">
                      <w:fldChar w:fldCharType="end"/>
                    </w:r>
                    <w:r w:rsidRPr="0012563B">
                      <w:t xml:space="preserve"> Amdocs. All Rights Reserved. Reproduction or distribution other than for intended purposes is prohibited, without the prior written consent of Amdocs. The trademarks and service marks of Amdocs, including the Amdocs mark and logo, Intentional Customer Experience, CES, Clarify, Ensemble, Enabler, Return on Relationship, </w:t>
                    </w:r>
                    <w:proofErr w:type="spellStart"/>
                    <w:r w:rsidRPr="0012563B">
                      <w:t>Intelecable</w:t>
                    </w:r>
                    <w:proofErr w:type="spellEnd"/>
                    <w:r w:rsidRPr="0012563B">
                      <w:t xml:space="preserve">, </w:t>
                    </w:r>
                    <w:proofErr w:type="spellStart"/>
                    <w:r w:rsidRPr="0012563B">
                      <w:t>Collabrent</w:t>
                    </w:r>
                    <w:proofErr w:type="spellEnd"/>
                    <w:r w:rsidRPr="0012563B">
                      <w:t xml:space="preserve">, XACCT, DST </w:t>
                    </w:r>
                    <w:proofErr w:type="spellStart"/>
                    <w:r w:rsidRPr="0012563B">
                      <w:t>Innovis</w:t>
                    </w:r>
                    <w:proofErr w:type="spellEnd"/>
                    <w:r w:rsidRPr="0012563B">
                      <w:t xml:space="preserve">, </w:t>
                    </w:r>
                    <w:proofErr w:type="spellStart"/>
                    <w:r w:rsidRPr="0012563B">
                      <w:t>Stibo</w:t>
                    </w:r>
                    <w:proofErr w:type="spellEnd"/>
                    <w:r w:rsidRPr="0012563B">
                      <w:t xml:space="preserve"> Graphic Software, </w:t>
                    </w:r>
                    <w:proofErr w:type="spellStart"/>
                    <w:r w:rsidRPr="0012563B">
                      <w:t>Qpass</w:t>
                    </w:r>
                    <w:proofErr w:type="spellEnd"/>
                    <w:r w:rsidRPr="0012563B">
                      <w:t xml:space="preserve">, Cramer, </w:t>
                    </w:r>
                    <w:proofErr w:type="spellStart"/>
                    <w:r w:rsidRPr="0012563B">
                      <w:t>SigValue</w:t>
                    </w:r>
                    <w:proofErr w:type="spellEnd"/>
                    <w:r w:rsidRPr="0012563B">
                      <w:t xml:space="preserve">, </w:t>
                    </w:r>
                    <w:proofErr w:type="spellStart"/>
                    <w:r w:rsidRPr="0012563B">
                      <w:t>JacobsRimell</w:t>
                    </w:r>
                    <w:proofErr w:type="spellEnd"/>
                    <w:r w:rsidRPr="0012563B">
                      <w:t xml:space="preserve">, </w:t>
                    </w:r>
                    <w:proofErr w:type="spellStart"/>
                    <w:r w:rsidRPr="0012563B">
                      <w:t>ChangingWorlds</w:t>
                    </w:r>
                    <w:proofErr w:type="spellEnd"/>
                    <w:r w:rsidRPr="0012563B">
                      <w:t xml:space="preserve">, </w:t>
                    </w:r>
                    <w:proofErr w:type="spellStart"/>
                    <w:r w:rsidRPr="0012563B">
                      <w:t>jNetX</w:t>
                    </w:r>
                    <w:proofErr w:type="spellEnd"/>
                    <w:r w:rsidRPr="0012563B">
                      <w:t xml:space="preserve">, </w:t>
                    </w:r>
                    <w:proofErr w:type="spellStart"/>
                    <w:r w:rsidRPr="0012563B">
                      <w:t>OpenMarket</w:t>
                    </w:r>
                    <w:proofErr w:type="spellEnd"/>
                    <w:r w:rsidRPr="0012563B">
                      <w:t xml:space="preserve"> Inc., MX Telecom Inc., MX Telecom Ltd, </w:t>
                    </w:r>
                    <w:proofErr w:type="spellStart"/>
                    <w:r w:rsidRPr="0012563B">
                      <w:t>Streamezzo</w:t>
                    </w:r>
                    <w:proofErr w:type="spellEnd"/>
                    <w:r w:rsidRPr="0012563B">
                      <w:t>, and Bridgewater Systems are the exclusive property of Amdocs, and may not be used without permission. All other marks are the property of their respective owners.</w:t>
                    </w:r>
                  </w:p>
                </w:txbxContent>
              </v:textbox>
            </v:shape>
          </w:pict>
        </mc:Fallback>
      </mc:AlternateContent>
    </w:r>
    <w:r>
      <w:rPr>
        <w:noProof/>
      </w:rPr>
      <mc:AlternateContent>
        <mc:Choice Requires="wps">
          <w:drawing>
            <wp:anchor distT="0" distB="0" distL="114300" distR="114300" simplePos="0" relativeHeight="251663360" behindDoc="1" locked="0" layoutInCell="1" allowOverlap="1" wp14:anchorId="07120B1F" wp14:editId="5A415989">
              <wp:simplePos x="0" y="0"/>
              <wp:positionH relativeFrom="column">
                <wp:posOffset>2590800</wp:posOffset>
              </wp:positionH>
              <wp:positionV relativeFrom="paragraph">
                <wp:posOffset>-63500</wp:posOffset>
              </wp:positionV>
              <wp:extent cx="990600" cy="342900"/>
              <wp:effectExtent l="0" t="3175" r="0" b="0"/>
              <wp:wrapNone/>
              <wp:docPr id="14" name="Text Box 1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18BFED" w14:textId="77777777" w:rsidR="00434601" w:rsidRDefault="00434601" w:rsidP="00A05236">
                          <w:fldSimple w:instr=" DOCPROPERTY  DraftWatermarkText  \* MERGEFORMAT ">
                            <w:r w:rsidRPr="007B2C47">
                              <w:rPr>
                                <w:rFonts w:ascii="Arial Black" w:hAnsi="Arial Black"/>
                                <w:color w:val="EEA4A9"/>
                                <w:sz w:val="32"/>
                                <w:szCs w:val="32"/>
                              </w:rPr>
                              <w:t xml:space="preserve"> </w:t>
                            </w:r>
                          </w:fldSimple>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120B1F" id="Text Box 1104" o:spid="_x0000_s1027" type="#_x0000_t202" style="position:absolute;left:0;text-align:left;margin-left:204pt;margin-top:-5pt;width:78pt;height: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" stroked="f">
              <v:textbox>
                <w:txbxContent>
                  <w:p w14:paraId="4518BFED" w14:textId="77777777" w:rsidR="00434601" w:rsidRDefault="00434601" w:rsidP="00A05236">
                    <w:fldSimple w:instr=" DOCPROPERTY  DraftWatermarkText  \* MERGEFORMAT ">
                      <w:r w:rsidRPr="007B2C47">
                        <w:rPr>
                          <w:rFonts w:ascii="Arial Black" w:hAnsi="Arial Black"/>
                          <w:color w:val="EEA4A9"/>
                          <w:sz w:val="32"/>
                          <w:szCs w:val="32"/>
                        </w:rPr>
                        <w:t xml:space="preserve"> </w:t>
                      </w:r>
                    </w:fldSimple>
                  </w:p>
                </w:txbxContent>
              </v:textbox>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0C73E" w14:textId="77777777" w:rsidR="00434601" w:rsidRDefault="00434601" w:rsidP="00D268A8">
    <w:r>
      <w:rPr>
        <w:noProof/>
      </w:rPr>
      <mc:AlternateContent>
        <mc:Choice Requires="wps">
          <w:drawing>
            <wp:anchor distT="0" distB="0" distL="114300" distR="114300" simplePos="0" relativeHeight="251660288" behindDoc="1" locked="0" layoutInCell="1" allowOverlap="1" wp14:anchorId="418B0837" wp14:editId="0DC6F8DB">
              <wp:simplePos x="0" y="0"/>
              <wp:positionH relativeFrom="column">
                <wp:posOffset>4572000</wp:posOffset>
              </wp:positionH>
              <wp:positionV relativeFrom="paragraph">
                <wp:posOffset>-132451</wp:posOffset>
              </wp:positionV>
              <wp:extent cx="990600" cy="342900"/>
              <wp:effectExtent l="0" t="0" r="0" b="0"/>
              <wp:wrapNone/>
              <wp:docPr id="11" name="Text Box 1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1DA975" w14:textId="77777777" w:rsidR="00434601" w:rsidRDefault="00434601" w:rsidP="00D268A8">
                          <w:fldSimple w:instr=" DOCPROPERTY  DraftWatermarkText  \* MERGEFORMAT ">
                            <w:r w:rsidRPr="007B2C47">
                              <w:rPr>
                                <w:rFonts w:ascii="Arial Black" w:hAnsi="Arial Black"/>
                                <w:color w:val="EEA4A9"/>
                                <w:sz w:val="32"/>
                                <w:szCs w:val="32"/>
                              </w:rPr>
                              <w:t xml:space="preserve"> </w:t>
                            </w:r>
                          </w:fldSimple>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8B0837" id="_x0000_t202" coordsize="21600,21600" o:spt="202" path="m,l,21600r21600,l21600,xe">
              <v:stroke joinstyle="miter"/>
              <v:path gradientshapeok="t" o:connecttype="rect"/>
            </v:shapetype>
            <v:shape id="_x0000_s1032" type="#_x0000_t202" style="position:absolute;left:0;text-align:left;margin-left:5in;margin-top:-10.45pt;width:78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" stroked="f">
              <v:textbox>
                <w:txbxContent>
                  <w:p w14:paraId="721DA975" w14:textId="77777777" w:rsidR="00434601" w:rsidRDefault="00434601" w:rsidP="00D268A8">
                    <w:fldSimple w:instr=" DOCPROPERTY  DraftWatermarkText  \* MERGEFORMAT ">
                      <w:r w:rsidRPr="007B2C47">
                        <w:rPr>
                          <w:rFonts w:ascii="Arial Black" w:hAnsi="Arial Black"/>
                          <w:color w:val="EEA4A9"/>
                          <w:sz w:val="32"/>
                          <w:szCs w:val="32"/>
                        </w:rPr>
                        <w:t xml:space="preserve"> </w:t>
                      </w:r>
                    </w:fldSimple>
                  </w:p>
                </w:txbxContent>
              </v:textbox>
            </v:shape>
          </w:pict>
        </mc:Fallback>
      </mc:AlternateContent>
    </w:r>
  </w:p>
  <w:p w14:paraId="76FAE22A" w14:textId="406AC099" w:rsidR="00434601" w:rsidRPr="002850B6" w:rsidRDefault="00434601" w:rsidP="00D268A8">
    <w:pPr>
      <w:pStyle w:val="Footer"/>
      <w:rPr>
        <w:szCs w:val="16"/>
      </w:rPr>
    </w:pPr>
    <w:r w:rsidRPr="002850B6">
      <w:rPr>
        <w:rStyle w:val="PageNumber"/>
        <w:szCs w:val="16"/>
      </w:rPr>
      <w:t xml:space="preserve">Information Security </w:t>
    </w:r>
    <w:r w:rsidRPr="002850B6">
      <w:rPr>
        <w:sz w:val="18"/>
      </w:rPr>
      <w:fldChar w:fldCharType="begin"/>
    </w:r>
    <w:r w:rsidRPr="002850B6">
      <w:rPr>
        <w:szCs w:val="16"/>
      </w:rPr>
      <w:instrText xml:space="preserve"> DOCPROPERTY  SecurityLevel  \* MERGEFORMAT </w:instrText>
    </w:r>
    <w:r w:rsidRPr="002850B6">
      <w:rPr>
        <w:sz w:val="18"/>
      </w:rPr>
      <w:fldChar w:fldCharType="separate"/>
    </w:r>
    <w:r w:rsidRPr="007B2C47">
      <w:rPr>
        <w:rStyle w:val="PageNumber"/>
        <w:szCs w:val="16"/>
      </w:rPr>
      <w:t>Level 1 - Confidential</w:t>
    </w:r>
    <w:r w:rsidRPr="002850B6">
      <w:rPr>
        <w:rStyle w:val="PageNumber"/>
        <w:szCs w:val="16"/>
      </w:rPr>
      <w:fldChar w:fldCharType="end"/>
    </w:r>
    <w:r w:rsidRPr="002850B6">
      <w:rPr>
        <w:rStyle w:val="PageNumber"/>
        <w:szCs w:val="16"/>
      </w:rPr>
      <w:tab/>
    </w:r>
    <w:r w:rsidRPr="002850B6">
      <w:rPr>
        <w:rStyle w:val="PageNumber"/>
        <w:szCs w:val="16"/>
      </w:rPr>
      <w:fldChar w:fldCharType="begin"/>
    </w:r>
    <w:r w:rsidRPr="002850B6">
      <w:rPr>
        <w:rStyle w:val="PageNumber"/>
        <w:szCs w:val="16"/>
      </w:rPr>
      <w:instrText xml:space="preserve"> PAGE </w:instrText>
    </w:r>
    <w:r w:rsidRPr="002850B6">
      <w:rPr>
        <w:rStyle w:val="PageNumber"/>
        <w:szCs w:val="16"/>
      </w:rPr>
      <w:fldChar w:fldCharType="separate"/>
    </w:r>
    <w:r>
      <w:rPr>
        <w:rStyle w:val="PageNumber"/>
        <w:noProof/>
        <w:szCs w:val="16"/>
      </w:rPr>
      <w:t>2</w:t>
    </w:r>
    <w:r w:rsidRPr="002850B6">
      <w:rPr>
        <w:rStyle w:val="PageNumber"/>
        <w:szCs w:val="16"/>
      </w:rPr>
      <w:fldChar w:fldCharType="end"/>
    </w:r>
  </w:p>
  <w:p w14:paraId="11C35E6C" w14:textId="77777777" w:rsidR="00434601" w:rsidRPr="002850B6" w:rsidRDefault="00434601" w:rsidP="00D268A8">
    <w:pPr>
      <w:pStyle w:val="Footer"/>
      <w:rPr>
        <w:rStyle w:val="PageNumber"/>
        <w:szCs w:val="16"/>
      </w:rPr>
    </w:pPr>
    <w:r w:rsidRPr="002850B6">
      <w:rPr>
        <w:szCs w:val="16"/>
      </w:rPr>
      <w:t>This document is strictly confidential and proprietary; to be used only by authorized persons.</w:t>
    </w:r>
    <w:r>
      <w:rPr>
        <w:szCs w:val="16"/>
      </w:rPr>
      <w:t xml:space="preserve"> </w:t>
    </w:r>
    <w:r w:rsidRPr="002850B6">
      <w:rPr>
        <w:szCs w:val="16"/>
      </w:rPr>
      <w:t>Unauthorized use or distribution without specific permission will be subject to severe disciplinary action, as well as any other sanctions applicable by law.</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9D98D" w14:textId="0130FF5C" w:rsidR="00434601" w:rsidRPr="002850B6" w:rsidRDefault="00434601" w:rsidP="00D268A8">
    <w:pPr>
      <w:pStyle w:val="Footer"/>
      <w:rPr>
        <w:szCs w:val="16"/>
      </w:rPr>
    </w:pPr>
    <w:r w:rsidRPr="002850B6">
      <w:rPr>
        <w:rStyle w:val="PageNumber"/>
        <w:szCs w:val="16"/>
      </w:rPr>
      <w:t xml:space="preserve">Information Security </w:t>
    </w:r>
    <w:r w:rsidRPr="002850B6">
      <w:rPr>
        <w:sz w:val="18"/>
      </w:rPr>
      <w:fldChar w:fldCharType="begin"/>
    </w:r>
    <w:r w:rsidRPr="002850B6">
      <w:rPr>
        <w:szCs w:val="16"/>
      </w:rPr>
      <w:instrText xml:space="preserve"> DOCPROPERTY  SecurityLevel  \* MERGEFORMAT </w:instrText>
    </w:r>
    <w:r w:rsidRPr="002850B6">
      <w:rPr>
        <w:sz w:val="18"/>
      </w:rPr>
      <w:fldChar w:fldCharType="separate"/>
    </w:r>
    <w:r w:rsidRPr="007B2C47">
      <w:rPr>
        <w:rStyle w:val="PageNumber"/>
        <w:szCs w:val="16"/>
      </w:rPr>
      <w:t>Level 1 - Confidential</w:t>
    </w:r>
    <w:r w:rsidRPr="002850B6">
      <w:rPr>
        <w:rStyle w:val="PageNumber"/>
        <w:szCs w:val="16"/>
      </w:rPr>
      <w:fldChar w:fldCharType="end"/>
    </w:r>
    <w:r w:rsidRPr="002850B6">
      <w:rPr>
        <w:rStyle w:val="PageNumber"/>
        <w:szCs w:val="16"/>
      </w:rPr>
      <w:tab/>
    </w:r>
    <w:r w:rsidRPr="002850B6">
      <w:rPr>
        <w:rStyle w:val="PageNumber"/>
        <w:szCs w:val="16"/>
      </w:rPr>
      <w:fldChar w:fldCharType="begin"/>
    </w:r>
    <w:r w:rsidRPr="002850B6">
      <w:rPr>
        <w:rStyle w:val="PageNumber"/>
        <w:szCs w:val="16"/>
      </w:rPr>
      <w:instrText xml:space="preserve"> PAGE </w:instrText>
    </w:r>
    <w:r w:rsidRPr="002850B6">
      <w:rPr>
        <w:rStyle w:val="PageNumber"/>
        <w:szCs w:val="16"/>
      </w:rPr>
      <w:fldChar w:fldCharType="separate"/>
    </w:r>
    <w:r w:rsidR="004643C5">
      <w:rPr>
        <w:rStyle w:val="PageNumber"/>
        <w:noProof/>
        <w:szCs w:val="16"/>
      </w:rPr>
      <w:t>1</w:t>
    </w:r>
    <w:r w:rsidRPr="002850B6">
      <w:rPr>
        <w:rStyle w:val="PageNumber"/>
        <w:szCs w:val="16"/>
      </w:rPr>
      <w:fldChar w:fldCharType="end"/>
    </w:r>
  </w:p>
  <w:p w14:paraId="2B0BD169" w14:textId="77777777" w:rsidR="00434601" w:rsidRPr="002850B6" w:rsidRDefault="00434601" w:rsidP="00D268A8">
    <w:pPr>
      <w:pStyle w:val="Footer"/>
      <w:rPr>
        <w:rStyle w:val="PageNumber"/>
        <w:szCs w:val="16"/>
      </w:rPr>
    </w:pPr>
    <w:r w:rsidRPr="002850B6">
      <w:rPr>
        <w:szCs w:val="16"/>
      </w:rPr>
      <w:t>This document is strictly confidential and proprietary; to be used only by authorized persons.</w:t>
    </w:r>
    <w:r>
      <w:rPr>
        <w:szCs w:val="16"/>
      </w:rPr>
      <w:t xml:space="preserve"> </w:t>
    </w:r>
    <w:r w:rsidRPr="002850B6">
      <w:rPr>
        <w:szCs w:val="16"/>
      </w:rPr>
      <w:t>Unauthorized use or distribution without specific permission will be subject to severe disciplinary action, as well as any other sanctions applicable by law.</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CDA02" w14:textId="77777777" w:rsidR="00434601" w:rsidRDefault="00434601" w:rsidP="00E37887">
    <w:r>
      <w:rPr>
        <w:noProof/>
      </w:rPr>
      <mc:AlternateContent>
        <mc:Choice Requires="wps">
          <w:drawing>
            <wp:anchor distT="0" distB="0" distL="114300" distR="114300" simplePos="0" relativeHeight="251685888" behindDoc="1" locked="0" layoutInCell="1" allowOverlap="1" wp14:anchorId="4B2032DE" wp14:editId="2D4C5321">
              <wp:simplePos x="0" y="0"/>
              <wp:positionH relativeFrom="column">
                <wp:posOffset>457200</wp:posOffset>
              </wp:positionH>
              <wp:positionV relativeFrom="paragraph">
                <wp:posOffset>88900</wp:posOffset>
              </wp:positionV>
              <wp:extent cx="990600" cy="342900"/>
              <wp:effectExtent l="0" t="3175" r="0" b="0"/>
              <wp:wrapNone/>
              <wp:docPr id="17" name="Text Box 1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DA6B79" w14:textId="77777777" w:rsidR="00434601" w:rsidRDefault="00434601" w:rsidP="00E37887">
                          <w:fldSimple w:instr=" DOCPROPERTY  DraftWatermarkText  \* MERGEFORMAT ">
                            <w:r w:rsidRPr="007B2C47">
                              <w:rPr>
                                <w:rFonts w:ascii="Arial Black" w:hAnsi="Arial Black"/>
                                <w:color w:val="EEA4A9"/>
                                <w:sz w:val="32"/>
                                <w:szCs w:val="32"/>
                              </w:rPr>
                              <w:t xml:space="preserve"> </w:t>
                            </w:r>
                          </w:fldSimple>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2032DE" id="_x0000_t202" coordsize="21600,21600" o:spt="202" path="m,l,21600r21600,l21600,xe">
              <v:stroke joinstyle="miter"/>
              <v:path gradientshapeok="t" o:connecttype="rect"/>
            </v:shapetype>
            <v:shape id="_x0000_s1033" type="#_x0000_t202" style="position:absolute;left:0;text-align:left;margin-left:36pt;margin-top:7pt;width:78pt;height:27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" stroked="f">
              <v:textbox>
                <w:txbxContent>
                  <w:p w14:paraId="20DA6B79" w14:textId="77777777" w:rsidR="00434601" w:rsidRDefault="00434601" w:rsidP="00E37887">
                    <w:fldSimple w:instr=" DOCPROPERTY  DraftWatermarkText  \* MERGEFORMAT ">
                      <w:r w:rsidRPr="007B2C47">
                        <w:rPr>
                          <w:rFonts w:ascii="Arial Black" w:hAnsi="Arial Black"/>
                          <w:color w:val="EEA4A9"/>
                          <w:sz w:val="32"/>
                          <w:szCs w:val="32"/>
                        </w:rPr>
                        <w:t xml:space="preserve"> </w:t>
                      </w:r>
                    </w:fldSimple>
                  </w:p>
                </w:txbxContent>
              </v:textbox>
            </v:shape>
          </w:pict>
        </mc:Fallback>
      </mc:AlternateContent>
    </w:r>
  </w:p>
  <w:p w14:paraId="7659B52E" w14:textId="77777777" w:rsidR="00434601" w:rsidRDefault="00434601" w:rsidP="00E37887">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r>
    <w:r w:rsidRPr="0092229C">
      <w:rPr>
        <w:rStyle w:val="PageNumber"/>
      </w:rPr>
      <w:t xml:space="preserve">Information Security </w:t>
    </w:r>
    <w:fldSimple w:instr=" DOCPROPERTY  SecurityLevel  \* MERGEFORMAT ">
      <w:r w:rsidRPr="007B2C47">
        <w:rPr>
          <w:rStyle w:val="PageNumber"/>
        </w:rPr>
        <w:t>Level 1 - Confidential</w:t>
      </w:r>
    </w:fldSimple>
  </w:p>
  <w:p w14:paraId="6A8896B3" w14:textId="77777777" w:rsidR="00434601" w:rsidRDefault="00434601" w:rsidP="00E37887">
    <w:pPr>
      <w:pStyle w:val="Footer"/>
      <w:jc w:val="right"/>
    </w:pPr>
    <w:r>
      <w:t>Proprietary and Confidential Information of Amdocs</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C9BCC" w14:textId="77777777" w:rsidR="00434601" w:rsidRDefault="00434601" w:rsidP="00E37887">
    <w:r>
      <w:rPr>
        <w:noProof/>
      </w:rPr>
      <mc:AlternateContent>
        <mc:Choice Requires="wps">
          <w:drawing>
            <wp:anchor distT="0" distB="0" distL="114300" distR="114300" simplePos="0" relativeHeight="251686912" behindDoc="1" locked="0" layoutInCell="1" allowOverlap="1" wp14:anchorId="641DE2B7" wp14:editId="698F7C7E">
              <wp:simplePos x="0" y="0"/>
              <wp:positionH relativeFrom="column">
                <wp:posOffset>4572000</wp:posOffset>
              </wp:positionH>
              <wp:positionV relativeFrom="paragraph">
                <wp:posOffset>-132451</wp:posOffset>
              </wp:positionV>
              <wp:extent cx="990600" cy="342900"/>
              <wp:effectExtent l="0" t="0" r="0" b="0"/>
              <wp:wrapNone/>
              <wp:docPr id="18" name="Text Box 1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AA58A2" w14:textId="77777777" w:rsidR="00434601" w:rsidRDefault="00434601" w:rsidP="00E37887">
                          <w:fldSimple w:instr=" DOCPROPERTY  DraftWatermarkText  \* MERGEFORMAT ">
                            <w:r w:rsidRPr="007B2C47">
                              <w:rPr>
                                <w:rFonts w:ascii="Arial Black" w:hAnsi="Arial Black"/>
                                <w:color w:val="EEA4A9"/>
                                <w:sz w:val="32"/>
                                <w:szCs w:val="32"/>
                              </w:rPr>
                              <w:t xml:space="preserve"> </w:t>
                            </w:r>
                          </w:fldSimple>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1DE2B7" id="_x0000_t202" coordsize="21600,21600" o:spt="202" path="m,l,21600r21600,l21600,xe">
              <v:stroke joinstyle="miter"/>
              <v:path gradientshapeok="t" o:connecttype="rect"/>
            </v:shapetype>
            <v:shape id="_x0000_s1034" type="#_x0000_t202" style="position:absolute;left:0;text-align:left;margin-left:5in;margin-top:-10.45pt;width:78pt;height:2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" stroked="f">
              <v:textbox>
                <w:txbxContent>
                  <w:p w14:paraId="1DAA58A2" w14:textId="77777777" w:rsidR="00434601" w:rsidRDefault="00434601" w:rsidP="00E37887">
                    <w:fldSimple w:instr=" DOCPROPERTY  DraftWatermarkText  \* MERGEFORMAT ">
                      <w:r w:rsidRPr="007B2C47">
                        <w:rPr>
                          <w:rFonts w:ascii="Arial Black" w:hAnsi="Arial Black"/>
                          <w:color w:val="EEA4A9"/>
                          <w:sz w:val="32"/>
                          <w:szCs w:val="32"/>
                        </w:rPr>
                        <w:t xml:space="preserve"> </w:t>
                      </w:r>
                    </w:fldSimple>
                  </w:p>
                </w:txbxContent>
              </v:textbox>
            </v:shape>
          </w:pict>
        </mc:Fallback>
      </mc:AlternateContent>
    </w:r>
  </w:p>
  <w:p w14:paraId="2B16FCD2" w14:textId="657BAB60" w:rsidR="00434601" w:rsidRPr="002850B6" w:rsidRDefault="00434601" w:rsidP="00E37887">
    <w:pPr>
      <w:pStyle w:val="Footer"/>
      <w:rPr>
        <w:szCs w:val="16"/>
      </w:rPr>
    </w:pPr>
    <w:r w:rsidRPr="002850B6">
      <w:rPr>
        <w:rStyle w:val="PageNumber"/>
        <w:szCs w:val="16"/>
      </w:rPr>
      <w:t xml:space="preserve">Information Security </w:t>
    </w:r>
    <w:r w:rsidRPr="002850B6">
      <w:rPr>
        <w:sz w:val="18"/>
      </w:rPr>
      <w:fldChar w:fldCharType="begin"/>
    </w:r>
    <w:r w:rsidRPr="002850B6">
      <w:rPr>
        <w:szCs w:val="16"/>
      </w:rPr>
      <w:instrText xml:space="preserve"> DOCPROPERTY  SecurityLevel  \* MERGEFORMAT </w:instrText>
    </w:r>
    <w:r w:rsidRPr="002850B6">
      <w:rPr>
        <w:sz w:val="18"/>
      </w:rPr>
      <w:fldChar w:fldCharType="separate"/>
    </w:r>
    <w:r w:rsidRPr="007B2C47">
      <w:rPr>
        <w:rStyle w:val="PageNumber"/>
        <w:szCs w:val="16"/>
      </w:rPr>
      <w:t>Level 1 - Confidential</w:t>
    </w:r>
    <w:r w:rsidRPr="002850B6">
      <w:rPr>
        <w:rStyle w:val="PageNumber"/>
        <w:szCs w:val="16"/>
      </w:rPr>
      <w:fldChar w:fldCharType="end"/>
    </w:r>
    <w:r w:rsidRPr="002850B6">
      <w:rPr>
        <w:rStyle w:val="PageNumber"/>
        <w:szCs w:val="16"/>
      </w:rPr>
      <w:tab/>
    </w:r>
    <w:r w:rsidRPr="002850B6">
      <w:rPr>
        <w:rStyle w:val="PageNumber"/>
        <w:szCs w:val="16"/>
      </w:rPr>
      <w:fldChar w:fldCharType="begin"/>
    </w:r>
    <w:r w:rsidRPr="002850B6">
      <w:rPr>
        <w:rStyle w:val="PageNumber"/>
        <w:szCs w:val="16"/>
      </w:rPr>
      <w:instrText xml:space="preserve"> PAGE </w:instrText>
    </w:r>
    <w:r w:rsidRPr="002850B6">
      <w:rPr>
        <w:rStyle w:val="PageNumber"/>
        <w:szCs w:val="16"/>
      </w:rPr>
      <w:fldChar w:fldCharType="separate"/>
    </w:r>
    <w:r>
      <w:rPr>
        <w:rStyle w:val="PageNumber"/>
        <w:noProof/>
        <w:szCs w:val="16"/>
      </w:rPr>
      <w:t>9</w:t>
    </w:r>
    <w:r w:rsidRPr="002850B6">
      <w:rPr>
        <w:rStyle w:val="PageNumber"/>
        <w:szCs w:val="16"/>
      </w:rPr>
      <w:fldChar w:fldCharType="end"/>
    </w:r>
  </w:p>
  <w:p w14:paraId="2BEDC015" w14:textId="77777777" w:rsidR="00434601" w:rsidRPr="002850B6" w:rsidRDefault="00434601" w:rsidP="00E37887">
    <w:pPr>
      <w:pStyle w:val="Footer"/>
      <w:rPr>
        <w:rStyle w:val="PageNumber"/>
        <w:szCs w:val="16"/>
      </w:rPr>
    </w:pPr>
    <w:r w:rsidRPr="002850B6">
      <w:rPr>
        <w:szCs w:val="16"/>
      </w:rPr>
      <w:t>This document is strictly confidential and proprietary; to be used only by authorized persons.</w:t>
    </w:r>
    <w:r>
      <w:rPr>
        <w:szCs w:val="16"/>
      </w:rPr>
      <w:t xml:space="preserve"> </w:t>
    </w:r>
    <w:r w:rsidRPr="002850B6">
      <w:rPr>
        <w:szCs w:val="16"/>
      </w:rPr>
      <w:t>Unauthorized use or distribution without specific permission will be subject to severe disciplinary action, as well as any other sanctions applicable by law.</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493AC" w14:textId="7E6FC988" w:rsidR="00434601" w:rsidRPr="002850B6" w:rsidRDefault="00434601" w:rsidP="00E37887">
    <w:pPr>
      <w:pStyle w:val="Footer"/>
      <w:rPr>
        <w:szCs w:val="16"/>
      </w:rPr>
    </w:pPr>
    <w:r w:rsidRPr="002850B6">
      <w:rPr>
        <w:rStyle w:val="PageNumber"/>
        <w:szCs w:val="16"/>
      </w:rPr>
      <w:t xml:space="preserve">Information Security </w:t>
    </w:r>
    <w:r w:rsidRPr="002850B6">
      <w:rPr>
        <w:sz w:val="18"/>
      </w:rPr>
      <w:fldChar w:fldCharType="begin"/>
    </w:r>
    <w:r w:rsidRPr="002850B6">
      <w:rPr>
        <w:szCs w:val="16"/>
      </w:rPr>
      <w:instrText xml:space="preserve"> DOCPROPERTY  SecurityLevel  \* MERGEFORMAT </w:instrText>
    </w:r>
    <w:r w:rsidRPr="002850B6">
      <w:rPr>
        <w:sz w:val="18"/>
      </w:rPr>
      <w:fldChar w:fldCharType="separate"/>
    </w:r>
    <w:r w:rsidRPr="007B2C47">
      <w:rPr>
        <w:rStyle w:val="PageNumber"/>
        <w:szCs w:val="16"/>
      </w:rPr>
      <w:t>Level 1 - Confidential</w:t>
    </w:r>
    <w:r w:rsidRPr="002850B6">
      <w:rPr>
        <w:rStyle w:val="PageNumber"/>
        <w:szCs w:val="16"/>
      </w:rPr>
      <w:fldChar w:fldCharType="end"/>
    </w:r>
    <w:r w:rsidRPr="002850B6">
      <w:rPr>
        <w:rStyle w:val="PageNumber"/>
        <w:szCs w:val="16"/>
      </w:rPr>
      <w:tab/>
    </w:r>
    <w:r w:rsidRPr="002850B6">
      <w:rPr>
        <w:rStyle w:val="PageNumber"/>
        <w:szCs w:val="16"/>
      </w:rPr>
      <w:fldChar w:fldCharType="begin"/>
    </w:r>
    <w:r w:rsidRPr="002850B6">
      <w:rPr>
        <w:rStyle w:val="PageNumber"/>
        <w:szCs w:val="16"/>
      </w:rPr>
      <w:instrText xml:space="preserve"> PAGE </w:instrText>
    </w:r>
    <w:r w:rsidRPr="002850B6">
      <w:rPr>
        <w:rStyle w:val="PageNumber"/>
        <w:szCs w:val="16"/>
      </w:rPr>
      <w:fldChar w:fldCharType="separate"/>
    </w:r>
    <w:r w:rsidR="004643C5">
      <w:rPr>
        <w:rStyle w:val="PageNumber"/>
        <w:noProof/>
        <w:szCs w:val="16"/>
      </w:rPr>
      <w:t>2</w:t>
    </w:r>
    <w:r w:rsidRPr="002850B6">
      <w:rPr>
        <w:rStyle w:val="PageNumber"/>
        <w:szCs w:val="16"/>
      </w:rPr>
      <w:fldChar w:fldCharType="end"/>
    </w:r>
  </w:p>
  <w:p w14:paraId="2AF20839" w14:textId="77777777" w:rsidR="00434601" w:rsidRPr="002850B6" w:rsidRDefault="00434601" w:rsidP="00E37887">
    <w:pPr>
      <w:pStyle w:val="Footer"/>
      <w:rPr>
        <w:rStyle w:val="PageNumber"/>
        <w:szCs w:val="16"/>
      </w:rPr>
    </w:pPr>
    <w:r w:rsidRPr="002850B6">
      <w:rPr>
        <w:szCs w:val="16"/>
      </w:rPr>
      <w:t>This document is strictly confidential and proprietary; to be used only by authorized persons.</w:t>
    </w:r>
    <w:r>
      <w:rPr>
        <w:szCs w:val="16"/>
      </w:rPr>
      <w:t xml:space="preserve"> </w:t>
    </w:r>
    <w:r w:rsidRPr="002850B6">
      <w:rPr>
        <w:szCs w:val="16"/>
      </w:rPr>
      <w:t>Unauthorized use or distribution without specific permission will be subject to severe disciplinary action, as well as any other sanctions applicable by law.</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DAACF" w14:textId="77777777" w:rsidR="00434601" w:rsidRDefault="00434601" w:rsidP="000B6BD0">
    <w:r>
      <w:rPr>
        <w:noProof/>
      </w:rPr>
      <mc:AlternateContent>
        <mc:Choice Requires="wps">
          <w:drawing>
            <wp:anchor distT="0" distB="0" distL="114300" distR="114300" simplePos="0" relativeHeight="251672576" behindDoc="1" locked="0" layoutInCell="1" allowOverlap="1" wp14:anchorId="76A84642" wp14:editId="309C3D46">
              <wp:simplePos x="0" y="0"/>
              <wp:positionH relativeFrom="column">
                <wp:posOffset>457200</wp:posOffset>
              </wp:positionH>
              <wp:positionV relativeFrom="paragraph">
                <wp:posOffset>88900</wp:posOffset>
              </wp:positionV>
              <wp:extent cx="990600" cy="342900"/>
              <wp:effectExtent l="0" t="3175" r="0" b="0"/>
              <wp:wrapNone/>
              <wp:docPr id="20" name="Text Box 1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70DE8" w14:textId="77777777" w:rsidR="00434601" w:rsidRDefault="00434601" w:rsidP="000B6BD0">
                          <w:fldSimple w:instr=" DOCPROPERTY  DraftWatermarkText  \* MERGEFORMAT ">
                            <w:r w:rsidRPr="007B2C47">
                              <w:rPr>
                                <w:rFonts w:ascii="Arial Black" w:hAnsi="Arial Black"/>
                                <w:color w:val="EEA4A9"/>
                                <w:sz w:val="32"/>
                                <w:szCs w:val="32"/>
                              </w:rPr>
                              <w:t xml:space="preserve"> </w:t>
                            </w:r>
                          </w:fldSimple>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84642" id="_x0000_t202" coordsize="21600,21600" o:spt="202" path="m,l,21600r21600,l21600,xe">
              <v:stroke joinstyle="miter"/>
              <v:path gradientshapeok="t" o:connecttype="rect"/>
            </v:shapetype>
            <v:shape id="Text Box 1383" o:spid="_x0000_s1035" type="#_x0000_t202" style="position:absolute;left:0;text-align:left;margin-left:36pt;margin-top:7pt;width:78pt;height:2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" stroked="f">
              <v:textbox>
                <w:txbxContent>
                  <w:p w14:paraId="48170DE8" w14:textId="77777777" w:rsidR="00434601" w:rsidRDefault="00434601" w:rsidP="000B6BD0">
                    <w:fldSimple w:instr=" DOCPROPERTY  DraftWatermarkText  \* MERGEFORMAT ">
                      <w:r w:rsidRPr="007B2C47">
                        <w:rPr>
                          <w:rFonts w:ascii="Arial Black" w:hAnsi="Arial Black"/>
                          <w:color w:val="EEA4A9"/>
                          <w:sz w:val="32"/>
                          <w:szCs w:val="32"/>
                        </w:rPr>
                        <w:t xml:space="preserve"> </w:t>
                      </w:r>
                    </w:fldSimple>
                  </w:p>
                </w:txbxContent>
              </v:textbox>
            </v:shape>
          </w:pict>
        </mc:Fallback>
      </mc:AlternateContent>
    </w:r>
  </w:p>
  <w:p w14:paraId="377D4CC8" w14:textId="77777777" w:rsidR="00434601" w:rsidRDefault="00434601" w:rsidP="000B6BD0">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r>
      <w:rPr>
        <w:rStyle w:val="PageNumber"/>
      </w:rPr>
      <w:tab/>
    </w:r>
    <w:r w:rsidRPr="0092229C">
      <w:rPr>
        <w:rStyle w:val="PageNumber"/>
      </w:rPr>
      <w:t xml:space="preserve">Information Security </w:t>
    </w:r>
    <w:fldSimple w:instr=" DOCPROPERTY  SecurityLevel  \* MERGEFORMAT ">
      <w:r w:rsidRPr="007B2C47">
        <w:rPr>
          <w:rStyle w:val="PageNumber"/>
        </w:rPr>
        <w:t>Level 1 - Confidential</w:t>
      </w:r>
    </w:fldSimple>
  </w:p>
  <w:p w14:paraId="5CF763C7" w14:textId="77777777" w:rsidR="00434601" w:rsidRDefault="00434601" w:rsidP="000B6BD0">
    <w:pPr>
      <w:pStyle w:val="Footer"/>
      <w:jc w:val="right"/>
    </w:pPr>
    <w:r>
      <w:t>Proprietary and Confidential Information of Amdocs</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19EB39" w14:textId="521A9806" w:rsidR="00434601" w:rsidRPr="002850B6" w:rsidRDefault="00434601" w:rsidP="000B6BD0">
    <w:pPr>
      <w:pStyle w:val="Footer"/>
      <w:rPr>
        <w:szCs w:val="16"/>
      </w:rPr>
    </w:pPr>
    <w:r w:rsidRPr="002850B6">
      <w:rPr>
        <w:rStyle w:val="PageNumber"/>
        <w:szCs w:val="16"/>
      </w:rPr>
      <w:t xml:space="preserve">Information Security </w:t>
    </w:r>
    <w:r w:rsidRPr="002850B6">
      <w:rPr>
        <w:sz w:val="18"/>
      </w:rPr>
      <w:fldChar w:fldCharType="begin"/>
    </w:r>
    <w:r w:rsidRPr="002850B6">
      <w:rPr>
        <w:szCs w:val="16"/>
      </w:rPr>
      <w:instrText xml:space="preserve"> DOCPROPERTY  SecurityLevel  \* MERGEFORMAT </w:instrText>
    </w:r>
    <w:r w:rsidRPr="002850B6">
      <w:rPr>
        <w:sz w:val="18"/>
      </w:rPr>
      <w:fldChar w:fldCharType="separate"/>
    </w:r>
    <w:r w:rsidRPr="007B2C47">
      <w:rPr>
        <w:rStyle w:val="PageNumber"/>
        <w:szCs w:val="16"/>
      </w:rPr>
      <w:t>Level 1 - Confidential</w:t>
    </w:r>
    <w:r w:rsidRPr="002850B6">
      <w:rPr>
        <w:rStyle w:val="PageNumber"/>
        <w:szCs w:val="16"/>
      </w:rPr>
      <w:fldChar w:fldCharType="end"/>
    </w:r>
    <w:r w:rsidRPr="002850B6">
      <w:rPr>
        <w:rStyle w:val="PageNumber"/>
        <w:szCs w:val="16"/>
      </w:rPr>
      <w:tab/>
    </w:r>
    <w:r w:rsidRPr="002850B6">
      <w:rPr>
        <w:rStyle w:val="PageNumber"/>
        <w:szCs w:val="16"/>
      </w:rPr>
      <w:fldChar w:fldCharType="begin"/>
    </w:r>
    <w:r w:rsidRPr="002850B6">
      <w:rPr>
        <w:rStyle w:val="PageNumber"/>
        <w:szCs w:val="16"/>
      </w:rPr>
      <w:instrText xml:space="preserve"> PAGE </w:instrText>
    </w:r>
    <w:r w:rsidRPr="002850B6">
      <w:rPr>
        <w:rStyle w:val="PageNumber"/>
        <w:szCs w:val="16"/>
      </w:rPr>
      <w:fldChar w:fldCharType="separate"/>
    </w:r>
    <w:r w:rsidR="004643C5">
      <w:rPr>
        <w:rStyle w:val="PageNumber"/>
        <w:noProof/>
        <w:szCs w:val="16"/>
      </w:rPr>
      <w:t>12</w:t>
    </w:r>
    <w:r w:rsidRPr="002850B6">
      <w:rPr>
        <w:rStyle w:val="PageNumber"/>
        <w:szCs w:val="16"/>
      </w:rPr>
      <w:fldChar w:fldCharType="end"/>
    </w:r>
  </w:p>
  <w:p w14:paraId="2461CF16" w14:textId="77777777" w:rsidR="00434601" w:rsidRPr="002850B6" w:rsidRDefault="00434601" w:rsidP="002850B6">
    <w:pPr>
      <w:pStyle w:val="Footer"/>
      <w:rPr>
        <w:rStyle w:val="PageNumber"/>
        <w:szCs w:val="16"/>
      </w:rPr>
    </w:pPr>
    <w:r w:rsidRPr="002850B6">
      <w:rPr>
        <w:szCs w:val="16"/>
      </w:rPr>
      <w:t>This document is strictly confidential and proprietary; to be used only by authorized persons.</w:t>
    </w:r>
    <w:r>
      <w:rPr>
        <w:szCs w:val="16"/>
      </w:rPr>
      <w:t xml:space="preserve"> </w:t>
    </w:r>
    <w:r w:rsidRPr="002850B6">
      <w:rPr>
        <w:szCs w:val="16"/>
      </w:rPr>
      <w:t>Unauthorized use or distribution without specific permission will be subject to severe disciplinary action, as well as any other sanctions applicable by law.</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13D6D1" w14:textId="7A638C76" w:rsidR="00434601" w:rsidRPr="002850B6" w:rsidRDefault="00434601" w:rsidP="000B6BD0">
    <w:pPr>
      <w:pStyle w:val="Footer"/>
      <w:rPr>
        <w:szCs w:val="16"/>
      </w:rPr>
    </w:pPr>
    <w:r w:rsidRPr="002850B6">
      <w:rPr>
        <w:rStyle w:val="PageNumber"/>
        <w:szCs w:val="16"/>
      </w:rPr>
      <w:t xml:space="preserve">Information Security </w:t>
    </w:r>
    <w:r w:rsidRPr="002850B6">
      <w:rPr>
        <w:sz w:val="18"/>
      </w:rPr>
      <w:fldChar w:fldCharType="begin"/>
    </w:r>
    <w:r w:rsidRPr="002850B6">
      <w:rPr>
        <w:szCs w:val="16"/>
      </w:rPr>
      <w:instrText xml:space="preserve"> DOCPROPERTY  SecurityLevel  \* MERGEFORMAT </w:instrText>
    </w:r>
    <w:r w:rsidRPr="002850B6">
      <w:rPr>
        <w:sz w:val="18"/>
      </w:rPr>
      <w:fldChar w:fldCharType="separate"/>
    </w:r>
    <w:r w:rsidRPr="007B2C47">
      <w:rPr>
        <w:rStyle w:val="PageNumber"/>
        <w:szCs w:val="16"/>
      </w:rPr>
      <w:t>Level 1 - Confidential</w:t>
    </w:r>
    <w:r w:rsidRPr="002850B6">
      <w:rPr>
        <w:rStyle w:val="PageNumber"/>
        <w:szCs w:val="16"/>
      </w:rPr>
      <w:fldChar w:fldCharType="end"/>
    </w:r>
    <w:r w:rsidRPr="002850B6">
      <w:rPr>
        <w:rStyle w:val="PageNumber"/>
        <w:szCs w:val="16"/>
      </w:rPr>
      <w:tab/>
    </w:r>
    <w:r w:rsidRPr="002850B6">
      <w:rPr>
        <w:rStyle w:val="PageNumber"/>
        <w:szCs w:val="16"/>
      </w:rPr>
      <w:fldChar w:fldCharType="begin"/>
    </w:r>
    <w:r w:rsidRPr="002850B6">
      <w:rPr>
        <w:rStyle w:val="PageNumber"/>
        <w:szCs w:val="16"/>
      </w:rPr>
      <w:instrText xml:space="preserve"> PAGE </w:instrText>
    </w:r>
    <w:r w:rsidRPr="002850B6">
      <w:rPr>
        <w:rStyle w:val="PageNumber"/>
        <w:szCs w:val="16"/>
      </w:rPr>
      <w:fldChar w:fldCharType="separate"/>
    </w:r>
    <w:r w:rsidR="004643C5">
      <w:rPr>
        <w:rStyle w:val="PageNumber"/>
        <w:noProof/>
        <w:szCs w:val="16"/>
      </w:rPr>
      <w:t>13</w:t>
    </w:r>
    <w:r w:rsidRPr="002850B6">
      <w:rPr>
        <w:rStyle w:val="PageNumber"/>
        <w:szCs w:val="16"/>
      </w:rPr>
      <w:fldChar w:fldCharType="end"/>
    </w:r>
  </w:p>
  <w:p w14:paraId="5A250D34" w14:textId="77777777" w:rsidR="00434601" w:rsidRPr="002850B6" w:rsidRDefault="00434601" w:rsidP="002850B6">
    <w:pPr>
      <w:pStyle w:val="Footer"/>
      <w:rPr>
        <w:rStyle w:val="PageNumber"/>
        <w:szCs w:val="16"/>
      </w:rPr>
    </w:pPr>
    <w:r w:rsidRPr="002850B6">
      <w:rPr>
        <w:szCs w:val="16"/>
      </w:rPr>
      <w:t>This document is strictly confidential and proprietary; to be used only by authorized persons.</w:t>
    </w:r>
    <w:r>
      <w:rPr>
        <w:szCs w:val="16"/>
      </w:rPr>
      <w:t xml:space="preserve"> </w:t>
    </w:r>
    <w:r w:rsidRPr="002850B6">
      <w:rPr>
        <w:szCs w:val="16"/>
      </w:rPr>
      <w:t>Unauthorized use or distribution without specific permission will be subject to severe disciplinary action, as well as any other sanctions applicable by law.</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85764" w14:textId="77777777" w:rsidR="00434601" w:rsidRDefault="00434601" w:rsidP="00A05236">
    <w:r>
      <w:rPr>
        <w:noProof/>
      </w:rPr>
      <mc:AlternateContent>
        <mc:Choice Requires="wps">
          <w:drawing>
            <wp:anchor distT="0" distB="0" distL="114300" distR="114300" simplePos="0" relativeHeight="251656192" behindDoc="1" locked="0" layoutInCell="1" allowOverlap="1" wp14:anchorId="7D94C9DB" wp14:editId="5010C0A8">
              <wp:simplePos x="0" y="0"/>
              <wp:positionH relativeFrom="column">
                <wp:posOffset>457200</wp:posOffset>
              </wp:positionH>
              <wp:positionV relativeFrom="paragraph">
                <wp:posOffset>88900</wp:posOffset>
              </wp:positionV>
              <wp:extent cx="990600" cy="342900"/>
              <wp:effectExtent l="0" t="3175" r="0" b="0"/>
              <wp:wrapNone/>
              <wp:docPr id="3" name="Text Box 1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875C39" w14:textId="77777777" w:rsidR="00434601" w:rsidRDefault="00434601" w:rsidP="00A05236">
                          <w:fldSimple w:instr=" DOCPROPERTY  DraftWatermarkText  \* MERGEFORMAT ">
                            <w:r w:rsidRPr="007B2C47">
                              <w:rPr>
                                <w:rFonts w:ascii="Arial Black" w:hAnsi="Arial Black"/>
                                <w:color w:val="EEA4A9"/>
                                <w:sz w:val="32"/>
                                <w:szCs w:val="32"/>
                              </w:rPr>
                              <w:t xml:space="preserve"> </w:t>
                            </w:r>
                          </w:fldSimple>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94C9DB" id="_x0000_t202" coordsize="21600,21600" o:spt="202" path="m,l,21600r21600,l21600,xe">
              <v:stroke joinstyle="miter"/>
              <v:path gradientshapeok="t" o:connecttype="rect"/>
            </v:shapetype>
            <v:shape id="Text Box 1148" o:spid="_x0000_s1036" type="#_x0000_t202" style="position:absolute;left:0;text-align:left;margin-left:36pt;margin-top:7pt;width:78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" stroked="f">
              <v:textbox>
                <w:txbxContent>
                  <w:p w14:paraId="0D875C39" w14:textId="77777777" w:rsidR="00434601" w:rsidRDefault="00434601" w:rsidP="00A05236">
                    <w:fldSimple w:instr=" DOCPROPERTY  DraftWatermarkText  \* MERGEFORMAT ">
                      <w:r w:rsidRPr="007B2C47">
                        <w:rPr>
                          <w:rFonts w:ascii="Arial Black" w:hAnsi="Arial Black"/>
                          <w:color w:val="EEA4A9"/>
                          <w:sz w:val="32"/>
                          <w:szCs w:val="32"/>
                        </w:rPr>
                        <w:t xml:space="preserve"> </w:t>
                      </w:r>
                    </w:fldSimple>
                  </w:p>
                </w:txbxContent>
              </v:textbox>
            </v:shape>
          </w:pict>
        </mc:Fallback>
      </mc:AlternateContent>
    </w:r>
  </w:p>
  <w:p w14:paraId="1CE9B9FF" w14:textId="77777777" w:rsidR="00434601" w:rsidRPr="00FC7B0B" w:rsidRDefault="00434601" w:rsidP="00FC7B0B">
    <w:pPr>
      <w:pStyle w:val="Footer"/>
    </w:pPr>
    <w:r w:rsidRPr="00FC7B0B">
      <w:rPr>
        <w:rStyle w:val="PageNumber"/>
      </w:rPr>
      <w:fldChar w:fldCharType="begin"/>
    </w:r>
    <w:r w:rsidRPr="00FC7B0B">
      <w:rPr>
        <w:rStyle w:val="PageNumber"/>
      </w:rPr>
      <w:instrText xml:space="preserve"> PAGE </w:instrText>
    </w:r>
    <w:r w:rsidRPr="00FC7B0B">
      <w:rPr>
        <w:rStyle w:val="PageNumber"/>
      </w:rPr>
      <w:fldChar w:fldCharType="separate"/>
    </w:r>
    <w:r>
      <w:rPr>
        <w:rStyle w:val="PageNumber"/>
        <w:noProof/>
      </w:rPr>
      <w:t>16</w:t>
    </w:r>
    <w:r w:rsidRPr="00FC7B0B">
      <w:rPr>
        <w:rStyle w:val="PageNumber"/>
      </w:rPr>
      <w:fldChar w:fldCharType="end"/>
    </w:r>
    <w:r w:rsidRPr="00FC7B0B">
      <w:rPr>
        <w:rStyle w:val="PageNumber"/>
      </w:rPr>
      <w:tab/>
      <w:t xml:space="preserve">Information Security </w:t>
    </w:r>
    <w:fldSimple w:instr=" DOCPROPERTY  SecurityLevel  \* MERGEFORMAT ">
      <w:r w:rsidRPr="007B2C47">
        <w:rPr>
          <w:rStyle w:val="PageNumber"/>
        </w:rPr>
        <w:t>Level 1 - Confidential</w:t>
      </w:r>
    </w:fldSimple>
  </w:p>
  <w:p w14:paraId="4D912375" w14:textId="77777777" w:rsidR="00434601" w:rsidRDefault="00434601" w:rsidP="00F16AD4">
    <w:pPr>
      <w:pStyle w:val="Footer"/>
      <w:jc w:val="right"/>
    </w:pPr>
    <w:r>
      <w:t>Proprietary and Confidential Information of Amdocs</w:t>
    </w:r>
  </w:p>
  <w:p w14:paraId="540A25B5" w14:textId="77777777" w:rsidR="00434601" w:rsidRDefault="00434601" w:rsidP="00A05236"/>
  <w:p w14:paraId="2455614E" w14:textId="77777777" w:rsidR="00434601" w:rsidRDefault="00434601"/>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E42BC8" w14:textId="77777777" w:rsidR="00434601" w:rsidRDefault="00434601" w:rsidP="00A05236">
    <w:r>
      <w:rPr>
        <w:noProof/>
      </w:rPr>
      <mc:AlternateContent>
        <mc:Choice Requires="wps">
          <w:drawing>
            <wp:anchor distT="0" distB="0" distL="114300" distR="114300" simplePos="0" relativeHeight="251657216" behindDoc="1" locked="0" layoutInCell="1" allowOverlap="1" wp14:anchorId="2DBBCEAA" wp14:editId="18F41D3D">
              <wp:simplePos x="0" y="0"/>
              <wp:positionH relativeFrom="column">
                <wp:posOffset>4614545</wp:posOffset>
              </wp:positionH>
              <wp:positionV relativeFrom="paragraph">
                <wp:posOffset>-26035</wp:posOffset>
              </wp:positionV>
              <wp:extent cx="990600" cy="342900"/>
              <wp:effectExtent l="0" t="0" r="0" b="0"/>
              <wp:wrapNone/>
              <wp:docPr id="2" name="Text Box 1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C55C38" w14:textId="77777777" w:rsidR="00434601" w:rsidRDefault="00434601" w:rsidP="00BC4379">
                          <w:pPr>
                            <w:pStyle w:val="Draft"/>
                          </w:pPr>
                          <w:fldSimple w:instr=" DOCPROPERTY  DraftWatermarkText  \* MERGEFORMAT ">
                            <w:r>
                              <w:t xml:space="preserve"> </w:t>
                            </w:r>
                          </w:fldSimple>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BBCEAA" id="_x0000_t202" coordsize="21600,21600" o:spt="202" path="m,l,21600r21600,l21600,xe">
              <v:stroke joinstyle="miter"/>
              <v:path gradientshapeok="t" o:connecttype="rect"/>
            </v:shapetype>
            <v:shape id="Text Box 1149" o:spid="_x0000_s1037" type="#_x0000_t202" style="position:absolute;left:0;text-align:left;margin-left:363.35pt;margin-top:-2.05pt;width:78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" stroked="f">
              <v:textbox>
                <w:txbxContent>
                  <w:p w14:paraId="22C55C38" w14:textId="77777777" w:rsidR="00434601" w:rsidRDefault="00434601" w:rsidP="00BC4379">
                    <w:pPr>
                      <w:pStyle w:val="Draft"/>
                    </w:pPr>
                    <w:fldSimple w:instr=" DOCPROPERTY  DraftWatermarkText  \* MERGEFORMAT ">
                      <w:r>
                        <w:t xml:space="preserve"> </w:t>
                      </w:r>
                    </w:fldSimple>
                  </w:p>
                </w:txbxContent>
              </v:textbox>
            </v:shape>
          </w:pict>
        </mc:Fallback>
      </mc:AlternateContent>
    </w:r>
  </w:p>
  <w:p w14:paraId="086FA671" w14:textId="3869CCDC" w:rsidR="00434601" w:rsidRPr="00411160" w:rsidRDefault="00434601" w:rsidP="00411160">
    <w:pPr>
      <w:pStyle w:val="Footer"/>
      <w:tabs>
        <w:tab w:val="clear" w:pos="9360"/>
        <w:tab w:val="right" w:pos="12960"/>
      </w:tabs>
      <w:rPr>
        <w:szCs w:val="16"/>
      </w:rPr>
    </w:pPr>
    <w:r w:rsidRPr="00411160">
      <w:rPr>
        <w:rStyle w:val="PageNumber"/>
        <w:szCs w:val="16"/>
      </w:rPr>
      <w:t xml:space="preserve">Information Security </w:t>
    </w:r>
    <w:r w:rsidRPr="00411160">
      <w:rPr>
        <w:sz w:val="18"/>
      </w:rPr>
      <w:fldChar w:fldCharType="begin"/>
    </w:r>
    <w:r w:rsidRPr="00411160">
      <w:rPr>
        <w:szCs w:val="16"/>
      </w:rPr>
      <w:instrText xml:space="preserve"> DOCPROPERTY  SecurityLevel  \* MERGEFORMAT </w:instrText>
    </w:r>
    <w:r w:rsidRPr="00411160">
      <w:rPr>
        <w:sz w:val="18"/>
      </w:rPr>
      <w:fldChar w:fldCharType="separate"/>
    </w:r>
    <w:r w:rsidRPr="007B2C47">
      <w:rPr>
        <w:rStyle w:val="PageNumber"/>
        <w:szCs w:val="16"/>
      </w:rPr>
      <w:t>Level 1 - Confidential</w:t>
    </w:r>
    <w:r w:rsidRPr="00411160">
      <w:rPr>
        <w:rStyle w:val="PageNumber"/>
        <w:szCs w:val="16"/>
      </w:rPr>
      <w:fldChar w:fldCharType="end"/>
    </w:r>
    <w:r w:rsidRPr="00411160">
      <w:rPr>
        <w:rStyle w:val="PageNumber"/>
        <w:szCs w:val="16"/>
      </w:rPr>
      <w:tab/>
    </w:r>
    <w:r w:rsidRPr="00411160">
      <w:rPr>
        <w:rStyle w:val="PageNumber"/>
        <w:szCs w:val="16"/>
      </w:rPr>
      <w:fldChar w:fldCharType="begin"/>
    </w:r>
    <w:r w:rsidRPr="00411160">
      <w:rPr>
        <w:rStyle w:val="PageNumber"/>
        <w:szCs w:val="16"/>
      </w:rPr>
      <w:instrText xml:space="preserve"> PAGE </w:instrText>
    </w:r>
    <w:r w:rsidRPr="00411160">
      <w:rPr>
        <w:rStyle w:val="PageNumber"/>
        <w:szCs w:val="16"/>
      </w:rPr>
      <w:fldChar w:fldCharType="separate"/>
    </w:r>
    <w:r w:rsidR="004643C5">
      <w:rPr>
        <w:rStyle w:val="PageNumber"/>
        <w:noProof/>
        <w:szCs w:val="16"/>
      </w:rPr>
      <w:t>16</w:t>
    </w:r>
    <w:r w:rsidRPr="00411160">
      <w:rPr>
        <w:rStyle w:val="PageNumber"/>
        <w:szCs w:val="16"/>
      </w:rPr>
      <w:fldChar w:fldCharType="end"/>
    </w:r>
  </w:p>
  <w:p w14:paraId="3E50E536" w14:textId="77777777" w:rsidR="00434601" w:rsidRPr="00411160" w:rsidRDefault="00434601" w:rsidP="00411160">
    <w:pPr>
      <w:pStyle w:val="Footer"/>
      <w:rPr>
        <w:rStyle w:val="PageNumber"/>
        <w:szCs w:val="16"/>
      </w:rPr>
    </w:pPr>
    <w:r w:rsidRPr="00411160">
      <w:rPr>
        <w:szCs w:val="16"/>
      </w:rPr>
      <w:t>This document is strictly confidential and proprietary; to be used only by authorized persons. Unauthorized use or distribution without specific permission will be subject to severe disciplinary action, as well as any other sanctions applicable by law.</w:t>
    </w:r>
  </w:p>
  <w:p w14:paraId="4076303E" w14:textId="77777777" w:rsidR="00434601" w:rsidRDefault="0043460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EF9DC" w14:textId="77777777" w:rsidR="00434601" w:rsidRDefault="00434601" w:rsidP="00D268A8">
    <w:r>
      <w:rPr>
        <w:noProof/>
      </w:rPr>
      <mc:AlternateContent>
        <mc:Choice Requires="wps">
          <w:drawing>
            <wp:anchor distT="0" distB="0" distL="114300" distR="114300" simplePos="0" relativeHeight="251666432" behindDoc="0" locked="0" layoutInCell="1" allowOverlap="1" wp14:anchorId="1814BC3B" wp14:editId="6E85E6A4">
              <wp:simplePos x="0" y="0"/>
              <wp:positionH relativeFrom="column">
                <wp:posOffset>-76200</wp:posOffset>
              </wp:positionH>
              <wp:positionV relativeFrom="paragraph">
                <wp:posOffset>-1926590</wp:posOffset>
              </wp:positionV>
              <wp:extent cx="5943600" cy="1828800"/>
              <wp:effectExtent l="0" t="0" r="0" b="0"/>
              <wp:wrapNone/>
              <wp:docPr id="33" name="Text Box 9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828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AAF970" w14:textId="13FDCFD4" w:rsidR="00434601" w:rsidRPr="004B47DF" w:rsidRDefault="00434601" w:rsidP="00D268A8">
                          <w:pPr>
                            <w:pStyle w:val="BodyText"/>
                            <w:ind w:left="0"/>
                          </w:pPr>
                          <w:r w:rsidRPr="004B47DF">
                            <w:t xml:space="preserve">Copyright © </w:t>
                          </w:r>
                          <w:r w:rsidRPr="004B47DF">
                            <w:fldChar w:fldCharType="begin"/>
                          </w:r>
                          <w:r w:rsidRPr="004B47DF">
                            <w:instrText xml:space="preserve"> SAVEDATE \@ "yyyy" \* MERGEFORMAT </w:instrText>
                          </w:r>
                          <w:r w:rsidRPr="004B47DF">
                            <w:fldChar w:fldCharType="separate"/>
                          </w:r>
                          <w:r>
                            <w:rPr>
                              <w:noProof/>
                            </w:rPr>
                            <w:t>2021</w:t>
                          </w:r>
                          <w:r w:rsidRPr="004B47DF">
                            <w:fldChar w:fldCharType="end"/>
                          </w:r>
                          <w:r w:rsidRPr="004B47DF">
                            <w:t xml:space="preserve"> Amdocs. </w:t>
                          </w:r>
                        </w:p>
                        <w:p w14:paraId="3B302457" w14:textId="77777777" w:rsidR="00434601" w:rsidRPr="004B47DF" w:rsidRDefault="00434601" w:rsidP="00D268A8">
                          <w:pPr>
                            <w:pStyle w:val="BodyText"/>
                            <w:ind w:left="0"/>
                          </w:pPr>
                          <w:r w:rsidRPr="004B47DF">
                            <w:t xml:space="preserve">Information Security </w:t>
                          </w:r>
                          <w:fldSimple w:instr=" DOCPROPERTY  SecurityLevel  \* MERGEFORMAT ">
                            <w:r>
                              <w:t>Level 1 - Confidential</w:t>
                            </w:r>
                          </w:fldSimple>
                        </w:p>
                        <w:p w14:paraId="40EEF1C0" w14:textId="77777777" w:rsidR="00434601" w:rsidRPr="004B47DF" w:rsidRDefault="00434601" w:rsidP="00D268A8">
                          <w:pPr>
                            <w:pStyle w:val="BodyText"/>
                            <w:ind w:left="0"/>
                          </w:pPr>
                          <w:r w:rsidRPr="004B47DF">
                            <w:t>CONTAINS RESTRICTED - PROPRIETARY INFORMATION</w:t>
                          </w:r>
                        </w:p>
                        <w:p w14:paraId="29BD2BEB" w14:textId="77777777" w:rsidR="00434601" w:rsidRPr="004B47DF" w:rsidRDefault="00434601" w:rsidP="00D268A8">
                          <w:pPr>
                            <w:pStyle w:val="BodyText"/>
                            <w:ind w:left="0"/>
                          </w:pPr>
                          <w:r w:rsidRPr="004B47DF">
                            <w:t xml:space="preserve">This document is strictly confidential and proprietary; to be used only by authorized persons on a need to know basis and must not be distributed without specific permission. </w:t>
                          </w:r>
                        </w:p>
                        <w:p w14:paraId="594A8FB1" w14:textId="77777777" w:rsidR="00434601" w:rsidRPr="004B47DF" w:rsidRDefault="00434601" w:rsidP="00D268A8">
                          <w:pPr>
                            <w:pStyle w:val="BodyText"/>
                            <w:ind w:left="0"/>
                          </w:pPr>
                          <w:r w:rsidRPr="004B47DF">
                            <w:t>In the event of unauthorized use of this document or the confidential information it contains, violators will be subject to severe disciplinary action, based on Amdocs regulations, as well as any other sanctions applicable by law.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14BC3B" id="_x0000_t202" coordsize="21600,21600" o:spt="202" path="m,l,21600r21600,l21600,xe">
              <v:stroke joinstyle="miter"/>
              <v:path gradientshapeok="t" o:connecttype="rect"/>
            </v:shapetype>
            <v:shape id="_x0000_s1028" type="#_x0000_t202" style="position:absolute;left:0;text-align:left;margin-left:-6pt;margin-top:-151.7pt;width:468pt;height:2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leWhwIAABo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" stroked="f">
              <v:textbox>
                <w:txbxContent>
                  <w:p w14:paraId="75AAF970" w14:textId="13FDCFD4" w:rsidR="00434601" w:rsidRPr="004B47DF" w:rsidRDefault="00434601" w:rsidP="00D268A8">
                    <w:pPr>
                      <w:pStyle w:val="BodyText"/>
                      <w:ind w:left="0"/>
                    </w:pPr>
                    <w:r w:rsidRPr="004B47DF">
                      <w:t xml:space="preserve">Copyright © </w:t>
                    </w:r>
                    <w:r w:rsidRPr="004B47DF">
                      <w:fldChar w:fldCharType="begin"/>
                    </w:r>
                    <w:r w:rsidRPr="004B47DF">
                      <w:instrText xml:space="preserve"> SAVEDATE \@ "yyyy" \* MERGEFORMAT </w:instrText>
                    </w:r>
                    <w:r w:rsidRPr="004B47DF">
                      <w:fldChar w:fldCharType="separate"/>
                    </w:r>
                    <w:r>
                      <w:rPr>
                        <w:noProof/>
                      </w:rPr>
                      <w:t>2021</w:t>
                    </w:r>
                    <w:r w:rsidRPr="004B47DF">
                      <w:fldChar w:fldCharType="end"/>
                    </w:r>
                    <w:r w:rsidRPr="004B47DF">
                      <w:t xml:space="preserve"> Amdocs. </w:t>
                    </w:r>
                  </w:p>
                  <w:p w14:paraId="3B302457" w14:textId="77777777" w:rsidR="00434601" w:rsidRPr="004B47DF" w:rsidRDefault="00434601" w:rsidP="00D268A8">
                    <w:pPr>
                      <w:pStyle w:val="BodyText"/>
                      <w:ind w:left="0"/>
                    </w:pPr>
                    <w:r w:rsidRPr="004B47DF">
                      <w:t xml:space="preserve">Information Security </w:t>
                    </w:r>
                    <w:fldSimple w:instr=" DOCPROPERTY  SecurityLevel  \* MERGEFORMAT ">
                      <w:r>
                        <w:t>Level 1 - Confidential</w:t>
                      </w:r>
                    </w:fldSimple>
                  </w:p>
                  <w:p w14:paraId="40EEF1C0" w14:textId="77777777" w:rsidR="00434601" w:rsidRPr="004B47DF" w:rsidRDefault="00434601" w:rsidP="00D268A8">
                    <w:pPr>
                      <w:pStyle w:val="BodyText"/>
                      <w:ind w:left="0"/>
                    </w:pPr>
                    <w:r w:rsidRPr="004B47DF">
                      <w:t>CONTAINS RESTRICTED - PROPRIETARY INFORMATION</w:t>
                    </w:r>
                  </w:p>
                  <w:p w14:paraId="29BD2BEB" w14:textId="77777777" w:rsidR="00434601" w:rsidRPr="004B47DF" w:rsidRDefault="00434601" w:rsidP="00D268A8">
                    <w:pPr>
                      <w:pStyle w:val="BodyText"/>
                      <w:ind w:left="0"/>
                    </w:pPr>
                    <w:r w:rsidRPr="004B47DF">
                      <w:t xml:space="preserve">This document is strictly confidential and proprietary; to be used only by authorized persons on a need to know basis and must not be distributed without specific permission. </w:t>
                    </w:r>
                  </w:p>
                  <w:p w14:paraId="594A8FB1" w14:textId="77777777" w:rsidR="00434601" w:rsidRPr="004B47DF" w:rsidRDefault="00434601" w:rsidP="00D268A8">
                    <w:pPr>
                      <w:pStyle w:val="BodyText"/>
                      <w:ind w:left="0"/>
                    </w:pPr>
                    <w:r w:rsidRPr="004B47DF">
                      <w:t>In the event of unauthorized use of this document or the confidential information it contains, violators will be subject to severe disciplinary action, based on Amdocs regulations, as well as any other sanctions applicable by law.</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6C6A5" w14:textId="77777777" w:rsidR="00434601" w:rsidRDefault="00434601" w:rsidP="0065449F">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3F66F" w14:textId="6CA1DE21" w:rsidR="00434601" w:rsidRPr="004F1B89" w:rsidRDefault="00434601" w:rsidP="00A836B9">
    <w:pPr>
      <w:pStyle w:val="Footer"/>
      <w:tabs>
        <w:tab w:val="clear" w:pos="9360"/>
        <w:tab w:val="right" w:pos="12960"/>
      </w:tabs>
    </w:pPr>
    <w:r w:rsidRPr="004F1B89">
      <w:rPr>
        <w:rStyle w:val="PageNumber"/>
      </w:rPr>
      <w:t xml:space="preserve">Information Security </w:t>
    </w:r>
    <w:fldSimple w:instr=" DOCPROPERTY  SecurityLevel  \* MERGEFORMAT ">
      <w:r w:rsidRPr="007B2C47">
        <w:rPr>
          <w:rStyle w:val="PageNumber"/>
        </w:rPr>
        <w:t>Level 1 - Confidential</w:t>
      </w:r>
    </w:fldSimple>
    <w:r w:rsidRPr="004F1B89">
      <w:rPr>
        <w:rStyle w:val="PageNumber"/>
      </w:rPr>
      <w:tab/>
    </w:r>
    <w:r w:rsidRPr="004F1B89">
      <w:rPr>
        <w:rStyle w:val="PageNumber"/>
      </w:rPr>
      <w:fldChar w:fldCharType="begin"/>
    </w:r>
    <w:r w:rsidRPr="004F1B89">
      <w:rPr>
        <w:rStyle w:val="PageNumber"/>
      </w:rPr>
      <w:instrText xml:space="preserve"> PAGE </w:instrText>
    </w:r>
    <w:r w:rsidRPr="004F1B89">
      <w:rPr>
        <w:rStyle w:val="PageNumber"/>
      </w:rPr>
      <w:fldChar w:fldCharType="separate"/>
    </w:r>
    <w:r>
      <w:rPr>
        <w:rStyle w:val="PageNumber"/>
        <w:noProof/>
      </w:rPr>
      <w:t>ii</w:t>
    </w:r>
    <w:r w:rsidRPr="004F1B89">
      <w:rPr>
        <w:rStyle w:val="PageNumber"/>
      </w:rPr>
      <w:fldChar w:fldCharType="end"/>
    </w:r>
  </w:p>
  <w:p w14:paraId="6131E40D" w14:textId="77777777" w:rsidR="00434601" w:rsidRPr="00A836B9" w:rsidRDefault="00434601" w:rsidP="00A836B9">
    <w:pPr>
      <w:pStyle w:val="Footer"/>
    </w:pPr>
    <w:r>
      <w:t>This document is strictly confidential and proprietary; to be used only by authorized persons. Unauthorized use or distribution without specific permission will be subject to severe disciplinary action, as well as any other sanctions applicable by law.</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D5DB2" w14:textId="24584A01" w:rsidR="00434601" w:rsidRPr="004F1B89" w:rsidRDefault="00434601" w:rsidP="00D676F1">
    <w:pPr>
      <w:pStyle w:val="Footer"/>
      <w:tabs>
        <w:tab w:val="clear" w:pos="9360"/>
        <w:tab w:val="right" w:pos="12960"/>
      </w:tabs>
    </w:pPr>
    <w:r w:rsidRPr="004F1B89">
      <w:rPr>
        <w:rStyle w:val="PageNumber"/>
      </w:rPr>
      <w:t xml:space="preserve">Information Security </w:t>
    </w:r>
    <w:fldSimple w:instr=" DOCPROPERTY  SecurityLevel  \* MERGEFORMAT ">
      <w:r w:rsidRPr="007B2C47">
        <w:rPr>
          <w:rStyle w:val="PageNumber"/>
        </w:rPr>
        <w:t>Level 1 - Confidential</w:t>
      </w:r>
    </w:fldSimple>
    <w:r w:rsidRPr="004F1B89">
      <w:rPr>
        <w:rStyle w:val="PageNumber"/>
      </w:rPr>
      <w:tab/>
    </w:r>
    <w:r w:rsidRPr="004F1B89">
      <w:rPr>
        <w:rStyle w:val="PageNumber"/>
      </w:rPr>
      <w:fldChar w:fldCharType="begin"/>
    </w:r>
    <w:r w:rsidRPr="004F1B89">
      <w:rPr>
        <w:rStyle w:val="PageNumber"/>
      </w:rPr>
      <w:instrText xml:space="preserve"> PAGE </w:instrText>
    </w:r>
    <w:r w:rsidRPr="004F1B89">
      <w:rPr>
        <w:rStyle w:val="PageNumber"/>
      </w:rPr>
      <w:fldChar w:fldCharType="separate"/>
    </w:r>
    <w:r w:rsidR="004643C5">
      <w:rPr>
        <w:rStyle w:val="PageNumber"/>
        <w:noProof/>
      </w:rPr>
      <w:t>i</w:t>
    </w:r>
    <w:r w:rsidRPr="004F1B89">
      <w:rPr>
        <w:rStyle w:val="PageNumber"/>
      </w:rPr>
      <w:fldChar w:fldCharType="end"/>
    </w:r>
  </w:p>
  <w:p w14:paraId="3C00458A" w14:textId="77777777" w:rsidR="00434601" w:rsidRPr="00D676F1" w:rsidRDefault="00434601" w:rsidP="00D676F1">
    <w:pPr>
      <w:pStyle w:val="Footer"/>
    </w:pPr>
    <w:r>
      <w:t>This document is strictly confidential and proprietary; to be used only by authorized persons. Unauthorized use or distribution without specific permission will be subject to severe disciplinary action, as well as any other sanctions applicable by law.</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405FC" w14:textId="77777777" w:rsidR="00434601" w:rsidRDefault="00434601" w:rsidP="00A05236">
    <w:r>
      <w:rPr>
        <w:noProof/>
      </w:rPr>
      <mc:AlternateContent>
        <mc:Choice Requires="wps">
          <w:drawing>
            <wp:anchor distT="0" distB="0" distL="114300" distR="114300" simplePos="0" relativeHeight="251649024" behindDoc="1" locked="0" layoutInCell="1" allowOverlap="1" wp14:anchorId="02B37310" wp14:editId="3951DDE4">
              <wp:simplePos x="0" y="0"/>
              <wp:positionH relativeFrom="column">
                <wp:posOffset>457200</wp:posOffset>
              </wp:positionH>
              <wp:positionV relativeFrom="paragraph">
                <wp:posOffset>88900</wp:posOffset>
              </wp:positionV>
              <wp:extent cx="990600" cy="342900"/>
              <wp:effectExtent l="0" t="3175" r="0" b="0"/>
              <wp:wrapNone/>
              <wp:docPr id="7" name="Text Box 1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2B4402" w14:textId="77777777" w:rsidR="00434601" w:rsidRDefault="00434601" w:rsidP="00A05236">
                          <w:fldSimple w:instr=" DOCPROPERTY  DraftWatermarkText  \* MERGEFORMAT ">
                            <w:r w:rsidRPr="007B2C47">
                              <w:rPr>
                                <w:rFonts w:ascii="Arial Black" w:hAnsi="Arial Black"/>
                                <w:color w:val="EEA4A9"/>
                                <w:sz w:val="32"/>
                                <w:szCs w:val="32"/>
                              </w:rPr>
                              <w:t xml:space="preserve"> </w:t>
                            </w:r>
                          </w:fldSimple>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B37310" id="_x0000_t202" coordsize="21600,21600" o:spt="202" path="m,l,21600r21600,l21600,xe">
              <v:stroke joinstyle="miter"/>
              <v:path gradientshapeok="t" o:connecttype="rect"/>
            </v:shapetype>
            <v:shape id="Text Box 1131" o:spid="_x0000_s1029" type="#_x0000_t202" style="position:absolute;left:0;text-align:left;margin-left:36pt;margin-top:7pt;width:78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" stroked="f">
              <v:textbox>
                <w:txbxContent>
                  <w:p w14:paraId="2E2B4402" w14:textId="77777777" w:rsidR="00434601" w:rsidRDefault="00434601" w:rsidP="00A05236">
                    <w:fldSimple w:instr=" DOCPROPERTY  DraftWatermarkText  \* MERGEFORMAT ">
                      <w:r w:rsidRPr="007B2C47">
                        <w:rPr>
                          <w:rFonts w:ascii="Arial Black" w:hAnsi="Arial Black"/>
                          <w:color w:val="EEA4A9"/>
                          <w:sz w:val="32"/>
                          <w:szCs w:val="32"/>
                        </w:rPr>
                        <w:t xml:space="preserve"> </w:t>
                      </w:r>
                    </w:fldSimple>
                  </w:p>
                </w:txbxContent>
              </v:textbox>
            </v:shape>
          </w:pict>
        </mc:Fallback>
      </mc:AlternateContent>
    </w:r>
  </w:p>
  <w:p w14:paraId="4CDCBD1E" w14:textId="77777777" w:rsidR="00434601" w:rsidRDefault="00434601" w:rsidP="000B6BD0">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r>
      <w:rPr>
        <w:rStyle w:val="PageNumber"/>
      </w:rPr>
      <w:tab/>
    </w:r>
    <w:r w:rsidRPr="0092229C">
      <w:rPr>
        <w:rStyle w:val="PageNumber"/>
      </w:rPr>
      <w:t xml:space="preserve">Information Security </w:t>
    </w:r>
    <w:fldSimple w:instr=" DOCPROPERTY  SecurityLevel  \* MERGEFORMAT ">
      <w:r w:rsidRPr="007B2C47">
        <w:rPr>
          <w:rStyle w:val="PageNumber"/>
        </w:rPr>
        <w:t>Level 1 - Confidential</w:t>
      </w:r>
    </w:fldSimple>
  </w:p>
  <w:p w14:paraId="4B50112C" w14:textId="77777777" w:rsidR="00434601" w:rsidRDefault="00434601" w:rsidP="007A383F">
    <w:pPr>
      <w:pStyle w:val="Footer"/>
      <w:jc w:val="right"/>
    </w:pPr>
    <w:r>
      <w:t>Proprietary and Confidential Information of Amdocs</w:t>
    </w:r>
  </w:p>
  <w:p w14:paraId="59AFA6B1" w14:textId="77777777" w:rsidR="00434601" w:rsidRDefault="00434601" w:rsidP="00A05236"/>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87610" w14:textId="77777777" w:rsidR="00434601" w:rsidRDefault="00434601" w:rsidP="00A05236">
    <w:r>
      <w:rPr>
        <w:noProof/>
      </w:rPr>
      <mc:AlternateContent>
        <mc:Choice Requires="wps">
          <w:drawing>
            <wp:anchor distT="0" distB="0" distL="114300" distR="114300" simplePos="0" relativeHeight="251650048" behindDoc="1" locked="0" layoutInCell="1" allowOverlap="1" wp14:anchorId="14BA4CB3" wp14:editId="4A1D237A">
              <wp:simplePos x="0" y="0"/>
              <wp:positionH relativeFrom="column">
                <wp:posOffset>4572000</wp:posOffset>
              </wp:positionH>
              <wp:positionV relativeFrom="paragraph">
                <wp:posOffset>-13335</wp:posOffset>
              </wp:positionV>
              <wp:extent cx="990600" cy="342900"/>
              <wp:effectExtent l="0" t="0" r="0" b="0"/>
              <wp:wrapNone/>
              <wp:docPr id="8" name="Text Box 1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F06386" w14:textId="77777777" w:rsidR="00434601" w:rsidRDefault="00434601" w:rsidP="00BC4379">
                          <w:pPr>
                            <w:pStyle w:val="Draft"/>
                          </w:pPr>
                          <w:fldSimple w:instr=" DOCPROPERTY  DraftWatermarkText  \* MERGEFORMAT ">
                            <w:r>
                              <w:t xml:space="preserve"> </w:t>
                            </w:r>
                          </w:fldSimple>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BA4CB3" id="_x0000_t202" coordsize="21600,21600" o:spt="202" path="m,l,21600r21600,l21600,xe">
              <v:stroke joinstyle="miter"/>
              <v:path gradientshapeok="t" o:connecttype="rect"/>
            </v:shapetype>
            <v:shape id="Text Box 1133" o:spid="_x0000_s1030" type="#_x0000_t202" style="position:absolute;left:0;text-align:left;margin-left:5in;margin-top:-1.05pt;width:78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" stroked="f">
              <v:textbox>
                <w:txbxContent>
                  <w:p w14:paraId="15F06386" w14:textId="77777777" w:rsidR="00434601" w:rsidRDefault="00434601" w:rsidP="00BC4379">
                    <w:pPr>
                      <w:pStyle w:val="Draft"/>
                    </w:pPr>
                    <w:fldSimple w:instr=" DOCPROPERTY  DraftWatermarkText  \* MERGEFORMAT ">
                      <w:r>
                        <w:t xml:space="preserve"> </w:t>
                      </w:r>
                    </w:fldSimple>
                  </w:p>
                </w:txbxContent>
              </v:textbox>
            </v:shape>
          </w:pict>
        </mc:Fallback>
      </mc:AlternateContent>
    </w:r>
  </w:p>
  <w:p w14:paraId="4226CB12" w14:textId="2A7E3D3D" w:rsidR="00434601" w:rsidRPr="002850B6" w:rsidRDefault="00434601" w:rsidP="000B6BD0">
    <w:pPr>
      <w:pStyle w:val="Footer"/>
      <w:rPr>
        <w:szCs w:val="16"/>
      </w:rPr>
    </w:pPr>
    <w:r w:rsidRPr="002850B6">
      <w:rPr>
        <w:rStyle w:val="PageNumber"/>
        <w:szCs w:val="16"/>
      </w:rPr>
      <w:t xml:space="preserve">Information Security </w:t>
    </w:r>
    <w:r w:rsidRPr="002850B6">
      <w:rPr>
        <w:sz w:val="18"/>
      </w:rPr>
      <w:fldChar w:fldCharType="begin"/>
    </w:r>
    <w:r w:rsidRPr="002850B6">
      <w:rPr>
        <w:szCs w:val="16"/>
      </w:rPr>
      <w:instrText xml:space="preserve"> DOCPROPERTY  SecurityLevel  \* MERGEFORMAT </w:instrText>
    </w:r>
    <w:r w:rsidRPr="002850B6">
      <w:rPr>
        <w:sz w:val="18"/>
      </w:rPr>
      <w:fldChar w:fldCharType="separate"/>
    </w:r>
    <w:r w:rsidRPr="007B2C47">
      <w:rPr>
        <w:rStyle w:val="PageNumber"/>
        <w:szCs w:val="16"/>
      </w:rPr>
      <w:t>Level 1 - Confidential</w:t>
    </w:r>
    <w:r w:rsidRPr="002850B6">
      <w:rPr>
        <w:rStyle w:val="PageNumber"/>
        <w:szCs w:val="16"/>
      </w:rPr>
      <w:fldChar w:fldCharType="end"/>
    </w:r>
    <w:r w:rsidRPr="002850B6">
      <w:rPr>
        <w:rStyle w:val="PageNumber"/>
        <w:szCs w:val="16"/>
      </w:rPr>
      <w:tab/>
    </w:r>
    <w:r w:rsidRPr="002850B6">
      <w:rPr>
        <w:rStyle w:val="PageNumber"/>
        <w:szCs w:val="16"/>
      </w:rPr>
      <w:fldChar w:fldCharType="begin"/>
    </w:r>
    <w:r w:rsidRPr="002850B6">
      <w:rPr>
        <w:rStyle w:val="PageNumber"/>
        <w:szCs w:val="16"/>
      </w:rPr>
      <w:instrText xml:space="preserve"> PAGE </w:instrText>
    </w:r>
    <w:r w:rsidRPr="002850B6">
      <w:rPr>
        <w:rStyle w:val="PageNumber"/>
        <w:szCs w:val="16"/>
      </w:rPr>
      <w:fldChar w:fldCharType="separate"/>
    </w:r>
    <w:r w:rsidR="004643C5">
      <w:rPr>
        <w:rStyle w:val="PageNumber"/>
        <w:noProof/>
        <w:szCs w:val="16"/>
      </w:rPr>
      <w:t>iii</w:t>
    </w:r>
    <w:r w:rsidRPr="002850B6">
      <w:rPr>
        <w:rStyle w:val="PageNumber"/>
        <w:szCs w:val="16"/>
      </w:rPr>
      <w:fldChar w:fldCharType="end"/>
    </w:r>
  </w:p>
  <w:p w14:paraId="65493EA3" w14:textId="77777777" w:rsidR="00434601" w:rsidRPr="002850B6" w:rsidRDefault="00434601" w:rsidP="002850B6">
    <w:pPr>
      <w:pStyle w:val="Footer"/>
      <w:rPr>
        <w:rStyle w:val="PageNumber"/>
        <w:szCs w:val="16"/>
      </w:rPr>
    </w:pPr>
    <w:r w:rsidRPr="002850B6">
      <w:rPr>
        <w:szCs w:val="16"/>
      </w:rPr>
      <w:t>This document is strictly confidential and proprietary; to be used only by authorized persons.</w:t>
    </w:r>
    <w:r>
      <w:rPr>
        <w:szCs w:val="16"/>
      </w:rPr>
      <w:t xml:space="preserve"> </w:t>
    </w:r>
    <w:r w:rsidRPr="002850B6">
      <w:rPr>
        <w:szCs w:val="16"/>
      </w:rPr>
      <w:t>Unauthorized use or distribution without specific permission will be subject to severe disciplinary action, as well as any other sanctions applicable by law.</w:t>
    </w:r>
  </w:p>
  <w:p w14:paraId="45F4EFE5" w14:textId="77777777" w:rsidR="00434601" w:rsidRDefault="00434601" w:rsidP="00A05236"/>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78BB6" w14:textId="001A468C" w:rsidR="00434601" w:rsidRPr="002850B6" w:rsidRDefault="00434601" w:rsidP="000B6BD0">
    <w:pPr>
      <w:pStyle w:val="Footer"/>
      <w:rPr>
        <w:szCs w:val="16"/>
      </w:rPr>
    </w:pPr>
    <w:r w:rsidRPr="002850B6">
      <w:rPr>
        <w:rStyle w:val="PageNumber"/>
        <w:szCs w:val="16"/>
      </w:rPr>
      <w:t xml:space="preserve">Information Security </w:t>
    </w:r>
    <w:r w:rsidRPr="002850B6">
      <w:rPr>
        <w:sz w:val="18"/>
      </w:rPr>
      <w:fldChar w:fldCharType="begin"/>
    </w:r>
    <w:r w:rsidRPr="002850B6">
      <w:rPr>
        <w:szCs w:val="16"/>
      </w:rPr>
      <w:instrText xml:space="preserve"> DOCPROPERTY  SecurityLevel  \* MERGEFORMAT </w:instrText>
    </w:r>
    <w:r w:rsidRPr="002850B6">
      <w:rPr>
        <w:sz w:val="18"/>
      </w:rPr>
      <w:fldChar w:fldCharType="separate"/>
    </w:r>
    <w:r w:rsidRPr="007B2C47">
      <w:rPr>
        <w:rStyle w:val="PageNumber"/>
        <w:szCs w:val="16"/>
      </w:rPr>
      <w:t>Level 1 - Confidential</w:t>
    </w:r>
    <w:r w:rsidRPr="002850B6">
      <w:rPr>
        <w:rStyle w:val="PageNumber"/>
        <w:szCs w:val="16"/>
      </w:rPr>
      <w:fldChar w:fldCharType="end"/>
    </w:r>
    <w:r w:rsidRPr="002850B6">
      <w:rPr>
        <w:rStyle w:val="PageNumber"/>
        <w:szCs w:val="16"/>
      </w:rPr>
      <w:tab/>
    </w:r>
    <w:r w:rsidRPr="002850B6">
      <w:rPr>
        <w:rStyle w:val="PageNumber"/>
        <w:szCs w:val="16"/>
      </w:rPr>
      <w:fldChar w:fldCharType="begin"/>
    </w:r>
    <w:r w:rsidRPr="002850B6">
      <w:rPr>
        <w:rStyle w:val="PageNumber"/>
        <w:szCs w:val="16"/>
      </w:rPr>
      <w:instrText xml:space="preserve"> PAGE </w:instrText>
    </w:r>
    <w:r w:rsidRPr="002850B6">
      <w:rPr>
        <w:rStyle w:val="PageNumber"/>
        <w:szCs w:val="16"/>
      </w:rPr>
      <w:fldChar w:fldCharType="separate"/>
    </w:r>
    <w:r w:rsidR="004643C5">
      <w:rPr>
        <w:rStyle w:val="PageNumber"/>
        <w:noProof/>
        <w:szCs w:val="16"/>
      </w:rPr>
      <w:t>ii</w:t>
    </w:r>
    <w:r w:rsidRPr="002850B6">
      <w:rPr>
        <w:rStyle w:val="PageNumber"/>
        <w:szCs w:val="16"/>
      </w:rPr>
      <w:fldChar w:fldCharType="end"/>
    </w:r>
  </w:p>
  <w:p w14:paraId="56D79A76" w14:textId="77777777" w:rsidR="00434601" w:rsidRPr="00D676F1" w:rsidRDefault="00434601" w:rsidP="00D676F1">
    <w:pPr>
      <w:pStyle w:val="Footer"/>
      <w:rPr>
        <w:szCs w:val="16"/>
      </w:rPr>
    </w:pPr>
    <w:r w:rsidRPr="002850B6">
      <w:rPr>
        <w:szCs w:val="16"/>
      </w:rPr>
      <w:t>This document is strictly confidential and proprietary; to be used only by authorized persons.</w:t>
    </w:r>
    <w:r>
      <w:rPr>
        <w:szCs w:val="16"/>
      </w:rPr>
      <w:t xml:space="preserve"> </w:t>
    </w:r>
    <w:r w:rsidRPr="002850B6">
      <w:rPr>
        <w:szCs w:val="16"/>
      </w:rPr>
      <w:t>Unauthorized use or distribution without specific permission will be subject to severe disciplinary action, as well as any other sanctions applicable by law.</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93A35" w14:textId="77777777" w:rsidR="00434601" w:rsidRDefault="00434601" w:rsidP="00D268A8">
    <w:r>
      <w:rPr>
        <w:noProof/>
      </w:rPr>
      <mc:AlternateContent>
        <mc:Choice Requires="wps">
          <w:drawing>
            <wp:anchor distT="0" distB="0" distL="114300" distR="114300" simplePos="0" relativeHeight="251655168" behindDoc="1" locked="0" layoutInCell="1" allowOverlap="1" wp14:anchorId="32E6C2C2" wp14:editId="59CA50CF">
              <wp:simplePos x="0" y="0"/>
              <wp:positionH relativeFrom="column">
                <wp:posOffset>457200</wp:posOffset>
              </wp:positionH>
              <wp:positionV relativeFrom="paragraph">
                <wp:posOffset>88900</wp:posOffset>
              </wp:positionV>
              <wp:extent cx="990600" cy="342900"/>
              <wp:effectExtent l="0" t="3175" r="0" b="0"/>
              <wp:wrapNone/>
              <wp:docPr id="10" name="Text Box 1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AA4342" w14:textId="77777777" w:rsidR="00434601" w:rsidRDefault="00434601" w:rsidP="00D268A8">
                          <w:fldSimple w:instr=" DOCPROPERTY  DraftWatermarkText  \* MERGEFORMAT ">
                            <w:r w:rsidRPr="007B2C47">
                              <w:rPr>
                                <w:rFonts w:ascii="Arial Black" w:hAnsi="Arial Black"/>
                                <w:color w:val="EEA4A9"/>
                                <w:sz w:val="32"/>
                                <w:szCs w:val="32"/>
                              </w:rPr>
                              <w:t xml:space="preserve"> </w:t>
                            </w:r>
                          </w:fldSimple>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E6C2C2" id="_x0000_t202" coordsize="21600,21600" o:spt="202" path="m,l,21600r21600,l21600,xe">
              <v:stroke joinstyle="miter"/>
              <v:path gradientshapeok="t" o:connecttype="rect"/>
            </v:shapetype>
            <v:shape id="_x0000_s1031" type="#_x0000_t202" style="position:absolute;left:0;text-align:left;margin-left:36pt;margin-top:7pt;width:78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" stroked="f">
              <v:textbox>
                <w:txbxContent>
                  <w:p w14:paraId="49AA4342" w14:textId="77777777" w:rsidR="00434601" w:rsidRDefault="00434601" w:rsidP="00D268A8">
                    <w:fldSimple w:instr=" DOCPROPERTY  DraftWatermarkText  \* MERGEFORMAT ">
                      <w:r w:rsidRPr="007B2C47">
                        <w:rPr>
                          <w:rFonts w:ascii="Arial Black" w:hAnsi="Arial Black"/>
                          <w:color w:val="EEA4A9"/>
                          <w:sz w:val="32"/>
                          <w:szCs w:val="32"/>
                        </w:rPr>
                        <w:t xml:space="preserve"> </w:t>
                      </w:r>
                    </w:fldSimple>
                  </w:p>
                </w:txbxContent>
              </v:textbox>
            </v:shape>
          </w:pict>
        </mc:Fallback>
      </mc:AlternateContent>
    </w:r>
  </w:p>
  <w:p w14:paraId="23E31917" w14:textId="77777777" w:rsidR="00434601" w:rsidRDefault="00434601" w:rsidP="00D268A8">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r>
    <w:r w:rsidRPr="0092229C">
      <w:rPr>
        <w:rStyle w:val="PageNumber"/>
      </w:rPr>
      <w:t xml:space="preserve">Information Security </w:t>
    </w:r>
    <w:fldSimple w:instr=" DOCPROPERTY  SecurityLevel  \* MERGEFORMAT ">
      <w:r w:rsidRPr="007B2C47">
        <w:rPr>
          <w:rStyle w:val="PageNumber"/>
        </w:rPr>
        <w:t>Level 1 - Confidential</w:t>
      </w:r>
    </w:fldSimple>
  </w:p>
  <w:p w14:paraId="5A46403A" w14:textId="77777777" w:rsidR="00434601" w:rsidRDefault="00434601" w:rsidP="00D268A8">
    <w:pPr>
      <w:pStyle w:val="Footer"/>
      <w:jc w:val="right"/>
    </w:pPr>
    <w:r>
      <w:t>Proprietary and Confidential Information of Amdocs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BB0A4A" w14:textId="77777777" w:rsidR="0034242C" w:rsidRDefault="0034242C" w:rsidP="00A05236">
      <w:r>
        <w:separator/>
      </w:r>
    </w:p>
    <w:p w14:paraId="5E86B051" w14:textId="77777777" w:rsidR="0034242C" w:rsidRDefault="0034242C" w:rsidP="00A05236"/>
    <w:p w14:paraId="702701F1" w14:textId="77777777" w:rsidR="0034242C" w:rsidRDefault="0034242C" w:rsidP="00A05236"/>
  </w:footnote>
  <w:footnote w:type="continuationSeparator" w:id="0">
    <w:p w14:paraId="5F36353C" w14:textId="77777777" w:rsidR="0034242C" w:rsidRDefault="0034242C" w:rsidP="00A05236">
      <w:r>
        <w:continuationSeparator/>
      </w:r>
    </w:p>
    <w:p w14:paraId="3DA535A2" w14:textId="77777777" w:rsidR="0034242C" w:rsidRDefault="0034242C" w:rsidP="00A05236"/>
    <w:p w14:paraId="060764D7" w14:textId="77777777" w:rsidR="0034242C" w:rsidRDefault="0034242C" w:rsidP="00A052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28325" w14:textId="77777777" w:rsidR="00434601" w:rsidRDefault="00434601" w:rsidP="00A05236">
    <w: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952AD" w14:textId="77777777" w:rsidR="00434601" w:rsidRPr="0043081F" w:rsidRDefault="00434601" w:rsidP="0043081F">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34A8B" w14:textId="77777777" w:rsidR="00434601" w:rsidRDefault="00434601" w:rsidP="00E37887">
    <w:pPr>
      <w:pStyle w:val="Header"/>
      <w:jc w:val="left"/>
    </w:pPr>
    <w:fldSimple w:instr=" TITLE  \* MERGEFORMAT ">
      <w:r>
        <w:t>PLDT 3d Predictive Dialer IDD</w:t>
      </w:r>
    </w:fldSimple>
    <w:r>
      <w:t xml:space="preserve"> </w:t>
    </w:r>
    <w:fldSimple w:instr=" SUBJECT \* MERGEFORMAT ">
      <w:r>
        <w:t>Interface Design Document</w:t>
      </w:r>
    </w:fldSimple>
  </w:p>
  <w:p w14:paraId="7EAFA503" w14:textId="77777777" w:rsidR="00434601" w:rsidRDefault="00434601" w:rsidP="00E37887"/>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0885F" w14:textId="77777777" w:rsidR="00434601" w:rsidRDefault="00434601" w:rsidP="00E37887">
    <w:pPr>
      <w:pStyle w:val="Header"/>
    </w:pPr>
    <w:fldSimple w:instr=" TITLE  \* MERGEFORMAT ">
      <w:r>
        <w:t>PLDT 3d Predictive Dialer IDD</w:t>
      </w:r>
    </w:fldSimple>
    <w:r>
      <w:t xml:space="preserve"> </w:t>
    </w:r>
    <w:fldSimple w:instr=" SUBJECT \* MERGEFORMAT ">
      <w:r>
        <w:t>Interface Design Document</w:t>
      </w:r>
    </w:fldSimple>
  </w:p>
  <w:p w14:paraId="058C74FD" w14:textId="64057FD3" w:rsidR="00434601" w:rsidRDefault="00434601" w:rsidP="00E37887">
    <w:pPr>
      <w:pStyle w:val="Header"/>
    </w:pPr>
    <w:r w:rsidRPr="004E76E6">
      <w:t>Chapter</w:t>
    </w:r>
    <w:r>
      <w:t xml:space="preserve"> </w:t>
    </w:r>
    <w:fldSimple w:instr="STYLEREF &quot;Heading 1&quot;\n \* MERGEFORMAT ">
      <w:r>
        <w:rPr>
          <w:rFonts w:hint="eastAsia"/>
          <w:noProof/>
          <w:cs/>
        </w:rPr>
        <w:t>‎</w:t>
      </w:r>
      <w:r>
        <w:rPr>
          <w:noProof/>
        </w:rPr>
        <w:t>2</w:t>
      </w:r>
    </w:fldSimple>
    <w:r>
      <w:t xml:space="preserve">. </w:t>
    </w:r>
    <w:fldSimple w:instr=" STYLEREF &quot;Heading 1&quot; \* MERGEFORMAT ">
      <w:r>
        <w:rPr>
          <w:noProof/>
        </w:rPr>
        <w:t>General Information</w:t>
      </w:r>
    </w:fldSimple>
  </w:p>
  <w:p w14:paraId="7870C488" w14:textId="77777777" w:rsidR="00434601" w:rsidRDefault="00434601" w:rsidP="00E37887">
    <w:pPr>
      <w:jc w:val="righ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E973A2" w14:textId="77777777" w:rsidR="00434601" w:rsidRPr="006F2F83" w:rsidRDefault="00434601" w:rsidP="00E37887"/>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4CC45" w14:textId="77777777" w:rsidR="00434601" w:rsidRDefault="00434601" w:rsidP="000B6BD0">
    <w:pPr>
      <w:pStyle w:val="Header"/>
      <w:jc w:val="left"/>
    </w:pPr>
    <w:fldSimple w:instr=" TITLE  \* MERGEFORMAT ">
      <w:r>
        <w:t>PLDT 3d Predictive Dialer IDD</w:t>
      </w:r>
    </w:fldSimple>
    <w:r>
      <w:t xml:space="preserve"> </w:t>
    </w:r>
    <w:fldSimple w:instr=" SUBJECT \* MERGEFORMAT ">
      <w:r>
        <w:t>Interface Design Document</w:t>
      </w:r>
    </w:fldSimple>
  </w:p>
  <w:p w14:paraId="78AD45B6" w14:textId="77777777" w:rsidR="00434601" w:rsidRDefault="00434601" w:rsidP="000B6BD0"/>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D81AE" w14:textId="77777777" w:rsidR="00434601" w:rsidRDefault="00434601" w:rsidP="0089154A">
    <w:pPr>
      <w:pStyle w:val="Header"/>
    </w:pPr>
    <w:fldSimple w:instr=" TITLE  \* MERGEFORMAT ">
      <w:r>
        <w:t>PLDT 3d Predictive Dialer IDD</w:t>
      </w:r>
    </w:fldSimple>
    <w:r>
      <w:t xml:space="preserve"> </w:t>
    </w:r>
    <w:fldSimple w:instr=" SUBJECT \* MERGEFORMAT ">
      <w:r>
        <w:t>Interface Design Document</w:t>
      </w:r>
    </w:fldSimple>
  </w:p>
  <w:p w14:paraId="1C44A869" w14:textId="0E933DEE" w:rsidR="00434601" w:rsidRDefault="00434601" w:rsidP="0089154A">
    <w:pPr>
      <w:pStyle w:val="Header"/>
    </w:pPr>
    <w:r w:rsidRPr="004E76E6">
      <w:t>Chapter</w:t>
    </w:r>
    <w:r>
      <w:t xml:space="preserve"> </w:t>
    </w:r>
    <w:fldSimple w:instr="STYLEREF &quot;Heading 1&quot;\n \* MERGEFORMAT ">
      <w:r w:rsidR="004643C5">
        <w:rPr>
          <w:rFonts w:hint="eastAsia"/>
          <w:noProof/>
          <w:cs/>
        </w:rPr>
        <w:t>‎</w:t>
      </w:r>
      <w:r w:rsidR="004643C5">
        <w:rPr>
          <w:noProof/>
        </w:rPr>
        <w:t>3</w:t>
      </w:r>
    </w:fldSimple>
    <w:r>
      <w:t xml:space="preserve">. </w:t>
    </w:r>
    <w:fldSimple w:instr=" STYLEREF &quot;Heading 1&quot; \* MERGEFORMAT ">
      <w:r w:rsidR="004643C5">
        <w:rPr>
          <w:noProof/>
        </w:rPr>
        <w:t>Two ways SMS responses file extracts generation</w:t>
      </w:r>
    </w:fldSimple>
  </w:p>
  <w:p w14:paraId="10FD8077" w14:textId="77777777" w:rsidR="00434601" w:rsidRPr="004F4F14" w:rsidRDefault="00434601" w:rsidP="000B6BD0">
    <w:pPr>
      <w:jc w:val="right"/>
      <w:rPr>
        <w:noProof/>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524F6" w14:textId="77777777" w:rsidR="00434601" w:rsidRDefault="00434601" w:rsidP="000B6BD0">
    <w:pPr>
      <w:pStyle w:val="BodyText"/>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9ACC5" w14:textId="77777777" w:rsidR="00434601" w:rsidRPr="007A7DCA" w:rsidRDefault="00434601" w:rsidP="00A05236">
    <w:pPr>
      <w:pStyle w:val="Header"/>
    </w:pPr>
    <w:fldSimple w:instr=" TITLE  \* MERGEFORMAT ">
      <w:r>
        <w:t>PLDT 3d Predictive Dialer IDD</w:t>
      </w:r>
    </w:fldSimple>
    <w:r w:rsidRPr="007A7DCA">
      <w:t xml:space="preserve"> </w:t>
    </w:r>
    <w:fldSimple w:instr=" SUBJECT \* MERGEFORMAT ">
      <w:r>
        <w:t>Interface Design Document</w:t>
      </w:r>
    </w:fldSimple>
  </w:p>
  <w:p w14:paraId="1635BFAF" w14:textId="77777777" w:rsidR="00434601" w:rsidRPr="007A7DCA" w:rsidRDefault="00434601" w:rsidP="00A05236"/>
  <w:p w14:paraId="2707664E" w14:textId="77777777" w:rsidR="00434601" w:rsidRDefault="00434601" w:rsidP="00A05236"/>
  <w:p w14:paraId="61EC8DFC" w14:textId="77777777" w:rsidR="00434601" w:rsidRDefault="00434601"/>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C0014" w14:textId="77777777" w:rsidR="00434601" w:rsidRPr="00BC4379" w:rsidRDefault="00434601" w:rsidP="00BC4379">
    <w:pPr>
      <w:pStyle w:val="Header"/>
      <w:pBdr>
        <w:bottom w:val="none" w:sz="0" w:space="0" w:color="auto"/>
      </w:pBdr>
    </w:pPr>
  </w:p>
  <w:p w14:paraId="5F3BC0E7" w14:textId="77777777" w:rsidR="00434601" w:rsidRDefault="00434601"/>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D179E" w14:textId="77777777" w:rsidR="00434601" w:rsidRPr="00FD7EF3" w:rsidRDefault="00434601" w:rsidP="00FD7E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9BC10" w14:textId="77777777" w:rsidR="00434601" w:rsidRDefault="00434601" w:rsidP="00BC4379">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B40BA" w14:textId="77777777" w:rsidR="00434601" w:rsidRDefault="00434601" w:rsidP="006635E4">
    <w:pPr>
      <w:spacing w:before="4640"/>
    </w:pPr>
    <w:r w:rsidRPr="006635E4">
      <w:rPr>
        <w:noProof/>
      </w:rPr>
      <mc:AlternateContent>
        <mc:Choice Requires="wpg">
          <w:drawing>
            <wp:anchor distT="0" distB="0" distL="114300" distR="114300" simplePos="0" relativeHeight="251682816" behindDoc="0" locked="0" layoutInCell="1" allowOverlap="1" wp14:anchorId="515540BB" wp14:editId="4EA12D69">
              <wp:simplePos x="0" y="0"/>
              <wp:positionH relativeFrom="column">
                <wp:posOffset>50800</wp:posOffset>
              </wp:positionH>
              <wp:positionV relativeFrom="paragraph">
                <wp:posOffset>2184400</wp:posOffset>
              </wp:positionV>
              <wp:extent cx="1846580" cy="347345"/>
              <wp:effectExtent l="0" t="0" r="1270" b="0"/>
              <wp:wrapNone/>
              <wp:docPr id="22" name="Group 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846580" cy="347345"/>
                        <a:chOff x="0" y="0"/>
                        <a:chExt cx="3513877" cy="622662"/>
                      </a:xfrm>
                    </wpg:grpSpPr>
                    <pic:pic xmlns:pic="http://schemas.openxmlformats.org/drawingml/2006/picture">
                      <pic:nvPicPr>
                        <pic:cNvPr id="23" name="Picture 23"/>
                        <pic:cNvPicPr>
                          <a:picLocks noChangeAspect="1"/>
                        </pic:cNvPicPr>
                      </pic:nvPicPr>
                      <pic:blipFill>
                        <a:blip r:embed="rId1"/>
                        <a:stretch>
                          <a:fillRect/>
                        </a:stretch>
                      </pic:blipFill>
                      <pic:spPr>
                        <a:xfrm>
                          <a:off x="0" y="0"/>
                          <a:ext cx="1803749" cy="613557"/>
                        </a:xfrm>
                        <a:prstGeom prst="rect">
                          <a:avLst/>
                        </a:prstGeom>
                      </pic:spPr>
                    </pic:pic>
                    <pic:pic xmlns:pic="http://schemas.openxmlformats.org/drawingml/2006/picture">
                      <pic:nvPicPr>
                        <pic:cNvPr id="25" name="Picture 25"/>
                        <pic:cNvPicPr>
                          <a:picLocks noChangeAspect="1"/>
                        </pic:cNvPicPr>
                      </pic:nvPicPr>
                      <pic:blipFill>
                        <a:blip r:embed="rId2"/>
                        <a:stretch>
                          <a:fillRect/>
                        </a:stretch>
                      </pic:blipFill>
                      <pic:spPr>
                        <a:xfrm>
                          <a:off x="1947765" y="87574"/>
                          <a:ext cx="1566112" cy="53508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0C1AD1D" id="Group 6" o:spid="_x0000_s1026" style="position:absolute;margin-left:4pt;margin-top:172pt;width:145.4pt;height:27.35pt;z-index:251682816;mso-width-relative:margin;mso-height-relative:margin" coordsize="35138,62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7" type="#_x0000_t75" style="position:absolute;width:18037;height:6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">
                <v:imagedata r:id="rId3" o:title=""/>
              </v:shape>
              <v:shape id="Picture 25" o:spid="_x0000_s1028" type="#_x0000_t75" style="position:absolute;left:19477;top:875;width:15661;height:5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">
                <v:imagedata r:id="rId4" o:title=""/>
              </v:shape>
            </v:group>
          </w:pict>
        </mc:Fallback>
      </mc:AlternateContent>
    </w:r>
    <w:r>
      <w:rPr>
        <w:noProof/>
      </w:rPr>
      <w:drawing>
        <wp:anchor distT="0" distB="0" distL="114300" distR="114300" simplePos="0" relativeHeight="251664384" behindDoc="0" locked="0" layoutInCell="1" allowOverlap="1" wp14:anchorId="1857E911" wp14:editId="7F94F56F">
          <wp:simplePos x="0" y="0"/>
          <wp:positionH relativeFrom="column">
            <wp:posOffset>-915670</wp:posOffset>
          </wp:positionH>
          <wp:positionV relativeFrom="paragraph">
            <wp:posOffset>-436880</wp:posOffset>
          </wp:positionV>
          <wp:extent cx="7775575" cy="34163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 brand word header blue (2).jpg"/>
                  <pic:cNvPicPr/>
                </pic:nvPicPr>
                <pic:blipFill>
                  <a:blip r:embed="rId5">
                    <a:extLst>
                      <a:ext uri="{28A0092B-C50C-407E-A947-70E740481C1C}">
                        <a14:useLocalDpi xmlns:a14="http://schemas.microsoft.com/office/drawing/2010/main" val="0"/>
                      </a:ext>
                    </a:extLst>
                  </a:blip>
                  <a:stretch>
                    <a:fillRect/>
                  </a:stretch>
                </pic:blipFill>
                <pic:spPr>
                  <a:xfrm>
                    <a:off x="0" y="0"/>
                    <a:ext cx="7775575" cy="341630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E736A" w14:textId="77777777" w:rsidR="00434601" w:rsidRDefault="00434601" w:rsidP="00A0523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9E35E" w14:textId="77777777" w:rsidR="00434601" w:rsidRDefault="00434601" w:rsidP="00A05236">
    <w:pPr>
      <w:pStyle w:val="Header"/>
    </w:pPr>
    <w:fldSimple w:instr=" TITLE  \* MERGEFORMAT ">
      <w:r>
        <w:t>PLDT 3d Predictive Dialer IDD</w:t>
      </w:r>
    </w:fldSimple>
    <w:r>
      <w:t xml:space="preserve"> </w:t>
    </w:r>
    <w:fldSimple w:instr=" SUBJECT \* MERGEFORMAT ">
      <w:r>
        <w:t>Interface Design Document</w:t>
      </w:r>
    </w:fldSimple>
  </w:p>
  <w:p w14:paraId="34246E2E" w14:textId="77777777" w:rsidR="00434601" w:rsidRDefault="00434601" w:rsidP="00A05236"/>
  <w:p w14:paraId="74A3BD2A" w14:textId="77777777" w:rsidR="00434601" w:rsidRDefault="00434601" w:rsidP="00A05236"/>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DFA15" w14:textId="77777777" w:rsidR="00434601" w:rsidRDefault="00434601" w:rsidP="0050656D">
    <w:pPr>
      <w:pStyle w:val="Header"/>
    </w:pPr>
    <w:fldSimple w:instr=" TITLE  \* MERGEFORMAT ">
      <w:r>
        <w:t>PLDT 3d Predictive Dialer IDD</w:t>
      </w:r>
    </w:fldSimple>
    <w:r>
      <w:t xml:space="preserve"> </w:t>
    </w:r>
    <w:fldSimple w:instr=" SUBJECT \* MERGEFORMAT ">
      <w:r>
        <w:t>Interface Design Document</w:t>
      </w:r>
    </w:fldSimple>
  </w:p>
  <w:p w14:paraId="69EFD18A" w14:textId="72931C10" w:rsidR="00434601" w:rsidRPr="0050656D" w:rsidRDefault="00434601" w:rsidP="0050656D">
    <w:pPr>
      <w:pStyle w:val="Header"/>
    </w:pPr>
    <w:fldSimple w:instr=" STYLEREF Contents \* MERGEFORMAT ">
      <w:r w:rsidR="004643C5">
        <w:rPr>
          <w:noProof/>
        </w:rPr>
        <w:t>Table of Contents</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53A07" w14:textId="77777777" w:rsidR="00434601" w:rsidRDefault="00434601" w:rsidP="000B6BD0">
    <w:pPr>
      <w:pStyle w:val="BodyTex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C41B8" w14:textId="77777777" w:rsidR="00434601" w:rsidRDefault="00434601" w:rsidP="00D268A8">
    <w:pPr>
      <w:pStyle w:val="Header"/>
      <w:jc w:val="left"/>
    </w:pPr>
    <w:fldSimple w:instr=" TITLE  \* MERGEFORMAT ">
      <w:r>
        <w:t>PLDT 3d Predictive Dialer IDD</w:t>
      </w:r>
    </w:fldSimple>
    <w:r>
      <w:t xml:space="preserve"> </w:t>
    </w:r>
    <w:fldSimple w:instr=" SUBJECT \* MERGEFORMAT ">
      <w:r>
        <w:t>Interface Design Document</w:t>
      </w:r>
    </w:fldSimple>
  </w:p>
  <w:p w14:paraId="03623479" w14:textId="77777777" w:rsidR="00434601" w:rsidRDefault="00434601" w:rsidP="00D268A8"/>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94995" w14:textId="77777777" w:rsidR="00434601" w:rsidRDefault="00434601" w:rsidP="00D268A8">
    <w:pPr>
      <w:pStyle w:val="Header"/>
    </w:pPr>
    <w:fldSimple w:instr=" TITLE  \* MERGEFORMAT ">
      <w:r>
        <w:t>PLDT 3d Predictive Dialer IDD</w:t>
      </w:r>
    </w:fldSimple>
    <w:r>
      <w:t xml:space="preserve"> </w:t>
    </w:r>
    <w:fldSimple w:instr=" SUBJECT \* MERGEFORMAT ">
      <w:r>
        <w:t>Interface Design Document</w:t>
      </w:r>
    </w:fldSimple>
  </w:p>
  <w:p w14:paraId="65A8DB94" w14:textId="52AA87BB" w:rsidR="00434601" w:rsidRPr="00F0359B" w:rsidRDefault="00434601" w:rsidP="00F0359B">
    <w:pPr>
      <w:pStyle w:val="Header"/>
    </w:pPr>
    <w:r w:rsidRPr="004E76E6">
      <w:t>Chapter</w:t>
    </w:r>
    <w:r>
      <w:t xml:space="preserve"> </w:t>
    </w:r>
    <w:fldSimple w:instr="STYLEREF &quot;Heading 1&quot;\n \* MERGEFORMAT ">
      <w:r>
        <w:rPr>
          <w:rFonts w:hint="eastAsia"/>
          <w:noProof/>
          <w:cs/>
        </w:rPr>
        <w:t>‎</w:t>
      </w:r>
      <w:r>
        <w:rPr>
          <w:noProof/>
        </w:rPr>
        <w:t>1</w:t>
      </w:r>
    </w:fldSimple>
    <w:r>
      <w:t xml:space="preserve">. </w:t>
    </w:r>
    <w:fldSimple w:instr=" STYLEREF &quot;Heading 1&quot; \* MERGEFORMAT ">
      <w:r>
        <w:rPr>
          <w:noProof/>
        </w:rPr>
        <w:t>Introduction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54EEF"/>
    <w:multiLevelType w:val="multilevel"/>
    <w:tmpl w:val="B43CCF66"/>
    <w:styleLink w:val="UStepTable"/>
    <w:lvl w:ilvl="0">
      <w:start w:val="1"/>
      <w:numFmt w:val="bullet"/>
      <w:lvlText w:val=""/>
      <w:lvlJc w:val="left"/>
      <w:pPr>
        <w:ind w:left="216" w:hanging="216"/>
      </w:pPr>
      <w:rPr>
        <w:rFonts w:ascii="Wingdings" w:hAnsi="Wingdings" w:cs="Times New Roman" w:hint="default"/>
        <w:color w:val="6B7000"/>
        <w:sz w:val="16"/>
        <w:szCs w:val="22"/>
      </w:rPr>
    </w:lvl>
    <w:lvl w:ilvl="1">
      <w:start w:val="1"/>
      <w:numFmt w:val="bullet"/>
      <w:lvlText w:val=""/>
      <w:lvlJc w:val="left"/>
      <w:pPr>
        <w:ind w:left="432" w:hanging="216"/>
      </w:pPr>
      <w:rPr>
        <w:rFonts w:ascii="Wingdings" w:hAnsi="Wingdings" w:cs="Times New Roman" w:hint="default"/>
        <w:color w:val="6B7000"/>
        <w:sz w:val="16"/>
        <w:szCs w:val="22"/>
      </w:rPr>
    </w:lvl>
    <w:lvl w:ilvl="2">
      <w:start w:val="1"/>
      <w:numFmt w:val="lowerRoman"/>
      <w:lvlText w:val="%3)"/>
      <w:lvlJc w:val="left"/>
      <w:pPr>
        <w:ind w:left="1080" w:hanging="360"/>
      </w:pPr>
      <w:rPr>
        <w:rFonts w:hint="default"/>
        <w:color w:val="6B7000"/>
      </w:rPr>
    </w:lvl>
    <w:lvl w:ilvl="3">
      <w:start w:val="1"/>
      <w:numFmt w:val="decimal"/>
      <w:lvlText w:val="(%4)"/>
      <w:lvlJc w:val="left"/>
      <w:pPr>
        <w:ind w:left="1440" w:hanging="360"/>
      </w:pPr>
      <w:rPr>
        <w:rFonts w:hint="default"/>
        <w:color w:val="6B7000"/>
      </w:rPr>
    </w:lvl>
    <w:lvl w:ilvl="4">
      <w:start w:val="1"/>
      <w:numFmt w:val="lowerLetter"/>
      <w:lvlText w:val="(%5)"/>
      <w:lvlJc w:val="left"/>
      <w:pPr>
        <w:ind w:left="1800" w:hanging="360"/>
      </w:pPr>
      <w:rPr>
        <w:rFonts w:hint="default"/>
        <w:color w:val="6B7000"/>
      </w:rPr>
    </w:lvl>
    <w:lvl w:ilvl="5">
      <w:start w:val="1"/>
      <w:numFmt w:val="lowerRoman"/>
      <w:lvlText w:val="(%6)"/>
      <w:lvlJc w:val="left"/>
      <w:pPr>
        <w:ind w:left="2160" w:hanging="360"/>
      </w:pPr>
      <w:rPr>
        <w:rFonts w:hint="default"/>
        <w:color w:val="6B7000"/>
      </w:rPr>
    </w:lvl>
    <w:lvl w:ilvl="6">
      <w:start w:val="1"/>
      <w:numFmt w:val="decimal"/>
      <w:lvlText w:val="%7."/>
      <w:lvlJc w:val="left"/>
      <w:pPr>
        <w:ind w:left="2520" w:hanging="360"/>
      </w:pPr>
      <w:rPr>
        <w:rFonts w:hint="default"/>
        <w:color w:val="6B7000"/>
      </w:rPr>
    </w:lvl>
    <w:lvl w:ilvl="7">
      <w:start w:val="1"/>
      <w:numFmt w:val="lowerLetter"/>
      <w:lvlText w:val="%8."/>
      <w:lvlJc w:val="left"/>
      <w:pPr>
        <w:ind w:left="2880" w:hanging="360"/>
      </w:pPr>
      <w:rPr>
        <w:rFonts w:hint="default"/>
        <w:color w:val="6B7000"/>
      </w:rPr>
    </w:lvl>
    <w:lvl w:ilvl="8">
      <w:start w:val="1"/>
      <w:numFmt w:val="lowerRoman"/>
      <w:lvlText w:val="%9."/>
      <w:lvlJc w:val="left"/>
      <w:pPr>
        <w:ind w:left="3240" w:hanging="360"/>
      </w:pPr>
      <w:rPr>
        <w:rFonts w:hint="default"/>
        <w:color w:val="6B7000"/>
      </w:rPr>
    </w:lvl>
  </w:abstractNum>
  <w:abstractNum w:abstractNumId="1" w15:restartNumberingAfterBreak="0">
    <w:nsid w:val="101E6FD6"/>
    <w:multiLevelType w:val="multilevel"/>
    <w:tmpl w:val="D7B82964"/>
    <w:name w:val="AmdocsNotesNum224"/>
    <w:numStyleLink w:val="UList"/>
  </w:abstractNum>
  <w:abstractNum w:abstractNumId="2" w15:restartNumberingAfterBreak="0">
    <w:nsid w:val="14C162AB"/>
    <w:multiLevelType w:val="multilevel"/>
    <w:tmpl w:val="F7DA1DB0"/>
    <w:styleLink w:val="UBullet"/>
    <w:lvl w:ilvl="0">
      <w:start w:val="1"/>
      <w:numFmt w:val="bullet"/>
      <w:lvlText w:val=""/>
      <w:lvlJc w:val="left"/>
      <w:pPr>
        <w:tabs>
          <w:tab w:val="num" w:pos="1440"/>
        </w:tabs>
        <w:ind w:left="1800" w:hanging="360"/>
      </w:pPr>
      <w:rPr>
        <w:rFonts w:ascii="Wingdings" w:hAnsi="Wingdings" w:cs="Times New Roman" w:hint="default"/>
        <w:color w:val="6B7000"/>
        <w:sz w:val="12"/>
        <w:szCs w:val="18"/>
      </w:rPr>
    </w:lvl>
    <w:lvl w:ilvl="1">
      <w:start w:val="1"/>
      <w:numFmt w:val="bullet"/>
      <w:lvlText w:val=""/>
      <w:lvlJc w:val="left"/>
      <w:pPr>
        <w:tabs>
          <w:tab w:val="num" w:pos="1800"/>
        </w:tabs>
        <w:ind w:left="2160" w:hanging="360"/>
      </w:pPr>
      <w:rPr>
        <w:rFonts w:ascii="Wingdings" w:hAnsi="Wingdings" w:cs="Times New Roman" w:hint="default"/>
        <w:color w:val="6B7000"/>
        <w:sz w:val="12"/>
        <w:szCs w:val="18"/>
      </w:rPr>
    </w:lvl>
    <w:lvl w:ilvl="2">
      <w:start w:val="1"/>
      <w:numFmt w:val="bullet"/>
      <w:lvlText w:val=""/>
      <w:lvlJc w:val="left"/>
      <w:pPr>
        <w:tabs>
          <w:tab w:val="num" w:pos="2160"/>
        </w:tabs>
        <w:ind w:left="2520" w:hanging="360"/>
      </w:pPr>
      <w:rPr>
        <w:rFonts w:ascii="Wingdings" w:hAnsi="Wingdings" w:cs="Times New Roman" w:hint="default"/>
        <w:color w:val="6B7000"/>
        <w:sz w:val="12"/>
        <w:szCs w:val="18"/>
      </w:rPr>
    </w:lvl>
    <w:lvl w:ilvl="3">
      <w:start w:val="1"/>
      <w:numFmt w:val="bullet"/>
      <w:lvlText w:val=""/>
      <w:lvlJc w:val="left"/>
      <w:pPr>
        <w:tabs>
          <w:tab w:val="num" w:pos="2880"/>
        </w:tabs>
        <w:ind w:left="2880" w:hanging="360"/>
      </w:pPr>
      <w:rPr>
        <w:rFonts w:ascii="Wingdings" w:hAnsi="Wingdings" w:cs="Times New Roman" w:hint="default"/>
        <w:color w:val="6B7000"/>
        <w:sz w:val="12"/>
        <w:szCs w:val="18"/>
      </w:rPr>
    </w:lvl>
    <w:lvl w:ilvl="4">
      <w:start w:val="1"/>
      <w:numFmt w:val="bullet"/>
      <w:lvlText w:val=""/>
      <w:lvlJc w:val="left"/>
      <w:pPr>
        <w:tabs>
          <w:tab w:val="num" w:pos="2880"/>
        </w:tabs>
        <w:ind w:left="3240" w:hanging="360"/>
      </w:pPr>
      <w:rPr>
        <w:rFonts w:ascii="Wingdings" w:hAnsi="Wingdings" w:cs="Times New Roman" w:hint="default"/>
        <w:color w:val="6B7000"/>
        <w:sz w:val="12"/>
        <w:szCs w:val="18"/>
      </w:rPr>
    </w:lvl>
    <w:lvl w:ilvl="5">
      <w:start w:val="1"/>
      <w:numFmt w:val="bullet"/>
      <w:lvlText w:val=""/>
      <w:lvlJc w:val="left"/>
      <w:pPr>
        <w:tabs>
          <w:tab w:val="num" w:pos="3240"/>
        </w:tabs>
        <w:ind w:left="3600" w:hanging="360"/>
      </w:pPr>
      <w:rPr>
        <w:rFonts w:ascii="Wingdings" w:hAnsi="Wingdings" w:cs="Times New Roman" w:hint="default"/>
        <w:color w:val="6B7000"/>
        <w:sz w:val="12"/>
        <w:szCs w:val="18"/>
      </w:rPr>
    </w:lvl>
    <w:lvl w:ilvl="6">
      <w:start w:val="1"/>
      <w:numFmt w:val="bullet"/>
      <w:lvlText w:val=""/>
      <w:lvlJc w:val="left"/>
      <w:pPr>
        <w:tabs>
          <w:tab w:val="num" w:pos="3600"/>
        </w:tabs>
        <w:ind w:left="3960" w:hanging="360"/>
      </w:pPr>
      <w:rPr>
        <w:rFonts w:ascii="Wingdings" w:hAnsi="Wingdings" w:cs="Times New Roman" w:hint="default"/>
        <w:color w:val="6B7000"/>
        <w:sz w:val="12"/>
        <w:szCs w:val="18"/>
      </w:rPr>
    </w:lvl>
    <w:lvl w:ilvl="7">
      <w:start w:val="1"/>
      <w:numFmt w:val="bullet"/>
      <w:lvlText w:val=""/>
      <w:lvlJc w:val="left"/>
      <w:pPr>
        <w:tabs>
          <w:tab w:val="num" w:pos="3960"/>
        </w:tabs>
        <w:ind w:left="4320" w:hanging="360"/>
      </w:pPr>
      <w:rPr>
        <w:rFonts w:ascii="Wingdings" w:hAnsi="Wingdings" w:cs="Times New Roman" w:hint="default"/>
        <w:color w:val="6B7000"/>
        <w:sz w:val="12"/>
        <w:szCs w:val="18"/>
      </w:rPr>
    </w:lvl>
    <w:lvl w:ilvl="8">
      <w:start w:val="1"/>
      <w:numFmt w:val="bullet"/>
      <w:lvlText w:val=""/>
      <w:lvlJc w:val="left"/>
      <w:pPr>
        <w:ind w:left="4680" w:hanging="360"/>
      </w:pPr>
      <w:rPr>
        <w:rFonts w:ascii="Wingdings" w:hAnsi="Wingdings" w:cs="Times New Roman" w:hint="default"/>
        <w:color w:val="6B7000"/>
        <w:sz w:val="12"/>
        <w:szCs w:val="18"/>
      </w:rPr>
    </w:lvl>
  </w:abstractNum>
  <w:abstractNum w:abstractNumId="3" w15:restartNumberingAfterBreak="0">
    <w:nsid w:val="178B59E9"/>
    <w:multiLevelType w:val="multilevel"/>
    <w:tmpl w:val="608A2D2C"/>
    <w:lvl w:ilvl="0">
      <w:start w:val="1"/>
      <w:numFmt w:val="decimal"/>
      <w:pStyle w:val="Heading1Numbered"/>
      <w:lvlText w:val="%1."/>
      <w:lvlJc w:val="left"/>
      <w:pPr>
        <w:ind w:left="435" w:hanging="435"/>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Numbered"/>
      <w:lvlText w:val="%1.%2"/>
      <w:lvlJc w:val="left"/>
      <w:pPr>
        <w:ind w:left="435" w:hanging="435"/>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Numbered"/>
      <w:lvlText w:val="%1.%2.%3"/>
      <w:lvlJc w:val="left"/>
      <w:pPr>
        <w:ind w:left="720" w:hanging="720"/>
      </w:pPr>
      <w:rPr>
        <w:rFonts w:ascii="Arial Bold" w:hAnsi="Arial Bold" w:hint="default"/>
        <w:b/>
        <w:bCs w:val="0"/>
        <w:i w:val="0"/>
        <w:iCs w:val="0"/>
        <w:smallCaps w:val="0"/>
        <w:strike w:val="0"/>
        <w:dstrike w:val="0"/>
        <w:outline w:val="0"/>
        <w:shadow w:val="0"/>
        <w:emboss w:val="0"/>
        <w:imprint w:val="0"/>
        <w:vanish w:val="0"/>
        <w:spacing w:val="0"/>
        <w:position w:val="0"/>
        <w:sz w:val="20"/>
        <w:u w:val="none"/>
        <w:effect w:val="none"/>
        <w:vertAlign w:val="baseline"/>
        <w:em w:val="none"/>
        <w14:ligatures w14:val="none"/>
        <w14:numForm w14:val="default"/>
        <w14:numSpacing w14:val="default"/>
        <w14:stylisticSets/>
        <w14:cntxtAlts w14:val="0"/>
      </w:rPr>
    </w:lvl>
    <w:lvl w:ilvl="3">
      <w:start w:val="1"/>
      <w:numFmt w:val="decimal"/>
      <w:pStyle w:val="Heading4Numbered"/>
      <w:lvlText w:val="%1.%2.%3.%4"/>
      <w:lvlJc w:val="left"/>
      <w:pPr>
        <w:ind w:left="720" w:hanging="720"/>
      </w:pPr>
      <w:rPr>
        <w:rFonts w:ascii="Arial Bold" w:hAnsi="Arial Bold" w:hint="default"/>
        <w:b/>
        <w:bCs w:val="0"/>
        <w:i w:val="0"/>
        <w:iCs w:val="0"/>
        <w:smallCaps w:val="0"/>
        <w:strike w:val="0"/>
        <w:dstrike w:val="0"/>
        <w:outline w:val="0"/>
        <w:shadow w:val="0"/>
        <w:emboss w:val="0"/>
        <w:imprint w:val="0"/>
        <w:vanish w:val="0"/>
        <w:spacing w:val="0"/>
        <w:position w:val="0"/>
        <w:sz w:val="20"/>
        <w:u w:val="none"/>
        <w:effect w:val="none"/>
        <w:vertAlign w:val="baseline"/>
        <w:em w:val="none"/>
        <w14:ligatures w14:val="none"/>
        <w14:numForm w14:val="default"/>
        <w14:numSpacing w14:val="default"/>
        <w14:stylisticSets/>
        <w14:cntxtAlts w14:val="0"/>
      </w:rPr>
    </w:lvl>
    <w:lvl w:ilvl="4">
      <w:start w:val="1"/>
      <w:numFmt w:val="decimal"/>
      <w:pStyle w:val="Heading5Numbered"/>
      <w:suff w:val="space"/>
      <w:lvlText w:val="%1.%2.%3.%4.%5"/>
      <w:lvlJc w:val="left"/>
      <w:pPr>
        <w:ind w:left="108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CD0C54"/>
    <w:multiLevelType w:val="multilevel"/>
    <w:tmpl w:val="D7B82964"/>
    <w:name w:val="AmdocsNotesNum22723"/>
    <w:numStyleLink w:val="UList"/>
  </w:abstractNum>
  <w:abstractNum w:abstractNumId="5" w15:restartNumberingAfterBreak="0">
    <w:nsid w:val="1E8229F5"/>
    <w:multiLevelType w:val="multilevel"/>
    <w:tmpl w:val="D7B82964"/>
    <w:name w:val="AmdocsNotesNum22723223"/>
    <w:numStyleLink w:val="UList"/>
  </w:abstractNum>
  <w:abstractNum w:abstractNumId="6" w15:restartNumberingAfterBreak="0">
    <w:nsid w:val="200E5E3F"/>
    <w:multiLevelType w:val="multilevel"/>
    <w:tmpl w:val="D7B82964"/>
    <w:name w:val="AmdocsNotesNum225"/>
    <w:numStyleLink w:val="UList"/>
  </w:abstractNum>
  <w:abstractNum w:abstractNumId="7" w15:restartNumberingAfterBreak="0">
    <w:nsid w:val="21D928F3"/>
    <w:multiLevelType w:val="hybridMultilevel"/>
    <w:tmpl w:val="890AEB20"/>
    <w:lvl w:ilvl="0" w:tplc="B9E4EED8">
      <w:start w:val="1"/>
      <w:numFmt w:val="decimal"/>
      <w:lvlText w:val="%1"/>
      <w:lvlJc w:val="left"/>
      <w:pPr>
        <w:ind w:left="43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6B19B0"/>
    <w:multiLevelType w:val="hybridMultilevel"/>
    <w:tmpl w:val="3F809C6C"/>
    <w:lvl w:ilvl="0" w:tplc="18107838">
      <w:start w:val="1"/>
      <w:numFmt w:val="bullet"/>
      <w:pStyle w:val="P-Bullet"/>
      <w:lvlText w:val=""/>
      <w:lvlJc w:val="left"/>
      <w:pPr>
        <w:tabs>
          <w:tab w:val="num" w:pos="720"/>
        </w:tabs>
        <w:ind w:left="720" w:hanging="360"/>
      </w:pPr>
      <w:rPr>
        <w:rFonts w:ascii="Symbol" w:hAnsi="Symbol" w:cs="Symbol" w:hint="default"/>
        <w:color w:val="EC1C24"/>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634A20"/>
    <w:multiLevelType w:val="hybridMultilevel"/>
    <w:tmpl w:val="ECC6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3C38A5"/>
    <w:multiLevelType w:val="multilevel"/>
    <w:tmpl w:val="720A68CC"/>
    <w:styleLink w:val="UListTable"/>
    <w:lvl w:ilvl="0">
      <w:start w:val="1"/>
      <w:numFmt w:val="decimal"/>
      <w:pStyle w:val="TabNum1"/>
      <w:lvlText w:val="%1."/>
      <w:lvlJc w:val="left"/>
      <w:pPr>
        <w:ind w:left="216" w:hanging="216"/>
      </w:pPr>
      <w:rPr>
        <w:rFonts w:hint="default"/>
      </w:rPr>
    </w:lvl>
    <w:lvl w:ilvl="1">
      <w:start w:val="1"/>
      <w:numFmt w:val="lowerLetter"/>
      <w:pStyle w:val="TabNum2"/>
      <w:lvlText w:val="%2."/>
      <w:lvlJc w:val="left"/>
      <w:pPr>
        <w:ind w:left="432" w:hanging="216"/>
      </w:pPr>
      <w:rPr>
        <w:rFonts w:hint="default"/>
      </w:rPr>
    </w:lvl>
    <w:lvl w:ilvl="2">
      <w:start w:val="1"/>
      <w:numFmt w:val="lowerRoman"/>
      <w:pStyle w:val="TabNum3"/>
      <w:lvlText w:val="%3."/>
      <w:lvlJc w:val="left"/>
      <w:pPr>
        <w:ind w:left="648" w:hanging="216"/>
      </w:pPr>
      <w:rPr>
        <w:rFonts w:hint="default"/>
      </w:rPr>
    </w:lvl>
    <w:lvl w:ilvl="3">
      <w:start w:val="1"/>
      <w:numFmt w:val="upperLetter"/>
      <w:pStyle w:val="TabNum4"/>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440" w:hanging="360"/>
      </w:pPr>
      <w:rPr>
        <w:rFonts w:hint="default"/>
      </w:rPr>
    </w:lvl>
    <w:lvl w:ilvl="6">
      <w:start w:val="1"/>
      <w:numFmt w:val="decimal"/>
      <w:lvlText w:val="(%7)"/>
      <w:lvlJc w:val="left"/>
      <w:pPr>
        <w:ind w:left="1656" w:hanging="216"/>
      </w:pPr>
      <w:rPr>
        <w:rFonts w:hint="default"/>
      </w:rPr>
    </w:lvl>
    <w:lvl w:ilvl="7">
      <w:start w:val="1"/>
      <w:numFmt w:val="lowerLetter"/>
      <w:lvlText w:val="(%8)"/>
      <w:lvlJc w:val="left"/>
      <w:pPr>
        <w:ind w:left="1872" w:hanging="216"/>
      </w:pPr>
      <w:rPr>
        <w:rFonts w:hint="default"/>
      </w:rPr>
    </w:lvl>
    <w:lvl w:ilvl="8">
      <w:start w:val="1"/>
      <w:numFmt w:val="lowerRoman"/>
      <w:lvlText w:val="(%9)"/>
      <w:lvlJc w:val="left"/>
      <w:pPr>
        <w:ind w:left="2088" w:hanging="216"/>
      </w:pPr>
      <w:rPr>
        <w:rFonts w:hint="default"/>
      </w:rPr>
    </w:lvl>
  </w:abstractNum>
  <w:abstractNum w:abstractNumId="11" w15:restartNumberingAfterBreak="0">
    <w:nsid w:val="2F6626D2"/>
    <w:multiLevelType w:val="hybridMultilevel"/>
    <w:tmpl w:val="F2DEF4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1DE4172"/>
    <w:multiLevelType w:val="multilevel"/>
    <w:tmpl w:val="D7B82964"/>
    <w:name w:val="AmdocsNotesNum227232"/>
    <w:numStyleLink w:val="UList"/>
  </w:abstractNum>
  <w:abstractNum w:abstractNumId="13" w15:restartNumberingAfterBreak="0">
    <w:nsid w:val="33865E2D"/>
    <w:multiLevelType w:val="hybridMultilevel"/>
    <w:tmpl w:val="9FBC9120"/>
    <w:lvl w:ilvl="0" w:tplc="D6C0257E">
      <w:start w:val="1"/>
      <w:numFmt w:val="bullet"/>
      <w:pStyle w:val="Style4"/>
      <w:lvlText w:val=""/>
      <w:lvlJc w:val="left"/>
      <w:pPr>
        <w:tabs>
          <w:tab w:val="num" w:pos="720"/>
        </w:tabs>
        <w:ind w:left="720" w:hanging="360"/>
      </w:pPr>
      <w:rPr>
        <w:rFonts w:ascii="Symbol" w:hAnsi="Symbol" w:hint="default"/>
      </w:rPr>
    </w:lvl>
    <w:lvl w:ilvl="1" w:tplc="CF7EBECA" w:tentative="1">
      <w:start w:val="1"/>
      <w:numFmt w:val="bullet"/>
      <w:lvlText w:val="o"/>
      <w:lvlJc w:val="left"/>
      <w:pPr>
        <w:tabs>
          <w:tab w:val="num" w:pos="1440"/>
        </w:tabs>
        <w:ind w:left="1440" w:hanging="360"/>
      </w:pPr>
      <w:rPr>
        <w:rFonts w:ascii="Courier New" w:hAnsi="Courier New" w:hint="default"/>
      </w:rPr>
    </w:lvl>
    <w:lvl w:ilvl="2" w:tplc="F34A20C6" w:tentative="1">
      <w:start w:val="1"/>
      <w:numFmt w:val="bullet"/>
      <w:lvlText w:val=""/>
      <w:lvlJc w:val="left"/>
      <w:pPr>
        <w:tabs>
          <w:tab w:val="num" w:pos="2160"/>
        </w:tabs>
        <w:ind w:left="2160" w:hanging="360"/>
      </w:pPr>
      <w:rPr>
        <w:rFonts w:ascii="Wingdings" w:hAnsi="Wingdings" w:hint="default"/>
      </w:rPr>
    </w:lvl>
    <w:lvl w:ilvl="3" w:tplc="9E907824" w:tentative="1">
      <w:start w:val="1"/>
      <w:numFmt w:val="bullet"/>
      <w:lvlText w:val=""/>
      <w:lvlJc w:val="left"/>
      <w:pPr>
        <w:tabs>
          <w:tab w:val="num" w:pos="2880"/>
        </w:tabs>
        <w:ind w:left="2880" w:hanging="360"/>
      </w:pPr>
      <w:rPr>
        <w:rFonts w:ascii="Symbol" w:hAnsi="Symbol" w:hint="default"/>
      </w:rPr>
    </w:lvl>
    <w:lvl w:ilvl="4" w:tplc="66262DC6" w:tentative="1">
      <w:start w:val="1"/>
      <w:numFmt w:val="bullet"/>
      <w:lvlText w:val="o"/>
      <w:lvlJc w:val="left"/>
      <w:pPr>
        <w:tabs>
          <w:tab w:val="num" w:pos="3600"/>
        </w:tabs>
        <w:ind w:left="3600" w:hanging="360"/>
      </w:pPr>
      <w:rPr>
        <w:rFonts w:ascii="Courier New" w:hAnsi="Courier New" w:hint="default"/>
      </w:rPr>
    </w:lvl>
    <w:lvl w:ilvl="5" w:tplc="71B24930" w:tentative="1">
      <w:start w:val="1"/>
      <w:numFmt w:val="bullet"/>
      <w:lvlText w:val=""/>
      <w:lvlJc w:val="left"/>
      <w:pPr>
        <w:tabs>
          <w:tab w:val="num" w:pos="4320"/>
        </w:tabs>
        <w:ind w:left="4320" w:hanging="360"/>
      </w:pPr>
      <w:rPr>
        <w:rFonts w:ascii="Wingdings" w:hAnsi="Wingdings" w:hint="default"/>
      </w:rPr>
    </w:lvl>
    <w:lvl w:ilvl="6" w:tplc="047A157A" w:tentative="1">
      <w:start w:val="1"/>
      <w:numFmt w:val="bullet"/>
      <w:lvlText w:val=""/>
      <w:lvlJc w:val="left"/>
      <w:pPr>
        <w:tabs>
          <w:tab w:val="num" w:pos="5040"/>
        </w:tabs>
        <w:ind w:left="5040" w:hanging="360"/>
      </w:pPr>
      <w:rPr>
        <w:rFonts w:ascii="Symbol" w:hAnsi="Symbol" w:hint="default"/>
      </w:rPr>
    </w:lvl>
    <w:lvl w:ilvl="7" w:tplc="4F560F02" w:tentative="1">
      <w:start w:val="1"/>
      <w:numFmt w:val="bullet"/>
      <w:lvlText w:val="o"/>
      <w:lvlJc w:val="left"/>
      <w:pPr>
        <w:tabs>
          <w:tab w:val="num" w:pos="5760"/>
        </w:tabs>
        <w:ind w:left="5760" w:hanging="360"/>
      </w:pPr>
      <w:rPr>
        <w:rFonts w:ascii="Courier New" w:hAnsi="Courier New" w:hint="default"/>
      </w:rPr>
    </w:lvl>
    <w:lvl w:ilvl="8" w:tplc="2984037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585655B"/>
    <w:multiLevelType w:val="hybridMultilevel"/>
    <w:tmpl w:val="890AEB20"/>
    <w:lvl w:ilvl="0" w:tplc="B9E4EED8">
      <w:start w:val="1"/>
      <w:numFmt w:val="decimal"/>
      <w:lvlText w:val="%1"/>
      <w:lvlJc w:val="left"/>
      <w:pPr>
        <w:ind w:left="43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EF2C50"/>
    <w:multiLevelType w:val="multilevel"/>
    <w:tmpl w:val="62282EAA"/>
    <w:lvl w:ilvl="0">
      <w:start w:val="1"/>
      <w:numFmt w:val="upperLetter"/>
      <w:pStyle w:val="BannerAppendixLetter"/>
      <w:suff w:val="nothing"/>
      <w:lvlText w:val="%1"/>
      <w:lvlJc w:val="center"/>
      <w:pPr>
        <w:ind w:left="504" w:firstLine="720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648"/>
        </w:tabs>
        <w:ind w:left="648" w:hanging="576"/>
      </w:pPr>
      <w:rPr>
        <w:rFonts w:hint="default"/>
        <w:b/>
        <w:i w:val="0"/>
        <w:color w:val="005AB4"/>
        <w:sz w:val="32"/>
        <w:szCs w:val="32"/>
      </w:rPr>
    </w:lvl>
    <w:lvl w:ilvl="2">
      <w:start w:val="1"/>
      <w:numFmt w:val="decimal"/>
      <w:lvlText w:val="%1.%2.%3"/>
      <w:lvlJc w:val="left"/>
      <w:pPr>
        <w:tabs>
          <w:tab w:val="num" w:pos="792"/>
        </w:tabs>
        <w:ind w:left="792" w:hanging="720"/>
      </w:pPr>
      <w:rPr>
        <w:rFonts w:hint="default"/>
        <w:b w:val="0"/>
        <w:i w:val="0"/>
        <w:color w:val="005AB4"/>
        <w:sz w:val="28"/>
        <w:szCs w:val="28"/>
      </w:rPr>
    </w:lvl>
    <w:lvl w:ilvl="3">
      <w:start w:val="1"/>
      <w:numFmt w:val="decimal"/>
      <w:lvlText w:val="%1.%2.%3.%4"/>
      <w:lvlJc w:val="left"/>
      <w:pPr>
        <w:tabs>
          <w:tab w:val="num" w:pos="936"/>
        </w:tabs>
        <w:ind w:left="936" w:hanging="864"/>
      </w:pPr>
      <w:rPr>
        <w:rFonts w:hint="default"/>
        <w:b w:val="0"/>
        <w:i w:val="0"/>
        <w:color w:val="005AB4"/>
        <w:sz w:val="22"/>
        <w:szCs w:val="22"/>
      </w:rPr>
    </w:lvl>
    <w:lvl w:ilvl="4">
      <w:start w:val="1"/>
      <w:numFmt w:val="decimal"/>
      <w:lvlText w:val="%1.%2.%3.%4.%5"/>
      <w:lvlJc w:val="left"/>
      <w:pPr>
        <w:tabs>
          <w:tab w:val="num" w:pos="1080"/>
        </w:tabs>
        <w:ind w:left="1080" w:hanging="1008"/>
      </w:pPr>
      <w:rPr>
        <w:rFonts w:hint="default"/>
      </w:rPr>
    </w:lvl>
    <w:lvl w:ilvl="5">
      <w:start w:val="1"/>
      <w:numFmt w:val="decimal"/>
      <w:lvlText w:val="%1.%2.%3.%4.%5.%6"/>
      <w:lvlJc w:val="left"/>
      <w:pPr>
        <w:tabs>
          <w:tab w:val="num" w:pos="1224"/>
        </w:tabs>
        <w:ind w:left="1224" w:hanging="1152"/>
      </w:pPr>
      <w:rPr>
        <w:rFonts w:hint="default"/>
      </w:rPr>
    </w:lvl>
    <w:lvl w:ilvl="6">
      <w:start w:val="1"/>
      <w:numFmt w:val="decimal"/>
      <w:lvlText w:val="%1.%2.%3.%4.%5.%6.%7"/>
      <w:lvlJc w:val="left"/>
      <w:pPr>
        <w:tabs>
          <w:tab w:val="num" w:pos="1368"/>
        </w:tabs>
        <w:ind w:left="1368" w:hanging="1296"/>
      </w:pPr>
      <w:rPr>
        <w:rFonts w:hint="default"/>
      </w:rPr>
    </w:lvl>
    <w:lvl w:ilvl="7">
      <w:start w:val="1"/>
      <w:numFmt w:val="decimal"/>
      <w:lvlText w:val="%1.%2.%3.%4.%5.%6.%7.%8"/>
      <w:lvlJc w:val="left"/>
      <w:pPr>
        <w:tabs>
          <w:tab w:val="num" w:pos="1512"/>
        </w:tabs>
        <w:ind w:left="1512" w:hanging="1440"/>
      </w:pPr>
      <w:rPr>
        <w:rFonts w:hint="default"/>
      </w:rPr>
    </w:lvl>
    <w:lvl w:ilvl="8">
      <w:start w:val="1"/>
      <w:numFmt w:val="decimal"/>
      <w:lvlText w:val="%1.%2.%3.%4.%5.%6.%7.%8.%9"/>
      <w:lvlJc w:val="left"/>
      <w:pPr>
        <w:tabs>
          <w:tab w:val="num" w:pos="1656"/>
        </w:tabs>
        <w:ind w:left="1656" w:hanging="1584"/>
      </w:pPr>
      <w:rPr>
        <w:rFonts w:hint="default"/>
      </w:rPr>
    </w:lvl>
  </w:abstractNum>
  <w:abstractNum w:abstractNumId="16" w15:restartNumberingAfterBreak="0">
    <w:nsid w:val="3A366471"/>
    <w:multiLevelType w:val="multilevel"/>
    <w:tmpl w:val="D7B82964"/>
    <w:name w:val="AmdocsNotesNum2272322"/>
    <w:numStyleLink w:val="UList"/>
  </w:abstractNum>
  <w:abstractNum w:abstractNumId="17" w15:restartNumberingAfterBreak="0">
    <w:nsid w:val="3AD70CD7"/>
    <w:multiLevelType w:val="hybridMultilevel"/>
    <w:tmpl w:val="69CC377A"/>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E7F44A9"/>
    <w:multiLevelType w:val="multilevel"/>
    <w:tmpl w:val="D710FD24"/>
    <w:lvl w:ilvl="0">
      <w:start w:val="1"/>
      <w:numFmt w:val="upperLetter"/>
      <w:lvlRestart w:val="0"/>
      <w:pStyle w:val="AppendixHeading1"/>
      <w:lvlText w:val="Appendix %1"/>
      <w:lvlJc w:val="left"/>
      <w:pPr>
        <w:tabs>
          <w:tab w:val="num" w:pos="2520"/>
        </w:tabs>
        <w:ind w:left="2520" w:hanging="2520"/>
      </w:pPr>
      <w:rPr>
        <w:rFonts w:ascii="Arial" w:hAnsi="Arial" w:cs="Arial" w:hint="default"/>
        <w:b w:val="0"/>
        <w:bCs/>
        <w:i w:val="0"/>
        <w:iCs w:val="0"/>
        <w:caps w:val="0"/>
        <w:strike w:val="0"/>
        <w:dstrike w:val="0"/>
        <w:outline w:val="0"/>
        <w:shadow w:val="0"/>
        <w:emboss w:val="0"/>
        <w:imprint w:val="0"/>
        <w:vanish w:val="0"/>
        <w:color w:val="606064"/>
        <w:sz w:val="44"/>
        <w:szCs w:val="4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1.%2"/>
      <w:lvlJc w:val="left"/>
      <w:pPr>
        <w:tabs>
          <w:tab w:val="num" w:pos="1080"/>
        </w:tabs>
        <w:ind w:left="1080" w:hanging="1080"/>
      </w:pPr>
      <w:rPr>
        <w:rFonts w:ascii="Arial" w:hAnsi="Arial" w:cs="Arial" w:hint="default"/>
        <w:b w:val="0"/>
        <w:bCs w:val="0"/>
        <w:i w:val="0"/>
        <w:iCs w:val="0"/>
        <w:caps w:val="0"/>
        <w:strike w:val="0"/>
        <w:dstrike w:val="0"/>
        <w:outline w:val="0"/>
        <w:shadow w:val="0"/>
        <w:emboss w:val="0"/>
        <w:imprint w:val="0"/>
        <w:vanish w:val="0"/>
        <w:color w:val="606064"/>
        <w:sz w:val="36"/>
        <w:szCs w:val="3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w:lvlJc w:val="left"/>
      <w:pPr>
        <w:tabs>
          <w:tab w:val="num" w:pos="1080"/>
        </w:tabs>
        <w:ind w:left="1080" w:hanging="1080"/>
      </w:pPr>
      <w:rPr>
        <w:rFonts w:ascii="Arial" w:hAnsi="Arial" w:cs="Arial" w:hint="default"/>
        <w:b w:val="0"/>
        <w:bCs w:val="0"/>
        <w:i w:val="0"/>
        <w:iCs w:val="0"/>
        <w:caps w:val="0"/>
        <w:strike w:val="0"/>
        <w:dstrike w:val="0"/>
        <w:outline w:val="0"/>
        <w:shadow w:val="0"/>
        <w:emboss w:val="0"/>
        <w:imprint w:val="0"/>
        <w:vanish w:val="0"/>
        <w:color w:val="606064"/>
        <w:sz w:val="28"/>
        <w:szCs w:val="2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lvlText w:val="%1.%2.%3.%4"/>
      <w:lvlJc w:val="left"/>
      <w:pPr>
        <w:tabs>
          <w:tab w:val="num" w:pos="1080"/>
        </w:tabs>
        <w:ind w:left="1080" w:hanging="1080"/>
      </w:pPr>
      <w:rPr>
        <w:rFonts w:ascii="Arial" w:hAnsi="Arial" w:cs="Arial" w:hint="default"/>
        <w:b w:val="0"/>
        <w:bCs w:val="0"/>
        <w:i w:val="0"/>
        <w:iCs w:val="0"/>
        <w:caps w:val="0"/>
        <w:strike w:val="0"/>
        <w:dstrike w:val="0"/>
        <w:outline w:val="0"/>
        <w:shadow w:val="0"/>
        <w:emboss w:val="0"/>
        <w:imprint w:val="0"/>
        <w:vanish w:val="0"/>
        <w:color w:val="606064"/>
        <w:sz w:val="22"/>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lvlText w:val="%1.%2.%3.%4.%5"/>
      <w:lvlJc w:val="left"/>
      <w:pPr>
        <w:tabs>
          <w:tab w:val="num" w:pos="1080"/>
        </w:tabs>
        <w:ind w:left="1080" w:hanging="1080"/>
      </w:pPr>
      <w:rPr>
        <w:rFonts w:ascii="Arial" w:hAnsi="Arial" w:cs="Arial" w:hint="default"/>
        <w:b w:val="0"/>
        <w:bCs w:val="0"/>
        <w:i w:val="0"/>
        <w:iCs w:val="0"/>
        <w:caps w:val="0"/>
        <w:strike w:val="0"/>
        <w:dstrike w:val="0"/>
        <w:outline w:val="0"/>
        <w:shadow w:val="0"/>
        <w:emboss w:val="0"/>
        <w:imprint w:val="0"/>
        <w:vanish w:val="0"/>
        <w:color w:val="606064"/>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AppendixHeading6"/>
      <w:lvlText w:val="%1.%2.%3.%4.%5.%6"/>
      <w:lvlJc w:val="left"/>
      <w:pPr>
        <w:tabs>
          <w:tab w:val="num" w:pos="1080"/>
        </w:tabs>
        <w:ind w:left="1080" w:hanging="1080"/>
      </w:pPr>
      <w:rPr>
        <w:rFonts w:ascii="Arial" w:hAnsi="Arial" w:cs="Arial" w:hint="default"/>
        <w:b w:val="0"/>
        <w:bCs w:val="0"/>
        <w:i w:val="0"/>
        <w:iCs w:val="0"/>
        <w:caps w:val="0"/>
        <w:strike w:val="0"/>
        <w:dstrike w:val="0"/>
        <w:outline w:val="0"/>
        <w:shadow w:val="0"/>
        <w:emboss w:val="0"/>
        <w:imprint w:val="0"/>
        <w:vanish w:val="0"/>
        <w:color w:val="606064"/>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AppendixHeading7"/>
      <w:lvlText w:val="%1.%2.%3.%4.%5.%6.%7"/>
      <w:lvlJc w:val="left"/>
      <w:pPr>
        <w:tabs>
          <w:tab w:val="num" w:pos="1080"/>
        </w:tabs>
        <w:ind w:left="1080" w:hanging="1080"/>
      </w:pPr>
      <w:rPr>
        <w:rFonts w:ascii="Arial" w:hAnsi="Arial" w:cs="Arial" w:hint="default"/>
        <w:b w:val="0"/>
        <w:bCs w:val="0"/>
        <w:i w:val="0"/>
        <w:iCs w:val="0"/>
        <w:caps w:val="0"/>
        <w:strike w:val="0"/>
        <w:dstrike w:val="0"/>
        <w:outline w:val="0"/>
        <w:shadow w:val="0"/>
        <w:emboss w:val="0"/>
        <w:imprint w:val="0"/>
        <w:vanish w:val="0"/>
        <w:color w:val="606064"/>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AppendixHeading8"/>
      <w:lvlText w:val="%1.%2.%3.%4.%5.%6.%7.%8"/>
      <w:lvlJc w:val="left"/>
      <w:pPr>
        <w:tabs>
          <w:tab w:val="num" w:pos="1440"/>
        </w:tabs>
        <w:ind w:left="1440" w:hanging="1440"/>
      </w:pPr>
      <w:rPr>
        <w:rFonts w:ascii="Arial" w:hAnsi="Arial" w:cs="Arial" w:hint="default"/>
        <w:b w:val="0"/>
        <w:bCs w:val="0"/>
        <w:i w:val="0"/>
        <w:iCs w:val="0"/>
        <w:caps w:val="0"/>
        <w:strike w:val="0"/>
        <w:dstrike w:val="0"/>
        <w:outline w:val="0"/>
        <w:shadow w:val="0"/>
        <w:emboss w:val="0"/>
        <w:imprint w:val="0"/>
        <w:vanish w:val="0"/>
        <w:color w:val="606064"/>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AppendixHeading9"/>
      <w:lvlText w:val="%1.%2.%3.%4.%5.%6.%7.%8.%9"/>
      <w:lvlJc w:val="left"/>
      <w:pPr>
        <w:tabs>
          <w:tab w:val="num" w:pos="1440"/>
        </w:tabs>
        <w:ind w:left="1440" w:hanging="1440"/>
      </w:pPr>
      <w:rPr>
        <w:rFonts w:ascii="Arial" w:hAnsi="Arial" w:cs="Arial" w:hint="default"/>
        <w:b w:val="0"/>
        <w:bCs w:val="0"/>
        <w:i w:val="0"/>
        <w:iCs w:val="0"/>
        <w:caps w:val="0"/>
        <w:strike w:val="0"/>
        <w:dstrike w:val="0"/>
        <w:outline w:val="0"/>
        <w:shadow w:val="0"/>
        <w:emboss w:val="0"/>
        <w:imprint w:val="0"/>
        <w:vanish w:val="0"/>
        <w:color w:val="606064"/>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41AC2BB8"/>
    <w:multiLevelType w:val="multilevel"/>
    <w:tmpl w:val="D7B82964"/>
    <w:name w:val="AmdocsNotesNum22722"/>
    <w:numStyleLink w:val="UList"/>
  </w:abstractNum>
  <w:abstractNum w:abstractNumId="20" w15:restartNumberingAfterBreak="0">
    <w:nsid w:val="44F36FFA"/>
    <w:multiLevelType w:val="hybridMultilevel"/>
    <w:tmpl w:val="41B8A84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5A335EB"/>
    <w:multiLevelType w:val="multilevel"/>
    <w:tmpl w:val="D7B82964"/>
    <w:name w:val="AmdocsNotesNum2272"/>
    <w:numStyleLink w:val="UList"/>
  </w:abstractNum>
  <w:abstractNum w:abstractNumId="22" w15:restartNumberingAfterBreak="0">
    <w:nsid w:val="47763C7B"/>
    <w:multiLevelType w:val="multilevel"/>
    <w:tmpl w:val="58A63246"/>
    <w:lvl w:ilvl="0">
      <w:start w:val="1"/>
      <w:numFmt w:val="decimal"/>
      <w:lvlRestart w:val="0"/>
      <w:lvlText w:val="%1"/>
      <w:lvlJc w:val="left"/>
      <w:pPr>
        <w:tabs>
          <w:tab w:val="num" w:pos="1247"/>
        </w:tabs>
        <w:ind w:left="1247" w:hanging="340"/>
      </w:pPr>
      <w:rPr>
        <w:rFonts w:ascii="Arial Bold" w:hAnsi="Arial Bold" w:cs="Arial" w:hint="default"/>
        <w:b/>
        <w:bCs/>
        <w:i w:val="0"/>
        <w:color w:val="auto"/>
        <w:sz w:val="20"/>
        <w:szCs w:val="20"/>
      </w:rPr>
    </w:lvl>
    <w:lvl w:ilvl="1">
      <w:start w:val="1"/>
      <w:numFmt w:val="lowerLetter"/>
      <w:lvlRestart w:val="0"/>
      <w:lvlText w:val="%2"/>
      <w:lvlJc w:val="left"/>
      <w:pPr>
        <w:tabs>
          <w:tab w:val="num" w:pos="1587"/>
        </w:tabs>
        <w:ind w:left="1587" w:hanging="340"/>
      </w:pPr>
      <w:rPr>
        <w:rFonts w:ascii="Arial Bold" w:hAnsi="Arial Bold" w:cs="Arial" w:hint="default"/>
        <w:b/>
        <w:bCs/>
        <w:i w:val="0"/>
        <w:color w:val="auto"/>
        <w:sz w:val="20"/>
        <w:szCs w:val="20"/>
      </w:rPr>
    </w:lvl>
    <w:lvl w:ilvl="2">
      <w:start w:val="1"/>
      <w:numFmt w:val="decimal"/>
      <w:lvlRestart w:val="0"/>
      <w:lvlText w:val="%3"/>
      <w:lvlJc w:val="right"/>
      <w:pPr>
        <w:tabs>
          <w:tab w:val="num" w:pos="397"/>
        </w:tabs>
        <w:ind w:left="397" w:hanging="227"/>
      </w:pPr>
      <w:rPr>
        <w:rFonts w:ascii="Arial" w:hAnsi="Arial" w:cs="Arial" w:hint="default"/>
        <w:b/>
        <w:bCs/>
        <w:color w:val="auto"/>
        <w:sz w:val="20"/>
        <w:szCs w:val="20"/>
      </w:rPr>
    </w:lvl>
    <w:lvl w:ilvl="3">
      <w:start w:val="1"/>
      <w:numFmt w:val="upperLetter"/>
      <w:lvlRestart w:val="0"/>
      <w:lvlText w:val="%4"/>
      <w:lvlJc w:val="right"/>
      <w:pPr>
        <w:tabs>
          <w:tab w:val="num" w:pos="397"/>
        </w:tabs>
        <w:ind w:left="397" w:hanging="227"/>
      </w:pPr>
      <w:rPr>
        <w:rFonts w:ascii="Arial" w:hAnsi="Arial" w:cs="Arial" w:hint="default"/>
        <w:b/>
        <w:bCs/>
        <w:color w:val="auto"/>
        <w:sz w:val="20"/>
        <w:szCs w:val="20"/>
      </w:rPr>
    </w:lvl>
    <w:lvl w:ilvl="4">
      <w:start w:val="1"/>
      <w:numFmt w:val="decimal"/>
      <w:lvlRestart w:val="0"/>
      <w:suff w:val="space"/>
      <w:lvlText w:val="%5"/>
      <w:lvlJc w:val="left"/>
      <w:pPr>
        <w:ind w:left="170" w:hanging="170"/>
      </w:pPr>
      <w:rPr>
        <w:rFonts w:ascii="Arial" w:hAnsi="Arial" w:cs="Arial" w:hint="default"/>
        <w:b/>
        <w:bCs/>
        <w:color w:val="auto"/>
        <w:sz w:val="20"/>
        <w:szCs w:val="20"/>
      </w:rPr>
    </w:lvl>
    <w:lvl w:ilvl="5">
      <w:start w:val="1"/>
      <w:numFmt w:val="lowerLetter"/>
      <w:lvlRestart w:val="0"/>
      <w:pStyle w:val="TabSubStep"/>
      <w:lvlText w:val="%6"/>
      <w:lvlJc w:val="left"/>
      <w:pPr>
        <w:tabs>
          <w:tab w:val="num" w:pos="680"/>
        </w:tabs>
        <w:ind w:left="680" w:hanging="283"/>
      </w:pPr>
      <w:rPr>
        <w:rFonts w:ascii="Arial" w:hAnsi="Arial" w:cs="Arial" w:hint="default"/>
        <w:b/>
        <w:bCs/>
        <w:color w:val="auto"/>
        <w:sz w:val="20"/>
        <w:szCs w:val="20"/>
      </w:rPr>
    </w:lvl>
    <w:lvl w:ilvl="6">
      <w:start w:val="1"/>
      <w:numFmt w:val="none"/>
      <w:lvlRestart w:val="0"/>
      <w:lvlText w:val=""/>
      <w:lvlJc w:val="left"/>
      <w:pPr>
        <w:tabs>
          <w:tab w:val="num" w:pos="6174"/>
        </w:tabs>
        <w:ind w:left="6174" w:hanging="363"/>
      </w:pPr>
      <w:rPr>
        <w:rFonts w:hint="default"/>
        <w:color w:val="auto"/>
      </w:rPr>
    </w:lvl>
    <w:lvl w:ilvl="7">
      <w:start w:val="1"/>
      <w:numFmt w:val="none"/>
      <w:lvlRestart w:val="0"/>
      <w:lvlText w:val=""/>
      <w:lvlJc w:val="left"/>
      <w:pPr>
        <w:tabs>
          <w:tab w:val="num" w:pos="6894"/>
        </w:tabs>
        <w:ind w:left="6894" w:hanging="363"/>
      </w:pPr>
      <w:rPr>
        <w:rFonts w:hint="default"/>
        <w:color w:val="auto"/>
      </w:rPr>
    </w:lvl>
    <w:lvl w:ilvl="8">
      <w:start w:val="1"/>
      <w:numFmt w:val="none"/>
      <w:lvlRestart w:val="0"/>
      <w:lvlText w:val=""/>
      <w:lvlJc w:val="right"/>
      <w:pPr>
        <w:tabs>
          <w:tab w:val="num" w:pos="7614"/>
        </w:tabs>
        <w:ind w:left="7614" w:hanging="182"/>
      </w:pPr>
      <w:rPr>
        <w:rFonts w:hint="default"/>
        <w:color w:val="auto"/>
      </w:rPr>
    </w:lvl>
  </w:abstractNum>
  <w:abstractNum w:abstractNumId="23" w15:restartNumberingAfterBreak="0">
    <w:nsid w:val="4A207DC3"/>
    <w:multiLevelType w:val="multilevel"/>
    <w:tmpl w:val="28D85916"/>
    <w:lvl w:ilvl="0">
      <w:start w:val="1"/>
      <w:numFmt w:val="decimal"/>
      <w:lvlText w:val="%1."/>
      <w:lvlJc w:val="left"/>
      <w:pPr>
        <w:tabs>
          <w:tab w:val="num" w:pos="1800"/>
        </w:tabs>
        <w:ind w:left="1800" w:hanging="360"/>
      </w:pPr>
      <w:rPr>
        <w:rFonts w:hint="default"/>
        <w:color w:val="302E45"/>
      </w:rPr>
    </w:lvl>
    <w:lvl w:ilvl="1">
      <w:start w:val="1"/>
      <w:numFmt w:val="lowerLetter"/>
      <w:lvlRestart w:val="0"/>
      <w:lvlText w:val="%2."/>
      <w:lvlJc w:val="left"/>
      <w:pPr>
        <w:tabs>
          <w:tab w:val="num" w:pos="2160"/>
        </w:tabs>
        <w:ind w:left="2160" w:hanging="360"/>
      </w:pPr>
      <w:rPr>
        <w:rFonts w:hint="default"/>
        <w:color w:val="302E45"/>
      </w:rPr>
    </w:lvl>
    <w:lvl w:ilvl="2">
      <w:start w:val="1"/>
      <w:numFmt w:val="lowerRoman"/>
      <w:lvlRestart w:val="0"/>
      <w:lvlText w:val="%3."/>
      <w:lvlJc w:val="left"/>
      <w:pPr>
        <w:tabs>
          <w:tab w:val="num" w:pos="2520"/>
        </w:tabs>
        <w:ind w:left="2520" w:hanging="360"/>
      </w:pPr>
      <w:rPr>
        <w:rFonts w:hint="default"/>
        <w:color w:val="302E45"/>
      </w:rPr>
    </w:lvl>
    <w:lvl w:ilvl="3">
      <w:start w:val="1"/>
      <w:numFmt w:val="upperLetter"/>
      <w:lvlRestart w:val="0"/>
      <w:lvlText w:val="%4."/>
      <w:lvlJc w:val="left"/>
      <w:pPr>
        <w:tabs>
          <w:tab w:val="num" w:pos="2880"/>
        </w:tabs>
        <w:ind w:left="2880" w:hanging="360"/>
      </w:pPr>
      <w:rPr>
        <w:rFonts w:hint="default"/>
        <w:color w:val="302E45"/>
      </w:rPr>
    </w:lvl>
    <w:lvl w:ilvl="4">
      <w:start w:val="1"/>
      <w:numFmt w:val="decimal"/>
      <w:lvlRestart w:val="0"/>
      <w:lvlText w:val="%5."/>
      <w:lvlJc w:val="left"/>
      <w:pPr>
        <w:tabs>
          <w:tab w:val="num" w:pos="216"/>
        </w:tabs>
        <w:ind w:left="216" w:hanging="216"/>
      </w:pPr>
      <w:rPr>
        <w:rFonts w:hint="default"/>
      </w:rPr>
    </w:lvl>
    <w:lvl w:ilvl="5">
      <w:start w:val="1"/>
      <w:numFmt w:val="lowerLetter"/>
      <w:lvlRestart w:val="0"/>
      <w:lvlText w:val="%6."/>
      <w:lvlJc w:val="left"/>
      <w:pPr>
        <w:tabs>
          <w:tab w:val="num" w:pos="432"/>
        </w:tabs>
        <w:ind w:left="432" w:hanging="216"/>
      </w:pPr>
      <w:rPr>
        <w:rFonts w:hint="default"/>
      </w:rPr>
    </w:lvl>
    <w:lvl w:ilvl="6">
      <w:start w:val="1"/>
      <w:numFmt w:val="lowerRoman"/>
      <w:lvlRestart w:val="0"/>
      <w:lvlText w:val="%7."/>
      <w:lvlJc w:val="left"/>
      <w:pPr>
        <w:tabs>
          <w:tab w:val="num" w:pos="648"/>
        </w:tabs>
        <w:ind w:left="648" w:hanging="216"/>
      </w:pPr>
      <w:rPr>
        <w:rFonts w:hint="default"/>
      </w:rPr>
    </w:lvl>
    <w:lvl w:ilvl="7">
      <w:start w:val="1"/>
      <w:numFmt w:val="upperLetter"/>
      <w:lvlRestart w:val="0"/>
      <w:lvlText w:val="%8."/>
      <w:lvlJc w:val="left"/>
      <w:pPr>
        <w:tabs>
          <w:tab w:val="num" w:pos="864"/>
        </w:tabs>
        <w:ind w:left="864" w:hanging="216"/>
      </w:pPr>
      <w:rPr>
        <w:rFonts w:hint="default"/>
      </w:rPr>
    </w:lvl>
    <w:lvl w:ilvl="8">
      <w:start w:val="1"/>
      <w:numFmt w:val="lowerRoman"/>
      <w:lvlRestart w:val="0"/>
      <w:lvlText w:val="(%9)"/>
      <w:lvlJc w:val="left"/>
      <w:pPr>
        <w:ind w:left="4680" w:hanging="360"/>
      </w:pPr>
      <w:rPr>
        <w:rFonts w:hint="default"/>
      </w:rPr>
    </w:lvl>
  </w:abstractNum>
  <w:abstractNum w:abstractNumId="24" w15:restartNumberingAfterBreak="0">
    <w:nsid w:val="544B7881"/>
    <w:multiLevelType w:val="hybridMultilevel"/>
    <w:tmpl w:val="997E0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1F4981"/>
    <w:multiLevelType w:val="multilevel"/>
    <w:tmpl w:val="89388CDE"/>
    <w:lvl w:ilvl="0">
      <w:start w:val="1"/>
      <w:numFmt w:val="decimal"/>
      <w:pStyle w:val="Num1"/>
      <w:lvlText w:val="%1."/>
      <w:lvlJc w:val="left"/>
      <w:pPr>
        <w:tabs>
          <w:tab w:val="num" w:pos="1800"/>
        </w:tabs>
        <w:ind w:left="1800" w:hanging="360"/>
      </w:pPr>
      <w:rPr>
        <w:rFonts w:hint="default"/>
        <w:color w:val="302E45"/>
      </w:rPr>
    </w:lvl>
    <w:lvl w:ilvl="1">
      <w:start w:val="1"/>
      <w:numFmt w:val="lowerLetter"/>
      <w:lvlRestart w:val="0"/>
      <w:pStyle w:val="Num2"/>
      <w:lvlText w:val="%2."/>
      <w:lvlJc w:val="left"/>
      <w:pPr>
        <w:tabs>
          <w:tab w:val="num" w:pos="2160"/>
        </w:tabs>
        <w:ind w:left="2160" w:hanging="360"/>
      </w:pPr>
      <w:rPr>
        <w:rFonts w:hint="default"/>
        <w:color w:val="302E45"/>
      </w:rPr>
    </w:lvl>
    <w:lvl w:ilvl="2">
      <w:start w:val="1"/>
      <w:numFmt w:val="lowerRoman"/>
      <w:lvlRestart w:val="0"/>
      <w:pStyle w:val="Num3"/>
      <w:lvlText w:val="%3."/>
      <w:lvlJc w:val="left"/>
      <w:pPr>
        <w:tabs>
          <w:tab w:val="num" w:pos="2520"/>
        </w:tabs>
        <w:ind w:left="2520" w:hanging="360"/>
      </w:pPr>
      <w:rPr>
        <w:rFonts w:hint="default"/>
        <w:color w:val="302E45"/>
      </w:rPr>
    </w:lvl>
    <w:lvl w:ilvl="3">
      <w:start w:val="1"/>
      <w:numFmt w:val="upperLetter"/>
      <w:lvlRestart w:val="0"/>
      <w:pStyle w:val="Num4"/>
      <w:lvlText w:val="%4."/>
      <w:lvlJc w:val="left"/>
      <w:pPr>
        <w:tabs>
          <w:tab w:val="num" w:pos="2880"/>
        </w:tabs>
        <w:ind w:left="2880" w:hanging="360"/>
      </w:pPr>
      <w:rPr>
        <w:rFonts w:hint="default"/>
        <w:color w:val="302E45"/>
      </w:rPr>
    </w:lvl>
    <w:lvl w:ilvl="4">
      <w:start w:val="1"/>
      <w:numFmt w:val="decimal"/>
      <w:lvlRestart w:val="0"/>
      <w:lvlText w:val="%5."/>
      <w:lvlJc w:val="left"/>
      <w:pPr>
        <w:tabs>
          <w:tab w:val="num" w:pos="216"/>
        </w:tabs>
        <w:ind w:left="216" w:hanging="216"/>
      </w:pPr>
      <w:rPr>
        <w:rFonts w:hint="default"/>
      </w:rPr>
    </w:lvl>
    <w:lvl w:ilvl="5">
      <w:start w:val="1"/>
      <w:numFmt w:val="lowerLetter"/>
      <w:lvlRestart w:val="0"/>
      <w:lvlText w:val="%6."/>
      <w:lvlJc w:val="left"/>
      <w:pPr>
        <w:tabs>
          <w:tab w:val="num" w:pos="432"/>
        </w:tabs>
        <w:ind w:left="432" w:hanging="216"/>
      </w:pPr>
      <w:rPr>
        <w:rFonts w:hint="default"/>
      </w:rPr>
    </w:lvl>
    <w:lvl w:ilvl="6">
      <w:start w:val="1"/>
      <w:numFmt w:val="lowerRoman"/>
      <w:lvlRestart w:val="0"/>
      <w:lvlText w:val="%7."/>
      <w:lvlJc w:val="left"/>
      <w:pPr>
        <w:tabs>
          <w:tab w:val="num" w:pos="648"/>
        </w:tabs>
        <w:ind w:left="648" w:hanging="216"/>
      </w:pPr>
      <w:rPr>
        <w:rFonts w:hint="default"/>
      </w:rPr>
    </w:lvl>
    <w:lvl w:ilvl="7">
      <w:start w:val="1"/>
      <w:numFmt w:val="upperLetter"/>
      <w:lvlRestart w:val="0"/>
      <w:lvlText w:val="%8."/>
      <w:lvlJc w:val="left"/>
      <w:pPr>
        <w:tabs>
          <w:tab w:val="num" w:pos="864"/>
        </w:tabs>
        <w:ind w:left="864" w:hanging="216"/>
      </w:pPr>
      <w:rPr>
        <w:rFonts w:hint="default"/>
      </w:rPr>
    </w:lvl>
    <w:lvl w:ilvl="8">
      <w:start w:val="1"/>
      <w:numFmt w:val="lowerRoman"/>
      <w:lvlRestart w:val="0"/>
      <w:lvlText w:val="(%9)"/>
      <w:lvlJc w:val="left"/>
      <w:pPr>
        <w:ind w:left="4680" w:hanging="360"/>
      </w:pPr>
      <w:rPr>
        <w:rFonts w:hint="default"/>
      </w:rPr>
    </w:lvl>
  </w:abstractNum>
  <w:abstractNum w:abstractNumId="26" w15:restartNumberingAfterBreak="0">
    <w:nsid w:val="5E9D7380"/>
    <w:multiLevelType w:val="multilevel"/>
    <w:tmpl w:val="C0E4A706"/>
    <w:lvl w:ilvl="0">
      <w:start w:val="1"/>
      <w:numFmt w:val="upperRoman"/>
      <w:pStyle w:val="PartTitle"/>
      <w:lvlText w:val="Part %1"/>
      <w:lvlJc w:val="left"/>
      <w:pPr>
        <w:tabs>
          <w:tab w:val="num" w:pos="2160"/>
        </w:tabs>
        <w:ind w:left="2160" w:hanging="2160"/>
      </w:pPr>
      <w:rPr>
        <w:rFonts w:ascii="Arial" w:hAnsi="Arial" w:hint="default"/>
        <w:b/>
        <w:bCs w:val="0"/>
        <w:i w:val="0"/>
        <w:color w:val="606064"/>
        <w:sz w:val="48"/>
        <w:szCs w:val="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15:restartNumberingAfterBreak="0">
    <w:nsid w:val="616D623F"/>
    <w:multiLevelType w:val="multilevel"/>
    <w:tmpl w:val="1A14B7B0"/>
    <w:styleLink w:val="UStep"/>
    <w:lvl w:ilvl="0">
      <w:start w:val="1"/>
      <w:numFmt w:val="bullet"/>
      <w:lvlText w:val=""/>
      <w:lvlJc w:val="left"/>
      <w:pPr>
        <w:tabs>
          <w:tab w:val="num" w:pos="1440"/>
        </w:tabs>
        <w:ind w:left="1800" w:hanging="360"/>
      </w:pPr>
      <w:rPr>
        <w:rFonts w:ascii="Wingdings" w:hAnsi="Wingdings" w:cs="Times New Roman" w:hint="default"/>
        <w:color w:val="302E45"/>
        <w:sz w:val="20"/>
        <w:szCs w:val="22"/>
      </w:rPr>
    </w:lvl>
    <w:lvl w:ilvl="1">
      <w:start w:val="1"/>
      <w:numFmt w:val="bullet"/>
      <w:lvlText w:val=""/>
      <w:lvlJc w:val="left"/>
      <w:pPr>
        <w:ind w:left="2160" w:hanging="360"/>
      </w:pPr>
      <w:rPr>
        <w:rFonts w:ascii="Wingdings" w:hAnsi="Wingdings" w:cs="Times New Roman" w:hint="default"/>
        <w:color w:val="6B7000"/>
        <w:sz w:val="20"/>
        <w:szCs w:val="22"/>
      </w:rPr>
    </w:lvl>
    <w:lvl w:ilvl="2">
      <w:start w:val="1"/>
      <w:numFmt w:val="lowerRoman"/>
      <w:lvlText w:val="%3)"/>
      <w:lvlJc w:val="left"/>
      <w:pPr>
        <w:ind w:left="1080" w:hanging="360"/>
      </w:pPr>
      <w:rPr>
        <w:rFonts w:hint="default"/>
        <w:color w:val="6B7000"/>
      </w:rPr>
    </w:lvl>
    <w:lvl w:ilvl="3">
      <w:start w:val="1"/>
      <w:numFmt w:val="decimal"/>
      <w:lvlText w:val="(%4)"/>
      <w:lvlJc w:val="left"/>
      <w:pPr>
        <w:ind w:left="1440" w:hanging="360"/>
      </w:pPr>
      <w:rPr>
        <w:rFonts w:hint="default"/>
        <w:color w:val="6B7000"/>
      </w:rPr>
    </w:lvl>
    <w:lvl w:ilvl="4">
      <w:start w:val="1"/>
      <w:numFmt w:val="lowerLetter"/>
      <w:lvlText w:val="(%5)"/>
      <w:lvlJc w:val="left"/>
      <w:pPr>
        <w:ind w:left="1800" w:hanging="360"/>
      </w:pPr>
      <w:rPr>
        <w:rFonts w:hint="default"/>
        <w:color w:val="6B7000"/>
      </w:rPr>
    </w:lvl>
    <w:lvl w:ilvl="5">
      <w:start w:val="1"/>
      <w:numFmt w:val="lowerRoman"/>
      <w:lvlText w:val="(%6)"/>
      <w:lvlJc w:val="left"/>
      <w:pPr>
        <w:ind w:left="2160" w:hanging="360"/>
      </w:pPr>
      <w:rPr>
        <w:rFonts w:hint="default"/>
        <w:color w:val="6B7000"/>
      </w:rPr>
    </w:lvl>
    <w:lvl w:ilvl="6">
      <w:start w:val="1"/>
      <w:numFmt w:val="decimal"/>
      <w:lvlText w:val="%7."/>
      <w:lvlJc w:val="left"/>
      <w:pPr>
        <w:ind w:left="2520" w:hanging="360"/>
      </w:pPr>
      <w:rPr>
        <w:rFonts w:hint="default"/>
        <w:color w:val="6B7000"/>
      </w:rPr>
    </w:lvl>
    <w:lvl w:ilvl="7">
      <w:start w:val="1"/>
      <w:numFmt w:val="lowerLetter"/>
      <w:lvlText w:val="%8."/>
      <w:lvlJc w:val="left"/>
      <w:pPr>
        <w:ind w:left="2880" w:hanging="360"/>
      </w:pPr>
      <w:rPr>
        <w:rFonts w:hint="default"/>
        <w:color w:val="6B7000"/>
      </w:rPr>
    </w:lvl>
    <w:lvl w:ilvl="8">
      <w:start w:val="1"/>
      <w:numFmt w:val="lowerRoman"/>
      <w:lvlText w:val="%9."/>
      <w:lvlJc w:val="left"/>
      <w:pPr>
        <w:ind w:left="3240" w:hanging="360"/>
      </w:pPr>
      <w:rPr>
        <w:rFonts w:hint="default"/>
        <w:color w:val="6B7000"/>
      </w:rPr>
    </w:lvl>
  </w:abstractNum>
  <w:abstractNum w:abstractNumId="28" w15:restartNumberingAfterBreak="0">
    <w:nsid w:val="65913661"/>
    <w:multiLevelType w:val="multilevel"/>
    <w:tmpl w:val="D7B82964"/>
    <w:name w:val="AmdocsNotesNum223"/>
    <w:numStyleLink w:val="UList"/>
  </w:abstractNum>
  <w:abstractNum w:abstractNumId="29" w15:restartNumberingAfterBreak="0">
    <w:nsid w:val="65E25937"/>
    <w:multiLevelType w:val="multilevel"/>
    <w:tmpl w:val="767CF754"/>
    <w:lvl w:ilvl="0">
      <w:start w:val="1"/>
      <w:numFmt w:val="decimal"/>
      <w:lvlRestart w:val="0"/>
      <w:pStyle w:val="Heading1"/>
      <w:lvlText w:val="%1"/>
      <w:lvlJc w:val="left"/>
      <w:pPr>
        <w:tabs>
          <w:tab w:val="num" w:pos="1440"/>
        </w:tabs>
        <w:ind w:left="1440" w:hanging="1440"/>
      </w:pPr>
      <w:rPr>
        <w:rFonts w:ascii="Arial" w:hAnsi="Arial" w:cs="Arial" w:hint="default"/>
        <w:b/>
        <w:bCs/>
        <w:i w:val="0"/>
        <w:iCs w:val="0"/>
        <w:caps w:val="0"/>
        <w:strike w:val="0"/>
        <w:dstrike w:val="0"/>
        <w:outline w:val="0"/>
        <w:shadow w:val="0"/>
        <w:emboss w:val="0"/>
        <w:imprint w:val="0"/>
        <w:vanish w:val="0"/>
        <w:color w:val="606064"/>
        <w:sz w:val="44"/>
        <w:szCs w:val="6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080"/>
        </w:tabs>
        <w:ind w:left="1080" w:hanging="1080"/>
      </w:pPr>
      <w:rPr>
        <w:rFonts w:ascii="Arial" w:hAnsi="Arial" w:cs="Arial" w:hint="default"/>
        <w:b w:val="0"/>
        <w:bCs w:val="0"/>
        <w:i w:val="0"/>
        <w:iCs w:val="0"/>
        <w:caps w:val="0"/>
        <w:strike w:val="0"/>
        <w:dstrike w:val="0"/>
        <w:outline w:val="0"/>
        <w:shadow w:val="0"/>
        <w:emboss w:val="0"/>
        <w:imprint w:val="0"/>
        <w:vanish w:val="0"/>
        <w:color w:val="606064"/>
        <w:sz w:val="36"/>
        <w:szCs w:val="3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1080"/>
        </w:tabs>
        <w:ind w:left="1080" w:hanging="1080"/>
      </w:pPr>
      <w:rPr>
        <w:rFonts w:ascii="Arial" w:hAnsi="Arial" w:cs="Arial" w:hint="default"/>
        <w:b w:val="0"/>
        <w:bCs w:val="0"/>
        <w:i w:val="0"/>
        <w:iCs w:val="0"/>
        <w:caps w:val="0"/>
        <w:strike w:val="0"/>
        <w:dstrike w:val="0"/>
        <w:outline w:val="0"/>
        <w:shadow w:val="0"/>
        <w:emboss w:val="0"/>
        <w:imprint w:val="0"/>
        <w:vanish w:val="0"/>
        <w:color w:val="606064"/>
        <w:sz w:val="28"/>
        <w:szCs w:val="2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080"/>
        </w:tabs>
        <w:ind w:left="1080" w:hanging="1080"/>
      </w:pPr>
      <w:rPr>
        <w:rFonts w:ascii="Arial" w:hAnsi="Arial" w:cs="Arial" w:hint="default"/>
        <w:b w:val="0"/>
        <w:bCs w:val="0"/>
        <w:i w:val="0"/>
        <w:iCs w:val="0"/>
        <w:caps w:val="0"/>
        <w:strike w:val="0"/>
        <w:dstrike w:val="0"/>
        <w:outline w:val="0"/>
        <w:shadow w:val="0"/>
        <w:emboss w:val="0"/>
        <w:imprint w:val="0"/>
        <w:vanish w:val="0"/>
        <w:color w:val="606064"/>
        <w:sz w:val="22"/>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080"/>
        </w:tabs>
        <w:ind w:left="1080" w:hanging="1080"/>
      </w:pPr>
      <w:rPr>
        <w:rFonts w:ascii="Arial" w:hAnsi="Arial" w:cs="Arial" w:hint="default"/>
        <w:b w:val="0"/>
        <w:bCs w:val="0"/>
        <w:i w:val="0"/>
        <w:iCs w:val="0"/>
        <w:caps w:val="0"/>
        <w:strike w:val="0"/>
        <w:dstrike w:val="0"/>
        <w:outline w:val="0"/>
        <w:shadow w:val="0"/>
        <w:emboss w:val="0"/>
        <w:imprint w:val="0"/>
        <w:vanish w:val="0"/>
        <w:color w:val="606064"/>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080"/>
        </w:tabs>
        <w:ind w:left="1080" w:hanging="1080"/>
      </w:pPr>
      <w:rPr>
        <w:rFonts w:ascii="Arial" w:hAnsi="Arial" w:cs="Arial" w:hint="default"/>
        <w:b w:val="0"/>
        <w:bCs w:val="0"/>
        <w:i w:val="0"/>
        <w:iCs w:val="0"/>
        <w:caps w:val="0"/>
        <w:strike w:val="0"/>
        <w:dstrike w:val="0"/>
        <w:outline w:val="0"/>
        <w:shadow w:val="0"/>
        <w:emboss w:val="0"/>
        <w:imprint w:val="0"/>
        <w:vanish w:val="0"/>
        <w:color w:val="606064"/>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Heading7"/>
      <w:lvlText w:val="%1.%2.%3.%4.%5.%6.%7"/>
      <w:lvlJc w:val="left"/>
      <w:pPr>
        <w:tabs>
          <w:tab w:val="num" w:pos="1080"/>
        </w:tabs>
        <w:ind w:left="1080" w:hanging="1080"/>
      </w:pPr>
      <w:rPr>
        <w:rFonts w:ascii="Arial" w:hAnsi="Arial" w:cs="Arial" w:hint="default"/>
        <w:b w:val="0"/>
        <w:bCs w:val="0"/>
        <w:i w:val="0"/>
        <w:iCs w:val="0"/>
        <w:caps w:val="0"/>
        <w:strike w:val="0"/>
        <w:dstrike w:val="0"/>
        <w:outline w:val="0"/>
        <w:shadow w:val="0"/>
        <w:emboss w:val="0"/>
        <w:imprint w:val="0"/>
        <w:vanish w:val="0"/>
        <w:color w:val="606064"/>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lvlText w:val="%1.%2.%3.%4.%5.%6.%7.%8"/>
      <w:lvlJc w:val="left"/>
      <w:pPr>
        <w:tabs>
          <w:tab w:val="num" w:pos="1440"/>
        </w:tabs>
        <w:ind w:left="1440" w:hanging="1440"/>
      </w:pPr>
      <w:rPr>
        <w:rFonts w:ascii="Arial" w:hAnsi="Arial" w:cs="Arial" w:hint="default"/>
        <w:b w:val="0"/>
        <w:bCs w:val="0"/>
        <w:i w:val="0"/>
        <w:iCs w:val="0"/>
        <w:caps w:val="0"/>
        <w:strike w:val="0"/>
        <w:dstrike w:val="0"/>
        <w:outline w:val="0"/>
        <w:shadow w:val="0"/>
        <w:emboss w:val="0"/>
        <w:imprint w:val="0"/>
        <w:vanish w:val="0"/>
        <w:color w:val="606064"/>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lvlText w:val="%1.%2.%3.%4.%5.%6.%7.%8.%9"/>
      <w:lvlJc w:val="left"/>
      <w:pPr>
        <w:tabs>
          <w:tab w:val="num" w:pos="1440"/>
        </w:tabs>
        <w:ind w:left="1440" w:hanging="1440"/>
      </w:pPr>
      <w:rPr>
        <w:rFonts w:ascii="Arial" w:hAnsi="Arial" w:cs="Arial" w:hint="default"/>
        <w:b w:val="0"/>
        <w:bCs w:val="0"/>
        <w:i w:val="0"/>
        <w:iCs w:val="0"/>
        <w:caps w:val="0"/>
        <w:strike w:val="0"/>
        <w:dstrike w:val="0"/>
        <w:outline w:val="0"/>
        <w:shadow w:val="0"/>
        <w:emboss w:val="0"/>
        <w:imprint w:val="0"/>
        <w:vanish w:val="0"/>
        <w:color w:val="606064"/>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5F94473"/>
    <w:multiLevelType w:val="multilevel"/>
    <w:tmpl w:val="D7B82964"/>
    <w:name w:val="AmdocsNotesNum22723222"/>
    <w:numStyleLink w:val="UList"/>
  </w:abstractNum>
  <w:abstractNum w:abstractNumId="31" w15:restartNumberingAfterBreak="0">
    <w:nsid w:val="69B92423"/>
    <w:multiLevelType w:val="hybridMultilevel"/>
    <w:tmpl w:val="890AEB20"/>
    <w:lvl w:ilvl="0" w:tplc="B9E4EED8">
      <w:start w:val="1"/>
      <w:numFmt w:val="decimal"/>
      <w:lvlText w:val="%1"/>
      <w:lvlJc w:val="left"/>
      <w:pPr>
        <w:ind w:left="43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D865B7"/>
    <w:multiLevelType w:val="multilevel"/>
    <w:tmpl w:val="D7B82964"/>
    <w:styleLink w:val="UList"/>
    <w:lvl w:ilvl="0">
      <w:start w:val="1"/>
      <w:numFmt w:val="decimal"/>
      <w:lvlText w:val="%1."/>
      <w:lvlJc w:val="left"/>
      <w:pPr>
        <w:tabs>
          <w:tab w:val="num" w:pos="1440"/>
        </w:tabs>
        <w:ind w:left="1800" w:hanging="360"/>
      </w:pPr>
      <w:rPr>
        <w:rFonts w:hint="default"/>
        <w:color w:val="302E45"/>
      </w:rPr>
    </w:lvl>
    <w:lvl w:ilvl="1">
      <w:start w:val="1"/>
      <w:numFmt w:val="lowerLetter"/>
      <w:lvlText w:val="%2."/>
      <w:lvlJc w:val="left"/>
      <w:pPr>
        <w:tabs>
          <w:tab w:val="num" w:pos="1800"/>
        </w:tabs>
        <w:ind w:left="2160" w:hanging="360"/>
      </w:pPr>
      <w:rPr>
        <w:rFonts w:hint="default"/>
        <w:color w:val="302E45"/>
      </w:rPr>
    </w:lvl>
    <w:lvl w:ilvl="2">
      <w:start w:val="1"/>
      <w:numFmt w:val="lowerRoman"/>
      <w:lvlText w:val="%3."/>
      <w:lvlJc w:val="left"/>
      <w:pPr>
        <w:tabs>
          <w:tab w:val="num" w:pos="2160"/>
        </w:tabs>
        <w:ind w:left="2520" w:hanging="360"/>
      </w:pPr>
      <w:rPr>
        <w:rFonts w:hint="default"/>
        <w:color w:val="302E45"/>
      </w:rPr>
    </w:lvl>
    <w:lvl w:ilvl="3">
      <w:start w:val="1"/>
      <w:numFmt w:val="upperLetter"/>
      <w:lvlText w:val="%4."/>
      <w:lvlJc w:val="left"/>
      <w:pPr>
        <w:tabs>
          <w:tab w:val="num" w:pos="2520"/>
        </w:tabs>
        <w:ind w:left="2880" w:hanging="360"/>
      </w:pPr>
      <w:rPr>
        <w:rFonts w:hint="default"/>
        <w:color w:val="302E45"/>
      </w:rPr>
    </w:lvl>
    <w:lvl w:ilvl="4">
      <w:start w:val="1"/>
      <w:numFmt w:val="lowerLetter"/>
      <w:lvlText w:val="%5)"/>
      <w:lvlJc w:val="left"/>
      <w:pPr>
        <w:tabs>
          <w:tab w:val="num" w:pos="2880"/>
        </w:tabs>
        <w:ind w:left="3240" w:hanging="360"/>
      </w:pPr>
      <w:rPr>
        <w:rFonts w:hint="default"/>
      </w:rPr>
    </w:lvl>
    <w:lvl w:ilvl="5">
      <w:start w:val="1"/>
      <w:numFmt w:val="lowerRoman"/>
      <w:lvlText w:val="%6)"/>
      <w:lvlJc w:val="left"/>
      <w:pPr>
        <w:tabs>
          <w:tab w:val="num" w:pos="3240"/>
        </w:tabs>
        <w:ind w:left="3600" w:hanging="360"/>
      </w:pPr>
      <w:rPr>
        <w:rFonts w:hint="default"/>
      </w:rPr>
    </w:lvl>
    <w:lvl w:ilvl="6">
      <w:start w:val="1"/>
      <w:numFmt w:val="decimal"/>
      <w:lvlText w:val="(%7)"/>
      <w:lvlJc w:val="left"/>
      <w:pPr>
        <w:tabs>
          <w:tab w:val="num" w:pos="3600"/>
        </w:tabs>
        <w:ind w:left="3960" w:hanging="360"/>
      </w:pPr>
      <w:rPr>
        <w:rFonts w:hint="default"/>
      </w:rPr>
    </w:lvl>
    <w:lvl w:ilvl="7">
      <w:start w:val="1"/>
      <w:numFmt w:val="lowerLetter"/>
      <w:lvlText w:val="(%8)"/>
      <w:lvlJc w:val="left"/>
      <w:pPr>
        <w:tabs>
          <w:tab w:val="num" w:pos="3960"/>
        </w:tabs>
        <w:ind w:left="4320" w:hanging="360"/>
      </w:pPr>
      <w:rPr>
        <w:rFonts w:hint="default"/>
      </w:rPr>
    </w:lvl>
    <w:lvl w:ilvl="8">
      <w:start w:val="1"/>
      <w:numFmt w:val="lowerRoman"/>
      <w:lvlText w:val="(%9)"/>
      <w:lvlJc w:val="left"/>
      <w:pPr>
        <w:ind w:left="4680" w:hanging="360"/>
      </w:pPr>
      <w:rPr>
        <w:rFonts w:hint="default"/>
      </w:rPr>
    </w:lvl>
  </w:abstractNum>
  <w:abstractNum w:abstractNumId="33" w15:restartNumberingAfterBreak="0">
    <w:nsid w:val="6DD6072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71E47714"/>
    <w:multiLevelType w:val="hybridMultilevel"/>
    <w:tmpl w:val="3CBC8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2C4EC4"/>
    <w:multiLevelType w:val="multilevel"/>
    <w:tmpl w:val="FB3CB37C"/>
    <w:styleLink w:val="UBulletTable"/>
    <w:lvl w:ilvl="0">
      <w:start w:val="1"/>
      <w:numFmt w:val="bullet"/>
      <w:lvlText w:val=""/>
      <w:lvlJc w:val="left"/>
      <w:pPr>
        <w:ind w:left="216" w:hanging="216"/>
      </w:pPr>
      <w:rPr>
        <w:rFonts w:ascii="Wingdings" w:hAnsi="Wingdings" w:cs="Times New Roman" w:hint="default"/>
        <w:color w:val="6B7000"/>
        <w:sz w:val="10"/>
        <w:szCs w:val="18"/>
      </w:rPr>
    </w:lvl>
    <w:lvl w:ilvl="1">
      <w:start w:val="1"/>
      <w:numFmt w:val="bullet"/>
      <w:lvlText w:val=""/>
      <w:lvlJc w:val="left"/>
      <w:pPr>
        <w:ind w:left="432" w:hanging="216"/>
      </w:pPr>
      <w:rPr>
        <w:rFonts w:ascii="Wingdings" w:hAnsi="Wingdings" w:cs="Times New Roman" w:hint="default"/>
        <w:color w:val="6B7000"/>
        <w:sz w:val="10"/>
        <w:szCs w:val="18"/>
      </w:rPr>
    </w:lvl>
    <w:lvl w:ilvl="2">
      <w:start w:val="1"/>
      <w:numFmt w:val="bullet"/>
      <w:lvlText w:val=""/>
      <w:lvlJc w:val="left"/>
      <w:pPr>
        <w:ind w:left="648" w:hanging="216"/>
      </w:pPr>
      <w:rPr>
        <w:rFonts w:ascii="Wingdings" w:hAnsi="Wingdings" w:cs="Times New Roman" w:hint="default"/>
        <w:color w:val="6B7000"/>
        <w:sz w:val="10"/>
        <w:szCs w:val="18"/>
      </w:rPr>
    </w:lvl>
    <w:lvl w:ilvl="3">
      <w:start w:val="1"/>
      <w:numFmt w:val="bullet"/>
      <w:lvlText w:val=""/>
      <w:lvlJc w:val="left"/>
      <w:pPr>
        <w:ind w:left="864" w:hanging="216"/>
      </w:pPr>
      <w:rPr>
        <w:rFonts w:ascii="Wingdings" w:hAnsi="Wingdings" w:cs="Times New Roman" w:hint="default"/>
        <w:color w:val="6B7000"/>
        <w:sz w:val="10"/>
        <w:szCs w:val="18"/>
      </w:rPr>
    </w:lvl>
    <w:lvl w:ilvl="4">
      <w:start w:val="1"/>
      <w:numFmt w:val="bullet"/>
      <w:lvlText w:val=""/>
      <w:lvlJc w:val="left"/>
      <w:pPr>
        <w:ind w:left="1080" w:hanging="216"/>
      </w:pPr>
      <w:rPr>
        <w:rFonts w:ascii="Wingdings" w:hAnsi="Wingdings" w:cs="Times New Roman" w:hint="default"/>
        <w:color w:val="6B7000"/>
        <w:szCs w:val="18"/>
      </w:rPr>
    </w:lvl>
    <w:lvl w:ilvl="5">
      <w:start w:val="1"/>
      <w:numFmt w:val="bullet"/>
      <w:lvlText w:val=""/>
      <w:lvlJc w:val="left"/>
      <w:pPr>
        <w:ind w:left="1440" w:hanging="360"/>
      </w:pPr>
      <w:rPr>
        <w:rFonts w:ascii="Wingdings" w:hAnsi="Wingdings" w:cs="Times New Roman" w:hint="default"/>
        <w:color w:val="6B7000"/>
        <w:szCs w:val="18"/>
      </w:rPr>
    </w:lvl>
    <w:lvl w:ilvl="6">
      <w:start w:val="1"/>
      <w:numFmt w:val="bullet"/>
      <w:lvlText w:val=""/>
      <w:lvlJc w:val="left"/>
      <w:pPr>
        <w:ind w:left="1656" w:hanging="216"/>
      </w:pPr>
      <w:rPr>
        <w:rFonts w:ascii="Wingdings" w:hAnsi="Wingdings" w:cs="Times New Roman" w:hint="default"/>
        <w:color w:val="6B7000"/>
        <w:szCs w:val="18"/>
      </w:rPr>
    </w:lvl>
    <w:lvl w:ilvl="7">
      <w:start w:val="1"/>
      <w:numFmt w:val="bullet"/>
      <w:lvlText w:val=""/>
      <w:lvlJc w:val="left"/>
      <w:pPr>
        <w:ind w:left="1872" w:hanging="216"/>
      </w:pPr>
      <w:rPr>
        <w:rFonts w:ascii="Wingdings" w:hAnsi="Wingdings" w:cs="Times New Roman" w:hint="default"/>
        <w:color w:val="6B7000"/>
        <w:szCs w:val="18"/>
      </w:rPr>
    </w:lvl>
    <w:lvl w:ilvl="8">
      <w:start w:val="1"/>
      <w:numFmt w:val="bullet"/>
      <w:lvlText w:val=""/>
      <w:lvlJc w:val="left"/>
      <w:pPr>
        <w:ind w:left="2088" w:hanging="216"/>
      </w:pPr>
      <w:rPr>
        <w:rFonts w:ascii="Wingdings" w:hAnsi="Wingdings" w:cs="Times New Roman" w:hint="default"/>
        <w:color w:val="6B7000"/>
        <w:szCs w:val="18"/>
      </w:rPr>
    </w:lvl>
  </w:abstractNum>
  <w:abstractNum w:abstractNumId="36" w15:restartNumberingAfterBreak="0">
    <w:nsid w:val="73350D64"/>
    <w:multiLevelType w:val="multilevel"/>
    <w:tmpl w:val="C0FC20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757B4BD1"/>
    <w:multiLevelType w:val="multilevel"/>
    <w:tmpl w:val="D7B82964"/>
    <w:name w:val="AmdocsNotesNum222"/>
    <w:numStyleLink w:val="UList"/>
  </w:abstractNum>
  <w:abstractNum w:abstractNumId="38" w15:restartNumberingAfterBreak="0">
    <w:nsid w:val="75AE55AF"/>
    <w:multiLevelType w:val="multilevel"/>
    <w:tmpl w:val="D7B82964"/>
    <w:name w:val="AmdocsNotesNum226"/>
    <w:numStyleLink w:val="UList"/>
  </w:abstractNum>
  <w:num w:numId="1">
    <w:abstractNumId w:val="8"/>
  </w:num>
  <w:num w:numId="2">
    <w:abstractNumId w:val="13"/>
  </w:num>
  <w:num w:numId="3">
    <w:abstractNumId w:val="3"/>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18"/>
  </w:num>
  <w:num w:numId="7">
    <w:abstractNumId w:val="33"/>
  </w:num>
  <w:num w:numId="8">
    <w:abstractNumId w:val="29"/>
  </w:num>
  <w:num w:numId="9">
    <w:abstractNumId w:val="26"/>
  </w:num>
  <w:num w:numId="10">
    <w:abstractNumId w:val="22"/>
  </w:num>
  <w:num w:numId="11">
    <w:abstractNumId w:val="2"/>
  </w:num>
  <w:num w:numId="12">
    <w:abstractNumId w:val="35"/>
  </w:num>
  <w:num w:numId="13">
    <w:abstractNumId w:val="32"/>
  </w:num>
  <w:num w:numId="14">
    <w:abstractNumId w:val="10"/>
  </w:num>
  <w:num w:numId="15">
    <w:abstractNumId w:val="27"/>
  </w:num>
  <w:num w:numId="16">
    <w:abstractNumId w:val="0"/>
  </w:num>
  <w:num w:numId="17">
    <w:abstractNumId w:val="7"/>
  </w:num>
  <w:num w:numId="18">
    <w:abstractNumId w:val="11"/>
  </w:num>
  <w:num w:numId="19">
    <w:abstractNumId w:val="9"/>
  </w:num>
  <w:num w:numId="20">
    <w:abstractNumId w:val="14"/>
  </w:num>
  <w:num w:numId="21">
    <w:abstractNumId w:val="31"/>
  </w:num>
  <w:num w:numId="22">
    <w:abstractNumId w:val="24"/>
  </w:num>
  <w:num w:numId="23">
    <w:abstractNumId w:val="34"/>
  </w:num>
  <w:num w:numId="24">
    <w:abstractNumId w:val="25"/>
  </w:num>
  <w:num w:numId="25">
    <w:abstractNumId w:val="17"/>
  </w:num>
  <w:num w:numId="26">
    <w:abstractNumId w:val="20"/>
  </w:num>
  <w:num w:numId="27">
    <w:abstractNumId w:val="36"/>
  </w:num>
  <w:num w:numId="2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vi Fuks">
    <w15:presenceInfo w15:providerId="AD" w15:userId="S-1-5-21-143744227-174999600-642189945-7566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activeWritingStyle w:appName="MSWord" w:lang="en-US" w:vendorID="64" w:dllVersion="6" w:nlCheck="1" w:checkStyle="1"/>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0" w:nlCheck="1" w:checkStyle="0"/>
  <w:activeWritingStyle w:appName="MSWord" w:lang="fr-FR" w:vendorID="64" w:dllVersion="0" w:nlCheck="1" w:checkStyle="0"/>
  <w:activeWritingStyle w:appName="MSWord" w:lang="fr-FR" w:vendorID="64" w:dllVersion="6" w:nlCheck="1" w:checkStyle="0"/>
  <w:activeWritingStyle w:appName="MSWord" w:lang="en-AU" w:vendorID="64" w:dllVersion="6" w:nlCheck="1" w:checkStyle="1"/>
  <w:activeWritingStyle w:appName="MSWord" w:lang="en-PH" w:vendorID="64" w:dllVersion="0" w:nlCheck="1" w:checkStyle="0"/>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trackRevisions/>
  <w:documentProtection w:enforcement="0"/>
  <w:autoFormatOverride/>
  <w:defaultTabStop w:val="357"/>
  <w:drawingGridHorizontalSpacing w:val="120"/>
  <w:displayHorizontalDrawingGridEvery w:val="2"/>
  <w:displayVerticalDrawingGridEvery w:val="2"/>
  <w:noPunctuationKerning/>
  <w:characterSpacingControl w:val="doNotCompress"/>
  <w:savePreviewPicture/>
  <w:hdrShapeDefaults>
    <o:shapedefaults v:ext="edit" spidmax="2049">
      <o:colormru v:ext="edit" colors="#5998c9,#b1cfe5,#9fdaff,#88b6d8,#bdd6e9,#c6dcec,#005ab4,#5781a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c3MzE2NDUyMzcyMjBS0lEKTi0uzszPAykwqQUA6Rv7WSwAAAA="/>
    <w:docVar w:name="FigNum" w:val="1"/>
  </w:docVars>
  <w:rsids>
    <w:rsidRoot w:val="00D7461C"/>
    <w:rsid w:val="0000003A"/>
    <w:rsid w:val="0000030E"/>
    <w:rsid w:val="00000359"/>
    <w:rsid w:val="000005B7"/>
    <w:rsid w:val="00001088"/>
    <w:rsid w:val="00001240"/>
    <w:rsid w:val="0000158E"/>
    <w:rsid w:val="0000199F"/>
    <w:rsid w:val="00001E43"/>
    <w:rsid w:val="000020A4"/>
    <w:rsid w:val="000028F0"/>
    <w:rsid w:val="00002917"/>
    <w:rsid w:val="00002A9C"/>
    <w:rsid w:val="00002BE4"/>
    <w:rsid w:val="00002C00"/>
    <w:rsid w:val="00003190"/>
    <w:rsid w:val="0000360B"/>
    <w:rsid w:val="000036F9"/>
    <w:rsid w:val="00003CC2"/>
    <w:rsid w:val="00003FB6"/>
    <w:rsid w:val="0000439A"/>
    <w:rsid w:val="00004684"/>
    <w:rsid w:val="0000497A"/>
    <w:rsid w:val="00005023"/>
    <w:rsid w:val="00005419"/>
    <w:rsid w:val="000054E8"/>
    <w:rsid w:val="00005BFA"/>
    <w:rsid w:val="00005F2F"/>
    <w:rsid w:val="00005FF0"/>
    <w:rsid w:val="00006081"/>
    <w:rsid w:val="000065CC"/>
    <w:rsid w:val="0000675A"/>
    <w:rsid w:val="00006981"/>
    <w:rsid w:val="00006EF8"/>
    <w:rsid w:val="00006F5F"/>
    <w:rsid w:val="000076F6"/>
    <w:rsid w:val="000078BC"/>
    <w:rsid w:val="000105BD"/>
    <w:rsid w:val="00010632"/>
    <w:rsid w:val="00010A96"/>
    <w:rsid w:val="00010CD8"/>
    <w:rsid w:val="00010FDF"/>
    <w:rsid w:val="0001118E"/>
    <w:rsid w:val="00011768"/>
    <w:rsid w:val="00011B7D"/>
    <w:rsid w:val="00011FA7"/>
    <w:rsid w:val="00011FD1"/>
    <w:rsid w:val="00012264"/>
    <w:rsid w:val="0001273D"/>
    <w:rsid w:val="00012A49"/>
    <w:rsid w:val="0001347D"/>
    <w:rsid w:val="0001355C"/>
    <w:rsid w:val="00014043"/>
    <w:rsid w:val="0001489A"/>
    <w:rsid w:val="00014C64"/>
    <w:rsid w:val="00015047"/>
    <w:rsid w:val="000150F3"/>
    <w:rsid w:val="0001512B"/>
    <w:rsid w:val="000152E9"/>
    <w:rsid w:val="000153E1"/>
    <w:rsid w:val="0001563E"/>
    <w:rsid w:val="00015D19"/>
    <w:rsid w:val="00015D32"/>
    <w:rsid w:val="00015E08"/>
    <w:rsid w:val="000165EC"/>
    <w:rsid w:val="00016E38"/>
    <w:rsid w:val="00017420"/>
    <w:rsid w:val="000176A1"/>
    <w:rsid w:val="00017916"/>
    <w:rsid w:val="0001792E"/>
    <w:rsid w:val="00017945"/>
    <w:rsid w:val="000203D7"/>
    <w:rsid w:val="0002054C"/>
    <w:rsid w:val="000206B7"/>
    <w:rsid w:val="000209DF"/>
    <w:rsid w:val="00020F54"/>
    <w:rsid w:val="0002134E"/>
    <w:rsid w:val="00021854"/>
    <w:rsid w:val="00021FA4"/>
    <w:rsid w:val="000223B3"/>
    <w:rsid w:val="000226BB"/>
    <w:rsid w:val="00022D07"/>
    <w:rsid w:val="00023078"/>
    <w:rsid w:val="000234A8"/>
    <w:rsid w:val="0002361C"/>
    <w:rsid w:val="00023923"/>
    <w:rsid w:val="00023B81"/>
    <w:rsid w:val="00023CE9"/>
    <w:rsid w:val="00024274"/>
    <w:rsid w:val="000247AE"/>
    <w:rsid w:val="000247D7"/>
    <w:rsid w:val="00024CD0"/>
    <w:rsid w:val="00024F3C"/>
    <w:rsid w:val="000255D7"/>
    <w:rsid w:val="000255DC"/>
    <w:rsid w:val="000256A7"/>
    <w:rsid w:val="0002575C"/>
    <w:rsid w:val="00025808"/>
    <w:rsid w:val="00025B47"/>
    <w:rsid w:val="00025E42"/>
    <w:rsid w:val="000261EE"/>
    <w:rsid w:val="0002673C"/>
    <w:rsid w:val="000268B3"/>
    <w:rsid w:val="00026910"/>
    <w:rsid w:val="00026AB4"/>
    <w:rsid w:val="000274DB"/>
    <w:rsid w:val="0002755B"/>
    <w:rsid w:val="00027560"/>
    <w:rsid w:val="000275A0"/>
    <w:rsid w:val="000300D8"/>
    <w:rsid w:val="000305A9"/>
    <w:rsid w:val="00030761"/>
    <w:rsid w:val="00030A4A"/>
    <w:rsid w:val="00030C31"/>
    <w:rsid w:val="00030CB2"/>
    <w:rsid w:val="00031140"/>
    <w:rsid w:val="000314BC"/>
    <w:rsid w:val="000315D9"/>
    <w:rsid w:val="00031648"/>
    <w:rsid w:val="000316C6"/>
    <w:rsid w:val="0003170B"/>
    <w:rsid w:val="000320DE"/>
    <w:rsid w:val="000325F0"/>
    <w:rsid w:val="00032611"/>
    <w:rsid w:val="000328D2"/>
    <w:rsid w:val="00032AD5"/>
    <w:rsid w:val="00032AF2"/>
    <w:rsid w:val="00032CE0"/>
    <w:rsid w:val="00032CFC"/>
    <w:rsid w:val="0003401C"/>
    <w:rsid w:val="000343BB"/>
    <w:rsid w:val="00034B1A"/>
    <w:rsid w:val="00035260"/>
    <w:rsid w:val="00035471"/>
    <w:rsid w:val="0003585C"/>
    <w:rsid w:val="000358CA"/>
    <w:rsid w:val="000363B0"/>
    <w:rsid w:val="00036452"/>
    <w:rsid w:val="000366A3"/>
    <w:rsid w:val="00036932"/>
    <w:rsid w:val="00037639"/>
    <w:rsid w:val="00037755"/>
    <w:rsid w:val="00037DFC"/>
    <w:rsid w:val="00037E13"/>
    <w:rsid w:val="000403A9"/>
    <w:rsid w:val="00040ECF"/>
    <w:rsid w:val="000414FF"/>
    <w:rsid w:val="000415EE"/>
    <w:rsid w:val="00041618"/>
    <w:rsid w:val="0004169A"/>
    <w:rsid w:val="00042143"/>
    <w:rsid w:val="0004224D"/>
    <w:rsid w:val="000424F9"/>
    <w:rsid w:val="00042AD9"/>
    <w:rsid w:val="00042B63"/>
    <w:rsid w:val="00042E4D"/>
    <w:rsid w:val="00042E71"/>
    <w:rsid w:val="00043074"/>
    <w:rsid w:val="000432CD"/>
    <w:rsid w:val="00043601"/>
    <w:rsid w:val="00043783"/>
    <w:rsid w:val="00043BD0"/>
    <w:rsid w:val="000442AF"/>
    <w:rsid w:val="00044661"/>
    <w:rsid w:val="000447B9"/>
    <w:rsid w:val="000448C4"/>
    <w:rsid w:val="000449FE"/>
    <w:rsid w:val="00044CE4"/>
    <w:rsid w:val="00044E7A"/>
    <w:rsid w:val="00045174"/>
    <w:rsid w:val="00045D02"/>
    <w:rsid w:val="00045FF6"/>
    <w:rsid w:val="000461E6"/>
    <w:rsid w:val="00046648"/>
    <w:rsid w:val="0004667D"/>
    <w:rsid w:val="00047484"/>
    <w:rsid w:val="000474D5"/>
    <w:rsid w:val="00047500"/>
    <w:rsid w:val="00047941"/>
    <w:rsid w:val="00047B10"/>
    <w:rsid w:val="00047DDB"/>
    <w:rsid w:val="00050526"/>
    <w:rsid w:val="00050784"/>
    <w:rsid w:val="00050C5D"/>
    <w:rsid w:val="00050E84"/>
    <w:rsid w:val="00050F36"/>
    <w:rsid w:val="0005110C"/>
    <w:rsid w:val="000525C2"/>
    <w:rsid w:val="00052C20"/>
    <w:rsid w:val="00052F89"/>
    <w:rsid w:val="00053331"/>
    <w:rsid w:val="00053503"/>
    <w:rsid w:val="00053515"/>
    <w:rsid w:val="00053E23"/>
    <w:rsid w:val="00053FD6"/>
    <w:rsid w:val="00054479"/>
    <w:rsid w:val="000548E6"/>
    <w:rsid w:val="00054ED5"/>
    <w:rsid w:val="00055A95"/>
    <w:rsid w:val="000568C8"/>
    <w:rsid w:val="000569E5"/>
    <w:rsid w:val="00056AB4"/>
    <w:rsid w:val="00056B9D"/>
    <w:rsid w:val="00056EFF"/>
    <w:rsid w:val="0005709A"/>
    <w:rsid w:val="0005709B"/>
    <w:rsid w:val="00057149"/>
    <w:rsid w:val="00057182"/>
    <w:rsid w:val="00057443"/>
    <w:rsid w:val="0005752A"/>
    <w:rsid w:val="0005783A"/>
    <w:rsid w:val="00060921"/>
    <w:rsid w:val="000609D6"/>
    <w:rsid w:val="00060DD4"/>
    <w:rsid w:val="0006112A"/>
    <w:rsid w:val="000614C8"/>
    <w:rsid w:val="00061686"/>
    <w:rsid w:val="00061990"/>
    <w:rsid w:val="00061D16"/>
    <w:rsid w:val="00061F3F"/>
    <w:rsid w:val="00062BBB"/>
    <w:rsid w:val="00062C64"/>
    <w:rsid w:val="00062D1E"/>
    <w:rsid w:val="00063024"/>
    <w:rsid w:val="0006338B"/>
    <w:rsid w:val="000637D7"/>
    <w:rsid w:val="00063DC0"/>
    <w:rsid w:val="00064C2B"/>
    <w:rsid w:val="00064DA9"/>
    <w:rsid w:val="000650D2"/>
    <w:rsid w:val="00065569"/>
    <w:rsid w:val="0006563B"/>
    <w:rsid w:val="000657B8"/>
    <w:rsid w:val="000657CE"/>
    <w:rsid w:val="0006598C"/>
    <w:rsid w:val="00065B5D"/>
    <w:rsid w:val="00065E82"/>
    <w:rsid w:val="00065FA0"/>
    <w:rsid w:val="0006624C"/>
    <w:rsid w:val="00066364"/>
    <w:rsid w:val="00066A44"/>
    <w:rsid w:val="00066D5C"/>
    <w:rsid w:val="00067101"/>
    <w:rsid w:val="000671AC"/>
    <w:rsid w:val="00067C8B"/>
    <w:rsid w:val="00067FF0"/>
    <w:rsid w:val="00070184"/>
    <w:rsid w:val="000706DE"/>
    <w:rsid w:val="00070BC6"/>
    <w:rsid w:val="00070CE9"/>
    <w:rsid w:val="00070F14"/>
    <w:rsid w:val="000714FD"/>
    <w:rsid w:val="0007188C"/>
    <w:rsid w:val="000719DC"/>
    <w:rsid w:val="0007205E"/>
    <w:rsid w:val="000720B0"/>
    <w:rsid w:val="00072218"/>
    <w:rsid w:val="0007253D"/>
    <w:rsid w:val="00073646"/>
    <w:rsid w:val="0007374E"/>
    <w:rsid w:val="0007399C"/>
    <w:rsid w:val="00073F5F"/>
    <w:rsid w:val="00074300"/>
    <w:rsid w:val="0007483E"/>
    <w:rsid w:val="000748DC"/>
    <w:rsid w:val="00074C3E"/>
    <w:rsid w:val="00074CA5"/>
    <w:rsid w:val="00074D0F"/>
    <w:rsid w:val="000750FF"/>
    <w:rsid w:val="0007527E"/>
    <w:rsid w:val="00075BA3"/>
    <w:rsid w:val="00075C1A"/>
    <w:rsid w:val="00075D7D"/>
    <w:rsid w:val="00076E09"/>
    <w:rsid w:val="00076F11"/>
    <w:rsid w:val="000771E8"/>
    <w:rsid w:val="00077250"/>
    <w:rsid w:val="000776FE"/>
    <w:rsid w:val="00077B2D"/>
    <w:rsid w:val="00080006"/>
    <w:rsid w:val="000805A4"/>
    <w:rsid w:val="00080971"/>
    <w:rsid w:val="00080A0B"/>
    <w:rsid w:val="0008112C"/>
    <w:rsid w:val="0008143D"/>
    <w:rsid w:val="00081A75"/>
    <w:rsid w:val="00081BD3"/>
    <w:rsid w:val="00081CAA"/>
    <w:rsid w:val="00082126"/>
    <w:rsid w:val="00082C07"/>
    <w:rsid w:val="00082E8E"/>
    <w:rsid w:val="00082EC6"/>
    <w:rsid w:val="0008338D"/>
    <w:rsid w:val="0008355E"/>
    <w:rsid w:val="00083959"/>
    <w:rsid w:val="00083AB5"/>
    <w:rsid w:val="00083B3A"/>
    <w:rsid w:val="00084A26"/>
    <w:rsid w:val="00084E6D"/>
    <w:rsid w:val="00085165"/>
    <w:rsid w:val="00085172"/>
    <w:rsid w:val="0008528E"/>
    <w:rsid w:val="00085670"/>
    <w:rsid w:val="00085FF3"/>
    <w:rsid w:val="00086108"/>
    <w:rsid w:val="0008611B"/>
    <w:rsid w:val="0008652D"/>
    <w:rsid w:val="00086644"/>
    <w:rsid w:val="000874E5"/>
    <w:rsid w:val="0008774E"/>
    <w:rsid w:val="00087794"/>
    <w:rsid w:val="0008781B"/>
    <w:rsid w:val="0008783D"/>
    <w:rsid w:val="00087D50"/>
    <w:rsid w:val="000904A5"/>
    <w:rsid w:val="00090503"/>
    <w:rsid w:val="000905F4"/>
    <w:rsid w:val="00090764"/>
    <w:rsid w:val="000907D9"/>
    <w:rsid w:val="00090E6B"/>
    <w:rsid w:val="0009105B"/>
    <w:rsid w:val="000912BE"/>
    <w:rsid w:val="0009130F"/>
    <w:rsid w:val="000918D7"/>
    <w:rsid w:val="00091E0D"/>
    <w:rsid w:val="000923A5"/>
    <w:rsid w:val="0009243E"/>
    <w:rsid w:val="00092591"/>
    <w:rsid w:val="0009299A"/>
    <w:rsid w:val="00092CC8"/>
    <w:rsid w:val="00092F88"/>
    <w:rsid w:val="00092FBA"/>
    <w:rsid w:val="00093119"/>
    <w:rsid w:val="00093258"/>
    <w:rsid w:val="0009327D"/>
    <w:rsid w:val="0009392D"/>
    <w:rsid w:val="0009399B"/>
    <w:rsid w:val="0009414A"/>
    <w:rsid w:val="0009457A"/>
    <w:rsid w:val="00094A75"/>
    <w:rsid w:val="000954E6"/>
    <w:rsid w:val="00095572"/>
    <w:rsid w:val="0009580B"/>
    <w:rsid w:val="00095C46"/>
    <w:rsid w:val="0009670B"/>
    <w:rsid w:val="00096774"/>
    <w:rsid w:val="000977B9"/>
    <w:rsid w:val="000979EE"/>
    <w:rsid w:val="00097FF9"/>
    <w:rsid w:val="000A0118"/>
    <w:rsid w:val="000A0661"/>
    <w:rsid w:val="000A0E35"/>
    <w:rsid w:val="000A11C0"/>
    <w:rsid w:val="000A13E0"/>
    <w:rsid w:val="000A1673"/>
    <w:rsid w:val="000A16EF"/>
    <w:rsid w:val="000A1BDC"/>
    <w:rsid w:val="000A23F5"/>
    <w:rsid w:val="000A287A"/>
    <w:rsid w:val="000A302A"/>
    <w:rsid w:val="000A3318"/>
    <w:rsid w:val="000A3410"/>
    <w:rsid w:val="000A372D"/>
    <w:rsid w:val="000A3811"/>
    <w:rsid w:val="000A3826"/>
    <w:rsid w:val="000A39E2"/>
    <w:rsid w:val="000A3B46"/>
    <w:rsid w:val="000A3D76"/>
    <w:rsid w:val="000A3E41"/>
    <w:rsid w:val="000A4135"/>
    <w:rsid w:val="000A443F"/>
    <w:rsid w:val="000A4660"/>
    <w:rsid w:val="000A49A4"/>
    <w:rsid w:val="000A4A40"/>
    <w:rsid w:val="000A4A65"/>
    <w:rsid w:val="000A5333"/>
    <w:rsid w:val="000A6229"/>
    <w:rsid w:val="000A65CE"/>
    <w:rsid w:val="000A6624"/>
    <w:rsid w:val="000A6643"/>
    <w:rsid w:val="000A6692"/>
    <w:rsid w:val="000A681C"/>
    <w:rsid w:val="000A6A4B"/>
    <w:rsid w:val="000A754F"/>
    <w:rsid w:val="000A76D2"/>
    <w:rsid w:val="000A7877"/>
    <w:rsid w:val="000A7F18"/>
    <w:rsid w:val="000B043B"/>
    <w:rsid w:val="000B0574"/>
    <w:rsid w:val="000B0E04"/>
    <w:rsid w:val="000B12C2"/>
    <w:rsid w:val="000B15E9"/>
    <w:rsid w:val="000B17AC"/>
    <w:rsid w:val="000B1835"/>
    <w:rsid w:val="000B1988"/>
    <w:rsid w:val="000B19C7"/>
    <w:rsid w:val="000B1D23"/>
    <w:rsid w:val="000B1EF5"/>
    <w:rsid w:val="000B2420"/>
    <w:rsid w:val="000B2572"/>
    <w:rsid w:val="000B25BC"/>
    <w:rsid w:val="000B2B1F"/>
    <w:rsid w:val="000B2B96"/>
    <w:rsid w:val="000B397B"/>
    <w:rsid w:val="000B39C9"/>
    <w:rsid w:val="000B3F8E"/>
    <w:rsid w:val="000B4406"/>
    <w:rsid w:val="000B499B"/>
    <w:rsid w:val="000B4BDA"/>
    <w:rsid w:val="000B4C5C"/>
    <w:rsid w:val="000B4E0B"/>
    <w:rsid w:val="000B503E"/>
    <w:rsid w:val="000B50B4"/>
    <w:rsid w:val="000B53D9"/>
    <w:rsid w:val="000B58EF"/>
    <w:rsid w:val="000B5C4E"/>
    <w:rsid w:val="000B610A"/>
    <w:rsid w:val="000B6111"/>
    <w:rsid w:val="000B641E"/>
    <w:rsid w:val="000B666F"/>
    <w:rsid w:val="000B6958"/>
    <w:rsid w:val="000B6BD0"/>
    <w:rsid w:val="000B6C01"/>
    <w:rsid w:val="000B6F28"/>
    <w:rsid w:val="000B7C07"/>
    <w:rsid w:val="000B7CA1"/>
    <w:rsid w:val="000B7CE4"/>
    <w:rsid w:val="000B7DB4"/>
    <w:rsid w:val="000C0079"/>
    <w:rsid w:val="000C0219"/>
    <w:rsid w:val="000C04CC"/>
    <w:rsid w:val="000C10F3"/>
    <w:rsid w:val="000C13F3"/>
    <w:rsid w:val="000C141C"/>
    <w:rsid w:val="000C16C7"/>
    <w:rsid w:val="000C192B"/>
    <w:rsid w:val="000C1A0D"/>
    <w:rsid w:val="000C2371"/>
    <w:rsid w:val="000C2777"/>
    <w:rsid w:val="000C297D"/>
    <w:rsid w:val="000C2D69"/>
    <w:rsid w:val="000C2E89"/>
    <w:rsid w:val="000C2F79"/>
    <w:rsid w:val="000C31AB"/>
    <w:rsid w:val="000C35FE"/>
    <w:rsid w:val="000C379F"/>
    <w:rsid w:val="000C4764"/>
    <w:rsid w:val="000C4805"/>
    <w:rsid w:val="000C486D"/>
    <w:rsid w:val="000C57A6"/>
    <w:rsid w:val="000C62E7"/>
    <w:rsid w:val="000C675E"/>
    <w:rsid w:val="000C6BFF"/>
    <w:rsid w:val="000C6D0D"/>
    <w:rsid w:val="000C71C5"/>
    <w:rsid w:val="000D0006"/>
    <w:rsid w:val="000D07A7"/>
    <w:rsid w:val="000D15AC"/>
    <w:rsid w:val="000D1B9D"/>
    <w:rsid w:val="000D1C76"/>
    <w:rsid w:val="000D1FB8"/>
    <w:rsid w:val="000D20A5"/>
    <w:rsid w:val="000D21D2"/>
    <w:rsid w:val="000D2874"/>
    <w:rsid w:val="000D2FB3"/>
    <w:rsid w:val="000D30D5"/>
    <w:rsid w:val="000D32FA"/>
    <w:rsid w:val="000D3B72"/>
    <w:rsid w:val="000D3C74"/>
    <w:rsid w:val="000D40A0"/>
    <w:rsid w:val="000D40E6"/>
    <w:rsid w:val="000D4846"/>
    <w:rsid w:val="000D4A18"/>
    <w:rsid w:val="000D4DB3"/>
    <w:rsid w:val="000D59EF"/>
    <w:rsid w:val="000D6060"/>
    <w:rsid w:val="000D66C0"/>
    <w:rsid w:val="000D6DAF"/>
    <w:rsid w:val="000D74F4"/>
    <w:rsid w:val="000D7952"/>
    <w:rsid w:val="000D7AB2"/>
    <w:rsid w:val="000D7DCA"/>
    <w:rsid w:val="000E03E7"/>
    <w:rsid w:val="000E04AA"/>
    <w:rsid w:val="000E051E"/>
    <w:rsid w:val="000E0C16"/>
    <w:rsid w:val="000E0CE7"/>
    <w:rsid w:val="000E1050"/>
    <w:rsid w:val="000E12DA"/>
    <w:rsid w:val="000E1AFC"/>
    <w:rsid w:val="000E29EE"/>
    <w:rsid w:val="000E33A1"/>
    <w:rsid w:val="000E33F9"/>
    <w:rsid w:val="000E39EE"/>
    <w:rsid w:val="000E402E"/>
    <w:rsid w:val="000E4282"/>
    <w:rsid w:val="000E42CA"/>
    <w:rsid w:val="000E5141"/>
    <w:rsid w:val="000E5A4A"/>
    <w:rsid w:val="000E5C89"/>
    <w:rsid w:val="000E66BC"/>
    <w:rsid w:val="000E6A84"/>
    <w:rsid w:val="000E7416"/>
    <w:rsid w:val="000E7452"/>
    <w:rsid w:val="000E773F"/>
    <w:rsid w:val="000E7B91"/>
    <w:rsid w:val="000F0238"/>
    <w:rsid w:val="000F0635"/>
    <w:rsid w:val="000F06EF"/>
    <w:rsid w:val="000F0D80"/>
    <w:rsid w:val="000F0E1E"/>
    <w:rsid w:val="000F1340"/>
    <w:rsid w:val="000F142E"/>
    <w:rsid w:val="000F163E"/>
    <w:rsid w:val="000F2092"/>
    <w:rsid w:val="000F2FCE"/>
    <w:rsid w:val="000F30A8"/>
    <w:rsid w:val="000F316C"/>
    <w:rsid w:val="000F354C"/>
    <w:rsid w:val="000F3A81"/>
    <w:rsid w:val="000F3BE4"/>
    <w:rsid w:val="000F4081"/>
    <w:rsid w:val="000F40DC"/>
    <w:rsid w:val="000F42E3"/>
    <w:rsid w:val="000F46E2"/>
    <w:rsid w:val="000F4A42"/>
    <w:rsid w:val="000F5B50"/>
    <w:rsid w:val="000F5D7B"/>
    <w:rsid w:val="000F5E1C"/>
    <w:rsid w:val="000F6146"/>
    <w:rsid w:val="000F6185"/>
    <w:rsid w:val="000F6A40"/>
    <w:rsid w:val="000F79C3"/>
    <w:rsid w:val="000F7A52"/>
    <w:rsid w:val="000F7E1A"/>
    <w:rsid w:val="000F7EBD"/>
    <w:rsid w:val="00100278"/>
    <w:rsid w:val="00100307"/>
    <w:rsid w:val="001003F0"/>
    <w:rsid w:val="001004AD"/>
    <w:rsid w:val="0010063D"/>
    <w:rsid w:val="00100C9B"/>
    <w:rsid w:val="00101121"/>
    <w:rsid w:val="001013D5"/>
    <w:rsid w:val="00101458"/>
    <w:rsid w:val="001015CF"/>
    <w:rsid w:val="0010179A"/>
    <w:rsid w:val="0010186C"/>
    <w:rsid w:val="00101F69"/>
    <w:rsid w:val="00101FC4"/>
    <w:rsid w:val="001022A0"/>
    <w:rsid w:val="001022EE"/>
    <w:rsid w:val="001028A0"/>
    <w:rsid w:val="00102B61"/>
    <w:rsid w:val="00102B93"/>
    <w:rsid w:val="00102C1D"/>
    <w:rsid w:val="00103CE1"/>
    <w:rsid w:val="00104846"/>
    <w:rsid w:val="00104B60"/>
    <w:rsid w:val="001052AC"/>
    <w:rsid w:val="00106425"/>
    <w:rsid w:val="0010650C"/>
    <w:rsid w:val="00106F60"/>
    <w:rsid w:val="0010707B"/>
    <w:rsid w:val="0010753F"/>
    <w:rsid w:val="00107695"/>
    <w:rsid w:val="00107828"/>
    <w:rsid w:val="0011021B"/>
    <w:rsid w:val="00110606"/>
    <w:rsid w:val="001108BB"/>
    <w:rsid w:val="001109D0"/>
    <w:rsid w:val="00110D77"/>
    <w:rsid w:val="001111C1"/>
    <w:rsid w:val="0011126E"/>
    <w:rsid w:val="00111617"/>
    <w:rsid w:val="00111A0A"/>
    <w:rsid w:val="00111E3A"/>
    <w:rsid w:val="001123B8"/>
    <w:rsid w:val="00112794"/>
    <w:rsid w:val="00112C39"/>
    <w:rsid w:val="00112E02"/>
    <w:rsid w:val="00112E5E"/>
    <w:rsid w:val="00112E6D"/>
    <w:rsid w:val="00113153"/>
    <w:rsid w:val="00113582"/>
    <w:rsid w:val="001136BC"/>
    <w:rsid w:val="001137A8"/>
    <w:rsid w:val="00113A45"/>
    <w:rsid w:val="001146CD"/>
    <w:rsid w:val="00115033"/>
    <w:rsid w:val="001153F6"/>
    <w:rsid w:val="001155F1"/>
    <w:rsid w:val="00115785"/>
    <w:rsid w:val="0011613A"/>
    <w:rsid w:val="001162ED"/>
    <w:rsid w:val="001163EA"/>
    <w:rsid w:val="00116488"/>
    <w:rsid w:val="00116A13"/>
    <w:rsid w:val="00116BDB"/>
    <w:rsid w:val="00116D02"/>
    <w:rsid w:val="0011720A"/>
    <w:rsid w:val="001179FF"/>
    <w:rsid w:val="00117B9E"/>
    <w:rsid w:val="00117C8A"/>
    <w:rsid w:val="001201D9"/>
    <w:rsid w:val="00120AB4"/>
    <w:rsid w:val="00120BEF"/>
    <w:rsid w:val="00120DDF"/>
    <w:rsid w:val="00120EDC"/>
    <w:rsid w:val="00120F05"/>
    <w:rsid w:val="00121040"/>
    <w:rsid w:val="00121D06"/>
    <w:rsid w:val="00122184"/>
    <w:rsid w:val="001222F6"/>
    <w:rsid w:val="001224CB"/>
    <w:rsid w:val="0012289F"/>
    <w:rsid w:val="001229D1"/>
    <w:rsid w:val="00122E8F"/>
    <w:rsid w:val="00123129"/>
    <w:rsid w:val="00123329"/>
    <w:rsid w:val="001237EB"/>
    <w:rsid w:val="00123A6E"/>
    <w:rsid w:val="00123AE6"/>
    <w:rsid w:val="00124458"/>
    <w:rsid w:val="0012452E"/>
    <w:rsid w:val="001245C7"/>
    <w:rsid w:val="00124B49"/>
    <w:rsid w:val="0012523F"/>
    <w:rsid w:val="001252FD"/>
    <w:rsid w:val="001253CC"/>
    <w:rsid w:val="0012553D"/>
    <w:rsid w:val="0012563B"/>
    <w:rsid w:val="00125695"/>
    <w:rsid w:val="0012571C"/>
    <w:rsid w:val="001262DC"/>
    <w:rsid w:val="00126497"/>
    <w:rsid w:val="00126981"/>
    <w:rsid w:val="00126BFB"/>
    <w:rsid w:val="001270A1"/>
    <w:rsid w:val="001278C1"/>
    <w:rsid w:val="00127C5F"/>
    <w:rsid w:val="00127E51"/>
    <w:rsid w:val="00130121"/>
    <w:rsid w:val="001301C9"/>
    <w:rsid w:val="00130AD8"/>
    <w:rsid w:val="00130B95"/>
    <w:rsid w:val="00130EF5"/>
    <w:rsid w:val="00131018"/>
    <w:rsid w:val="001314FE"/>
    <w:rsid w:val="00131625"/>
    <w:rsid w:val="0013169B"/>
    <w:rsid w:val="001318A1"/>
    <w:rsid w:val="00131C2A"/>
    <w:rsid w:val="00131C70"/>
    <w:rsid w:val="00132242"/>
    <w:rsid w:val="00132407"/>
    <w:rsid w:val="0013257B"/>
    <w:rsid w:val="001325E5"/>
    <w:rsid w:val="00132AD4"/>
    <w:rsid w:val="00132C73"/>
    <w:rsid w:val="0013305D"/>
    <w:rsid w:val="001330EF"/>
    <w:rsid w:val="0013395F"/>
    <w:rsid w:val="001339FB"/>
    <w:rsid w:val="001342D5"/>
    <w:rsid w:val="001344AD"/>
    <w:rsid w:val="001348D2"/>
    <w:rsid w:val="00134E9E"/>
    <w:rsid w:val="00135194"/>
    <w:rsid w:val="001356AB"/>
    <w:rsid w:val="001359A7"/>
    <w:rsid w:val="00136302"/>
    <w:rsid w:val="001364AC"/>
    <w:rsid w:val="00136934"/>
    <w:rsid w:val="00136E1E"/>
    <w:rsid w:val="00136FA5"/>
    <w:rsid w:val="00136FAB"/>
    <w:rsid w:val="0013723E"/>
    <w:rsid w:val="001373BE"/>
    <w:rsid w:val="0013779E"/>
    <w:rsid w:val="00137B7F"/>
    <w:rsid w:val="001400F7"/>
    <w:rsid w:val="00140563"/>
    <w:rsid w:val="001412E9"/>
    <w:rsid w:val="00141C2F"/>
    <w:rsid w:val="00141C96"/>
    <w:rsid w:val="00141D04"/>
    <w:rsid w:val="00141F4F"/>
    <w:rsid w:val="00142010"/>
    <w:rsid w:val="00142A52"/>
    <w:rsid w:val="00142FDF"/>
    <w:rsid w:val="001430E6"/>
    <w:rsid w:val="00143261"/>
    <w:rsid w:val="00143405"/>
    <w:rsid w:val="001434CB"/>
    <w:rsid w:val="0014351A"/>
    <w:rsid w:val="001438F7"/>
    <w:rsid w:val="00143B09"/>
    <w:rsid w:val="00143F9C"/>
    <w:rsid w:val="0014415F"/>
    <w:rsid w:val="0014428B"/>
    <w:rsid w:val="0014462F"/>
    <w:rsid w:val="0014519F"/>
    <w:rsid w:val="00145411"/>
    <w:rsid w:val="00145654"/>
    <w:rsid w:val="00145E8F"/>
    <w:rsid w:val="00145F51"/>
    <w:rsid w:val="00145F7C"/>
    <w:rsid w:val="0014645D"/>
    <w:rsid w:val="00146831"/>
    <w:rsid w:val="00146EDA"/>
    <w:rsid w:val="0014707A"/>
    <w:rsid w:val="00147375"/>
    <w:rsid w:val="0014759E"/>
    <w:rsid w:val="00147C30"/>
    <w:rsid w:val="001507E6"/>
    <w:rsid w:val="00150A18"/>
    <w:rsid w:val="00150DDF"/>
    <w:rsid w:val="00151037"/>
    <w:rsid w:val="00151492"/>
    <w:rsid w:val="001519F2"/>
    <w:rsid w:val="001520A9"/>
    <w:rsid w:val="001520D1"/>
    <w:rsid w:val="001524BD"/>
    <w:rsid w:val="00152587"/>
    <w:rsid w:val="001528A7"/>
    <w:rsid w:val="00152B3E"/>
    <w:rsid w:val="00152CA3"/>
    <w:rsid w:val="00153505"/>
    <w:rsid w:val="001537BA"/>
    <w:rsid w:val="00153C85"/>
    <w:rsid w:val="0015426F"/>
    <w:rsid w:val="00154285"/>
    <w:rsid w:val="001542C1"/>
    <w:rsid w:val="00154420"/>
    <w:rsid w:val="001553F3"/>
    <w:rsid w:val="00155525"/>
    <w:rsid w:val="00155549"/>
    <w:rsid w:val="0015581D"/>
    <w:rsid w:val="00155880"/>
    <w:rsid w:val="0015595D"/>
    <w:rsid w:val="0015597E"/>
    <w:rsid w:val="00155E30"/>
    <w:rsid w:val="001567B2"/>
    <w:rsid w:val="0015716A"/>
    <w:rsid w:val="00157186"/>
    <w:rsid w:val="00157978"/>
    <w:rsid w:val="00157EFD"/>
    <w:rsid w:val="0016031A"/>
    <w:rsid w:val="00160800"/>
    <w:rsid w:val="00160BB6"/>
    <w:rsid w:val="00161514"/>
    <w:rsid w:val="0016187C"/>
    <w:rsid w:val="00161BFB"/>
    <w:rsid w:val="00161D13"/>
    <w:rsid w:val="00162078"/>
    <w:rsid w:val="00162289"/>
    <w:rsid w:val="00162F1D"/>
    <w:rsid w:val="00163409"/>
    <w:rsid w:val="00163726"/>
    <w:rsid w:val="001638B8"/>
    <w:rsid w:val="00163AF4"/>
    <w:rsid w:val="001645D3"/>
    <w:rsid w:val="00164BDF"/>
    <w:rsid w:val="001657B9"/>
    <w:rsid w:val="00165ED6"/>
    <w:rsid w:val="001662AF"/>
    <w:rsid w:val="00166369"/>
    <w:rsid w:val="001669ED"/>
    <w:rsid w:val="001673F1"/>
    <w:rsid w:val="001676CE"/>
    <w:rsid w:val="00167CA9"/>
    <w:rsid w:val="00167E16"/>
    <w:rsid w:val="0017005B"/>
    <w:rsid w:val="00170473"/>
    <w:rsid w:val="001705F5"/>
    <w:rsid w:val="00170638"/>
    <w:rsid w:val="001708E2"/>
    <w:rsid w:val="001709CA"/>
    <w:rsid w:val="00170F51"/>
    <w:rsid w:val="00171B8E"/>
    <w:rsid w:val="00172136"/>
    <w:rsid w:val="0017215D"/>
    <w:rsid w:val="00172967"/>
    <w:rsid w:val="00172F32"/>
    <w:rsid w:val="001731F6"/>
    <w:rsid w:val="00173E0F"/>
    <w:rsid w:val="00173F36"/>
    <w:rsid w:val="00174267"/>
    <w:rsid w:val="0017486C"/>
    <w:rsid w:val="00174CD4"/>
    <w:rsid w:val="0017510D"/>
    <w:rsid w:val="001761EA"/>
    <w:rsid w:val="0017632C"/>
    <w:rsid w:val="00176674"/>
    <w:rsid w:val="00176A06"/>
    <w:rsid w:val="00176C19"/>
    <w:rsid w:val="00177E52"/>
    <w:rsid w:val="0018024F"/>
    <w:rsid w:val="00180AB1"/>
    <w:rsid w:val="00180AB5"/>
    <w:rsid w:val="0018177E"/>
    <w:rsid w:val="001817BA"/>
    <w:rsid w:val="001818EF"/>
    <w:rsid w:val="00181C8F"/>
    <w:rsid w:val="00181FD3"/>
    <w:rsid w:val="00182378"/>
    <w:rsid w:val="001831C3"/>
    <w:rsid w:val="0018339E"/>
    <w:rsid w:val="00183688"/>
    <w:rsid w:val="00183834"/>
    <w:rsid w:val="001838FC"/>
    <w:rsid w:val="00183C1B"/>
    <w:rsid w:val="00184015"/>
    <w:rsid w:val="0018401C"/>
    <w:rsid w:val="00184025"/>
    <w:rsid w:val="001840A1"/>
    <w:rsid w:val="00184243"/>
    <w:rsid w:val="0018473B"/>
    <w:rsid w:val="00184F08"/>
    <w:rsid w:val="001851A4"/>
    <w:rsid w:val="00185264"/>
    <w:rsid w:val="00185385"/>
    <w:rsid w:val="001857A5"/>
    <w:rsid w:val="0018590A"/>
    <w:rsid w:val="00185958"/>
    <w:rsid w:val="00185966"/>
    <w:rsid w:val="00185A1D"/>
    <w:rsid w:val="00185D71"/>
    <w:rsid w:val="00185FDF"/>
    <w:rsid w:val="00186933"/>
    <w:rsid w:val="00186B8C"/>
    <w:rsid w:val="00186BBD"/>
    <w:rsid w:val="00186F16"/>
    <w:rsid w:val="00187174"/>
    <w:rsid w:val="001875C0"/>
    <w:rsid w:val="00187825"/>
    <w:rsid w:val="00187C34"/>
    <w:rsid w:val="00190077"/>
    <w:rsid w:val="00190234"/>
    <w:rsid w:val="001904F6"/>
    <w:rsid w:val="001913F6"/>
    <w:rsid w:val="00191509"/>
    <w:rsid w:val="001917BA"/>
    <w:rsid w:val="00191988"/>
    <w:rsid w:val="00191AC9"/>
    <w:rsid w:val="00191B05"/>
    <w:rsid w:val="00191C5C"/>
    <w:rsid w:val="00192182"/>
    <w:rsid w:val="00192677"/>
    <w:rsid w:val="001926D6"/>
    <w:rsid w:val="0019275A"/>
    <w:rsid w:val="00192839"/>
    <w:rsid w:val="00192883"/>
    <w:rsid w:val="00192E68"/>
    <w:rsid w:val="001932AD"/>
    <w:rsid w:val="001933D4"/>
    <w:rsid w:val="001934D7"/>
    <w:rsid w:val="00193FC4"/>
    <w:rsid w:val="0019418A"/>
    <w:rsid w:val="00194231"/>
    <w:rsid w:val="0019440E"/>
    <w:rsid w:val="0019452F"/>
    <w:rsid w:val="00194664"/>
    <w:rsid w:val="00194922"/>
    <w:rsid w:val="00194A86"/>
    <w:rsid w:val="00195014"/>
    <w:rsid w:val="00195283"/>
    <w:rsid w:val="001957BF"/>
    <w:rsid w:val="00195993"/>
    <w:rsid w:val="001963C2"/>
    <w:rsid w:val="00196A36"/>
    <w:rsid w:val="00197068"/>
    <w:rsid w:val="0019714A"/>
    <w:rsid w:val="00197225"/>
    <w:rsid w:val="00197459"/>
    <w:rsid w:val="00197509"/>
    <w:rsid w:val="00197930"/>
    <w:rsid w:val="00197B39"/>
    <w:rsid w:val="00197BD7"/>
    <w:rsid w:val="00197D56"/>
    <w:rsid w:val="00197FCB"/>
    <w:rsid w:val="001A0363"/>
    <w:rsid w:val="001A0459"/>
    <w:rsid w:val="001A06B0"/>
    <w:rsid w:val="001A0D4E"/>
    <w:rsid w:val="001A0DE1"/>
    <w:rsid w:val="001A0E56"/>
    <w:rsid w:val="001A10E2"/>
    <w:rsid w:val="001A13E1"/>
    <w:rsid w:val="001A141B"/>
    <w:rsid w:val="001A151C"/>
    <w:rsid w:val="001A1A72"/>
    <w:rsid w:val="001A1B08"/>
    <w:rsid w:val="001A210D"/>
    <w:rsid w:val="001A2380"/>
    <w:rsid w:val="001A3A20"/>
    <w:rsid w:val="001A41BC"/>
    <w:rsid w:val="001A48FF"/>
    <w:rsid w:val="001A4940"/>
    <w:rsid w:val="001A4A9B"/>
    <w:rsid w:val="001A4CAD"/>
    <w:rsid w:val="001A4D41"/>
    <w:rsid w:val="001A5578"/>
    <w:rsid w:val="001A56A4"/>
    <w:rsid w:val="001A59C2"/>
    <w:rsid w:val="001A62C4"/>
    <w:rsid w:val="001A6953"/>
    <w:rsid w:val="001A6B75"/>
    <w:rsid w:val="001A6C34"/>
    <w:rsid w:val="001A6E94"/>
    <w:rsid w:val="001A7097"/>
    <w:rsid w:val="001A72A1"/>
    <w:rsid w:val="001A793D"/>
    <w:rsid w:val="001A7A1E"/>
    <w:rsid w:val="001A7F82"/>
    <w:rsid w:val="001B0676"/>
    <w:rsid w:val="001B06FB"/>
    <w:rsid w:val="001B0831"/>
    <w:rsid w:val="001B0AB5"/>
    <w:rsid w:val="001B109A"/>
    <w:rsid w:val="001B12FB"/>
    <w:rsid w:val="001B1694"/>
    <w:rsid w:val="001B1743"/>
    <w:rsid w:val="001B1C2E"/>
    <w:rsid w:val="001B23AC"/>
    <w:rsid w:val="001B2861"/>
    <w:rsid w:val="001B2CDA"/>
    <w:rsid w:val="001B31CD"/>
    <w:rsid w:val="001B3386"/>
    <w:rsid w:val="001B36B2"/>
    <w:rsid w:val="001B3B66"/>
    <w:rsid w:val="001B3F5C"/>
    <w:rsid w:val="001B4DD9"/>
    <w:rsid w:val="001B526B"/>
    <w:rsid w:val="001B5C31"/>
    <w:rsid w:val="001B5DD5"/>
    <w:rsid w:val="001B6C06"/>
    <w:rsid w:val="001B6E75"/>
    <w:rsid w:val="001B727D"/>
    <w:rsid w:val="001B7466"/>
    <w:rsid w:val="001B7531"/>
    <w:rsid w:val="001B7D3C"/>
    <w:rsid w:val="001B7F51"/>
    <w:rsid w:val="001C0023"/>
    <w:rsid w:val="001C0248"/>
    <w:rsid w:val="001C0563"/>
    <w:rsid w:val="001C06EA"/>
    <w:rsid w:val="001C0AC8"/>
    <w:rsid w:val="001C0C4E"/>
    <w:rsid w:val="001C0DC9"/>
    <w:rsid w:val="001C0FC3"/>
    <w:rsid w:val="001C1518"/>
    <w:rsid w:val="001C1579"/>
    <w:rsid w:val="001C15F3"/>
    <w:rsid w:val="001C1CE9"/>
    <w:rsid w:val="001C1E9B"/>
    <w:rsid w:val="001C1F9C"/>
    <w:rsid w:val="001C2570"/>
    <w:rsid w:val="001C2703"/>
    <w:rsid w:val="001C2A91"/>
    <w:rsid w:val="001C2F0E"/>
    <w:rsid w:val="001C3115"/>
    <w:rsid w:val="001C3304"/>
    <w:rsid w:val="001C3B59"/>
    <w:rsid w:val="001C3D20"/>
    <w:rsid w:val="001C4401"/>
    <w:rsid w:val="001C4960"/>
    <w:rsid w:val="001C4AFE"/>
    <w:rsid w:val="001C5424"/>
    <w:rsid w:val="001C58E3"/>
    <w:rsid w:val="001C5B31"/>
    <w:rsid w:val="001C5BF7"/>
    <w:rsid w:val="001C60A4"/>
    <w:rsid w:val="001C6329"/>
    <w:rsid w:val="001C6540"/>
    <w:rsid w:val="001C779B"/>
    <w:rsid w:val="001C7C57"/>
    <w:rsid w:val="001C7C6C"/>
    <w:rsid w:val="001D0076"/>
    <w:rsid w:val="001D0274"/>
    <w:rsid w:val="001D0382"/>
    <w:rsid w:val="001D0C12"/>
    <w:rsid w:val="001D0C5A"/>
    <w:rsid w:val="001D0F0D"/>
    <w:rsid w:val="001D0FF9"/>
    <w:rsid w:val="001D1787"/>
    <w:rsid w:val="001D1A37"/>
    <w:rsid w:val="001D2559"/>
    <w:rsid w:val="001D25F7"/>
    <w:rsid w:val="001D29BD"/>
    <w:rsid w:val="001D2F05"/>
    <w:rsid w:val="001D369E"/>
    <w:rsid w:val="001D36F5"/>
    <w:rsid w:val="001D3AAA"/>
    <w:rsid w:val="001D3D69"/>
    <w:rsid w:val="001D41BE"/>
    <w:rsid w:val="001D4389"/>
    <w:rsid w:val="001D43AC"/>
    <w:rsid w:val="001D4723"/>
    <w:rsid w:val="001D4CAE"/>
    <w:rsid w:val="001D4E6E"/>
    <w:rsid w:val="001D5011"/>
    <w:rsid w:val="001D50B9"/>
    <w:rsid w:val="001D5390"/>
    <w:rsid w:val="001D58D4"/>
    <w:rsid w:val="001D5901"/>
    <w:rsid w:val="001D5A94"/>
    <w:rsid w:val="001D5AC6"/>
    <w:rsid w:val="001D5CB6"/>
    <w:rsid w:val="001D6241"/>
    <w:rsid w:val="001D6B3F"/>
    <w:rsid w:val="001D702E"/>
    <w:rsid w:val="001D776D"/>
    <w:rsid w:val="001D787D"/>
    <w:rsid w:val="001D7AFA"/>
    <w:rsid w:val="001D7E37"/>
    <w:rsid w:val="001E020A"/>
    <w:rsid w:val="001E03CD"/>
    <w:rsid w:val="001E065A"/>
    <w:rsid w:val="001E0F1F"/>
    <w:rsid w:val="001E0FEA"/>
    <w:rsid w:val="001E1591"/>
    <w:rsid w:val="001E17F8"/>
    <w:rsid w:val="001E1F46"/>
    <w:rsid w:val="001E216C"/>
    <w:rsid w:val="001E28B8"/>
    <w:rsid w:val="001E34C6"/>
    <w:rsid w:val="001E3746"/>
    <w:rsid w:val="001E3FEC"/>
    <w:rsid w:val="001E45C8"/>
    <w:rsid w:val="001E472B"/>
    <w:rsid w:val="001E4745"/>
    <w:rsid w:val="001E4E48"/>
    <w:rsid w:val="001E5190"/>
    <w:rsid w:val="001E59F5"/>
    <w:rsid w:val="001E5A6F"/>
    <w:rsid w:val="001E616F"/>
    <w:rsid w:val="001E6266"/>
    <w:rsid w:val="001E63C5"/>
    <w:rsid w:val="001E6B3F"/>
    <w:rsid w:val="001E6EB1"/>
    <w:rsid w:val="001E7509"/>
    <w:rsid w:val="001E7ECD"/>
    <w:rsid w:val="001F00F9"/>
    <w:rsid w:val="001F0904"/>
    <w:rsid w:val="001F0E12"/>
    <w:rsid w:val="001F0EAD"/>
    <w:rsid w:val="001F10B4"/>
    <w:rsid w:val="001F1244"/>
    <w:rsid w:val="001F12AB"/>
    <w:rsid w:val="001F1A4C"/>
    <w:rsid w:val="001F1E56"/>
    <w:rsid w:val="001F23AF"/>
    <w:rsid w:val="001F2C8D"/>
    <w:rsid w:val="001F2E74"/>
    <w:rsid w:val="001F2F06"/>
    <w:rsid w:val="001F35BA"/>
    <w:rsid w:val="001F37F0"/>
    <w:rsid w:val="001F389E"/>
    <w:rsid w:val="001F3994"/>
    <w:rsid w:val="001F3A2A"/>
    <w:rsid w:val="001F44D9"/>
    <w:rsid w:val="001F4562"/>
    <w:rsid w:val="001F48D6"/>
    <w:rsid w:val="001F5018"/>
    <w:rsid w:val="001F5369"/>
    <w:rsid w:val="001F5D31"/>
    <w:rsid w:val="001F5E06"/>
    <w:rsid w:val="001F5EAA"/>
    <w:rsid w:val="001F6081"/>
    <w:rsid w:val="001F6155"/>
    <w:rsid w:val="001F6BBE"/>
    <w:rsid w:val="001F6DCF"/>
    <w:rsid w:val="001F6ED7"/>
    <w:rsid w:val="001F7134"/>
    <w:rsid w:val="001F7597"/>
    <w:rsid w:val="001F7721"/>
    <w:rsid w:val="001F7A7B"/>
    <w:rsid w:val="001F7B16"/>
    <w:rsid w:val="001F7D87"/>
    <w:rsid w:val="001F7EDE"/>
    <w:rsid w:val="0020048F"/>
    <w:rsid w:val="00200BFD"/>
    <w:rsid w:val="00201683"/>
    <w:rsid w:val="00201979"/>
    <w:rsid w:val="0020197B"/>
    <w:rsid w:val="00201A97"/>
    <w:rsid w:val="00201C46"/>
    <w:rsid w:val="00201C6A"/>
    <w:rsid w:val="00201F36"/>
    <w:rsid w:val="0020219F"/>
    <w:rsid w:val="0020223D"/>
    <w:rsid w:val="002026E6"/>
    <w:rsid w:val="002028B4"/>
    <w:rsid w:val="002029AF"/>
    <w:rsid w:val="0020361B"/>
    <w:rsid w:val="00203678"/>
    <w:rsid w:val="00203B84"/>
    <w:rsid w:val="00203BA5"/>
    <w:rsid w:val="00203DCC"/>
    <w:rsid w:val="002043F6"/>
    <w:rsid w:val="002049A9"/>
    <w:rsid w:val="002050C9"/>
    <w:rsid w:val="00205358"/>
    <w:rsid w:val="0020686B"/>
    <w:rsid w:val="00206A6C"/>
    <w:rsid w:val="002071F5"/>
    <w:rsid w:val="002072CF"/>
    <w:rsid w:val="0020758E"/>
    <w:rsid w:val="00210080"/>
    <w:rsid w:val="0021031E"/>
    <w:rsid w:val="0021049B"/>
    <w:rsid w:val="00210706"/>
    <w:rsid w:val="00210EB4"/>
    <w:rsid w:val="00211A3C"/>
    <w:rsid w:val="00211E4E"/>
    <w:rsid w:val="00212091"/>
    <w:rsid w:val="0021217C"/>
    <w:rsid w:val="00212314"/>
    <w:rsid w:val="002125AE"/>
    <w:rsid w:val="002126B3"/>
    <w:rsid w:val="00212C93"/>
    <w:rsid w:val="00212F1A"/>
    <w:rsid w:val="0021305F"/>
    <w:rsid w:val="002130C6"/>
    <w:rsid w:val="002134B6"/>
    <w:rsid w:val="00213F1D"/>
    <w:rsid w:val="002140B0"/>
    <w:rsid w:val="00214A5B"/>
    <w:rsid w:val="00214F6C"/>
    <w:rsid w:val="00214FD2"/>
    <w:rsid w:val="00214FE3"/>
    <w:rsid w:val="0021589A"/>
    <w:rsid w:val="0021590D"/>
    <w:rsid w:val="00215A76"/>
    <w:rsid w:val="00216677"/>
    <w:rsid w:val="00216D47"/>
    <w:rsid w:val="00216E39"/>
    <w:rsid w:val="00217335"/>
    <w:rsid w:val="00217372"/>
    <w:rsid w:val="002207EC"/>
    <w:rsid w:val="00220891"/>
    <w:rsid w:val="002208B3"/>
    <w:rsid w:val="00220FEE"/>
    <w:rsid w:val="00221022"/>
    <w:rsid w:val="0022133A"/>
    <w:rsid w:val="002214A8"/>
    <w:rsid w:val="00221519"/>
    <w:rsid w:val="00221751"/>
    <w:rsid w:val="00221E7A"/>
    <w:rsid w:val="002224D0"/>
    <w:rsid w:val="0022271C"/>
    <w:rsid w:val="002228D2"/>
    <w:rsid w:val="002229DF"/>
    <w:rsid w:val="00223A50"/>
    <w:rsid w:val="00223D5E"/>
    <w:rsid w:val="00223DAB"/>
    <w:rsid w:val="002240B1"/>
    <w:rsid w:val="002243AE"/>
    <w:rsid w:val="002243C5"/>
    <w:rsid w:val="00224525"/>
    <w:rsid w:val="00224640"/>
    <w:rsid w:val="00224849"/>
    <w:rsid w:val="00224DB3"/>
    <w:rsid w:val="00225397"/>
    <w:rsid w:val="002255A8"/>
    <w:rsid w:val="0022573D"/>
    <w:rsid w:val="00225A78"/>
    <w:rsid w:val="00225AE8"/>
    <w:rsid w:val="00225C4B"/>
    <w:rsid w:val="00225D4D"/>
    <w:rsid w:val="00225FB9"/>
    <w:rsid w:val="0022613C"/>
    <w:rsid w:val="0022678E"/>
    <w:rsid w:val="002268CA"/>
    <w:rsid w:val="00226955"/>
    <w:rsid w:val="00226F3B"/>
    <w:rsid w:val="00226FF7"/>
    <w:rsid w:val="002272D9"/>
    <w:rsid w:val="0022739A"/>
    <w:rsid w:val="0022744B"/>
    <w:rsid w:val="002276BB"/>
    <w:rsid w:val="00227DCF"/>
    <w:rsid w:val="002300C0"/>
    <w:rsid w:val="002301E8"/>
    <w:rsid w:val="00230473"/>
    <w:rsid w:val="002313B3"/>
    <w:rsid w:val="0023142F"/>
    <w:rsid w:val="00231A5C"/>
    <w:rsid w:val="00231FC6"/>
    <w:rsid w:val="00232422"/>
    <w:rsid w:val="00232624"/>
    <w:rsid w:val="00232B9D"/>
    <w:rsid w:val="002335EB"/>
    <w:rsid w:val="0023391A"/>
    <w:rsid w:val="00233956"/>
    <w:rsid w:val="00233A9A"/>
    <w:rsid w:val="00233B40"/>
    <w:rsid w:val="00233EA8"/>
    <w:rsid w:val="00233F86"/>
    <w:rsid w:val="00233FCF"/>
    <w:rsid w:val="00233FDB"/>
    <w:rsid w:val="00234140"/>
    <w:rsid w:val="002348C8"/>
    <w:rsid w:val="002349D2"/>
    <w:rsid w:val="00234C15"/>
    <w:rsid w:val="00234C41"/>
    <w:rsid w:val="00235AE5"/>
    <w:rsid w:val="00235C76"/>
    <w:rsid w:val="0023637F"/>
    <w:rsid w:val="002365D8"/>
    <w:rsid w:val="0023679D"/>
    <w:rsid w:val="00236E50"/>
    <w:rsid w:val="00236FBF"/>
    <w:rsid w:val="00237160"/>
    <w:rsid w:val="0023719C"/>
    <w:rsid w:val="002374AE"/>
    <w:rsid w:val="00237874"/>
    <w:rsid w:val="002378E3"/>
    <w:rsid w:val="00237FA2"/>
    <w:rsid w:val="00240659"/>
    <w:rsid w:val="00240B3D"/>
    <w:rsid w:val="00240B84"/>
    <w:rsid w:val="00240D19"/>
    <w:rsid w:val="00241047"/>
    <w:rsid w:val="00241392"/>
    <w:rsid w:val="002413D6"/>
    <w:rsid w:val="00241498"/>
    <w:rsid w:val="0024184E"/>
    <w:rsid w:val="00241BC2"/>
    <w:rsid w:val="00241C7B"/>
    <w:rsid w:val="0024214F"/>
    <w:rsid w:val="002424CD"/>
    <w:rsid w:val="002425E7"/>
    <w:rsid w:val="0024295B"/>
    <w:rsid w:val="002429C7"/>
    <w:rsid w:val="00242B4E"/>
    <w:rsid w:val="00242EC4"/>
    <w:rsid w:val="0024362E"/>
    <w:rsid w:val="00243897"/>
    <w:rsid w:val="00243CBC"/>
    <w:rsid w:val="00243D4F"/>
    <w:rsid w:val="002444CF"/>
    <w:rsid w:val="0024473F"/>
    <w:rsid w:val="00244740"/>
    <w:rsid w:val="002450A7"/>
    <w:rsid w:val="002455C7"/>
    <w:rsid w:val="00245C95"/>
    <w:rsid w:val="00246A15"/>
    <w:rsid w:val="00246D16"/>
    <w:rsid w:val="00246F42"/>
    <w:rsid w:val="00246FAE"/>
    <w:rsid w:val="00247044"/>
    <w:rsid w:val="0024712A"/>
    <w:rsid w:val="0025096A"/>
    <w:rsid w:val="00250B6E"/>
    <w:rsid w:val="00250F0B"/>
    <w:rsid w:val="00251748"/>
    <w:rsid w:val="00251BED"/>
    <w:rsid w:val="00251CC3"/>
    <w:rsid w:val="002522C9"/>
    <w:rsid w:val="002523A3"/>
    <w:rsid w:val="00252625"/>
    <w:rsid w:val="00252670"/>
    <w:rsid w:val="00253023"/>
    <w:rsid w:val="002531E8"/>
    <w:rsid w:val="002531FC"/>
    <w:rsid w:val="0025329E"/>
    <w:rsid w:val="002537BD"/>
    <w:rsid w:val="002538AC"/>
    <w:rsid w:val="00253B06"/>
    <w:rsid w:val="00253F96"/>
    <w:rsid w:val="002542BC"/>
    <w:rsid w:val="00254628"/>
    <w:rsid w:val="002547C5"/>
    <w:rsid w:val="00254AAF"/>
    <w:rsid w:val="00254BCA"/>
    <w:rsid w:val="00255072"/>
    <w:rsid w:val="00255944"/>
    <w:rsid w:val="00255A18"/>
    <w:rsid w:val="00255ABE"/>
    <w:rsid w:val="00255DE9"/>
    <w:rsid w:val="00256128"/>
    <w:rsid w:val="00256221"/>
    <w:rsid w:val="00256559"/>
    <w:rsid w:val="0025672B"/>
    <w:rsid w:val="00256DBF"/>
    <w:rsid w:val="002572F7"/>
    <w:rsid w:val="00257940"/>
    <w:rsid w:val="00257AAF"/>
    <w:rsid w:val="00260020"/>
    <w:rsid w:val="002601B6"/>
    <w:rsid w:val="0026046B"/>
    <w:rsid w:val="00260B07"/>
    <w:rsid w:val="00260BA0"/>
    <w:rsid w:val="00260CC2"/>
    <w:rsid w:val="002617ED"/>
    <w:rsid w:val="00261A4A"/>
    <w:rsid w:val="00262163"/>
    <w:rsid w:val="002622BD"/>
    <w:rsid w:val="00262AFF"/>
    <w:rsid w:val="00262BA8"/>
    <w:rsid w:val="00262E6A"/>
    <w:rsid w:val="0026305E"/>
    <w:rsid w:val="002631B4"/>
    <w:rsid w:val="00263427"/>
    <w:rsid w:val="00263810"/>
    <w:rsid w:val="00263B2E"/>
    <w:rsid w:val="00264038"/>
    <w:rsid w:val="00264146"/>
    <w:rsid w:val="00264340"/>
    <w:rsid w:val="00264DA1"/>
    <w:rsid w:val="0026504A"/>
    <w:rsid w:val="002655A6"/>
    <w:rsid w:val="0026595E"/>
    <w:rsid w:val="002659B3"/>
    <w:rsid w:val="00265C9B"/>
    <w:rsid w:val="00265CDA"/>
    <w:rsid w:val="0026611A"/>
    <w:rsid w:val="002667B2"/>
    <w:rsid w:val="00266918"/>
    <w:rsid w:val="002672B8"/>
    <w:rsid w:val="00267A0F"/>
    <w:rsid w:val="00267C62"/>
    <w:rsid w:val="00267EF6"/>
    <w:rsid w:val="00267F91"/>
    <w:rsid w:val="00270438"/>
    <w:rsid w:val="00271194"/>
    <w:rsid w:val="002720ED"/>
    <w:rsid w:val="002722ED"/>
    <w:rsid w:val="00272CD9"/>
    <w:rsid w:val="00272CFD"/>
    <w:rsid w:val="00272E19"/>
    <w:rsid w:val="00272FD7"/>
    <w:rsid w:val="00273226"/>
    <w:rsid w:val="0027338C"/>
    <w:rsid w:val="002736E8"/>
    <w:rsid w:val="002738B7"/>
    <w:rsid w:val="00273B20"/>
    <w:rsid w:val="00273BF4"/>
    <w:rsid w:val="00273F84"/>
    <w:rsid w:val="0027410B"/>
    <w:rsid w:val="002742E5"/>
    <w:rsid w:val="00274766"/>
    <w:rsid w:val="00274774"/>
    <w:rsid w:val="00274CD3"/>
    <w:rsid w:val="0027555F"/>
    <w:rsid w:val="00275879"/>
    <w:rsid w:val="002765DC"/>
    <w:rsid w:val="00276BE2"/>
    <w:rsid w:val="0027705E"/>
    <w:rsid w:val="00277295"/>
    <w:rsid w:val="00277606"/>
    <w:rsid w:val="00277798"/>
    <w:rsid w:val="002801ED"/>
    <w:rsid w:val="00280501"/>
    <w:rsid w:val="00280987"/>
    <w:rsid w:val="00280F55"/>
    <w:rsid w:val="00280FDC"/>
    <w:rsid w:val="00281381"/>
    <w:rsid w:val="002816A5"/>
    <w:rsid w:val="00281701"/>
    <w:rsid w:val="00281ACB"/>
    <w:rsid w:val="00282C04"/>
    <w:rsid w:val="0028326B"/>
    <w:rsid w:val="0028361D"/>
    <w:rsid w:val="00283859"/>
    <w:rsid w:val="002839C5"/>
    <w:rsid w:val="0028453A"/>
    <w:rsid w:val="002846C0"/>
    <w:rsid w:val="00284706"/>
    <w:rsid w:val="0028494D"/>
    <w:rsid w:val="00284AD4"/>
    <w:rsid w:val="002850B6"/>
    <w:rsid w:val="0028535E"/>
    <w:rsid w:val="00285C77"/>
    <w:rsid w:val="00285CD8"/>
    <w:rsid w:val="00285D4D"/>
    <w:rsid w:val="00286379"/>
    <w:rsid w:val="00286392"/>
    <w:rsid w:val="00286621"/>
    <w:rsid w:val="00287142"/>
    <w:rsid w:val="002875E7"/>
    <w:rsid w:val="00287D84"/>
    <w:rsid w:val="002902AD"/>
    <w:rsid w:val="00290A23"/>
    <w:rsid w:val="00290D68"/>
    <w:rsid w:val="00290F64"/>
    <w:rsid w:val="002911B4"/>
    <w:rsid w:val="002911F4"/>
    <w:rsid w:val="00291421"/>
    <w:rsid w:val="0029156C"/>
    <w:rsid w:val="00291918"/>
    <w:rsid w:val="002919C3"/>
    <w:rsid w:val="0029224B"/>
    <w:rsid w:val="0029226E"/>
    <w:rsid w:val="002926B9"/>
    <w:rsid w:val="00293188"/>
    <w:rsid w:val="00293334"/>
    <w:rsid w:val="002937BE"/>
    <w:rsid w:val="002939F9"/>
    <w:rsid w:val="00293C7D"/>
    <w:rsid w:val="00293DEA"/>
    <w:rsid w:val="00294B52"/>
    <w:rsid w:val="00295015"/>
    <w:rsid w:val="00295103"/>
    <w:rsid w:val="002952DB"/>
    <w:rsid w:val="002955C9"/>
    <w:rsid w:val="002959B5"/>
    <w:rsid w:val="00296159"/>
    <w:rsid w:val="00296467"/>
    <w:rsid w:val="002965CE"/>
    <w:rsid w:val="002967A0"/>
    <w:rsid w:val="00296BB4"/>
    <w:rsid w:val="00296C43"/>
    <w:rsid w:val="00297168"/>
    <w:rsid w:val="00297879"/>
    <w:rsid w:val="00297C53"/>
    <w:rsid w:val="002A0B07"/>
    <w:rsid w:val="002A0D2C"/>
    <w:rsid w:val="002A1B3A"/>
    <w:rsid w:val="002A1F44"/>
    <w:rsid w:val="002A2039"/>
    <w:rsid w:val="002A2922"/>
    <w:rsid w:val="002A2BFA"/>
    <w:rsid w:val="002A2CB4"/>
    <w:rsid w:val="002A367B"/>
    <w:rsid w:val="002A4186"/>
    <w:rsid w:val="002A41DB"/>
    <w:rsid w:val="002A4C5C"/>
    <w:rsid w:val="002A4F2A"/>
    <w:rsid w:val="002A535B"/>
    <w:rsid w:val="002A566A"/>
    <w:rsid w:val="002A5718"/>
    <w:rsid w:val="002A6583"/>
    <w:rsid w:val="002A671C"/>
    <w:rsid w:val="002A6C44"/>
    <w:rsid w:val="002A6E2F"/>
    <w:rsid w:val="002A708C"/>
    <w:rsid w:val="002A744E"/>
    <w:rsid w:val="002A74C7"/>
    <w:rsid w:val="002A760F"/>
    <w:rsid w:val="002B018C"/>
    <w:rsid w:val="002B0598"/>
    <w:rsid w:val="002B0ABC"/>
    <w:rsid w:val="002B10D7"/>
    <w:rsid w:val="002B112F"/>
    <w:rsid w:val="002B1591"/>
    <w:rsid w:val="002B1A7E"/>
    <w:rsid w:val="002B1A7F"/>
    <w:rsid w:val="002B1F3D"/>
    <w:rsid w:val="002B2840"/>
    <w:rsid w:val="002B2A08"/>
    <w:rsid w:val="002B2C3B"/>
    <w:rsid w:val="002B2CCA"/>
    <w:rsid w:val="002B2D3C"/>
    <w:rsid w:val="002B34CC"/>
    <w:rsid w:val="002B3C43"/>
    <w:rsid w:val="002B3FC3"/>
    <w:rsid w:val="002B46B3"/>
    <w:rsid w:val="002B4E8E"/>
    <w:rsid w:val="002B4F43"/>
    <w:rsid w:val="002B5267"/>
    <w:rsid w:val="002B529E"/>
    <w:rsid w:val="002B56D3"/>
    <w:rsid w:val="002B56FA"/>
    <w:rsid w:val="002B598A"/>
    <w:rsid w:val="002B5D7B"/>
    <w:rsid w:val="002B5DB5"/>
    <w:rsid w:val="002B69F5"/>
    <w:rsid w:val="002B71CF"/>
    <w:rsid w:val="002B75EF"/>
    <w:rsid w:val="002B795D"/>
    <w:rsid w:val="002B7968"/>
    <w:rsid w:val="002B7C44"/>
    <w:rsid w:val="002C092B"/>
    <w:rsid w:val="002C12F6"/>
    <w:rsid w:val="002C14EB"/>
    <w:rsid w:val="002C1EE4"/>
    <w:rsid w:val="002C263A"/>
    <w:rsid w:val="002C27F6"/>
    <w:rsid w:val="002C37C0"/>
    <w:rsid w:val="002C38B6"/>
    <w:rsid w:val="002C3BD3"/>
    <w:rsid w:val="002C3C11"/>
    <w:rsid w:val="002C42ED"/>
    <w:rsid w:val="002C4D09"/>
    <w:rsid w:val="002C4D4C"/>
    <w:rsid w:val="002C4E0F"/>
    <w:rsid w:val="002C4E99"/>
    <w:rsid w:val="002C4F69"/>
    <w:rsid w:val="002C5009"/>
    <w:rsid w:val="002C51CC"/>
    <w:rsid w:val="002C5289"/>
    <w:rsid w:val="002C56FC"/>
    <w:rsid w:val="002C57AC"/>
    <w:rsid w:val="002C57D4"/>
    <w:rsid w:val="002C5E45"/>
    <w:rsid w:val="002C67B6"/>
    <w:rsid w:val="002C6ACF"/>
    <w:rsid w:val="002C6B97"/>
    <w:rsid w:val="002C6D6B"/>
    <w:rsid w:val="002C6E9A"/>
    <w:rsid w:val="002C6F8F"/>
    <w:rsid w:val="002C750C"/>
    <w:rsid w:val="002C77ED"/>
    <w:rsid w:val="002C7A20"/>
    <w:rsid w:val="002D0761"/>
    <w:rsid w:val="002D107B"/>
    <w:rsid w:val="002D157A"/>
    <w:rsid w:val="002D1B3B"/>
    <w:rsid w:val="002D1BA0"/>
    <w:rsid w:val="002D1C43"/>
    <w:rsid w:val="002D1EAF"/>
    <w:rsid w:val="002D1FFA"/>
    <w:rsid w:val="002D27D7"/>
    <w:rsid w:val="002D3D3A"/>
    <w:rsid w:val="002D41E7"/>
    <w:rsid w:val="002D490A"/>
    <w:rsid w:val="002D4C40"/>
    <w:rsid w:val="002D4DFE"/>
    <w:rsid w:val="002D53CE"/>
    <w:rsid w:val="002D5885"/>
    <w:rsid w:val="002D5D6D"/>
    <w:rsid w:val="002D6087"/>
    <w:rsid w:val="002D6ABF"/>
    <w:rsid w:val="002D6C40"/>
    <w:rsid w:val="002D7C0C"/>
    <w:rsid w:val="002E0136"/>
    <w:rsid w:val="002E01AA"/>
    <w:rsid w:val="002E12A4"/>
    <w:rsid w:val="002E14B1"/>
    <w:rsid w:val="002E1C05"/>
    <w:rsid w:val="002E1C15"/>
    <w:rsid w:val="002E2F39"/>
    <w:rsid w:val="002E32B2"/>
    <w:rsid w:val="002E33BA"/>
    <w:rsid w:val="002E3EBA"/>
    <w:rsid w:val="002E3F5D"/>
    <w:rsid w:val="002E469A"/>
    <w:rsid w:val="002E4981"/>
    <w:rsid w:val="002E4FAF"/>
    <w:rsid w:val="002E5034"/>
    <w:rsid w:val="002E5310"/>
    <w:rsid w:val="002E5312"/>
    <w:rsid w:val="002E5AF9"/>
    <w:rsid w:val="002E6437"/>
    <w:rsid w:val="002E6CF3"/>
    <w:rsid w:val="002E7459"/>
    <w:rsid w:val="002E7829"/>
    <w:rsid w:val="002E7C6E"/>
    <w:rsid w:val="002E7C90"/>
    <w:rsid w:val="002E7E18"/>
    <w:rsid w:val="002E7F6E"/>
    <w:rsid w:val="002F042D"/>
    <w:rsid w:val="002F0B45"/>
    <w:rsid w:val="002F0EFB"/>
    <w:rsid w:val="002F1398"/>
    <w:rsid w:val="002F13C6"/>
    <w:rsid w:val="002F160E"/>
    <w:rsid w:val="002F210D"/>
    <w:rsid w:val="002F2C8F"/>
    <w:rsid w:val="002F3183"/>
    <w:rsid w:val="002F321E"/>
    <w:rsid w:val="002F33A4"/>
    <w:rsid w:val="002F376F"/>
    <w:rsid w:val="002F46D6"/>
    <w:rsid w:val="002F49CB"/>
    <w:rsid w:val="002F4E1E"/>
    <w:rsid w:val="002F52ED"/>
    <w:rsid w:val="002F54DB"/>
    <w:rsid w:val="002F5812"/>
    <w:rsid w:val="002F5D83"/>
    <w:rsid w:val="002F600A"/>
    <w:rsid w:val="002F61B8"/>
    <w:rsid w:val="002F6681"/>
    <w:rsid w:val="002F699A"/>
    <w:rsid w:val="002F6A7E"/>
    <w:rsid w:val="002F6C70"/>
    <w:rsid w:val="002F6D4C"/>
    <w:rsid w:val="002F70B0"/>
    <w:rsid w:val="002F7131"/>
    <w:rsid w:val="002F7E1A"/>
    <w:rsid w:val="003001C3"/>
    <w:rsid w:val="003003F6"/>
    <w:rsid w:val="00300590"/>
    <w:rsid w:val="0030091D"/>
    <w:rsid w:val="00301261"/>
    <w:rsid w:val="00301445"/>
    <w:rsid w:val="00301873"/>
    <w:rsid w:val="00301F0D"/>
    <w:rsid w:val="003021D2"/>
    <w:rsid w:val="00302D60"/>
    <w:rsid w:val="00302D7B"/>
    <w:rsid w:val="00302F4D"/>
    <w:rsid w:val="0030302E"/>
    <w:rsid w:val="003032A3"/>
    <w:rsid w:val="003033B0"/>
    <w:rsid w:val="003035BE"/>
    <w:rsid w:val="003035ED"/>
    <w:rsid w:val="00303CFE"/>
    <w:rsid w:val="00303E7F"/>
    <w:rsid w:val="00304D94"/>
    <w:rsid w:val="003050F1"/>
    <w:rsid w:val="00305495"/>
    <w:rsid w:val="00305539"/>
    <w:rsid w:val="00305AC6"/>
    <w:rsid w:val="00305B5E"/>
    <w:rsid w:val="00306303"/>
    <w:rsid w:val="003069ED"/>
    <w:rsid w:val="00306B68"/>
    <w:rsid w:val="00306BAF"/>
    <w:rsid w:val="00306E88"/>
    <w:rsid w:val="003075A3"/>
    <w:rsid w:val="00307851"/>
    <w:rsid w:val="0030793A"/>
    <w:rsid w:val="00307D6B"/>
    <w:rsid w:val="00307DD6"/>
    <w:rsid w:val="00307FF0"/>
    <w:rsid w:val="00310017"/>
    <w:rsid w:val="00310186"/>
    <w:rsid w:val="003101E3"/>
    <w:rsid w:val="0031095E"/>
    <w:rsid w:val="00311033"/>
    <w:rsid w:val="003111D4"/>
    <w:rsid w:val="0031132F"/>
    <w:rsid w:val="00311B7B"/>
    <w:rsid w:val="00311CFE"/>
    <w:rsid w:val="00311EAF"/>
    <w:rsid w:val="00312122"/>
    <w:rsid w:val="0031226C"/>
    <w:rsid w:val="003122BE"/>
    <w:rsid w:val="00312BDC"/>
    <w:rsid w:val="00312FB8"/>
    <w:rsid w:val="0031368F"/>
    <w:rsid w:val="003136F6"/>
    <w:rsid w:val="00313904"/>
    <w:rsid w:val="0031395A"/>
    <w:rsid w:val="00313A39"/>
    <w:rsid w:val="00313C46"/>
    <w:rsid w:val="00314418"/>
    <w:rsid w:val="003144D5"/>
    <w:rsid w:val="00314D33"/>
    <w:rsid w:val="00314D93"/>
    <w:rsid w:val="00315350"/>
    <w:rsid w:val="00315B8D"/>
    <w:rsid w:val="00315C5B"/>
    <w:rsid w:val="00315DAF"/>
    <w:rsid w:val="00315FE9"/>
    <w:rsid w:val="003168A4"/>
    <w:rsid w:val="00316B15"/>
    <w:rsid w:val="00316BA1"/>
    <w:rsid w:val="00316EA3"/>
    <w:rsid w:val="00316FA9"/>
    <w:rsid w:val="0031715C"/>
    <w:rsid w:val="00317510"/>
    <w:rsid w:val="0031782E"/>
    <w:rsid w:val="003202C1"/>
    <w:rsid w:val="00320BF5"/>
    <w:rsid w:val="00320D66"/>
    <w:rsid w:val="00320EFF"/>
    <w:rsid w:val="003212DC"/>
    <w:rsid w:val="003217E7"/>
    <w:rsid w:val="00321A31"/>
    <w:rsid w:val="00321F82"/>
    <w:rsid w:val="003223B3"/>
    <w:rsid w:val="003226F8"/>
    <w:rsid w:val="003227DD"/>
    <w:rsid w:val="003229C8"/>
    <w:rsid w:val="003229E8"/>
    <w:rsid w:val="00322D80"/>
    <w:rsid w:val="00323095"/>
    <w:rsid w:val="0032378D"/>
    <w:rsid w:val="00323855"/>
    <w:rsid w:val="003244F4"/>
    <w:rsid w:val="003247B8"/>
    <w:rsid w:val="00324DCA"/>
    <w:rsid w:val="0032530F"/>
    <w:rsid w:val="00325353"/>
    <w:rsid w:val="00325AC3"/>
    <w:rsid w:val="00325C48"/>
    <w:rsid w:val="00325C64"/>
    <w:rsid w:val="00325CC9"/>
    <w:rsid w:val="00326541"/>
    <w:rsid w:val="0032658D"/>
    <w:rsid w:val="00326858"/>
    <w:rsid w:val="003268BF"/>
    <w:rsid w:val="00326F3B"/>
    <w:rsid w:val="00327003"/>
    <w:rsid w:val="0032763C"/>
    <w:rsid w:val="003277DA"/>
    <w:rsid w:val="00327876"/>
    <w:rsid w:val="00327DBC"/>
    <w:rsid w:val="00327F7F"/>
    <w:rsid w:val="00327FBD"/>
    <w:rsid w:val="003303EF"/>
    <w:rsid w:val="003305FC"/>
    <w:rsid w:val="00330A2E"/>
    <w:rsid w:val="00330ACC"/>
    <w:rsid w:val="00330C2D"/>
    <w:rsid w:val="00330CB6"/>
    <w:rsid w:val="003316E0"/>
    <w:rsid w:val="00331C30"/>
    <w:rsid w:val="003327CC"/>
    <w:rsid w:val="00332CA8"/>
    <w:rsid w:val="00333587"/>
    <w:rsid w:val="003337BB"/>
    <w:rsid w:val="00333D72"/>
    <w:rsid w:val="003346FB"/>
    <w:rsid w:val="00334CAA"/>
    <w:rsid w:val="00334F6A"/>
    <w:rsid w:val="0033518B"/>
    <w:rsid w:val="00335324"/>
    <w:rsid w:val="003354D3"/>
    <w:rsid w:val="00336475"/>
    <w:rsid w:val="003364AE"/>
    <w:rsid w:val="00336565"/>
    <w:rsid w:val="0033662A"/>
    <w:rsid w:val="00336889"/>
    <w:rsid w:val="003368DA"/>
    <w:rsid w:val="003369BC"/>
    <w:rsid w:val="00336A58"/>
    <w:rsid w:val="00336E2A"/>
    <w:rsid w:val="00337149"/>
    <w:rsid w:val="0033739A"/>
    <w:rsid w:val="003373F9"/>
    <w:rsid w:val="00337579"/>
    <w:rsid w:val="00337642"/>
    <w:rsid w:val="00337DA4"/>
    <w:rsid w:val="0034004A"/>
    <w:rsid w:val="0034046B"/>
    <w:rsid w:val="00340810"/>
    <w:rsid w:val="00341809"/>
    <w:rsid w:val="00341F48"/>
    <w:rsid w:val="00341FCD"/>
    <w:rsid w:val="0034242C"/>
    <w:rsid w:val="003426F6"/>
    <w:rsid w:val="00342967"/>
    <w:rsid w:val="00342E44"/>
    <w:rsid w:val="003437B4"/>
    <w:rsid w:val="00343CEA"/>
    <w:rsid w:val="0034464F"/>
    <w:rsid w:val="00344950"/>
    <w:rsid w:val="00344958"/>
    <w:rsid w:val="00344F20"/>
    <w:rsid w:val="00345576"/>
    <w:rsid w:val="00345D9D"/>
    <w:rsid w:val="00345E5F"/>
    <w:rsid w:val="00345F43"/>
    <w:rsid w:val="0034635C"/>
    <w:rsid w:val="003465A9"/>
    <w:rsid w:val="00346A61"/>
    <w:rsid w:val="0034701E"/>
    <w:rsid w:val="00347083"/>
    <w:rsid w:val="003474B1"/>
    <w:rsid w:val="003475E3"/>
    <w:rsid w:val="003478C2"/>
    <w:rsid w:val="00347B75"/>
    <w:rsid w:val="003502B9"/>
    <w:rsid w:val="00350A02"/>
    <w:rsid w:val="00350B64"/>
    <w:rsid w:val="00350D95"/>
    <w:rsid w:val="00350ECF"/>
    <w:rsid w:val="00351082"/>
    <w:rsid w:val="003510C8"/>
    <w:rsid w:val="00351764"/>
    <w:rsid w:val="003519DE"/>
    <w:rsid w:val="00351AAC"/>
    <w:rsid w:val="003520E9"/>
    <w:rsid w:val="003523B0"/>
    <w:rsid w:val="00352541"/>
    <w:rsid w:val="00352AF3"/>
    <w:rsid w:val="00352DF3"/>
    <w:rsid w:val="003533F5"/>
    <w:rsid w:val="0035349A"/>
    <w:rsid w:val="003534B9"/>
    <w:rsid w:val="00353796"/>
    <w:rsid w:val="00353964"/>
    <w:rsid w:val="0035396C"/>
    <w:rsid w:val="00354008"/>
    <w:rsid w:val="00354C8C"/>
    <w:rsid w:val="00354CCD"/>
    <w:rsid w:val="00354D59"/>
    <w:rsid w:val="003559B8"/>
    <w:rsid w:val="00355A10"/>
    <w:rsid w:val="00355E39"/>
    <w:rsid w:val="00356299"/>
    <w:rsid w:val="0035653E"/>
    <w:rsid w:val="00356A60"/>
    <w:rsid w:val="00356D88"/>
    <w:rsid w:val="00356D9F"/>
    <w:rsid w:val="00356EAB"/>
    <w:rsid w:val="00357121"/>
    <w:rsid w:val="0035730B"/>
    <w:rsid w:val="00357E5E"/>
    <w:rsid w:val="003607CA"/>
    <w:rsid w:val="00360F94"/>
    <w:rsid w:val="00361593"/>
    <w:rsid w:val="00361DA9"/>
    <w:rsid w:val="00361ECC"/>
    <w:rsid w:val="003626AE"/>
    <w:rsid w:val="00362C67"/>
    <w:rsid w:val="00362DC0"/>
    <w:rsid w:val="0036386A"/>
    <w:rsid w:val="00363CA3"/>
    <w:rsid w:val="00364371"/>
    <w:rsid w:val="00364553"/>
    <w:rsid w:val="003648DA"/>
    <w:rsid w:val="003649CD"/>
    <w:rsid w:val="00364E09"/>
    <w:rsid w:val="00364F25"/>
    <w:rsid w:val="003653C3"/>
    <w:rsid w:val="00365DD2"/>
    <w:rsid w:val="003665EC"/>
    <w:rsid w:val="0036685D"/>
    <w:rsid w:val="00366D9A"/>
    <w:rsid w:val="00366E67"/>
    <w:rsid w:val="0036743D"/>
    <w:rsid w:val="00367507"/>
    <w:rsid w:val="00367813"/>
    <w:rsid w:val="0036799E"/>
    <w:rsid w:val="00367B69"/>
    <w:rsid w:val="00367DF6"/>
    <w:rsid w:val="00367FC8"/>
    <w:rsid w:val="00370376"/>
    <w:rsid w:val="0037037C"/>
    <w:rsid w:val="0037073B"/>
    <w:rsid w:val="00370BF9"/>
    <w:rsid w:val="00370C90"/>
    <w:rsid w:val="00370D06"/>
    <w:rsid w:val="00370DDC"/>
    <w:rsid w:val="003713A0"/>
    <w:rsid w:val="00371B10"/>
    <w:rsid w:val="00371B26"/>
    <w:rsid w:val="00371BEE"/>
    <w:rsid w:val="00371C84"/>
    <w:rsid w:val="00371F30"/>
    <w:rsid w:val="00372533"/>
    <w:rsid w:val="003726FA"/>
    <w:rsid w:val="00372CC4"/>
    <w:rsid w:val="00372D46"/>
    <w:rsid w:val="00372D65"/>
    <w:rsid w:val="00372EAF"/>
    <w:rsid w:val="0037304A"/>
    <w:rsid w:val="003732FB"/>
    <w:rsid w:val="00373CA6"/>
    <w:rsid w:val="0037446C"/>
    <w:rsid w:val="0037490B"/>
    <w:rsid w:val="0037523E"/>
    <w:rsid w:val="003752C7"/>
    <w:rsid w:val="003754D3"/>
    <w:rsid w:val="003757B9"/>
    <w:rsid w:val="00375DAF"/>
    <w:rsid w:val="00376138"/>
    <w:rsid w:val="0037616B"/>
    <w:rsid w:val="00376202"/>
    <w:rsid w:val="003762A5"/>
    <w:rsid w:val="003763A8"/>
    <w:rsid w:val="00376533"/>
    <w:rsid w:val="003766FC"/>
    <w:rsid w:val="00376A3A"/>
    <w:rsid w:val="00376E0A"/>
    <w:rsid w:val="00376F98"/>
    <w:rsid w:val="0037719D"/>
    <w:rsid w:val="003774DD"/>
    <w:rsid w:val="003777F0"/>
    <w:rsid w:val="00377B54"/>
    <w:rsid w:val="0038093F"/>
    <w:rsid w:val="00380D4F"/>
    <w:rsid w:val="00382187"/>
    <w:rsid w:val="00382479"/>
    <w:rsid w:val="0038254E"/>
    <w:rsid w:val="00382963"/>
    <w:rsid w:val="00382D4C"/>
    <w:rsid w:val="00382E48"/>
    <w:rsid w:val="0038318F"/>
    <w:rsid w:val="003833B8"/>
    <w:rsid w:val="00383B1B"/>
    <w:rsid w:val="00383CB7"/>
    <w:rsid w:val="00383F72"/>
    <w:rsid w:val="003846DE"/>
    <w:rsid w:val="003846F3"/>
    <w:rsid w:val="00384F75"/>
    <w:rsid w:val="0038584A"/>
    <w:rsid w:val="003858F4"/>
    <w:rsid w:val="00385BF9"/>
    <w:rsid w:val="00385E58"/>
    <w:rsid w:val="003862C9"/>
    <w:rsid w:val="003863B0"/>
    <w:rsid w:val="003865E2"/>
    <w:rsid w:val="0038744B"/>
    <w:rsid w:val="00387A3C"/>
    <w:rsid w:val="00387A75"/>
    <w:rsid w:val="00387D3A"/>
    <w:rsid w:val="0039005B"/>
    <w:rsid w:val="0039060C"/>
    <w:rsid w:val="0039065C"/>
    <w:rsid w:val="00390916"/>
    <w:rsid w:val="00390CD2"/>
    <w:rsid w:val="00390FDC"/>
    <w:rsid w:val="00391213"/>
    <w:rsid w:val="00391F40"/>
    <w:rsid w:val="003920A9"/>
    <w:rsid w:val="003922C5"/>
    <w:rsid w:val="00392736"/>
    <w:rsid w:val="00392B91"/>
    <w:rsid w:val="00392FB3"/>
    <w:rsid w:val="00392FEB"/>
    <w:rsid w:val="00393182"/>
    <w:rsid w:val="003933F3"/>
    <w:rsid w:val="00393AEF"/>
    <w:rsid w:val="00394069"/>
    <w:rsid w:val="00394350"/>
    <w:rsid w:val="003944C5"/>
    <w:rsid w:val="00394590"/>
    <w:rsid w:val="00394E29"/>
    <w:rsid w:val="0039504E"/>
    <w:rsid w:val="003955DD"/>
    <w:rsid w:val="00395710"/>
    <w:rsid w:val="003959EE"/>
    <w:rsid w:val="00395A66"/>
    <w:rsid w:val="00396228"/>
    <w:rsid w:val="00396265"/>
    <w:rsid w:val="003966A5"/>
    <w:rsid w:val="00396791"/>
    <w:rsid w:val="0039692A"/>
    <w:rsid w:val="00396CA4"/>
    <w:rsid w:val="003972A1"/>
    <w:rsid w:val="003972AB"/>
    <w:rsid w:val="00397A63"/>
    <w:rsid w:val="003A002F"/>
    <w:rsid w:val="003A0088"/>
    <w:rsid w:val="003A04E0"/>
    <w:rsid w:val="003A0532"/>
    <w:rsid w:val="003A0735"/>
    <w:rsid w:val="003A12EF"/>
    <w:rsid w:val="003A2973"/>
    <w:rsid w:val="003A2A12"/>
    <w:rsid w:val="003A2C34"/>
    <w:rsid w:val="003A3201"/>
    <w:rsid w:val="003A32F1"/>
    <w:rsid w:val="003A337A"/>
    <w:rsid w:val="003A38B5"/>
    <w:rsid w:val="003A426A"/>
    <w:rsid w:val="003A46D5"/>
    <w:rsid w:val="003A5908"/>
    <w:rsid w:val="003A6486"/>
    <w:rsid w:val="003A651D"/>
    <w:rsid w:val="003A65D5"/>
    <w:rsid w:val="003A65E1"/>
    <w:rsid w:val="003A6AD2"/>
    <w:rsid w:val="003A6B28"/>
    <w:rsid w:val="003A6D00"/>
    <w:rsid w:val="003A6D89"/>
    <w:rsid w:val="003A71D4"/>
    <w:rsid w:val="003A729B"/>
    <w:rsid w:val="003A7444"/>
    <w:rsid w:val="003A7DAB"/>
    <w:rsid w:val="003B096D"/>
    <w:rsid w:val="003B09A0"/>
    <w:rsid w:val="003B1126"/>
    <w:rsid w:val="003B1339"/>
    <w:rsid w:val="003B15B7"/>
    <w:rsid w:val="003B1726"/>
    <w:rsid w:val="003B23CC"/>
    <w:rsid w:val="003B26D0"/>
    <w:rsid w:val="003B2B15"/>
    <w:rsid w:val="003B2B31"/>
    <w:rsid w:val="003B2CC5"/>
    <w:rsid w:val="003B2DE2"/>
    <w:rsid w:val="003B3150"/>
    <w:rsid w:val="003B3194"/>
    <w:rsid w:val="003B3437"/>
    <w:rsid w:val="003B39BC"/>
    <w:rsid w:val="003B3C2D"/>
    <w:rsid w:val="003B3D9B"/>
    <w:rsid w:val="003B3EC8"/>
    <w:rsid w:val="003B3F36"/>
    <w:rsid w:val="003B47CA"/>
    <w:rsid w:val="003B4A9C"/>
    <w:rsid w:val="003B4F64"/>
    <w:rsid w:val="003B5251"/>
    <w:rsid w:val="003B5968"/>
    <w:rsid w:val="003B5B5C"/>
    <w:rsid w:val="003B5C2F"/>
    <w:rsid w:val="003B68C1"/>
    <w:rsid w:val="003B781C"/>
    <w:rsid w:val="003B7AAE"/>
    <w:rsid w:val="003B7C76"/>
    <w:rsid w:val="003B7C78"/>
    <w:rsid w:val="003C043A"/>
    <w:rsid w:val="003C0FA0"/>
    <w:rsid w:val="003C0FE5"/>
    <w:rsid w:val="003C1739"/>
    <w:rsid w:val="003C1752"/>
    <w:rsid w:val="003C1931"/>
    <w:rsid w:val="003C220A"/>
    <w:rsid w:val="003C234E"/>
    <w:rsid w:val="003C2A13"/>
    <w:rsid w:val="003C2DED"/>
    <w:rsid w:val="003C2FAE"/>
    <w:rsid w:val="003C30A8"/>
    <w:rsid w:val="003C321F"/>
    <w:rsid w:val="003C3353"/>
    <w:rsid w:val="003C3AD3"/>
    <w:rsid w:val="003C3C54"/>
    <w:rsid w:val="003C3E84"/>
    <w:rsid w:val="003C4DAE"/>
    <w:rsid w:val="003C4ED5"/>
    <w:rsid w:val="003C5BD7"/>
    <w:rsid w:val="003C5FE9"/>
    <w:rsid w:val="003C63F2"/>
    <w:rsid w:val="003C64E9"/>
    <w:rsid w:val="003C6800"/>
    <w:rsid w:val="003C6AF1"/>
    <w:rsid w:val="003C6D83"/>
    <w:rsid w:val="003C72AA"/>
    <w:rsid w:val="003C7488"/>
    <w:rsid w:val="003C7511"/>
    <w:rsid w:val="003C7980"/>
    <w:rsid w:val="003C7C52"/>
    <w:rsid w:val="003D0596"/>
    <w:rsid w:val="003D0781"/>
    <w:rsid w:val="003D0CBC"/>
    <w:rsid w:val="003D1275"/>
    <w:rsid w:val="003D148A"/>
    <w:rsid w:val="003D15FC"/>
    <w:rsid w:val="003D1DCD"/>
    <w:rsid w:val="003D27C8"/>
    <w:rsid w:val="003D28BE"/>
    <w:rsid w:val="003D3109"/>
    <w:rsid w:val="003D310F"/>
    <w:rsid w:val="003D33E8"/>
    <w:rsid w:val="003D349A"/>
    <w:rsid w:val="003D3A91"/>
    <w:rsid w:val="003D3E87"/>
    <w:rsid w:val="003D4047"/>
    <w:rsid w:val="003D440E"/>
    <w:rsid w:val="003D4677"/>
    <w:rsid w:val="003D494F"/>
    <w:rsid w:val="003D496A"/>
    <w:rsid w:val="003D5369"/>
    <w:rsid w:val="003D5619"/>
    <w:rsid w:val="003D5B3D"/>
    <w:rsid w:val="003D5C6E"/>
    <w:rsid w:val="003D5C7A"/>
    <w:rsid w:val="003D65E9"/>
    <w:rsid w:val="003D6C6B"/>
    <w:rsid w:val="003D6CFF"/>
    <w:rsid w:val="003D6E64"/>
    <w:rsid w:val="003D6E9F"/>
    <w:rsid w:val="003D70FF"/>
    <w:rsid w:val="003D71A8"/>
    <w:rsid w:val="003D71E8"/>
    <w:rsid w:val="003D7481"/>
    <w:rsid w:val="003D7DA8"/>
    <w:rsid w:val="003D7E9E"/>
    <w:rsid w:val="003E0172"/>
    <w:rsid w:val="003E01E7"/>
    <w:rsid w:val="003E0278"/>
    <w:rsid w:val="003E0615"/>
    <w:rsid w:val="003E08B0"/>
    <w:rsid w:val="003E0B5F"/>
    <w:rsid w:val="003E1020"/>
    <w:rsid w:val="003E1590"/>
    <w:rsid w:val="003E1906"/>
    <w:rsid w:val="003E1AD0"/>
    <w:rsid w:val="003E28C7"/>
    <w:rsid w:val="003E3410"/>
    <w:rsid w:val="003E37A1"/>
    <w:rsid w:val="003E3FAE"/>
    <w:rsid w:val="003E4398"/>
    <w:rsid w:val="003E4DDB"/>
    <w:rsid w:val="003E4E94"/>
    <w:rsid w:val="003E4F73"/>
    <w:rsid w:val="003E525C"/>
    <w:rsid w:val="003E5B13"/>
    <w:rsid w:val="003E5B2D"/>
    <w:rsid w:val="003E5B7F"/>
    <w:rsid w:val="003E5D8E"/>
    <w:rsid w:val="003E60E7"/>
    <w:rsid w:val="003E66E3"/>
    <w:rsid w:val="003E67B5"/>
    <w:rsid w:val="003E69D5"/>
    <w:rsid w:val="003E6FF2"/>
    <w:rsid w:val="003E784A"/>
    <w:rsid w:val="003E7A5F"/>
    <w:rsid w:val="003E7B58"/>
    <w:rsid w:val="003E7EA7"/>
    <w:rsid w:val="003F0705"/>
    <w:rsid w:val="003F0786"/>
    <w:rsid w:val="003F07F3"/>
    <w:rsid w:val="003F0C96"/>
    <w:rsid w:val="003F130B"/>
    <w:rsid w:val="003F136F"/>
    <w:rsid w:val="003F1951"/>
    <w:rsid w:val="003F1BD7"/>
    <w:rsid w:val="003F1E94"/>
    <w:rsid w:val="003F20BC"/>
    <w:rsid w:val="003F295A"/>
    <w:rsid w:val="003F3312"/>
    <w:rsid w:val="003F3617"/>
    <w:rsid w:val="003F3BF6"/>
    <w:rsid w:val="003F3F0D"/>
    <w:rsid w:val="003F3F3D"/>
    <w:rsid w:val="003F4445"/>
    <w:rsid w:val="003F4595"/>
    <w:rsid w:val="003F4CFE"/>
    <w:rsid w:val="003F4DE0"/>
    <w:rsid w:val="003F5243"/>
    <w:rsid w:val="003F57C7"/>
    <w:rsid w:val="003F5E93"/>
    <w:rsid w:val="003F5F62"/>
    <w:rsid w:val="003F6021"/>
    <w:rsid w:val="003F6B5B"/>
    <w:rsid w:val="003F6D51"/>
    <w:rsid w:val="003F7E26"/>
    <w:rsid w:val="004002BA"/>
    <w:rsid w:val="0040083D"/>
    <w:rsid w:val="004008E4"/>
    <w:rsid w:val="0040111E"/>
    <w:rsid w:val="004012D1"/>
    <w:rsid w:val="004014EE"/>
    <w:rsid w:val="00401863"/>
    <w:rsid w:val="00401FCB"/>
    <w:rsid w:val="00402489"/>
    <w:rsid w:val="00402895"/>
    <w:rsid w:val="004028AF"/>
    <w:rsid w:val="0040323C"/>
    <w:rsid w:val="00403377"/>
    <w:rsid w:val="00403CF6"/>
    <w:rsid w:val="00403E3E"/>
    <w:rsid w:val="004047E5"/>
    <w:rsid w:val="00404EC0"/>
    <w:rsid w:val="004053FD"/>
    <w:rsid w:val="004056B8"/>
    <w:rsid w:val="004059F9"/>
    <w:rsid w:val="00405DBA"/>
    <w:rsid w:val="00406326"/>
    <w:rsid w:val="00406591"/>
    <w:rsid w:val="00406D45"/>
    <w:rsid w:val="00407777"/>
    <w:rsid w:val="00407AE7"/>
    <w:rsid w:val="00407D84"/>
    <w:rsid w:val="00410304"/>
    <w:rsid w:val="004109EF"/>
    <w:rsid w:val="00410EA0"/>
    <w:rsid w:val="00411160"/>
    <w:rsid w:val="0041131B"/>
    <w:rsid w:val="00411949"/>
    <w:rsid w:val="00411AFC"/>
    <w:rsid w:val="00411C14"/>
    <w:rsid w:val="00411F98"/>
    <w:rsid w:val="00411FF4"/>
    <w:rsid w:val="004124B7"/>
    <w:rsid w:val="0041272E"/>
    <w:rsid w:val="00412A9D"/>
    <w:rsid w:val="00412AE4"/>
    <w:rsid w:val="00412CD5"/>
    <w:rsid w:val="00413253"/>
    <w:rsid w:val="00413596"/>
    <w:rsid w:val="004137CB"/>
    <w:rsid w:val="004137DC"/>
    <w:rsid w:val="00413867"/>
    <w:rsid w:val="00413ADC"/>
    <w:rsid w:val="00413DE8"/>
    <w:rsid w:val="00413F17"/>
    <w:rsid w:val="00413FCA"/>
    <w:rsid w:val="004141B0"/>
    <w:rsid w:val="00414560"/>
    <w:rsid w:val="004147B8"/>
    <w:rsid w:val="00414B30"/>
    <w:rsid w:val="0041552B"/>
    <w:rsid w:val="00415789"/>
    <w:rsid w:val="00415948"/>
    <w:rsid w:val="004159A6"/>
    <w:rsid w:val="00415D53"/>
    <w:rsid w:val="00415DBA"/>
    <w:rsid w:val="0041633A"/>
    <w:rsid w:val="00416390"/>
    <w:rsid w:val="0041661A"/>
    <w:rsid w:val="00416B11"/>
    <w:rsid w:val="00416E33"/>
    <w:rsid w:val="00417000"/>
    <w:rsid w:val="004170FF"/>
    <w:rsid w:val="00417A2B"/>
    <w:rsid w:val="00417F8D"/>
    <w:rsid w:val="00420240"/>
    <w:rsid w:val="00420552"/>
    <w:rsid w:val="004206DA"/>
    <w:rsid w:val="0042089B"/>
    <w:rsid w:val="00420987"/>
    <w:rsid w:val="00420E5D"/>
    <w:rsid w:val="00421322"/>
    <w:rsid w:val="00421335"/>
    <w:rsid w:val="0042160F"/>
    <w:rsid w:val="004216A0"/>
    <w:rsid w:val="00421D14"/>
    <w:rsid w:val="00421D78"/>
    <w:rsid w:val="00421F37"/>
    <w:rsid w:val="004237E2"/>
    <w:rsid w:val="00423DD8"/>
    <w:rsid w:val="00424565"/>
    <w:rsid w:val="00424969"/>
    <w:rsid w:val="004249F6"/>
    <w:rsid w:val="00425A61"/>
    <w:rsid w:val="00425B70"/>
    <w:rsid w:val="00425E9C"/>
    <w:rsid w:val="00425F59"/>
    <w:rsid w:val="0042622D"/>
    <w:rsid w:val="00426330"/>
    <w:rsid w:val="00426543"/>
    <w:rsid w:val="00426ABC"/>
    <w:rsid w:val="00427000"/>
    <w:rsid w:val="0042732B"/>
    <w:rsid w:val="004275A4"/>
    <w:rsid w:val="00427D6C"/>
    <w:rsid w:val="00427E9F"/>
    <w:rsid w:val="0043072B"/>
    <w:rsid w:val="0043081F"/>
    <w:rsid w:val="0043083C"/>
    <w:rsid w:val="004308EF"/>
    <w:rsid w:val="00430E54"/>
    <w:rsid w:val="00430EEB"/>
    <w:rsid w:val="004316CD"/>
    <w:rsid w:val="00431ABF"/>
    <w:rsid w:val="00431B48"/>
    <w:rsid w:val="00431C79"/>
    <w:rsid w:val="004325F8"/>
    <w:rsid w:val="004329B5"/>
    <w:rsid w:val="0043310C"/>
    <w:rsid w:val="00433326"/>
    <w:rsid w:val="004334E6"/>
    <w:rsid w:val="004335D5"/>
    <w:rsid w:val="0043366A"/>
    <w:rsid w:val="00433902"/>
    <w:rsid w:val="0043391D"/>
    <w:rsid w:val="00433B47"/>
    <w:rsid w:val="00434601"/>
    <w:rsid w:val="00434A73"/>
    <w:rsid w:val="00434BE2"/>
    <w:rsid w:val="0043512C"/>
    <w:rsid w:val="004352B8"/>
    <w:rsid w:val="00435362"/>
    <w:rsid w:val="004353BA"/>
    <w:rsid w:val="004356E6"/>
    <w:rsid w:val="00435964"/>
    <w:rsid w:val="0043623E"/>
    <w:rsid w:val="00437345"/>
    <w:rsid w:val="004374CD"/>
    <w:rsid w:val="00437820"/>
    <w:rsid w:val="00437DAE"/>
    <w:rsid w:val="004402AE"/>
    <w:rsid w:val="00440385"/>
    <w:rsid w:val="00440768"/>
    <w:rsid w:val="00440800"/>
    <w:rsid w:val="00440DF5"/>
    <w:rsid w:val="00440F60"/>
    <w:rsid w:val="00441694"/>
    <w:rsid w:val="004417AC"/>
    <w:rsid w:val="004417B0"/>
    <w:rsid w:val="0044190B"/>
    <w:rsid w:val="00442865"/>
    <w:rsid w:val="00442A50"/>
    <w:rsid w:val="00443306"/>
    <w:rsid w:val="00443736"/>
    <w:rsid w:val="00443832"/>
    <w:rsid w:val="00443A1E"/>
    <w:rsid w:val="00444AB0"/>
    <w:rsid w:val="00444BBC"/>
    <w:rsid w:val="00444D7F"/>
    <w:rsid w:val="00444F46"/>
    <w:rsid w:val="00445FA5"/>
    <w:rsid w:val="0044613C"/>
    <w:rsid w:val="0044624C"/>
    <w:rsid w:val="004463B4"/>
    <w:rsid w:val="0044691D"/>
    <w:rsid w:val="00446F6A"/>
    <w:rsid w:val="00446F82"/>
    <w:rsid w:val="00447094"/>
    <w:rsid w:val="00447511"/>
    <w:rsid w:val="00447A59"/>
    <w:rsid w:val="00447A87"/>
    <w:rsid w:val="00447AA7"/>
    <w:rsid w:val="00447C7D"/>
    <w:rsid w:val="00447C92"/>
    <w:rsid w:val="00447EB5"/>
    <w:rsid w:val="0045015E"/>
    <w:rsid w:val="00450EE0"/>
    <w:rsid w:val="004514C4"/>
    <w:rsid w:val="004515F2"/>
    <w:rsid w:val="00451998"/>
    <w:rsid w:val="00451A71"/>
    <w:rsid w:val="00451FF3"/>
    <w:rsid w:val="00452C8A"/>
    <w:rsid w:val="00452E9D"/>
    <w:rsid w:val="004530E2"/>
    <w:rsid w:val="0045346D"/>
    <w:rsid w:val="00453AFD"/>
    <w:rsid w:val="00454100"/>
    <w:rsid w:val="004547AF"/>
    <w:rsid w:val="00454B40"/>
    <w:rsid w:val="00454DE9"/>
    <w:rsid w:val="00455B57"/>
    <w:rsid w:val="00455D06"/>
    <w:rsid w:val="00455D66"/>
    <w:rsid w:val="00455EA8"/>
    <w:rsid w:val="00456406"/>
    <w:rsid w:val="00456816"/>
    <w:rsid w:val="00457139"/>
    <w:rsid w:val="00457578"/>
    <w:rsid w:val="0045769E"/>
    <w:rsid w:val="00457A77"/>
    <w:rsid w:val="00457E73"/>
    <w:rsid w:val="004601D6"/>
    <w:rsid w:val="0046089B"/>
    <w:rsid w:val="0046096C"/>
    <w:rsid w:val="00460AA4"/>
    <w:rsid w:val="0046150B"/>
    <w:rsid w:val="00462083"/>
    <w:rsid w:val="0046224A"/>
    <w:rsid w:val="004625D7"/>
    <w:rsid w:val="00462B55"/>
    <w:rsid w:val="00462E4B"/>
    <w:rsid w:val="00462EE0"/>
    <w:rsid w:val="004632EB"/>
    <w:rsid w:val="0046393D"/>
    <w:rsid w:val="00463965"/>
    <w:rsid w:val="00463EB4"/>
    <w:rsid w:val="0046404B"/>
    <w:rsid w:val="004643C5"/>
    <w:rsid w:val="004649A8"/>
    <w:rsid w:val="0046511F"/>
    <w:rsid w:val="00465749"/>
    <w:rsid w:val="004661D4"/>
    <w:rsid w:val="00466337"/>
    <w:rsid w:val="004664E5"/>
    <w:rsid w:val="00466951"/>
    <w:rsid w:val="00466F42"/>
    <w:rsid w:val="004677C0"/>
    <w:rsid w:val="0046783D"/>
    <w:rsid w:val="004678F5"/>
    <w:rsid w:val="00467F14"/>
    <w:rsid w:val="00467F6B"/>
    <w:rsid w:val="00470836"/>
    <w:rsid w:val="00470AE4"/>
    <w:rsid w:val="00470C40"/>
    <w:rsid w:val="00470EC2"/>
    <w:rsid w:val="00471609"/>
    <w:rsid w:val="00471663"/>
    <w:rsid w:val="00471D77"/>
    <w:rsid w:val="00472069"/>
    <w:rsid w:val="004725FA"/>
    <w:rsid w:val="0047263F"/>
    <w:rsid w:val="004727E0"/>
    <w:rsid w:val="00472822"/>
    <w:rsid w:val="00472AED"/>
    <w:rsid w:val="00472B18"/>
    <w:rsid w:val="00472C49"/>
    <w:rsid w:val="00472D1F"/>
    <w:rsid w:val="00473874"/>
    <w:rsid w:val="00473B91"/>
    <w:rsid w:val="00473CDB"/>
    <w:rsid w:val="00473DF7"/>
    <w:rsid w:val="00473F05"/>
    <w:rsid w:val="00474340"/>
    <w:rsid w:val="004746F4"/>
    <w:rsid w:val="004748F6"/>
    <w:rsid w:val="00474C99"/>
    <w:rsid w:val="00474DA8"/>
    <w:rsid w:val="00474DB8"/>
    <w:rsid w:val="00475141"/>
    <w:rsid w:val="00475302"/>
    <w:rsid w:val="004757F6"/>
    <w:rsid w:val="00475A10"/>
    <w:rsid w:val="00475D20"/>
    <w:rsid w:val="00475F55"/>
    <w:rsid w:val="0047633F"/>
    <w:rsid w:val="00476445"/>
    <w:rsid w:val="00476AFB"/>
    <w:rsid w:val="00476F2A"/>
    <w:rsid w:val="00477DF4"/>
    <w:rsid w:val="00477FB5"/>
    <w:rsid w:val="00480771"/>
    <w:rsid w:val="00480891"/>
    <w:rsid w:val="00480CDF"/>
    <w:rsid w:val="00481BED"/>
    <w:rsid w:val="0048225F"/>
    <w:rsid w:val="0048233A"/>
    <w:rsid w:val="004826E1"/>
    <w:rsid w:val="00483008"/>
    <w:rsid w:val="004839CB"/>
    <w:rsid w:val="0048425B"/>
    <w:rsid w:val="00484487"/>
    <w:rsid w:val="00485034"/>
    <w:rsid w:val="00485464"/>
    <w:rsid w:val="00485540"/>
    <w:rsid w:val="00485A66"/>
    <w:rsid w:val="00485C42"/>
    <w:rsid w:val="00485CA1"/>
    <w:rsid w:val="00486336"/>
    <w:rsid w:val="00486726"/>
    <w:rsid w:val="004869E9"/>
    <w:rsid w:val="00486A61"/>
    <w:rsid w:val="00486AAD"/>
    <w:rsid w:val="00486EDA"/>
    <w:rsid w:val="00486F49"/>
    <w:rsid w:val="0048713A"/>
    <w:rsid w:val="00487438"/>
    <w:rsid w:val="004874CA"/>
    <w:rsid w:val="0048761A"/>
    <w:rsid w:val="00487EB7"/>
    <w:rsid w:val="00490368"/>
    <w:rsid w:val="00490EEB"/>
    <w:rsid w:val="0049104A"/>
    <w:rsid w:val="00491357"/>
    <w:rsid w:val="00491628"/>
    <w:rsid w:val="00491723"/>
    <w:rsid w:val="004921C6"/>
    <w:rsid w:val="00492214"/>
    <w:rsid w:val="0049249B"/>
    <w:rsid w:val="00492892"/>
    <w:rsid w:val="004929AD"/>
    <w:rsid w:val="00492B08"/>
    <w:rsid w:val="0049342C"/>
    <w:rsid w:val="004935AF"/>
    <w:rsid w:val="00493DAD"/>
    <w:rsid w:val="00494047"/>
    <w:rsid w:val="00494171"/>
    <w:rsid w:val="0049430E"/>
    <w:rsid w:val="004944BA"/>
    <w:rsid w:val="00494537"/>
    <w:rsid w:val="00494AC5"/>
    <w:rsid w:val="00494BD1"/>
    <w:rsid w:val="00494D6C"/>
    <w:rsid w:val="00494F1B"/>
    <w:rsid w:val="0049535C"/>
    <w:rsid w:val="00495EA4"/>
    <w:rsid w:val="00496061"/>
    <w:rsid w:val="004962CF"/>
    <w:rsid w:val="0049641C"/>
    <w:rsid w:val="004965DD"/>
    <w:rsid w:val="004966DC"/>
    <w:rsid w:val="00496712"/>
    <w:rsid w:val="00496B09"/>
    <w:rsid w:val="00496CA8"/>
    <w:rsid w:val="00496D63"/>
    <w:rsid w:val="0049736F"/>
    <w:rsid w:val="0049774B"/>
    <w:rsid w:val="004978E5"/>
    <w:rsid w:val="00497C54"/>
    <w:rsid w:val="00497E5C"/>
    <w:rsid w:val="004A01C0"/>
    <w:rsid w:val="004A0635"/>
    <w:rsid w:val="004A085A"/>
    <w:rsid w:val="004A0931"/>
    <w:rsid w:val="004A0B84"/>
    <w:rsid w:val="004A1749"/>
    <w:rsid w:val="004A1E40"/>
    <w:rsid w:val="004A1F79"/>
    <w:rsid w:val="004A21EF"/>
    <w:rsid w:val="004A22D3"/>
    <w:rsid w:val="004A3259"/>
    <w:rsid w:val="004A36EB"/>
    <w:rsid w:val="004A4A4A"/>
    <w:rsid w:val="004A4CAB"/>
    <w:rsid w:val="004A5C19"/>
    <w:rsid w:val="004A5C2A"/>
    <w:rsid w:val="004A5C5A"/>
    <w:rsid w:val="004A5CDD"/>
    <w:rsid w:val="004A6026"/>
    <w:rsid w:val="004A71E4"/>
    <w:rsid w:val="004A722F"/>
    <w:rsid w:val="004A74EF"/>
    <w:rsid w:val="004A7986"/>
    <w:rsid w:val="004A7C1F"/>
    <w:rsid w:val="004B0391"/>
    <w:rsid w:val="004B1255"/>
    <w:rsid w:val="004B1314"/>
    <w:rsid w:val="004B14B0"/>
    <w:rsid w:val="004B1527"/>
    <w:rsid w:val="004B193A"/>
    <w:rsid w:val="004B1AA8"/>
    <w:rsid w:val="004B2748"/>
    <w:rsid w:val="004B3225"/>
    <w:rsid w:val="004B35FC"/>
    <w:rsid w:val="004B3837"/>
    <w:rsid w:val="004B3844"/>
    <w:rsid w:val="004B3A90"/>
    <w:rsid w:val="004B3ACA"/>
    <w:rsid w:val="004B41E2"/>
    <w:rsid w:val="004B46C5"/>
    <w:rsid w:val="004B47DF"/>
    <w:rsid w:val="004B49DA"/>
    <w:rsid w:val="004B5215"/>
    <w:rsid w:val="004B5726"/>
    <w:rsid w:val="004B58D7"/>
    <w:rsid w:val="004B60FD"/>
    <w:rsid w:val="004B7258"/>
    <w:rsid w:val="004B7AC5"/>
    <w:rsid w:val="004C01A0"/>
    <w:rsid w:val="004C0282"/>
    <w:rsid w:val="004C03DD"/>
    <w:rsid w:val="004C0C4D"/>
    <w:rsid w:val="004C0CEC"/>
    <w:rsid w:val="004C1769"/>
    <w:rsid w:val="004C1819"/>
    <w:rsid w:val="004C1AB6"/>
    <w:rsid w:val="004C20F2"/>
    <w:rsid w:val="004C27AA"/>
    <w:rsid w:val="004C2954"/>
    <w:rsid w:val="004C2CF7"/>
    <w:rsid w:val="004C30C3"/>
    <w:rsid w:val="004C311B"/>
    <w:rsid w:val="004C34A5"/>
    <w:rsid w:val="004C3606"/>
    <w:rsid w:val="004C367E"/>
    <w:rsid w:val="004C3E53"/>
    <w:rsid w:val="004C4581"/>
    <w:rsid w:val="004C46F2"/>
    <w:rsid w:val="004C472F"/>
    <w:rsid w:val="004C4944"/>
    <w:rsid w:val="004C5600"/>
    <w:rsid w:val="004C596F"/>
    <w:rsid w:val="004C599E"/>
    <w:rsid w:val="004C675A"/>
    <w:rsid w:val="004C6ABC"/>
    <w:rsid w:val="004C6C71"/>
    <w:rsid w:val="004C70B6"/>
    <w:rsid w:val="004C7459"/>
    <w:rsid w:val="004C789F"/>
    <w:rsid w:val="004C7A23"/>
    <w:rsid w:val="004D023E"/>
    <w:rsid w:val="004D04D7"/>
    <w:rsid w:val="004D076F"/>
    <w:rsid w:val="004D0875"/>
    <w:rsid w:val="004D1089"/>
    <w:rsid w:val="004D17C2"/>
    <w:rsid w:val="004D17CA"/>
    <w:rsid w:val="004D1C6C"/>
    <w:rsid w:val="004D228A"/>
    <w:rsid w:val="004D253D"/>
    <w:rsid w:val="004D28C1"/>
    <w:rsid w:val="004D2CB1"/>
    <w:rsid w:val="004D33A9"/>
    <w:rsid w:val="004D3C32"/>
    <w:rsid w:val="004D3E1B"/>
    <w:rsid w:val="004D4E2C"/>
    <w:rsid w:val="004D4E77"/>
    <w:rsid w:val="004D50B1"/>
    <w:rsid w:val="004D5320"/>
    <w:rsid w:val="004D542E"/>
    <w:rsid w:val="004D5686"/>
    <w:rsid w:val="004D5725"/>
    <w:rsid w:val="004D60C3"/>
    <w:rsid w:val="004D648F"/>
    <w:rsid w:val="004D6C17"/>
    <w:rsid w:val="004D6F0D"/>
    <w:rsid w:val="004D74B8"/>
    <w:rsid w:val="004D7C60"/>
    <w:rsid w:val="004E05CF"/>
    <w:rsid w:val="004E0997"/>
    <w:rsid w:val="004E0D30"/>
    <w:rsid w:val="004E112D"/>
    <w:rsid w:val="004E16D9"/>
    <w:rsid w:val="004E1A11"/>
    <w:rsid w:val="004E2421"/>
    <w:rsid w:val="004E2957"/>
    <w:rsid w:val="004E300D"/>
    <w:rsid w:val="004E398E"/>
    <w:rsid w:val="004E39D3"/>
    <w:rsid w:val="004E3BDF"/>
    <w:rsid w:val="004E4177"/>
    <w:rsid w:val="004E430D"/>
    <w:rsid w:val="004E49A1"/>
    <w:rsid w:val="004E49FF"/>
    <w:rsid w:val="004E4A29"/>
    <w:rsid w:val="004E556B"/>
    <w:rsid w:val="004E58FF"/>
    <w:rsid w:val="004E5960"/>
    <w:rsid w:val="004E59DA"/>
    <w:rsid w:val="004E5AEC"/>
    <w:rsid w:val="004E6182"/>
    <w:rsid w:val="004E63CE"/>
    <w:rsid w:val="004E67BA"/>
    <w:rsid w:val="004E6B54"/>
    <w:rsid w:val="004E6C89"/>
    <w:rsid w:val="004E6CF3"/>
    <w:rsid w:val="004F015D"/>
    <w:rsid w:val="004F0504"/>
    <w:rsid w:val="004F0A87"/>
    <w:rsid w:val="004F18AE"/>
    <w:rsid w:val="004F1B89"/>
    <w:rsid w:val="004F231C"/>
    <w:rsid w:val="004F2516"/>
    <w:rsid w:val="004F2CCE"/>
    <w:rsid w:val="004F2D09"/>
    <w:rsid w:val="004F31EE"/>
    <w:rsid w:val="004F3523"/>
    <w:rsid w:val="004F358E"/>
    <w:rsid w:val="004F3A33"/>
    <w:rsid w:val="004F470C"/>
    <w:rsid w:val="004F4F14"/>
    <w:rsid w:val="004F5006"/>
    <w:rsid w:val="004F55DE"/>
    <w:rsid w:val="004F56A9"/>
    <w:rsid w:val="004F5CE9"/>
    <w:rsid w:val="004F650C"/>
    <w:rsid w:val="004F6CC9"/>
    <w:rsid w:val="004F746E"/>
    <w:rsid w:val="004F75DB"/>
    <w:rsid w:val="004F78DB"/>
    <w:rsid w:val="004F7A0F"/>
    <w:rsid w:val="004F7D70"/>
    <w:rsid w:val="00500198"/>
    <w:rsid w:val="00500BFA"/>
    <w:rsid w:val="005016BE"/>
    <w:rsid w:val="00501850"/>
    <w:rsid w:val="0050189E"/>
    <w:rsid w:val="00502137"/>
    <w:rsid w:val="0050242C"/>
    <w:rsid w:val="0050259E"/>
    <w:rsid w:val="0050287A"/>
    <w:rsid w:val="00502B08"/>
    <w:rsid w:val="00502BAB"/>
    <w:rsid w:val="00503EBA"/>
    <w:rsid w:val="00504348"/>
    <w:rsid w:val="005043ED"/>
    <w:rsid w:val="0050448C"/>
    <w:rsid w:val="00504493"/>
    <w:rsid w:val="005046B1"/>
    <w:rsid w:val="0050491E"/>
    <w:rsid w:val="00504F6D"/>
    <w:rsid w:val="00506468"/>
    <w:rsid w:val="0050656D"/>
    <w:rsid w:val="00506818"/>
    <w:rsid w:val="00506B6D"/>
    <w:rsid w:val="00506D9B"/>
    <w:rsid w:val="00506DF2"/>
    <w:rsid w:val="00507135"/>
    <w:rsid w:val="005073DD"/>
    <w:rsid w:val="00507721"/>
    <w:rsid w:val="00507773"/>
    <w:rsid w:val="00507A55"/>
    <w:rsid w:val="00507AAC"/>
    <w:rsid w:val="005101C0"/>
    <w:rsid w:val="00510369"/>
    <w:rsid w:val="00510687"/>
    <w:rsid w:val="00510E4F"/>
    <w:rsid w:val="00510FAE"/>
    <w:rsid w:val="0051134A"/>
    <w:rsid w:val="0051141B"/>
    <w:rsid w:val="00511434"/>
    <w:rsid w:val="0051196E"/>
    <w:rsid w:val="00511990"/>
    <w:rsid w:val="00511CE8"/>
    <w:rsid w:val="00511DED"/>
    <w:rsid w:val="00511ECC"/>
    <w:rsid w:val="005123FF"/>
    <w:rsid w:val="00512439"/>
    <w:rsid w:val="0051273C"/>
    <w:rsid w:val="00512788"/>
    <w:rsid w:val="005129B9"/>
    <w:rsid w:val="00512C68"/>
    <w:rsid w:val="00512F23"/>
    <w:rsid w:val="00512FB0"/>
    <w:rsid w:val="005135BA"/>
    <w:rsid w:val="00513D4E"/>
    <w:rsid w:val="00514799"/>
    <w:rsid w:val="0051490C"/>
    <w:rsid w:val="00514D08"/>
    <w:rsid w:val="00514DE5"/>
    <w:rsid w:val="005157C1"/>
    <w:rsid w:val="00515A1E"/>
    <w:rsid w:val="00515AC3"/>
    <w:rsid w:val="00516014"/>
    <w:rsid w:val="005162CC"/>
    <w:rsid w:val="00516387"/>
    <w:rsid w:val="0051654E"/>
    <w:rsid w:val="00516863"/>
    <w:rsid w:val="00516C84"/>
    <w:rsid w:val="00517193"/>
    <w:rsid w:val="00517594"/>
    <w:rsid w:val="00517999"/>
    <w:rsid w:val="00520356"/>
    <w:rsid w:val="00520BE0"/>
    <w:rsid w:val="005223E5"/>
    <w:rsid w:val="00522547"/>
    <w:rsid w:val="0052259A"/>
    <w:rsid w:val="005228A2"/>
    <w:rsid w:val="00522A22"/>
    <w:rsid w:val="00522F87"/>
    <w:rsid w:val="00523818"/>
    <w:rsid w:val="005239F2"/>
    <w:rsid w:val="00523A54"/>
    <w:rsid w:val="00523A84"/>
    <w:rsid w:val="00523B1E"/>
    <w:rsid w:val="00523B71"/>
    <w:rsid w:val="00523CF5"/>
    <w:rsid w:val="005240AA"/>
    <w:rsid w:val="00524600"/>
    <w:rsid w:val="00524985"/>
    <w:rsid w:val="00524A6A"/>
    <w:rsid w:val="00525129"/>
    <w:rsid w:val="00525143"/>
    <w:rsid w:val="005251AF"/>
    <w:rsid w:val="00525345"/>
    <w:rsid w:val="005254CC"/>
    <w:rsid w:val="00526580"/>
    <w:rsid w:val="005265DC"/>
    <w:rsid w:val="005266D6"/>
    <w:rsid w:val="005267C9"/>
    <w:rsid w:val="005275AA"/>
    <w:rsid w:val="005303F2"/>
    <w:rsid w:val="00530A2B"/>
    <w:rsid w:val="00531851"/>
    <w:rsid w:val="005319EF"/>
    <w:rsid w:val="00531A75"/>
    <w:rsid w:val="00531F11"/>
    <w:rsid w:val="0053266D"/>
    <w:rsid w:val="00532923"/>
    <w:rsid w:val="00532CA0"/>
    <w:rsid w:val="00533063"/>
    <w:rsid w:val="005332CC"/>
    <w:rsid w:val="005340AE"/>
    <w:rsid w:val="0053447F"/>
    <w:rsid w:val="0053452C"/>
    <w:rsid w:val="00534FFA"/>
    <w:rsid w:val="00535123"/>
    <w:rsid w:val="0053513E"/>
    <w:rsid w:val="005355E9"/>
    <w:rsid w:val="005358A6"/>
    <w:rsid w:val="00535A53"/>
    <w:rsid w:val="005363A5"/>
    <w:rsid w:val="00536531"/>
    <w:rsid w:val="00536672"/>
    <w:rsid w:val="00536719"/>
    <w:rsid w:val="00536875"/>
    <w:rsid w:val="005369AE"/>
    <w:rsid w:val="00536B09"/>
    <w:rsid w:val="00536BDB"/>
    <w:rsid w:val="00537060"/>
    <w:rsid w:val="0053718C"/>
    <w:rsid w:val="00537284"/>
    <w:rsid w:val="0053737C"/>
    <w:rsid w:val="00537820"/>
    <w:rsid w:val="00540134"/>
    <w:rsid w:val="005402D5"/>
    <w:rsid w:val="00540305"/>
    <w:rsid w:val="00540922"/>
    <w:rsid w:val="00540E32"/>
    <w:rsid w:val="005411B9"/>
    <w:rsid w:val="005411E1"/>
    <w:rsid w:val="0054144A"/>
    <w:rsid w:val="00541B9F"/>
    <w:rsid w:val="00541D0B"/>
    <w:rsid w:val="0054238D"/>
    <w:rsid w:val="005425B5"/>
    <w:rsid w:val="0054297F"/>
    <w:rsid w:val="0054412F"/>
    <w:rsid w:val="00544203"/>
    <w:rsid w:val="005445DE"/>
    <w:rsid w:val="00544A16"/>
    <w:rsid w:val="00544A50"/>
    <w:rsid w:val="005451C5"/>
    <w:rsid w:val="005459A8"/>
    <w:rsid w:val="00545C51"/>
    <w:rsid w:val="00545C6B"/>
    <w:rsid w:val="005462ED"/>
    <w:rsid w:val="00546E2B"/>
    <w:rsid w:val="00546F61"/>
    <w:rsid w:val="00547073"/>
    <w:rsid w:val="00550171"/>
    <w:rsid w:val="00550330"/>
    <w:rsid w:val="00551ACF"/>
    <w:rsid w:val="00551E7A"/>
    <w:rsid w:val="00552917"/>
    <w:rsid w:val="00552927"/>
    <w:rsid w:val="00552EE2"/>
    <w:rsid w:val="00553238"/>
    <w:rsid w:val="005532AF"/>
    <w:rsid w:val="0055330A"/>
    <w:rsid w:val="005536E5"/>
    <w:rsid w:val="00553AD5"/>
    <w:rsid w:val="00553AE2"/>
    <w:rsid w:val="00553B31"/>
    <w:rsid w:val="00553B57"/>
    <w:rsid w:val="00553B97"/>
    <w:rsid w:val="005541BA"/>
    <w:rsid w:val="0055492D"/>
    <w:rsid w:val="005551FE"/>
    <w:rsid w:val="005555B5"/>
    <w:rsid w:val="00555C5E"/>
    <w:rsid w:val="00555DF3"/>
    <w:rsid w:val="0055602E"/>
    <w:rsid w:val="005564D5"/>
    <w:rsid w:val="00556FC6"/>
    <w:rsid w:val="0055724D"/>
    <w:rsid w:val="00557B17"/>
    <w:rsid w:val="00557CF4"/>
    <w:rsid w:val="00557D47"/>
    <w:rsid w:val="00557D4C"/>
    <w:rsid w:val="00557DF1"/>
    <w:rsid w:val="00557F5A"/>
    <w:rsid w:val="005603C2"/>
    <w:rsid w:val="00560545"/>
    <w:rsid w:val="0056087C"/>
    <w:rsid w:val="00560BAC"/>
    <w:rsid w:val="00561125"/>
    <w:rsid w:val="005615DA"/>
    <w:rsid w:val="00561655"/>
    <w:rsid w:val="005616EF"/>
    <w:rsid w:val="005625A7"/>
    <w:rsid w:val="00562968"/>
    <w:rsid w:val="00562A2C"/>
    <w:rsid w:val="005630B0"/>
    <w:rsid w:val="005638DE"/>
    <w:rsid w:val="00563D53"/>
    <w:rsid w:val="00563DE7"/>
    <w:rsid w:val="005640FF"/>
    <w:rsid w:val="005641A5"/>
    <w:rsid w:val="00564F98"/>
    <w:rsid w:val="005651F7"/>
    <w:rsid w:val="00565989"/>
    <w:rsid w:val="00565B68"/>
    <w:rsid w:val="00566100"/>
    <w:rsid w:val="005665E0"/>
    <w:rsid w:val="00566610"/>
    <w:rsid w:val="0056690F"/>
    <w:rsid w:val="00567BAE"/>
    <w:rsid w:val="00567D69"/>
    <w:rsid w:val="00567F43"/>
    <w:rsid w:val="005700A5"/>
    <w:rsid w:val="0057016A"/>
    <w:rsid w:val="005704B7"/>
    <w:rsid w:val="005705A1"/>
    <w:rsid w:val="0057117F"/>
    <w:rsid w:val="0057118B"/>
    <w:rsid w:val="005721E9"/>
    <w:rsid w:val="00572667"/>
    <w:rsid w:val="00572B4C"/>
    <w:rsid w:val="00572B89"/>
    <w:rsid w:val="00572CFF"/>
    <w:rsid w:val="005733CA"/>
    <w:rsid w:val="00573642"/>
    <w:rsid w:val="00573C62"/>
    <w:rsid w:val="00574106"/>
    <w:rsid w:val="005744DC"/>
    <w:rsid w:val="00574598"/>
    <w:rsid w:val="0057491B"/>
    <w:rsid w:val="00574A18"/>
    <w:rsid w:val="00574D05"/>
    <w:rsid w:val="00574DED"/>
    <w:rsid w:val="00574EAD"/>
    <w:rsid w:val="00575419"/>
    <w:rsid w:val="00575BE7"/>
    <w:rsid w:val="00575C61"/>
    <w:rsid w:val="00575F74"/>
    <w:rsid w:val="0057656C"/>
    <w:rsid w:val="0057677C"/>
    <w:rsid w:val="00576A73"/>
    <w:rsid w:val="00576D42"/>
    <w:rsid w:val="00577412"/>
    <w:rsid w:val="00577BF3"/>
    <w:rsid w:val="00580289"/>
    <w:rsid w:val="00580A3F"/>
    <w:rsid w:val="00580E13"/>
    <w:rsid w:val="0058115A"/>
    <w:rsid w:val="00581E1F"/>
    <w:rsid w:val="005820F6"/>
    <w:rsid w:val="00582351"/>
    <w:rsid w:val="005825F5"/>
    <w:rsid w:val="0058283E"/>
    <w:rsid w:val="00582AFD"/>
    <w:rsid w:val="00583696"/>
    <w:rsid w:val="005836BD"/>
    <w:rsid w:val="005837B6"/>
    <w:rsid w:val="00583B4C"/>
    <w:rsid w:val="00583DD0"/>
    <w:rsid w:val="005845BC"/>
    <w:rsid w:val="00584A72"/>
    <w:rsid w:val="00584D75"/>
    <w:rsid w:val="00584F4A"/>
    <w:rsid w:val="00585773"/>
    <w:rsid w:val="005858BC"/>
    <w:rsid w:val="00585BC8"/>
    <w:rsid w:val="00585FE3"/>
    <w:rsid w:val="0058685A"/>
    <w:rsid w:val="00586EBE"/>
    <w:rsid w:val="005877CA"/>
    <w:rsid w:val="00587815"/>
    <w:rsid w:val="00587886"/>
    <w:rsid w:val="00587BA0"/>
    <w:rsid w:val="00587CBA"/>
    <w:rsid w:val="00590BB3"/>
    <w:rsid w:val="0059223C"/>
    <w:rsid w:val="00592276"/>
    <w:rsid w:val="005926FE"/>
    <w:rsid w:val="00592715"/>
    <w:rsid w:val="00592813"/>
    <w:rsid w:val="0059285E"/>
    <w:rsid w:val="005929AF"/>
    <w:rsid w:val="00592EB9"/>
    <w:rsid w:val="005933DE"/>
    <w:rsid w:val="005936F2"/>
    <w:rsid w:val="005937B9"/>
    <w:rsid w:val="00593C15"/>
    <w:rsid w:val="00594333"/>
    <w:rsid w:val="005944EF"/>
    <w:rsid w:val="005945F1"/>
    <w:rsid w:val="00594B75"/>
    <w:rsid w:val="00594EC7"/>
    <w:rsid w:val="00594F6E"/>
    <w:rsid w:val="0059536A"/>
    <w:rsid w:val="005954EA"/>
    <w:rsid w:val="0059626F"/>
    <w:rsid w:val="005964C6"/>
    <w:rsid w:val="00596A8D"/>
    <w:rsid w:val="00596DCF"/>
    <w:rsid w:val="00596E52"/>
    <w:rsid w:val="0059753C"/>
    <w:rsid w:val="005976A9"/>
    <w:rsid w:val="00597C46"/>
    <w:rsid w:val="005A0743"/>
    <w:rsid w:val="005A0778"/>
    <w:rsid w:val="005A0A05"/>
    <w:rsid w:val="005A0AAD"/>
    <w:rsid w:val="005A1D99"/>
    <w:rsid w:val="005A1E69"/>
    <w:rsid w:val="005A1EE7"/>
    <w:rsid w:val="005A1F2C"/>
    <w:rsid w:val="005A24A4"/>
    <w:rsid w:val="005A250B"/>
    <w:rsid w:val="005A2CFD"/>
    <w:rsid w:val="005A2DDE"/>
    <w:rsid w:val="005A2EE6"/>
    <w:rsid w:val="005A30BD"/>
    <w:rsid w:val="005A3631"/>
    <w:rsid w:val="005A3B33"/>
    <w:rsid w:val="005A3FC3"/>
    <w:rsid w:val="005A45B7"/>
    <w:rsid w:val="005A46F9"/>
    <w:rsid w:val="005A48B4"/>
    <w:rsid w:val="005A4B3D"/>
    <w:rsid w:val="005A4E56"/>
    <w:rsid w:val="005A55CC"/>
    <w:rsid w:val="005A6668"/>
    <w:rsid w:val="005A6B32"/>
    <w:rsid w:val="005A6E01"/>
    <w:rsid w:val="005A784D"/>
    <w:rsid w:val="005B0174"/>
    <w:rsid w:val="005B0207"/>
    <w:rsid w:val="005B087B"/>
    <w:rsid w:val="005B0CC8"/>
    <w:rsid w:val="005B0F02"/>
    <w:rsid w:val="005B16D4"/>
    <w:rsid w:val="005B1D18"/>
    <w:rsid w:val="005B2474"/>
    <w:rsid w:val="005B2856"/>
    <w:rsid w:val="005B2857"/>
    <w:rsid w:val="005B2BAE"/>
    <w:rsid w:val="005B2C3B"/>
    <w:rsid w:val="005B2D0D"/>
    <w:rsid w:val="005B360A"/>
    <w:rsid w:val="005B38C5"/>
    <w:rsid w:val="005B42F6"/>
    <w:rsid w:val="005B4439"/>
    <w:rsid w:val="005B446E"/>
    <w:rsid w:val="005B4AB8"/>
    <w:rsid w:val="005B4D55"/>
    <w:rsid w:val="005B4E8D"/>
    <w:rsid w:val="005B4F26"/>
    <w:rsid w:val="005B4F8A"/>
    <w:rsid w:val="005B54A6"/>
    <w:rsid w:val="005B59A2"/>
    <w:rsid w:val="005B5ADD"/>
    <w:rsid w:val="005B6839"/>
    <w:rsid w:val="005B6D3F"/>
    <w:rsid w:val="005B6DBD"/>
    <w:rsid w:val="005B7168"/>
    <w:rsid w:val="005B733E"/>
    <w:rsid w:val="005B7B5E"/>
    <w:rsid w:val="005B7C1A"/>
    <w:rsid w:val="005B7CEB"/>
    <w:rsid w:val="005C0299"/>
    <w:rsid w:val="005C0453"/>
    <w:rsid w:val="005C05AB"/>
    <w:rsid w:val="005C0624"/>
    <w:rsid w:val="005C0B07"/>
    <w:rsid w:val="005C0BE9"/>
    <w:rsid w:val="005C0F82"/>
    <w:rsid w:val="005C13C3"/>
    <w:rsid w:val="005C177C"/>
    <w:rsid w:val="005C1BB5"/>
    <w:rsid w:val="005C1D80"/>
    <w:rsid w:val="005C2213"/>
    <w:rsid w:val="005C28FA"/>
    <w:rsid w:val="005C2A9E"/>
    <w:rsid w:val="005C31BF"/>
    <w:rsid w:val="005C3465"/>
    <w:rsid w:val="005C3512"/>
    <w:rsid w:val="005C4379"/>
    <w:rsid w:val="005C44B6"/>
    <w:rsid w:val="005C48D5"/>
    <w:rsid w:val="005C4D25"/>
    <w:rsid w:val="005C4E2F"/>
    <w:rsid w:val="005C4EA5"/>
    <w:rsid w:val="005C535D"/>
    <w:rsid w:val="005C567D"/>
    <w:rsid w:val="005C5701"/>
    <w:rsid w:val="005C5870"/>
    <w:rsid w:val="005C5976"/>
    <w:rsid w:val="005C5B45"/>
    <w:rsid w:val="005C5D38"/>
    <w:rsid w:val="005C669C"/>
    <w:rsid w:val="005C6A33"/>
    <w:rsid w:val="005C6E76"/>
    <w:rsid w:val="005C6E7A"/>
    <w:rsid w:val="005C7112"/>
    <w:rsid w:val="005C7411"/>
    <w:rsid w:val="005C7EB4"/>
    <w:rsid w:val="005D020B"/>
    <w:rsid w:val="005D0872"/>
    <w:rsid w:val="005D0968"/>
    <w:rsid w:val="005D0F62"/>
    <w:rsid w:val="005D1187"/>
    <w:rsid w:val="005D15F7"/>
    <w:rsid w:val="005D1643"/>
    <w:rsid w:val="005D1647"/>
    <w:rsid w:val="005D1740"/>
    <w:rsid w:val="005D1B07"/>
    <w:rsid w:val="005D1BB3"/>
    <w:rsid w:val="005D1C9F"/>
    <w:rsid w:val="005D1E1C"/>
    <w:rsid w:val="005D22DC"/>
    <w:rsid w:val="005D256B"/>
    <w:rsid w:val="005D2B38"/>
    <w:rsid w:val="005D2DAA"/>
    <w:rsid w:val="005D2EF1"/>
    <w:rsid w:val="005D3063"/>
    <w:rsid w:val="005D3387"/>
    <w:rsid w:val="005D41A5"/>
    <w:rsid w:val="005D448E"/>
    <w:rsid w:val="005D4A8E"/>
    <w:rsid w:val="005D4F47"/>
    <w:rsid w:val="005D548F"/>
    <w:rsid w:val="005D567E"/>
    <w:rsid w:val="005D5E02"/>
    <w:rsid w:val="005D636D"/>
    <w:rsid w:val="005D6A0C"/>
    <w:rsid w:val="005D6A38"/>
    <w:rsid w:val="005D6E33"/>
    <w:rsid w:val="005D7661"/>
    <w:rsid w:val="005D7780"/>
    <w:rsid w:val="005D787F"/>
    <w:rsid w:val="005D7A3B"/>
    <w:rsid w:val="005D7EB8"/>
    <w:rsid w:val="005E00C3"/>
    <w:rsid w:val="005E0302"/>
    <w:rsid w:val="005E0408"/>
    <w:rsid w:val="005E0A63"/>
    <w:rsid w:val="005E0D25"/>
    <w:rsid w:val="005E0D63"/>
    <w:rsid w:val="005E13EE"/>
    <w:rsid w:val="005E18FD"/>
    <w:rsid w:val="005E1CAE"/>
    <w:rsid w:val="005E1F27"/>
    <w:rsid w:val="005E20D9"/>
    <w:rsid w:val="005E2171"/>
    <w:rsid w:val="005E23D5"/>
    <w:rsid w:val="005E2F1F"/>
    <w:rsid w:val="005E3411"/>
    <w:rsid w:val="005E3603"/>
    <w:rsid w:val="005E3EBC"/>
    <w:rsid w:val="005E3FAE"/>
    <w:rsid w:val="005E43E6"/>
    <w:rsid w:val="005E43EE"/>
    <w:rsid w:val="005E4509"/>
    <w:rsid w:val="005E4B72"/>
    <w:rsid w:val="005E4C14"/>
    <w:rsid w:val="005E4E46"/>
    <w:rsid w:val="005E4FA1"/>
    <w:rsid w:val="005E5183"/>
    <w:rsid w:val="005E51C8"/>
    <w:rsid w:val="005E5686"/>
    <w:rsid w:val="005E5C29"/>
    <w:rsid w:val="005E5E56"/>
    <w:rsid w:val="005E5EF3"/>
    <w:rsid w:val="005E63D5"/>
    <w:rsid w:val="005E6608"/>
    <w:rsid w:val="005E6839"/>
    <w:rsid w:val="005E72BF"/>
    <w:rsid w:val="005E7A94"/>
    <w:rsid w:val="005F03B2"/>
    <w:rsid w:val="005F0B61"/>
    <w:rsid w:val="005F1072"/>
    <w:rsid w:val="005F10A0"/>
    <w:rsid w:val="005F1326"/>
    <w:rsid w:val="005F15FA"/>
    <w:rsid w:val="005F1881"/>
    <w:rsid w:val="005F1DB5"/>
    <w:rsid w:val="005F1DC5"/>
    <w:rsid w:val="005F2131"/>
    <w:rsid w:val="005F221F"/>
    <w:rsid w:val="005F2377"/>
    <w:rsid w:val="005F2475"/>
    <w:rsid w:val="005F2B64"/>
    <w:rsid w:val="005F2D30"/>
    <w:rsid w:val="005F2F36"/>
    <w:rsid w:val="005F36AC"/>
    <w:rsid w:val="005F3AD7"/>
    <w:rsid w:val="005F43F7"/>
    <w:rsid w:val="005F47DA"/>
    <w:rsid w:val="005F47F8"/>
    <w:rsid w:val="005F4870"/>
    <w:rsid w:val="005F49EF"/>
    <w:rsid w:val="005F5167"/>
    <w:rsid w:val="005F51CE"/>
    <w:rsid w:val="005F5587"/>
    <w:rsid w:val="005F5B20"/>
    <w:rsid w:val="005F5B67"/>
    <w:rsid w:val="005F6497"/>
    <w:rsid w:val="005F7D5F"/>
    <w:rsid w:val="0060089A"/>
    <w:rsid w:val="0060095B"/>
    <w:rsid w:val="00600C07"/>
    <w:rsid w:val="00600E28"/>
    <w:rsid w:val="006013FB"/>
    <w:rsid w:val="006014A8"/>
    <w:rsid w:val="006017E3"/>
    <w:rsid w:val="00601911"/>
    <w:rsid w:val="00601B5C"/>
    <w:rsid w:val="00602026"/>
    <w:rsid w:val="0060213D"/>
    <w:rsid w:val="006025F1"/>
    <w:rsid w:val="00602824"/>
    <w:rsid w:val="00602A93"/>
    <w:rsid w:val="00602DFE"/>
    <w:rsid w:val="00602EE7"/>
    <w:rsid w:val="006030E4"/>
    <w:rsid w:val="006030F9"/>
    <w:rsid w:val="00603631"/>
    <w:rsid w:val="006037E5"/>
    <w:rsid w:val="006038C5"/>
    <w:rsid w:val="00604376"/>
    <w:rsid w:val="0060471E"/>
    <w:rsid w:val="0060479D"/>
    <w:rsid w:val="006047AC"/>
    <w:rsid w:val="00604BBE"/>
    <w:rsid w:val="00604D8B"/>
    <w:rsid w:val="006054DA"/>
    <w:rsid w:val="00605597"/>
    <w:rsid w:val="006056C2"/>
    <w:rsid w:val="0060667B"/>
    <w:rsid w:val="0060739F"/>
    <w:rsid w:val="00607A78"/>
    <w:rsid w:val="00610105"/>
    <w:rsid w:val="00610346"/>
    <w:rsid w:val="006107E0"/>
    <w:rsid w:val="00610C4E"/>
    <w:rsid w:val="00610D5F"/>
    <w:rsid w:val="00610EA6"/>
    <w:rsid w:val="00610ECA"/>
    <w:rsid w:val="0061112E"/>
    <w:rsid w:val="0061160C"/>
    <w:rsid w:val="006117A8"/>
    <w:rsid w:val="00611852"/>
    <w:rsid w:val="00611D0B"/>
    <w:rsid w:val="00611DF2"/>
    <w:rsid w:val="00612159"/>
    <w:rsid w:val="0061215A"/>
    <w:rsid w:val="0061216C"/>
    <w:rsid w:val="00612A1B"/>
    <w:rsid w:val="00612A4C"/>
    <w:rsid w:val="006131D4"/>
    <w:rsid w:val="006135E7"/>
    <w:rsid w:val="00613A17"/>
    <w:rsid w:val="00613BB3"/>
    <w:rsid w:val="00613E03"/>
    <w:rsid w:val="00614108"/>
    <w:rsid w:val="00614128"/>
    <w:rsid w:val="006141FA"/>
    <w:rsid w:val="006149F9"/>
    <w:rsid w:val="00614F83"/>
    <w:rsid w:val="00614FEF"/>
    <w:rsid w:val="006151A9"/>
    <w:rsid w:val="00615488"/>
    <w:rsid w:val="006157C0"/>
    <w:rsid w:val="00615FD1"/>
    <w:rsid w:val="0061695F"/>
    <w:rsid w:val="006173E7"/>
    <w:rsid w:val="00617C96"/>
    <w:rsid w:val="00617CDE"/>
    <w:rsid w:val="0062001B"/>
    <w:rsid w:val="0062009B"/>
    <w:rsid w:val="0062011A"/>
    <w:rsid w:val="00620E7E"/>
    <w:rsid w:val="006210FA"/>
    <w:rsid w:val="006212B1"/>
    <w:rsid w:val="006227C9"/>
    <w:rsid w:val="00622A46"/>
    <w:rsid w:val="00622CF2"/>
    <w:rsid w:val="00623042"/>
    <w:rsid w:val="00623050"/>
    <w:rsid w:val="00623093"/>
    <w:rsid w:val="0062382E"/>
    <w:rsid w:val="006238E0"/>
    <w:rsid w:val="006239A1"/>
    <w:rsid w:val="00623C76"/>
    <w:rsid w:val="00623E1A"/>
    <w:rsid w:val="00624297"/>
    <w:rsid w:val="006245D6"/>
    <w:rsid w:val="00624D78"/>
    <w:rsid w:val="00625021"/>
    <w:rsid w:val="006253FA"/>
    <w:rsid w:val="0062661C"/>
    <w:rsid w:val="00626633"/>
    <w:rsid w:val="00626C94"/>
    <w:rsid w:val="00626D66"/>
    <w:rsid w:val="00627290"/>
    <w:rsid w:val="00627342"/>
    <w:rsid w:val="0062743D"/>
    <w:rsid w:val="006275B6"/>
    <w:rsid w:val="00627736"/>
    <w:rsid w:val="0062788B"/>
    <w:rsid w:val="00627897"/>
    <w:rsid w:val="00627ABA"/>
    <w:rsid w:val="00627F1B"/>
    <w:rsid w:val="0063001D"/>
    <w:rsid w:val="00630790"/>
    <w:rsid w:val="006309AF"/>
    <w:rsid w:val="00630D22"/>
    <w:rsid w:val="00630E6E"/>
    <w:rsid w:val="00630E74"/>
    <w:rsid w:val="0063110D"/>
    <w:rsid w:val="00631A3F"/>
    <w:rsid w:val="00631E5F"/>
    <w:rsid w:val="00632657"/>
    <w:rsid w:val="00632796"/>
    <w:rsid w:val="0063292C"/>
    <w:rsid w:val="0063328C"/>
    <w:rsid w:val="00633A7E"/>
    <w:rsid w:val="00633B47"/>
    <w:rsid w:val="00633C54"/>
    <w:rsid w:val="00634720"/>
    <w:rsid w:val="0063489F"/>
    <w:rsid w:val="00634CE7"/>
    <w:rsid w:val="00634D7B"/>
    <w:rsid w:val="00634E0C"/>
    <w:rsid w:val="006353EF"/>
    <w:rsid w:val="00635AA0"/>
    <w:rsid w:val="00635BE9"/>
    <w:rsid w:val="00635F33"/>
    <w:rsid w:val="006363F0"/>
    <w:rsid w:val="006369A3"/>
    <w:rsid w:val="00636C40"/>
    <w:rsid w:val="00636E1A"/>
    <w:rsid w:val="006371D0"/>
    <w:rsid w:val="0063780C"/>
    <w:rsid w:val="0063796C"/>
    <w:rsid w:val="00637C5D"/>
    <w:rsid w:val="00637EB0"/>
    <w:rsid w:val="00640373"/>
    <w:rsid w:val="00640D9E"/>
    <w:rsid w:val="00640E98"/>
    <w:rsid w:val="006410B6"/>
    <w:rsid w:val="006417E2"/>
    <w:rsid w:val="00641C7B"/>
    <w:rsid w:val="006420EA"/>
    <w:rsid w:val="006427E2"/>
    <w:rsid w:val="00642A55"/>
    <w:rsid w:val="00642B39"/>
    <w:rsid w:val="00642E11"/>
    <w:rsid w:val="00643A06"/>
    <w:rsid w:val="00643F62"/>
    <w:rsid w:val="0064407C"/>
    <w:rsid w:val="00644278"/>
    <w:rsid w:val="0064433B"/>
    <w:rsid w:val="006445BB"/>
    <w:rsid w:val="00644BB9"/>
    <w:rsid w:val="00644C01"/>
    <w:rsid w:val="00644CA5"/>
    <w:rsid w:val="0064522B"/>
    <w:rsid w:val="006459E6"/>
    <w:rsid w:val="00645E01"/>
    <w:rsid w:val="006461CC"/>
    <w:rsid w:val="0064621D"/>
    <w:rsid w:val="006462FF"/>
    <w:rsid w:val="00646527"/>
    <w:rsid w:val="00646DD9"/>
    <w:rsid w:val="00646EC7"/>
    <w:rsid w:val="00647627"/>
    <w:rsid w:val="00647778"/>
    <w:rsid w:val="006477F5"/>
    <w:rsid w:val="00647948"/>
    <w:rsid w:val="006479B6"/>
    <w:rsid w:val="006501E1"/>
    <w:rsid w:val="006506B8"/>
    <w:rsid w:val="0065078B"/>
    <w:rsid w:val="00651658"/>
    <w:rsid w:val="00651A9B"/>
    <w:rsid w:val="00652945"/>
    <w:rsid w:val="00652D60"/>
    <w:rsid w:val="00652E6A"/>
    <w:rsid w:val="006535E3"/>
    <w:rsid w:val="00653962"/>
    <w:rsid w:val="00653BB4"/>
    <w:rsid w:val="00653C89"/>
    <w:rsid w:val="00654132"/>
    <w:rsid w:val="006541FD"/>
    <w:rsid w:val="00654490"/>
    <w:rsid w:val="0065449F"/>
    <w:rsid w:val="00654640"/>
    <w:rsid w:val="00654653"/>
    <w:rsid w:val="0065471D"/>
    <w:rsid w:val="00654770"/>
    <w:rsid w:val="006547E5"/>
    <w:rsid w:val="00655C1C"/>
    <w:rsid w:val="00656145"/>
    <w:rsid w:val="0065636E"/>
    <w:rsid w:val="0065646F"/>
    <w:rsid w:val="00656650"/>
    <w:rsid w:val="00656935"/>
    <w:rsid w:val="00656E0D"/>
    <w:rsid w:val="00657BD8"/>
    <w:rsid w:val="006609C7"/>
    <w:rsid w:val="00660BB2"/>
    <w:rsid w:val="00660D5D"/>
    <w:rsid w:val="00661015"/>
    <w:rsid w:val="00661B20"/>
    <w:rsid w:val="00661EBA"/>
    <w:rsid w:val="006622F9"/>
    <w:rsid w:val="00662714"/>
    <w:rsid w:val="006629AB"/>
    <w:rsid w:val="00662B16"/>
    <w:rsid w:val="00662CDA"/>
    <w:rsid w:val="00662DE1"/>
    <w:rsid w:val="00662FC8"/>
    <w:rsid w:val="00663450"/>
    <w:rsid w:val="006635E4"/>
    <w:rsid w:val="0066382A"/>
    <w:rsid w:val="00663D2B"/>
    <w:rsid w:val="00663D6C"/>
    <w:rsid w:val="00663F8B"/>
    <w:rsid w:val="006643F0"/>
    <w:rsid w:val="00664528"/>
    <w:rsid w:val="00664765"/>
    <w:rsid w:val="0066488B"/>
    <w:rsid w:val="00664B05"/>
    <w:rsid w:val="006650C4"/>
    <w:rsid w:val="00665719"/>
    <w:rsid w:val="00665830"/>
    <w:rsid w:val="00665982"/>
    <w:rsid w:val="006661A5"/>
    <w:rsid w:val="006667DB"/>
    <w:rsid w:val="0066719B"/>
    <w:rsid w:val="006701BF"/>
    <w:rsid w:val="00670475"/>
    <w:rsid w:val="0067064A"/>
    <w:rsid w:val="00670A4A"/>
    <w:rsid w:val="00670AD1"/>
    <w:rsid w:val="00671580"/>
    <w:rsid w:val="00671B40"/>
    <w:rsid w:val="00671C9B"/>
    <w:rsid w:val="00671E45"/>
    <w:rsid w:val="00671EBA"/>
    <w:rsid w:val="00671FD0"/>
    <w:rsid w:val="00672310"/>
    <w:rsid w:val="006723D1"/>
    <w:rsid w:val="00672563"/>
    <w:rsid w:val="00672888"/>
    <w:rsid w:val="00672C66"/>
    <w:rsid w:val="00672F2C"/>
    <w:rsid w:val="00673FF2"/>
    <w:rsid w:val="00674232"/>
    <w:rsid w:val="00674349"/>
    <w:rsid w:val="006744E5"/>
    <w:rsid w:val="006745A8"/>
    <w:rsid w:val="00674873"/>
    <w:rsid w:val="0067564E"/>
    <w:rsid w:val="00675983"/>
    <w:rsid w:val="00675B7B"/>
    <w:rsid w:val="00675D7D"/>
    <w:rsid w:val="00676181"/>
    <w:rsid w:val="00676572"/>
    <w:rsid w:val="006766D1"/>
    <w:rsid w:val="006767F1"/>
    <w:rsid w:val="006769FA"/>
    <w:rsid w:val="006770F2"/>
    <w:rsid w:val="006773EA"/>
    <w:rsid w:val="0067755C"/>
    <w:rsid w:val="006775B0"/>
    <w:rsid w:val="006776FB"/>
    <w:rsid w:val="006777F7"/>
    <w:rsid w:val="0068032E"/>
    <w:rsid w:val="00680370"/>
    <w:rsid w:val="006803DB"/>
    <w:rsid w:val="006807F3"/>
    <w:rsid w:val="006808F5"/>
    <w:rsid w:val="00681220"/>
    <w:rsid w:val="006812FC"/>
    <w:rsid w:val="006813AF"/>
    <w:rsid w:val="006814DB"/>
    <w:rsid w:val="00681929"/>
    <w:rsid w:val="00681ECE"/>
    <w:rsid w:val="00681F14"/>
    <w:rsid w:val="0068208D"/>
    <w:rsid w:val="00682C44"/>
    <w:rsid w:val="00682CF6"/>
    <w:rsid w:val="006832C1"/>
    <w:rsid w:val="0068338F"/>
    <w:rsid w:val="006835DC"/>
    <w:rsid w:val="00683724"/>
    <w:rsid w:val="00683ACD"/>
    <w:rsid w:val="00683B32"/>
    <w:rsid w:val="00683FBA"/>
    <w:rsid w:val="006840D5"/>
    <w:rsid w:val="00684630"/>
    <w:rsid w:val="0068466F"/>
    <w:rsid w:val="00684A4A"/>
    <w:rsid w:val="00684F4F"/>
    <w:rsid w:val="00684FE9"/>
    <w:rsid w:val="006850CE"/>
    <w:rsid w:val="00685760"/>
    <w:rsid w:val="00685AD0"/>
    <w:rsid w:val="00685B82"/>
    <w:rsid w:val="00685D6C"/>
    <w:rsid w:val="00685F09"/>
    <w:rsid w:val="0068693C"/>
    <w:rsid w:val="00686953"/>
    <w:rsid w:val="00686CEC"/>
    <w:rsid w:val="0068753B"/>
    <w:rsid w:val="006875E3"/>
    <w:rsid w:val="00687EC1"/>
    <w:rsid w:val="00687F55"/>
    <w:rsid w:val="00687FA6"/>
    <w:rsid w:val="006905EE"/>
    <w:rsid w:val="00690D2E"/>
    <w:rsid w:val="00690E69"/>
    <w:rsid w:val="006910B9"/>
    <w:rsid w:val="00691830"/>
    <w:rsid w:val="0069189A"/>
    <w:rsid w:val="006921FF"/>
    <w:rsid w:val="006928ED"/>
    <w:rsid w:val="00692B77"/>
    <w:rsid w:val="00692F70"/>
    <w:rsid w:val="0069304B"/>
    <w:rsid w:val="00693849"/>
    <w:rsid w:val="00693B5A"/>
    <w:rsid w:val="0069411A"/>
    <w:rsid w:val="0069436A"/>
    <w:rsid w:val="00694DBE"/>
    <w:rsid w:val="0069542B"/>
    <w:rsid w:val="00695B74"/>
    <w:rsid w:val="006965CF"/>
    <w:rsid w:val="006966CD"/>
    <w:rsid w:val="0069682E"/>
    <w:rsid w:val="0069694F"/>
    <w:rsid w:val="0069737E"/>
    <w:rsid w:val="00697664"/>
    <w:rsid w:val="00697E73"/>
    <w:rsid w:val="006A02FB"/>
    <w:rsid w:val="006A0707"/>
    <w:rsid w:val="006A07C7"/>
    <w:rsid w:val="006A0A9E"/>
    <w:rsid w:val="006A0C10"/>
    <w:rsid w:val="006A0D49"/>
    <w:rsid w:val="006A0DE8"/>
    <w:rsid w:val="006A1533"/>
    <w:rsid w:val="006A1E59"/>
    <w:rsid w:val="006A1E68"/>
    <w:rsid w:val="006A1EE1"/>
    <w:rsid w:val="006A2112"/>
    <w:rsid w:val="006A2865"/>
    <w:rsid w:val="006A29F3"/>
    <w:rsid w:val="006A2FEF"/>
    <w:rsid w:val="006A319F"/>
    <w:rsid w:val="006A359D"/>
    <w:rsid w:val="006A35B2"/>
    <w:rsid w:val="006A3BE7"/>
    <w:rsid w:val="006A3DED"/>
    <w:rsid w:val="006A474C"/>
    <w:rsid w:val="006A4997"/>
    <w:rsid w:val="006A4A21"/>
    <w:rsid w:val="006A55A9"/>
    <w:rsid w:val="006A599B"/>
    <w:rsid w:val="006A5E39"/>
    <w:rsid w:val="006A5E73"/>
    <w:rsid w:val="006A6296"/>
    <w:rsid w:val="006A67B4"/>
    <w:rsid w:val="006A68E7"/>
    <w:rsid w:val="006A6960"/>
    <w:rsid w:val="006A69F0"/>
    <w:rsid w:val="006A6CA4"/>
    <w:rsid w:val="006A7353"/>
    <w:rsid w:val="006A7465"/>
    <w:rsid w:val="006A747C"/>
    <w:rsid w:val="006A775F"/>
    <w:rsid w:val="006A7A60"/>
    <w:rsid w:val="006A7DAA"/>
    <w:rsid w:val="006A7F42"/>
    <w:rsid w:val="006B023A"/>
    <w:rsid w:val="006B0241"/>
    <w:rsid w:val="006B0864"/>
    <w:rsid w:val="006B0F41"/>
    <w:rsid w:val="006B110F"/>
    <w:rsid w:val="006B195D"/>
    <w:rsid w:val="006B1F17"/>
    <w:rsid w:val="006B206A"/>
    <w:rsid w:val="006B20CC"/>
    <w:rsid w:val="006B24B6"/>
    <w:rsid w:val="006B2547"/>
    <w:rsid w:val="006B26C1"/>
    <w:rsid w:val="006B26E9"/>
    <w:rsid w:val="006B2AC1"/>
    <w:rsid w:val="006B2C1E"/>
    <w:rsid w:val="006B2D30"/>
    <w:rsid w:val="006B2E57"/>
    <w:rsid w:val="006B35AD"/>
    <w:rsid w:val="006B3BB7"/>
    <w:rsid w:val="006B4757"/>
    <w:rsid w:val="006B4B52"/>
    <w:rsid w:val="006B4D75"/>
    <w:rsid w:val="006B5069"/>
    <w:rsid w:val="006B5128"/>
    <w:rsid w:val="006B594A"/>
    <w:rsid w:val="006B5F79"/>
    <w:rsid w:val="006B629C"/>
    <w:rsid w:val="006B67C2"/>
    <w:rsid w:val="006B6C32"/>
    <w:rsid w:val="006B70F5"/>
    <w:rsid w:val="006B7F93"/>
    <w:rsid w:val="006B7FA1"/>
    <w:rsid w:val="006C00B1"/>
    <w:rsid w:val="006C0821"/>
    <w:rsid w:val="006C0EEF"/>
    <w:rsid w:val="006C1102"/>
    <w:rsid w:val="006C1312"/>
    <w:rsid w:val="006C148D"/>
    <w:rsid w:val="006C1807"/>
    <w:rsid w:val="006C1A8E"/>
    <w:rsid w:val="006C1DA6"/>
    <w:rsid w:val="006C2370"/>
    <w:rsid w:val="006C274E"/>
    <w:rsid w:val="006C2C25"/>
    <w:rsid w:val="006C3259"/>
    <w:rsid w:val="006C3E37"/>
    <w:rsid w:val="006C3E70"/>
    <w:rsid w:val="006C3F22"/>
    <w:rsid w:val="006C449B"/>
    <w:rsid w:val="006C49AC"/>
    <w:rsid w:val="006C4D5D"/>
    <w:rsid w:val="006C5355"/>
    <w:rsid w:val="006C58B0"/>
    <w:rsid w:val="006C5BFE"/>
    <w:rsid w:val="006C5E37"/>
    <w:rsid w:val="006C5F20"/>
    <w:rsid w:val="006C606A"/>
    <w:rsid w:val="006C65C7"/>
    <w:rsid w:val="006C709F"/>
    <w:rsid w:val="006C716C"/>
    <w:rsid w:val="006C73D9"/>
    <w:rsid w:val="006C73DB"/>
    <w:rsid w:val="006C79E5"/>
    <w:rsid w:val="006C7CAB"/>
    <w:rsid w:val="006C7EBE"/>
    <w:rsid w:val="006D026C"/>
    <w:rsid w:val="006D031B"/>
    <w:rsid w:val="006D0C75"/>
    <w:rsid w:val="006D0C78"/>
    <w:rsid w:val="006D0C7B"/>
    <w:rsid w:val="006D0DEA"/>
    <w:rsid w:val="006D16AD"/>
    <w:rsid w:val="006D16BA"/>
    <w:rsid w:val="006D1905"/>
    <w:rsid w:val="006D1FE8"/>
    <w:rsid w:val="006D203A"/>
    <w:rsid w:val="006D214C"/>
    <w:rsid w:val="006D21DD"/>
    <w:rsid w:val="006D2A05"/>
    <w:rsid w:val="006D2C0E"/>
    <w:rsid w:val="006D2F8E"/>
    <w:rsid w:val="006D34BB"/>
    <w:rsid w:val="006D3E71"/>
    <w:rsid w:val="006D44C0"/>
    <w:rsid w:val="006D5887"/>
    <w:rsid w:val="006D589C"/>
    <w:rsid w:val="006D5938"/>
    <w:rsid w:val="006D5AC9"/>
    <w:rsid w:val="006D5C18"/>
    <w:rsid w:val="006D5E48"/>
    <w:rsid w:val="006D5EA0"/>
    <w:rsid w:val="006D6429"/>
    <w:rsid w:val="006D6456"/>
    <w:rsid w:val="006D6465"/>
    <w:rsid w:val="006D6767"/>
    <w:rsid w:val="006D6871"/>
    <w:rsid w:val="006D6EC0"/>
    <w:rsid w:val="006D7381"/>
    <w:rsid w:val="006D7E17"/>
    <w:rsid w:val="006E000E"/>
    <w:rsid w:val="006E0299"/>
    <w:rsid w:val="006E02FF"/>
    <w:rsid w:val="006E0969"/>
    <w:rsid w:val="006E0B0A"/>
    <w:rsid w:val="006E0B80"/>
    <w:rsid w:val="006E0D42"/>
    <w:rsid w:val="006E0F12"/>
    <w:rsid w:val="006E12BA"/>
    <w:rsid w:val="006E1540"/>
    <w:rsid w:val="006E17EC"/>
    <w:rsid w:val="006E1D3D"/>
    <w:rsid w:val="006E2554"/>
    <w:rsid w:val="006E2707"/>
    <w:rsid w:val="006E2C0C"/>
    <w:rsid w:val="006E2DC7"/>
    <w:rsid w:val="006E2F8B"/>
    <w:rsid w:val="006E3276"/>
    <w:rsid w:val="006E37F6"/>
    <w:rsid w:val="006E38FC"/>
    <w:rsid w:val="006E3A5E"/>
    <w:rsid w:val="006E482F"/>
    <w:rsid w:val="006E49A0"/>
    <w:rsid w:val="006E4A6B"/>
    <w:rsid w:val="006E4DE6"/>
    <w:rsid w:val="006E5307"/>
    <w:rsid w:val="006E5820"/>
    <w:rsid w:val="006E5ACC"/>
    <w:rsid w:val="006E5DB7"/>
    <w:rsid w:val="006E62C5"/>
    <w:rsid w:val="006E6720"/>
    <w:rsid w:val="006E6864"/>
    <w:rsid w:val="006E68E4"/>
    <w:rsid w:val="006E692A"/>
    <w:rsid w:val="006E704E"/>
    <w:rsid w:val="006E70EC"/>
    <w:rsid w:val="006E7C93"/>
    <w:rsid w:val="006F001B"/>
    <w:rsid w:val="006F0E6C"/>
    <w:rsid w:val="006F1019"/>
    <w:rsid w:val="006F1611"/>
    <w:rsid w:val="006F1ADD"/>
    <w:rsid w:val="006F21EE"/>
    <w:rsid w:val="006F258A"/>
    <w:rsid w:val="006F289B"/>
    <w:rsid w:val="006F2EE0"/>
    <w:rsid w:val="006F2F83"/>
    <w:rsid w:val="006F322D"/>
    <w:rsid w:val="006F36C8"/>
    <w:rsid w:val="006F39DA"/>
    <w:rsid w:val="006F3B3E"/>
    <w:rsid w:val="006F3F7E"/>
    <w:rsid w:val="006F4383"/>
    <w:rsid w:val="006F45F3"/>
    <w:rsid w:val="006F49DA"/>
    <w:rsid w:val="006F4AD1"/>
    <w:rsid w:val="006F5209"/>
    <w:rsid w:val="006F5274"/>
    <w:rsid w:val="006F53A0"/>
    <w:rsid w:val="006F5786"/>
    <w:rsid w:val="006F5B38"/>
    <w:rsid w:val="006F6010"/>
    <w:rsid w:val="006F6028"/>
    <w:rsid w:val="006F6090"/>
    <w:rsid w:val="006F60F2"/>
    <w:rsid w:val="006F645F"/>
    <w:rsid w:val="006F6AE3"/>
    <w:rsid w:val="006F6C38"/>
    <w:rsid w:val="006F6C79"/>
    <w:rsid w:val="006F6FD9"/>
    <w:rsid w:val="006F6FFF"/>
    <w:rsid w:val="006F714B"/>
    <w:rsid w:val="006F728B"/>
    <w:rsid w:val="007002A6"/>
    <w:rsid w:val="007007D7"/>
    <w:rsid w:val="00700C19"/>
    <w:rsid w:val="00700D81"/>
    <w:rsid w:val="00701891"/>
    <w:rsid w:val="00701B28"/>
    <w:rsid w:val="00701B6E"/>
    <w:rsid w:val="00701BF5"/>
    <w:rsid w:val="007021EA"/>
    <w:rsid w:val="007022AC"/>
    <w:rsid w:val="00702D94"/>
    <w:rsid w:val="00702E8C"/>
    <w:rsid w:val="00703157"/>
    <w:rsid w:val="0070352A"/>
    <w:rsid w:val="00703549"/>
    <w:rsid w:val="007037F9"/>
    <w:rsid w:val="00704ADF"/>
    <w:rsid w:val="0070544B"/>
    <w:rsid w:val="00705668"/>
    <w:rsid w:val="007058A2"/>
    <w:rsid w:val="00705A6F"/>
    <w:rsid w:val="00705C22"/>
    <w:rsid w:val="00706139"/>
    <w:rsid w:val="007061EF"/>
    <w:rsid w:val="00706640"/>
    <w:rsid w:val="007067BF"/>
    <w:rsid w:val="007067EC"/>
    <w:rsid w:val="00706A3C"/>
    <w:rsid w:val="00706AC2"/>
    <w:rsid w:val="00706F30"/>
    <w:rsid w:val="00707164"/>
    <w:rsid w:val="007100A6"/>
    <w:rsid w:val="007108F7"/>
    <w:rsid w:val="00710A0F"/>
    <w:rsid w:val="00710BAA"/>
    <w:rsid w:val="00711269"/>
    <w:rsid w:val="0071147C"/>
    <w:rsid w:val="007117A1"/>
    <w:rsid w:val="007118AF"/>
    <w:rsid w:val="0071195D"/>
    <w:rsid w:val="00711990"/>
    <w:rsid w:val="00711C0E"/>
    <w:rsid w:val="00711E23"/>
    <w:rsid w:val="00711F2E"/>
    <w:rsid w:val="00712194"/>
    <w:rsid w:val="007124F5"/>
    <w:rsid w:val="007125E2"/>
    <w:rsid w:val="0071267C"/>
    <w:rsid w:val="00712B7C"/>
    <w:rsid w:val="00713EB5"/>
    <w:rsid w:val="00713F8B"/>
    <w:rsid w:val="0071454A"/>
    <w:rsid w:val="00714643"/>
    <w:rsid w:val="00714C04"/>
    <w:rsid w:val="00715055"/>
    <w:rsid w:val="0071508A"/>
    <w:rsid w:val="007152DF"/>
    <w:rsid w:val="0071545E"/>
    <w:rsid w:val="00715B55"/>
    <w:rsid w:val="00715B95"/>
    <w:rsid w:val="00715F8D"/>
    <w:rsid w:val="00715FF8"/>
    <w:rsid w:val="00716FB2"/>
    <w:rsid w:val="0071701E"/>
    <w:rsid w:val="007171C5"/>
    <w:rsid w:val="007174CB"/>
    <w:rsid w:val="00717753"/>
    <w:rsid w:val="00717911"/>
    <w:rsid w:val="0072002C"/>
    <w:rsid w:val="00720327"/>
    <w:rsid w:val="00720693"/>
    <w:rsid w:val="007210D0"/>
    <w:rsid w:val="007211BB"/>
    <w:rsid w:val="007211EF"/>
    <w:rsid w:val="007218B3"/>
    <w:rsid w:val="00721A38"/>
    <w:rsid w:val="00721E1B"/>
    <w:rsid w:val="007221D9"/>
    <w:rsid w:val="00722898"/>
    <w:rsid w:val="00722AA2"/>
    <w:rsid w:val="00722EFF"/>
    <w:rsid w:val="007236E9"/>
    <w:rsid w:val="00723BBD"/>
    <w:rsid w:val="00723E91"/>
    <w:rsid w:val="007240C1"/>
    <w:rsid w:val="007244B8"/>
    <w:rsid w:val="00724582"/>
    <w:rsid w:val="00724A42"/>
    <w:rsid w:val="00724E69"/>
    <w:rsid w:val="007256B7"/>
    <w:rsid w:val="00725834"/>
    <w:rsid w:val="00725AFD"/>
    <w:rsid w:val="00725F71"/>
    <w:rsid w:val="00726110"/>
    <w:rsid w:val="00726179"/>
    <w:rsid w:val="00726593"/>
    <w:rsid w:val="007266A1"/>
    <w:rsid w:val="00726AFC"/>
    <w:rsid w:val="00726D79"/>
    <w:rsid w:val="00727233"/>
    <w:rsid w:val="00727385"/>
    <w:rsid w:val="007279CB"/>
    <w:rsid w:val="0073018F"/>
    <w:rsid w:val="00730238"/>
    <w:rsid w:val="0073041A"/>
    <w:rsid w:val="00730581"/>
    <w:rsid w:val="00730DF0"/>
    <w:rsid w:val="00730E58"/>
    <w:rsid w:val="0073181F"/>
    <w:rsid w:val="00731820"/>
    <w:rsid w:val="00732148"/>
    <w:rsid w:val="00732B2C"/>
    <w:rsid w:val="00732E76"/>
    <w:rsid w:val="00732F17"/>
    <w:rsid w:val="007331C0"/>
    <w:rsid w:val="0073345F"/>
    <w:rsid w:val="0073396B"/>
    <w:rsid w:val="007340AF"/>
    <w:rsid w:val="00734703"/>
    <w:rsid w:val="00734774"/>
    <w:rsid w:val="00734A0C"/>
    <w:rsid w:val="00734DFA"/>
    <w:rsid w:val="00734F49"/>
    <w:rsid w:val="0073545F"/>
    <w:rsid w:val="00735750"/>
    <w:rsid w:val="00735861"/>
    <w:rsid w:val="00735AEF"/>
    <w:rsid w:val="00735CDD"/>
    <w:rsid w:val="00735D64"/>
    <w:rsid w:val="00735FB3"/>
    <w:rsid w:val="00735FC8"/>
    <w:rsid w:val="0073611A"/>
    <w:rsid w:val="0073673E"/>
    <w:rsid w:val="007368E5"/>
    <w:rsid w:val="00736A09"/>
    <w:rsid w:val="00736E42"/>
    <w:rsid w:val="0073706F"/>
    <w:rsid w:val="00737399"/>
    <w:rsid w:val="00737883"/>
    <w:rsid w:val="00737D13"/>
    <w:rsid w:val="00737E6F"/>
    <w:rsid w:val="00740D84"/>
    <w:rsid w:val="00741040"/>
    <w:rsid w:val="00741631"/>
    <w:rsid w:val="007416D8"/>
    <w:rsid w:val="00741A98"/>
    <w:rsid w:val="00741C11"/>
    <w:rsid w:val="00741D65"/>
    <w:rsid w:val="007423E3"/>
    <w:rsid w:val="00742502"/>
    <w:rsid w:val="007427EB"/>
    <w:rsid w:val="00742AA9"/>
    <w:rsid w:val="007437C6"/>
    <w:rsid w:val="00743A1E"/>
    <w:rsid w:val="0074416B"/>
    <w:rsid w:val="0074416D"/>
    <w:rsid w:val="00744A7E"/>
    <w:rsid w:val="00744C47"/>
    <w:rsid w:val="0074546E"/>
    <w:rsid w:val="0074547E"/>
    <w:rsid w:val="007456B6"/>
    <w:rsid w:val="0074571B"/>
    <w:rsid w:val="00745C50"/>
    <w:rsid w:val="00745CC3"/>
    <w:rsid w:val="007461C7"/>
    <w:rsid w:val="00746A6B"/>
    <w:rsid w:val="00746C85"/>
    <w:rsid w:val="00746FA2"/>
    <w:rsid w:val="00747765"/>
    <w:rsid w:val="007479F5"/>
    <w:rsid w:val="00747A42"/>
    <w:rsid w:val="00747D8B"/>
    <w:rsid w:val="007501BB"/>
    <w:rsid w:val="00750462"/>
    <w:rsid w:val="00750EAB"/>
    <w:rsid w:val="007514EA"/>
    <w:rsid w:val="00751609"/>
    <w:rsid w:val="007518B7"/>
    <w:rsid w:val="00752272"/>
    <w:rsid w:val="007525BC"/>
    <w:rsid w:val="00752A68"/>
    <w:rsid w:val="00752CB6"/>
    <w:rsid w:val="00753076"/>
    <w:rsid w:val="0075341A"/>
    <w:rsid w:val="00753BB9"/>
    <w:rsid w:val="00754119"/>
    <w:rsid w:val="0075433A"/>
    <w:rsid w:val="00754A64"/>
    <w:rsid w:val="00754C38"/>
    <w:rsid w:val="00754D00"/>
    <w:rsid w:val="007551B4"/>
    <w:rsid w:val="0075538F"/>
    <w:rsid w:val="00755551"/>
    <w:rsid w:val="00755668"/>
    <w:rsid w:val="00755A8B"/>
    <w:rsid w:val="00755BC8"/>
    <w:rsid w:val="00755E0F"/>
    <w:rsid w:val="00756062"/>
    <w:rsid w:val="007561CC"/>
    <w:rsid w:val="007568E6"/>
    <w:rsid w:val="007572AC"/>
    <w:rsid w:val="00757854"/>
    <w:rsid w:val="00757B6A"/>
    <w:rsid w:val="00757DA1"/>
    <w:rsid w:val="007602C9"/>
    <w:rsid w:val="00760409"/>
    <w:rsid w:val="007604A4"/>
    <w:rsid w:val="0076052B"/>
    <w:rsid w:val="00760768"/>
    <w:rsid w:val="0076076D"/>
    <w:rsid w:val="0076105E"/>
    <w:rsid w:val="0076156C"/>
    <w:rsid w:val="00761984"/>
    <w:rsid w:val="00761B6B"/>
    <w:rsid w:val="00762AC8"/>
    <w:rsid w:val="00763353"/>
    <w:rsid w:val="007637EC"/>
    <w:rsid w:val="00763C88"/>
    <w:rsid w:val="00763FEF"/>
    <w:rsid w:val="0076425A"/>
    <w:rsid w:val="00764460"/>
    <w:rsid w:val="0076446F"/>
    <w:rsid w:val="00764EB0"/>
    <w:rsid w:val="00764EF2"/>
    <w:rsid w:val="00764F8A"/>
    <w:rsid w:val="007653E5"/>
    <w:rsid w:val="00765B63"/>
    <w:rsid w:val="00765BD2"/>
    <w:rsid w:val="00765D49"/>
    <w:rsid w:val="00765E6F"/>
    <w:rsid w:val="00765EA7"/>
    <w:rsid w:val="00765F3B"/>
    <w:rsid w:val="00766129"/>
    <w:rsid w:val="00766178"/>
    <w:rsid w:val="007663BD"/>
    <w:rsid w:val="007665B1"/>
    <w:rsid w:val="00766EA6"/>
    <w:rsid w:val="00766F0F"/>
    <w:rsid w:val="007676BF"/>
    <w:rsid w:val="00767911"/>
    <w:rsid w:val="007701AF"/>
    <w:rsid w:val="00770489"/>
    <w:rsid w:val="00770A77"/>
    <w:rsid w:val="00770B61"/>
    <w:rsid w:val="00770C52"/>
    <w:rsid w:val="00771089"/>
    <w:rsid w:val="00771A6C"/>
    <w:rsid w:val="00771B34"/>
    <w:rsid w:val="00771BD5"/>
    <w:rsid w:val="007721C1"/>
    <w:rsid w:val="007724CF"/>
    <w:rsid w:val="00772ACD"/>
    <w:rsid w:val="00772DB4"/>
    <w:rsid w:val="00772DBB"/>
    <w:rsid w:val="0077331C"/>
    <w:rsid w:val="00773E36"/>
    <w:rsid w:val="007740B8"/>
    <w:rsid w:val="0077481D"/>
    <w:rsid w:val="0077595E"/>
    <w:rsid w:val="00775989"/>
    <w:rsid w:val="00775ACA"/>
    <w:rsid w:val="00775B8F"/>
    <w:rsid w:val="00776DDA"/>
    <w:rsid w:val="00777143"/>
    <w:rsid w:val="00780FAC"/>
    <w:rsid w:val="00781B85"/>
    <w:rsid w:val="00781DCF"/>
    <w:rsid w:val="0078214E"/>
    <w:rsid w:val="00782510"/>
    <w:rsid w:val="007826BD"/>
    <w:rsid w:val="00782866"/>
    <w:rsid w:val="00783DAC"/>
    <w:rsid w:val="00783F3A"/>
    <w:rsid w:val="00783F3F"/>
    <w:rsid w:val="00784267"/>
    <w:rsid w:val="007844E7"/>
    <w:rsid w:val="007849C9"/>
    <w:rsid w:val="00784A66"/>
    <w:rsid w:val="00784AEC"/>
    <w:rsid w:val="00784B00"/>
    <w:rsid w:val="007850AD"/>
    <w:rsid w:val="0078567A"/>
    <w:rsid w:val="00785775"/>
    <w:rsid w:val="00785941"/>
    <w:rsid w:val="00785D4A"/>
    <w:rsid w:val="00785FE0"/>
    <w:rsid w:val="007860CB"/>
    <w:rsid w:val="00786430"/>
    <w:rsid w:val="00786511"/>
    <w:rsid w:val="00786B7E"/>
    <w:rsid w:val="00786CF1"/>
    <w:rsid w:val="007870D9"/>
    <w:rsid w:val="00787198"/>
    <w:rsid w:val="0078743A"/>
    <w:rsid w:val="007875D0"/>
    <w:rsid w:val="00787794"/>
    <w:rsid w:val="00787EF5"/>
    <w:rsid w:val="0079008D"/>
    <w:rsid w:val="007901D6"/>
    <w:rsid w:val="0079062C"/>
    <w:rsid w:val="00790730"/>
    <w:rsid w:val="00790840"/>
    <w:rsid w:val="00790E06"/>
    <w:rsid w:val="00790FF2"/>
    <w:rsid w:val="007913D0"/>
    <w:rsid w:val="007916D2"/>
    <w:rsid w:val="007918E1"/>
    <w:rsid w:val="00791B76"/>
    <w:rsid w:val="00791F2C"/>
    <w:rsid w:val="00791FC0"/>
    <w:rsid w:val="00792135"/>
    <w:rsid w:val="00792838"/>
    <w:rsid w:val="00792ECE"/>
    <w:rsid w:val="00792F22"/>
    <w:rsid w:val="007933AE"/>
    <w:rsid w:val="00793A3B"/>
    <w:rsid w:val="007940C8"/>
    <w:rsid w:val="0079442A"/>
    <w:rsid w:val="0079470A"/>
    <w:rsid w:val="0079495F"/>
    <w:rsid w:val="00794A84"/>
    <w:rsid w:val="00794E3B"/>
    <w:rsid w:val="00795965"/>
    <w:rsid w:val="00795A77"/>
    <w:rsid w:val="00796CDC"/>
    <w:rsid w:val="00797444"/>
    <w:rsid w:val="007977FE"/>
    <w:rsid w:val="007979E9"/>
    <w:rsid w:val="00797E24"/>
    <w:rsid w:val="00797EA8"/>
    <w:rsid w:val="007A00F8"/>
    <w:rsid w:val="007A02C0"/>
    <w:rsid w:val="007A14F8"/>
    <w:rsid w:val="007A1537"/>
    <w:rsid w:val="007A18D4"/>
    <w:rsid w:val="007A1DB9"/>
    <w:rsid w:val="007A2312"/>
    <w:rsid w:val="007A253E"/>
    <w:rsid w:val="007A25F0"/>
    <w:rsid w:val="007A26D2"/>
    <w:rsid w:val="007A280E"/>
    <w:rsid w:val="007A2FE7"/>
    <w:rsid w:val="007A3321"/>
    <w:rsid w:val="007A3512"/>
    <w:rsid w:val="007A3584"/>
    <w:rsid w:val="007A383F"/>
    <w:rsid w:val="007A4125"/>
    <w:rsid w:val="007A4AEC"/>
    <w:rsid w:val="007A4B21"/>
    <w:rsid w:val="007A542B"/>
    <w:rsid w:val="007A5574"/>
    <w:rsid w:val="007A58C1"/>
    <w:rsid w:val="007A5FBE"/>
    <w:rsid w:val="007A6087"/>
    <w:rsid w:val="007A67BB"/>
    <w:rsid w:val="007A74D9"/>
    <w:rsid w:val="007A76C7"/>
    <w:rsid w:val="007A7748"/>
    <w:rsid w:val="007A7A63"/>
    <w:rsid w:val="007A7CD0"/>
    <w:rsid w:val="007A7DCA"/>
    <w:rsid w:val="007A7FE2"/>
    <w:rsid w:val="007B038F"/>
    <w:rsid w:val="007B0702"/>
    <w:rsid w:val="007B0A6F"/>
    <w:rsid w:val="007B0FCD"/>
    <w:rsid w:val="007B128C"/>
    <w:rsid w:val="007B1304"/>
    <w:rsid w:val="007B1364"/>
    <w:rsid w:val="007B1532"/>
    <w:rsid w:val="007B1B12"/>
    <w:rsid w:val="007B1B7E"/>
    <w:rsid w:val="007B1CC2"/>
    <w:rsid w:val="007B25A1"/>
    <w:rsid w:val="007B2C47"/>
    <w:rsid w:val="007B3BBE"/>
    <w:rsid w:val="007B3C9E"/>
    <w:rsid w:val="007B4A9D"/>
    <w:rsid w:val="007B4DFC"/>
    <w:rsid w:val="007B4E17"/>
    <w:rsid w:val="007B51CF"/>
    <w:rsid w:val="007B58CB"/>
    <w:rsid w:val="007B5BC0"/>
    <w:rsid w:val="007B64BC"/>
    <w:rsid w:val="007B6678"/>
    <w:rsid w:val="007B6C55"/>
    <w:rsid w:val="007B6EAB"/>
    <w:rsid w:val="007B6FAC"/>
    <w:rsid w:val="007B7569"/>
    <w:rsid w:val="007B77D9"/>
    <w:rsid w:val="007B7D59"/>
    <w:rsid w:val="007C059C"/>
    <w:rsid w:val="007C0748"/>
    <w:rsid w:val="007C09BB"/>
    <w:rsid w:val="007C1084"/>
    <w:rsid w:val="007C1604"/>
    <w:rsid w:val="007C1A2F"/>
    <w:rsid w:val="007C249B"/>
    <w:rsid w:val="007C264E"/>
    <w:rsid w:val="007C27F3"/>
    <w:rsid w:val="007C2E12"/>
    <w:rsid w:val="007C30EC"/>
    <w:rsid w:val="007C31DA"/>
    <w:rsid w:val="007C359B"/>
    <w:rsid w:val="007C39D2"/>
    <w:rsid w:val="007C407C"/>
    <w:rsid w:val="007C4443"/>
    <w:rsid w:val="007C4518"/>
    <w:rsid w:val="007C47C4"/>
    <w:rsid w:val="007C50C1"/>
    <w:rsid w:val="007C5679"/>
    <w:rsid w:val="007C5807"/>
    <w:rsid w:val="007C5EAA"/>
    <w:rsid w:val="007C5F30"/>
    <w:rsid w:val="007C66B1"/>
    <w:rsid w:val="007C6A58"/>
    <w:rsid w:val="007C71F5"/>
    <w:rsid w:val="007C74D1"/>
    <w:rsid w:val="007C76D1"/>
    <w:rsid w:val="007C775B"/>
    <w:rsid w:val="007C778A"/>
    <w:rsid w:val="007C7C0E"/>
    <w:rsid w:val="007C7D33"/>
    <w:rsid w:val="007C7F6F"/>
    <w:rsid w:val="007D0259"/>
    <w:rsid w:val="007D0508"/>
    <w:rsid w:val="007D0986"/>
    <w:rsid w:val="007D09D8"/>
    <w:rsid w:val="007D0D0E"/>
    <w:rsid w:val="007D104E"/>
    <w:rsid w:val="007D2080"/>
    <w:rsid w:val="007D20C8"/>
    <w:rsid w:val="007D245C"/>
    <w:rsid w:val="007D2630"/>
    <w:rsid w:val="007D2B07"/>
    <w:rsid w:val="007D2C05"/>
    <w:rsid w:val="007D2C8C"/>
    <w:rsid w:val="007D2F0A"/>
    <w:rsid w:val="007D307A"/>
    <w:rsid w:val="007D3557"/>
    <w:rsid w:val="007D3610"/>
    <w:rsid w:val="007D38A6"/>
    <w:rsid w:val="007D3BE2"/>
    <w:rsid w:val="007D4281"/>
    <w:rsid w:val="007D4955"/>
    <w:rsid w:val="007D4DC9"/>
    <w:rsid w:val="007D4E4B"/>
    <w:rsid w:val="007D4FDA"/>
    <w:rsid w:val="007D5109"/>
    <w:rsid w:val="007D55B9"/>
    <w:rsid w:val="007D57B2"/>
    <w:rsid w:val="007D5E8C"/>
    <w:rsid w:val="007D5EDF"/>
    <w:rsid w:val="007D6178"/>
    <w:rsid w:val="007D698C"/>
    <w:rsid w:val="007D7010"/>
    <w:rsid w:val="007D7065"/>
    <w:rsid w:val="007D7733"/>
    <w:rsid w:val="007E00A9"/>
    <w:rsid w:val="007E0528"/>
    <w:rsid w:val="007E0727"/>
    <w:rsid w:val="007E0D60"/>
    <w:rsid w:val="007E1022"/>
    <w:rsid w:val="007E1115"/>
    <w:rsid w:val="007E1F9F"/>
    <w:rsid w:val="007E208A"/>
    <w:rsid w:val="007E23D6"/>
    <w:rsid w:val="007E370A"/>
    <w:rsid w:val="007E3901"/>
    <w:rsid w:val="007E393D"/>
    <w:rsid w:val="007E3AC5"/>
    <w:rsid w:val="007E401A"/>
    <w:rsid w:val="007E40A8"/>
    <w:rsid w:val="007E41B9"/>
    <w:rsid w:val="007E45E3"/>
    <w:rsid w:val="007E5367"/>
    <w:rsid w:val="007E5674"/>
    <w:rsid w:val="007E57CA"/>
    <w:rsid w:val="007E57F3"/>
    <w:rsid w:val="007E6095"/>
    <w:rsid w:val="007E657B"/>
    <w:rsid w:val="007E714B"/>
    <w:rsid w:val="007E7740"/>
    <w:rsid w:val="007F0170"/>
    <w:rsid w:val="007F0206"/>
    <w:rsid w:val="007F0BCF"/>
    <w:rsid w:val="007F1086"/>
    <w:rsid w:val="007F10AE"/>
    <w:rsid w:val="007F12D5"/>
    <w:rsid w:val="007F13F9"/>
    <w:rsid w:val="007F1822"/>
    <w:rsid w:val="007F2661"/>
    <w:rsid w:val="007F2841"/>
    <w:rsid w:val="007F32CD"/>
    <w:rsid w:val="007F35A4"/>
    <w:rsid w:val="007F3826"/>
    <w:rsid w:val="007F3E23"/>
    <w:rsid w:val="007F4562"/>
    <w:rsid w:val="007F4727"/>
    <w:rsid w:val="007F555E"/>
    <w:rsid w:val="007F57F4"/>
    <w:rsid w:val="007F5FC6"/>
    <w:rsid w:val="007F6945"/>
    <w:rsid w:val="007F69FF"/>
    <w:rsid w:val="007F6D6D"/>
    <w:rsid w:val="007F6FE9"/>
    <w:rsid w:val="007F700B"/>
    <w:rsid w:val="007F710E"/>
    <w:rsid w:val="007F7AE2"/>
    <w:rsid w:val="007F7D3D"/>
    <w:rsid w:val="00800B40"/>
    <w:rsid w:val="00800D51"/>
    <w:rsid w:val="00800EA4"/>
    <w:rsid w:val="00800EE0"/>
    <w:rsid w:val="00801040"/>
    <w:rsid w:val="00801740"/>
    <w:rsid w:val="00801B40"/>
    <w:rsid w:val="008022B8"/>
    <w:rsid w:val="0080232C"/>
    <w:rsid w:val="008024ED"/>
    <w:rsid w:val="00802517"/>
    <w:rsid w:val="00802B9F"/>
    <w:rsid w:val="008033DE"/>
    <w:rsid w:val="00803BCA"/>
    <w:rsid w:val="008043E6"/>
    <w:rsid w:val="00804CC8"/>
    <w:rsid w:val="00804E8F"/>
    <w:rsid w:val="008057DA"/>
    <w:rsid w:val="0080581B"/>
    <w:rsid w:val="0080582F"/>
    <w:rsid w:val="00805E48"/>
    <w:rsid w:val="00806862"/>
    <w:rsid w:val="00806F64"/>
    <w:rsid w:val="00807091"/>
    <w:rsid w:val="00807570"/>
    <w:rsid w:val="00807A4F"/>
    <w:rsid w:val="00807D9B"/>
    <w:rsid w:val="0081088D"/>
    <w:rsid w:val="008108E9"/>
    <w:rsid w:val="00810AB0"/>
    <w:rsid w:val="00810B08"/>
    <w:rsid w:val="00810BBD"/>
    <w:rsid w:val="00811258"/>
    <w:rsid w:val="008118CE"/>
    <w:rsid w:val="00811FF4"/>
    <w:rsid w:val="00812152"/>
    <w:rsid w:val="008126AD"/>
    <w:rsid w:val="0081279B"/>
    <w:rsid w:val="008127FD"/>
    <w:rsid w:val="00812FBC"/>
    <w:rsid w:val="0081344F"/>
    <w:rsid w:val="0081345B"/>
    <w:rsid w:val="00813892"/>
    <w:rsid w:val="00813A50"/>
    <w:rsid w:val="0081424A"/>
    <w:rsid w:val="008144E8"/>
    <w:rsid w:val="008147D8"/>
    <w:rsid w:val="00814896"/>
    <w:rsid w:val="008155EA"/>
    <w:rsid w:val="00815864"/>
    <w:rsid w:val="00815DD1"/>
    <w:rsid w:val="00815EE7"/>
    <w:rsid w:val="0081618E"/>
    <w:rsid w:val="008161C6"/>
    <w:rsid w:val="0081745E"/>
    <w:rsid w:val="008178C4"/>
    <w:rsid w:val="008202F2"/>
    <w:rsid w:val="00820634"/>
    <w:rsid w:val="00820823"/>
    <w:rsid w:val="008211DC"/>
    <w:rsid w:val="008212E2"/>
    <w:rsid w:val="0082132F"/>
    <w:rsid w:val="00821B07"/>
    <w:rsid w:val="00821C60"/>
    <w:rsid w:val="00821D01"/>
    <w:rsid w:val="008228F7"/>
    <w:rsid w:val="00822D36"/>
    <w:rsid w:val="008242F6"/>
    <w:rsid w:val="00824CA2"/>
    <w:rsid w:val="00824DCF"/>
    <w:rsid w:val="00824F69"/>
    <w:rsid w:val="0082535D"/>
    <w:rsid w:val="00825503"/>
    <w:rsid w:val="008257CE"/>
    <w:rsid w:val="008257D2"/>
    <w:rsid w:val="00825CEB"/>
    <w:rsid w:val="0082618E"/>
    <w:rsid w:val="00826806"/>
    <w:rsid w:val="008271A0"/>
    <w:rsid w:val="008279CB"/>
    <w:rsid w:val="00827A63"/>
    <w:rsid w:val="00830106"/>
    <w:rsid w:val="008307A5"/>
    <w:rsid w:val="00830B55"/>
    <w:rsid w:val="00830B93"/>
    <w:rsid w:val="00830EB0"/>
    <w:rsid w:val="00831EDD"/>
    <w:rsid w:val="008323A7"/>
    <w:rsid w:val="008324E8"/>
    <w:rsid w:val="00832768"/>
    <w:rsid w:val="008328CF"/>
    <w:rsid w:val="00832A0B"/>
    <w:rsid w:val="00832D07"/>
    <w:rsid w:val="00833274"/>
    <w:rsid w:val="008336FF"/>
    <w:rsid w:val="00833DBA"/>
    <w:rsid w:val="008340FF"/>
    <w:rsid w:val="008342E9"/>
    <w:rsid w:val="00834588"/>
    <w:rsid w:val="0083482A"/>
    <w:rsid w:val="0083499F"/>
    <w:rsid w:val="00834A30"/>
    <w:rsid w:val="00834BF1"/>
    <w:rsid w:val="008356D6"/>
    <w:rsid w:val="0083582B"/>
    <w:rsid w:val="00835898"/>
    <w:rsid w:val="008360A2"/>
    <w:rsid w:val="008360B9"/>
    <w:rsid w:val="00836649"/>
    <w:rsid w:val="00836B34"/>
    <w:rsid w:val="00836ED0"/>
    <w:rsid w:val="00836FA6"/>
    <w:rsid w:val="0083721B"/>
    <w:rsid w:val="008378C1"/>
    <w:rsid w:val="00837E7D"/>
    <w:rsid w:val="00840063"/>
    <w:rsid w:val="0084037F"/>
    <w:rsid w:val="0084080D"/>
    <w:rsid w:val="008408BB"/>
    <w:rsid w:val="00840915"/>
    <w:rsid w:val="00840ADB"/>
    <w:rsid w:val="00840EDF"/>
    <w:rsid w:val="0084117D"/>
    <w:rsid w:val="008414A8"/>
    <w:rsid w:val="0084164D"/>
    <w:rsid w:val="0084166F"/>
    <w:rsid w:val="00842270"/>
    <w:rsid w:val="008426B4"/>
    <w:rsid w:val="00842AFA"/>
    <w:rsid w:val="00842B16"/>
    <w:rsid w:val="0084315F"/>
    <w:rsid w:val="00843794"/>
    <w:rsid w:val="00843C98"/>
    <w:rsid w:val="00843EE5"/>
    <w:rsid w:val="0084404C"/>
    <w:rsid w:val="00844741"/>
    <w:rsid w:val="00845553"/>
    <w:rsid w:val="00845569"/>
    <w:rsid w:val="00845AC0"/>
    <w:rsid w:val="00845F0A"/>
    <w:rsid w:val="0084647C"/>
    <w:rsid w:val="00846536"/>
    <w:rsid w:val="00846712"/>
    <w:rsid w:val="0084674C"/>
    <w:rsid w:val="008471BB"/>
    <w:rsid w:val="00847374"/>
    <w:rsid w:val="008475BB"/>
    <w:rsid w:val="008478F3"/>
    <w:rsid w:val="00847949"/>
    <w:rsid w:val="00850157"/>
    <w:rsid w:val="00850BDE"/>
    <w:rsid w:val="00850C2C"/>
    <w:rsid w:val="00850F7C"/>
    <w:rsid w:val="0085131D"/>
    <w:rsid w:val="00851792"/>
    <w:rsid w:val="00851808"/>
    <w:rsid w:val="00851E78"/>
    <w:rsid w:val="00851EC5"/>
    <w:rsid w:val="00851F00"/>
    <w:rsid w:val="0085223E"/>
    <w:rsid w:val="00852526"/>
    <w:rsid w:val="008526CB"/>
    <w:rsid w:val="00852BCE"/>
    <w:rsid w:val="00852E61"/>
    <w:rsid w:val="008533BB"/>
    <w:rsid w:val="008534C5"/>
    <w:rsid w:val="008536EF"/>
    <w:rsid w:val="00853800"/>
    <w:rsid w:val="00853B6A"/>
    <w:rsid w:val="008543B4"/>
    <w:rsid w:val="008546B7"/>
    <w:rsid w:val="008547B4"/>
    <w:rsid w:val="008547CF"/>
    <w:rsid w:val="00855383"/>
    <w:rsid w:val="00855431"/>
    <w:rsid w:val="008558DD"/>
    <w:rsid w:val="00855AD4"/>
    <w:rsid w:val="00855AED"/>
    <w:rsid w:val="00855EA6"/>
    <w:rsid w:val="008560F5"/>
    <w:rsid w:val="008566F2"/>
    <w:rsid w:val="00856768"/>
    <w:rsid w:val="00856A8E"/>
    <w:rsid w:val="00856ADC"/>
    <w:rsid w:val="00856B51"/>
    <w:rsid w:val="00856C33"/>
    <w:rsid w:val="00856C6D"/>
    <w:rsid w:val="00857123"/>
    <w:rsid w:val="00857871"/>
    <w:rsid w:val="00860466"/>
    <w:rsid w:val="00860503"/>
    <w:rsid w:val="00860975"/>
    <w:rsid w:val="00860E8D"/>
    <w:rsid w:val="008612EC"/>
    <w:rsid w:val="00861B59"/>
    <w:rsid w:val="00862097"/>
    <w:rsid w:val="00862728"/>
    <w:rsid w:val="0086273D"/>
    <w:rsid w:val="00862815"/>
    <w:rsid w:val="0086291D"/>
    <w:rsid w:val="00863183"/>
    <w:rsid w:val="00863808"/>
    <w:rsid w:val="00863DDB"/>
    <w:rsid w:val="00863FB6"/>
    <w:rsid w:val="008642EC"/>
    <w:rsid w:val="00864778"/>
    <w:rsid w:val="00864F48"/>
    <w:rsid w:val="00864F90"/>
    <w:rsid w:val="008651AB"/>
    <w:rsid w:val="008656D0"/>
    <w:rsid w:val="00865956"/>
    <w:rsid w:val="00865CBB"/>
    <w:rsid w:val="008661EE"/>
    <w:rsid w:val="008668B8"/>
    <w:rsid w:val="00866B78"/>
    <w:rsid w:val="00866BD5"/>
    <w:rsid w:val="00866CF5"/>
    <w:rsid w:val="00867BBF"/>
    <w:rsid w:val="00867E0E"/>
    <w:rsid w:val="0087025A"/>
    <w:rsid w:val="0087057C"/>
    <w:rsid w:val="00870596"/>
    <w:rsid w:val="00870599"/>
    <w:rsid w:val="008706D9"/>
    <w:rsid w:val="00870A74"/>
    <w:rsid w:val="00870FBB"/>
    <w:rsid w:val="008711B2"/>
    <w:rsid w:val="008715A9"/>
    <w:rsid w:val="008716A3"/>
    <w:rsid w:val="008717CA"/>
    <w:rsid w:val="008720CE"/>
    <w:rsid w:val="00872142"/>
    <w:rsid w:val="0087219C"/>
    <w:rsid w:val="00872435"/>
    <w:rsid w:val="00872447"/>
    <w:rsid w:val="0087244E"/>
    <w:rsid w:val="008726F3"/>
    <w:rsid w:val="00872ECB"/>
    <w:rsid w:val="00872F6F"/>
    <w:rsid w:val="00872F80"/>
    <w:rsid w:val="00873265"/>
    <w:rsid w:val="0087330A"/>
    <w:rsid w:val="0087365D"/>
    <w:rsid w:val="00873DA3"/>
    <w:rsid w:val="00873DAD"/>
    <w:rsid w:val="00875099"/>
    <w:rsid w:val="00875586"/>
    <w:rsid w:val="00875593"/>
    <w:rsid w:val="008756A3"/>
    <w:rsid w:val="008756EE"/>
    <w:rsid w:val="00875AE1"/>
    <w:rsid w:val="00875DD1"/>
    <w:rsid w:val="00876CBF"/>
    <w:rsid w:val="00876D3E"/>
    <w:rsid w:val="00876E37"/>
    <w:rsid w:val="008774D3"/>
    <w:rsid w:val="00877533"/>
    <w:rsid w:val="00880974"/>
    <w:rsid w:val="00880B54"/>
    <w:rsid w:val="00880DDD"/>
    <w:rsid w:val="00881328"/>
    <w:rsid w:val="008813BD"/>
    <w:rsid w:val="00881457"/>
    <w:rsid w:val="0088148E"/>
    <w:rsid w:val="008814AB"/>
    <w:rsid w:val="008818EF"/>
    <w:rsid w:val="008819AB"/>
    <w:rsid w:val="00881C01"/>
    <w:rsid w:val="00881F77"/>
    <w:rsid w:val="0088223A"/>
    <w:rsid w:val="008823A1"/>
    <w:rsid w:val="00882533"/>
    <w:rsid w:val="00882892"/>
    <w:rsid w:val="00882900"/>
    <w:rsid w:val="008829A4"/>
    <w:rsid w:val="00882A2A"/>
    <w:rsid w:val="00882A96"/>
    <w:rsid w:val="00883D84"/>
    <w:rsid w:val="0088406E"/>
    <w:rsid w:val="008841E7"/>
    <w:rsid w:val="00884269"/>
    <w:rsid w:val="008845E4"/>
    <w:rsid w:val="0088499A"/>
    <w:rsid w:val="00884AA7"/>
    <w:rsid w:val="00884B3A"/>
    <w:rsid w:val="008858C1"/>
    <w:rsid w:val="00885A80"/>
    <w:rsid w:val="00885C27"/>
    <w:rsid w:val="008876C6"/>
    <w:rsid w:val="00887AF8"/>
    <w:rsid w:val="0089016F"/>
    <w:rsid w:val="008903C0"/>
    <w:rsid w:val="008903EA"/>
    <w:rsid w:val="00890E37"/>
    <w:rsid w:val="00890EBA"/>
    <w:rsid w:val="00890EFC"/>
    <w:rsid w:val="00891245"/>
    <w:rsid w:val="0089154A"/>
    <w:rsid w:val="008918E6"/>
    <w:rsid w:val="00891B7D"/>
    <w:rsid w:val="00891F0E"/>
    <w:rsid w:val="00892063"/>
    <w:rsid w:val="0089213D"/>
    <w:rsid w:val="00892462"/>
    <w:rsid w:val="0089310C"/>
    <w:rsid w:val="00893860"/>
    <w:rsid w:val="00894C16"/>
    <w:rsid w:val="008954A2"/>
    <w:rsid w:val="0089624E"/>
    <w:rsid w:val="00896268"/>
    <w:rsid w:val="00896434"/>
    <w:rsid w:val="00896A24"/>
    <w:rsid w:val="00896A65"/>
    <w:rsid w:val="00896AD8"/>
    <w:rsid w:val="00896BA4"/>
    <w:rsid w:val="00896D7E"/>
    <w:rsid w:val="00896EA1"/>
    <w:rsid w:val="00897537"/>
    <w:rsid w:val="00897A1E"/>
    <w:rsid w:val="00897C03"/>
    <w:rsid w:val="00897E30"/>
    <w:rsid w:val="00897FA6"/>
    <w:rsid w:val="008A01A9"/>
    <w:rsid w:val="008A0456"/>
    <w:rsid w:val="008A0C05"/>
    <w:rsid w:val="008A0C57"/>
    <w:rsid w:val="008A0D95"/>
    <w:rsid w:val="008A1A01"/>
    <w:rsid w:val="008A1D36"/>
    <w:rsid w:val="008A222F"/>
    <w:rsid w:val="008A2D8C"/>
    <w:rsid w:val="008A34A9"/>
    <w:rsid w:val="008A4412"/>
    <w:rsid w:val="008A4549"/>
    <w:rsid w:val="008A495E"/>
    <w:rsid w:val="008A4DC4"/>
    <w:rsid w:val="008A6618"/>
    <w:rsid w:val="008A6677"/>
    <w:rsid w:val="008A6AEB"/>
    <w:rsid w:val="008A6B31"/>
    <w:rsid w:val="008A6EF3"/>
    <w:rsid w:val="008A7059"/>
    <w:rsid w:val="008A72FE"/>
    <w:rsid w:val="008A7623"/>
    <w:rsid w:val="008A7EFE"/>
    <w:rsid w:val="008B02A0"/>
    <w:rsid w:val="008B0BCE"/>
    <w:rsid w:val="008B1031"/>
    <w:rsid w:val="008B1447"/>
    <w:rsid w:val="008B1FB3"/>
    <w:rsid w:val="008B2178"/>
    <w:rsid w:val="008B2387"/>
    <w:rsid w:val="008B2683"/>
    <w:rsid w:val="008B2997"/>
    <w:rsid w:val="008B3186"/>
    <w:rsid w:val="008B3678"/>
    <w:rsid w:val="008B388E"/>
    <w:rsid w:val="008B3A6F"/>
    <w:rsid w:val="008B3D32"/>
    <w:rsid w:val="008B4B95"/>
    <w:rsid w:val="008B5231"/>
    <w:rsid w:val="008B5700"/>
    <w:rsid w:val="008B5AEC"/>
    <w:rsid w:val="008B5E89"/>
    <w:rsid w:val="008B6187"/>
    <w:rsid w:val="008B649F"/>
    <w:rsid w:val="008B67A0"/>
    <w:rsid w:val="008B6A83"/>
    <w:rsid w:val="008B6C52"/>
    <w:rsid w:val="008B6DC4"/>
    <w:rsid w:val="008B6DED"/>
    <w:rsid w:val="008B72EE"/>
    <w:rsid w:val="008B7498"/>
    <w:rsid w:val="008B7C17"/>
    <w:rsid w:val="008C032E"/>
    <w:rsid w:val="008C0A6D"/>
    <w:rsid w:val="008C1327"/>
    <w:rsid w:val="008C144B"/>
    <w:rsid w:val="008C24BB"/>
    <w:rsid w:val="008C2B9B"/>
    <w:rsid w:val="008C2CA9"/>
    <w:rsid w:val="008C2E29"/>
    <w:rsid w:val="008C2E9D"/>
    <w:rsid w:val="008C2F56"/>
    <w:rsid w:val="008C345F"/>
    <w:rsid w:val="008C3616"/>
    <w:rsid w:val="008C3746"/>
    <w:rsid w:val="008C37CB"/>
    <w:rsid w:val="008C3ADF"/>
    <w:rsid w:val="008C4413"/>
    <w:rsid w:val="008C4A8F"/>
    <w:rsid w:val="008C5024"/>
    <w:rsid w:val="008C5830"/>
    <w:rsid w:val="008C6022"/>
    <w:rsid w:val="008C6184"/>
    <w:rsid w:val="008C633A"/>
    <w:rsid w:val="008C6371"/>
    <w:rsid w:val="008C6E3F"/>
    <w:rsid w:val="008C7BA9"/>
    <w:rsid w:val="008C7C16"/>
    <w:rsid w:val="008D0BBE"/>
    <w:rsid w:val="008D22AE"/>
    <w:rsid w:val="008D24B0"/>
    <w:rsid w:val="008D29EA"/>
    <w:rsid w:val="008D2AFB"/>
    <w:rsid w:val="008D2B30"/>
    <w:rsid w:val="008D2DED"/>
    <w:rsid w:val="008D2F32"/>
    <w:rsid w:val="008D322F"/>
    <w:rsid w:val="008D387C"/>
    <w:rsid w:val="008D3994"/>
    <w:rsid w:val="008D3C52"/>
    <w:rsid w:val="008D404D"/>
    <w:rsid w:val="008D4195"/>
    <w:rsid w:val="008D457C"/>
    <w:rsid w:val="008D464B"/>
    <w:rsid w:val="008D4776"/>
    <w:rsid w:val="008D4BAD"/>
    <w:rsid w:val="008D4C54"/>
    <w:rsid w:val="008D4EE0"/>
    <w:rsid w:val="008D5329"/>
    <w:rsid w:val="008D54C0"/>
    <w:rsid w:val="008D553A"/>
    <w:rsid w:val="008D5D27"/>
    <w:rsid w:val="008D5F6F"/>
    <w:rsid w:val="008D5F90"/>
    <w:rsid w:val="008D6058"/>
    <w:rsid w:val="008D61D2"/>
    <w:rsid w:val="008D61EF"/>
    <w:rsid w:val="008D63CE"/>
    <w:rsid w:val="008D63E2"/>
    <w:rsid w:val="008D6418"/>
    <w:rsid w:val="008D6776"/>
    <w:rsid w:val="008D6A02"/>
    <w:rsid w:val="008D6ACF"/>
    <w:rsid w:val="008E03F7"/>
    <w:rsid w:val="008E0977"/>
    <w:rsid w:val="008E0AE9"/>
    <w:rsid w:val="008E18AB"/>
    <w:rsid w:val="008E1DC8"/>
    <w:rsid w:val="008E241E"/>
    <w:rsid w:val="008E2BA0"/>
    <w:rsid w:val="008E3419"/>
    <w:rsid w:val="008E3AD0"/>
    <w:rsid w:val="008E4874"/>
    <w:rsid w:val="008E4A3C"/>
    <w:rsid w:val="008E51EC"/>
    <w:rsid w:val="008E5350"/>
    <w:rsid w:val="008E537B"/>
    <w:rsid w:val="008E5A3F"/>
    <w:rsid w:val="008E65D6"/>
    <w:rsid w:val="008E69AB"/>
    <w:rsid w:val="008E6A0E"/>
    <w:rsid w:val="008E6C39"/>
    <w:rsid w:val="008E77F0"/>
    <w:rsid w:val="008E783E"/>
    <w:rsid w:val="008F02E8"/>
    <w:rsid w:val="008F031B"/>
    <w:rsid w:val="008F0443"/>
    <w:rsid w:val="008F05F3"/>
    <w:rsid w:val="008F0674"/>
    <w:rsid w:val="008F0A26"/>
    <w:rsid w:val="008F1200"/>
    <w:rsid w:val="008F1588"/>
    <w:rsid w:val="008F16FC"/>
    <w:rsid w:val="008F1743"/>
    <w:rsid w:val="008F1CE8"/>
    <w:rsid w:val="008F20E9"/>
    <w:rsid w:val="008F2100"/>
    <w:rsid w:val="008F2275"/>
    <w:rsid w:val="008F27AD"/>
    <w:rsid w:val="008F2AD6"/>
    <w:rsid w:val="008F2C5F"/>
    <w:rsid w:val="008F30B7"/>
    <w:rsid w:val="008F3228"/>
    <w:rsid w:val="008F32CA"/>
    <w:rsid w:val="008F33F3"/>
    <w:rsid w:val="008F3A08"/>
    <w:rsid w:val="008F3BF7"/>
    <w:rsid w:val="008F3CC9"/>
    <w:rsid w:val="008F3E37"/>
    <w:rsid w:val="008F423E"/>
    <w:rsid w:val="008F437A"/>
    <w:rsid w:val="008F4617"/>
    <w:rsid w:val="008F46CB"/>
    <w:rsid w:val="008F4772"/>
    <w:rsid w:val="008F4A6C"/>
    <w:rsid w:val="008F582E"/>
    <w:rsid w:val="008F58DD"/>
    <w:rsid w:val="008F5A42"/>
    <w:rsid w:val="008F5B53"/>
    <w:rsid w:val="008F5CB0"/>
    <w:rsid w:val="008F5E12"/>
    <w:rsid w:val="008F5FBD"/>
    <w:rsid w:val="008F6610"/>
    <w:rsid w:val="008F7A6E"/>
    <w:rsid w:val="0090002C"/>
    <w:rsid w:val="009002D3"/>
    <w:rsid w:val="009007DA"/>
    <w:rsid w:val="00900B65"/>
    <w:rsid w:val="00900E5D"/>
    <w:rsid w:val="00901128"/>
    <w:rsid w:val="00901414"/>
    <w:rsid w:val="00901646"/>
    <w:rsid w:val="0090264C"/>
    <w:rsid w:val="00902A32"/>
    <w:rsid w:val="00903567"/>
    <w:rsid w:val="00904290"/>
    <w:rsid w:val="00904414"/>
    <w:rsid w:val="00904A13"/>
    <w:rsid w:val="00904A7B"/>
    <w:rsid w:val="00904C79"/>
    <w:rsid w:val="00904CA5"/>
    <w:rsid w:val="0090526F"/>
    <w:rsid w:val="0090535E"/>
    <w:rsid w:val="009057B5"/>
    <w:rsid w:val="00905B39"/>
    <w:rsid w:val="00905F8C"/>
    <w:rsid w:val="0090687A"/>
    <w:rsid w:val="00906F4B"/>
    <w:rsid w:val="009071B6"/>
    <w:rsid w:val="00907248"/>
    <w:rsid w:val="009072FE"/>
    <w:rsid w:val="00907E24"/>
    <w:rsid w:val="00907F39"/>
    <w:rsid w:val="009106F5"/>
    <w:rsid w:val="00910704"/>
    <w:rsid w:val="00910B6F"/>
    <w:rsid w:val="00910D63"/>
    <w:rsid w:val="00910DD0"/>
    <w:rsid w:val="00911812"/>
    <w:rsid w:val="00911B0B"/>
    <w:rsid w:val="009122AE"/>
    <w:rsid w:val="00912BEE"/>
    <w:rsid w:val="0091302D"/>
    <w:rsid w:val="00913136"/>
    <w:rsid w:val="00913139"/>
    <w:rsid w:val="00913C12"/>
    <w:rsid w:val="0091574F"/>
    <w:rsid w:val="00915B5E"/>
    <w:rsid w:val="00916000"/>
    <w:rsid w:val="00916E93"/>
    <w:rsid w:val="00917151"/>
    <w:rsid w:val="009178A3"/>
    <w:rsid w:val="009179D8"/>
    <w:rsid w:val="00917BDB"/>
    <w:rsid w:val="00917EAC"/>
    <w:rsid w:val="00917F55"/>
    <w:rsid w:val="00920176"/>
    <w:rsid w:val="009202F9"/>
    <w:rsid w:val="009203E0"/>
    <w:rsid w:val="00921403"/>
    <w:rsid w:val="00921574"/>
    <w:rsid w:val="00921DAD"/>
    <w:rsid w:val="00921E1E"/>
    <w:rsid w:val="0092229C"/>
    <w:rsid w:val="009223D1"/>
    <w:rsid w:val="009225E3"/>
    <w:rsid w:val="009226F3"/>
    <w:rsid w:val="009229EC"/>
    <w:rsid w:val="00922AF7"/>
    <w:rsid w:val="00922F0B"/>
    <w:rsid w:val="00923144"/>
    <w:rsid w:val="00923B60"/>
    <w:rsid w:val="00923FE7"/>
    <w:rsid w:val="00924433"/>
    <w:rsid w:val="00924A07"/>
    <w:rsid w:val="00924AFF"/>
    <w:rsid w:val="00924C23"/>
    <w:rsid w:val="00924E88"/>
    <w:rsid w:val="00925318"/>
    <w:rsid w:val="00925750"/>
    <w:rsid w:val="00925B57"/>
    <w:rsid w:val="009266F4"/>
    <w:rsid w:val="009267EB"/>
    <w:rsid w:val="00926EAC"/>
    <w:rsid w:val="0092708A"/>
    <w:rsid w:val="009276F2"/>
    <w:rsid w:val="00927817"/>
    <w:rsid w:val="009279D7"/>
    <w:rsid w:val="00927A22"/>
    <w:rsid w:val="00927A96"/>
    <w:rsid w:val="00927D0A"/>
    <w:rsid w:val="0093039B"/>
    <w:rsid w:val="00930717"/>
    <w:rsid w:val="009308F0"/>
    <w:rsid w:val="00930A94"/>
    <w:rsid w:val="00930EC2"/>
    <w:rsid w:val="00931099"/>
    <w:rsid w:val="0093160F"/>
    <w:rsid w:val="00932180"/>
    <w:rsid w:val="0093235F"/>
    <w:rsid w:val="00932792"/>
    <w:rsid w:val="00932A5C"/>
    <w:rsid w:val="00932EF9"/>
    <w:rsid w:val="009337F8"/>
    <w:rsid w:val="0093404E"/>
    <w:rsid w:val="0093492F"/>
    <w:rsid w:val="00934DC1"/>
    <w:rsid w:val="0093578C"/>
    <w:rsid w:val="00935F07"/>
    <w:rsid w:val="00935F9F"/>
    <w:rsid w:val="009365CD"/>
    <w:rsid w:val="009367D9"/>
    <w:rsid w:val="009369D7"/>
    <w:rsid w:val="00936E91"/>
    <w:rsid w:val="00936FB2"/>
    <w:rsid w:val="00940000"/>
    <w:rsid w:val="00940026"/>
    <w:rsid w:val="009402E6"/>
    <w:rsid w:val="009406ED"/>
    <w:rsid w:val="009407AA"/>
    <w:rsid w:val="00940C8D"/>
    <w:rsid w:val="00941026"/>
    <w:rsid w:val="009410FF"/>
    <w:rsid w:val="0094111F"/>
    <w:rsid w:val="0094124F"/>
    <w:rsid w:val="00941AFC"/>
    <w:rsid w:val="00941C4D"/>
    <w:rsid w:val="00941CF6"/>
    <w:rsid w:val="0094208F"/>
    <w:rsid w:val="009423FF"/>
    <w:rsid w:val="009429EA"/>
    <w:rsid w:val="009431D9"/>
    <w:rsid w:val="00943497"/>
    <w:rsid w:val="00943773"/>
    <w:rsid w:val="0094379E"/>
    <w:rsid w:val="0094380D"/>
    <w:rsid w:val="00943BC2"/>
    <w:rsid w:val="00944416"/>
    <w:rsid w:val="00944DF1"/>
    <w:rsid w:val="00944E50"/>
    <w:rsid w:val="00945264"/>
    <w:rsid w:val="0094532A"/>
    <w:rsid w:val="009453BD"/>
    <w:rsid w:val="00945706"/>
    <w:rsid w:val="00946255"/>
    <w:rsid w:val="00946501"/>
    <w:rsid w:val="00946AFB"/>
    <w:rsid w:val="00946C5F"/>
    <w:rsid w:val="0094741E"/>
    <w:rsid w:val="00947726"/>
    <w:rsid w:val="0094793C"/>
    <w:rsid w:val="00947AA7"/>
    <w:rsid w:val="009505E0"/>
    <w:rsid w:val="0095092D"/>
    <w:rsid w:val="00950C0E"/>
    <w:rsid w:val="009511C7"/>
    <w:rsid w:val="0095146F"/>
    <w:rsid w:val="009517E0"/>
    <w:rsid w:val="009519B0"/>
    <w:rsid w:val="00951DEB"/>
    <w:rsid w:val="009524C0"/>
    <w:rsid w:val="0095266A"/>
    <w:rsid w:val="00952B89"/>
    <w:rsid w:val="00953198"/>
    <w:rsid w:val="0095319C"/>
    <w:rsid w:val="009536A9"/>
    <w:rsid w:val="00953752"/>
    <w:rsid w:val="0095394E"/>
    <w:rsid w:val="009540CA"/>
    <w:rsid w:val="009545B9"/>
    <w:rsid w:val="009551C6"/>
    <w:rsid w:val="00955296"/>
    <w:rsid w:val="00955410"/>
    <w:rsid w:val="00955B4B"/>
    <w:rsid w:val="00955BFE"/>
    <w:rsid w:val="00955F9D"/>
    <w:rsid w:val="009560D9"/>
    <w:rsid w:val="00956331"/>
    <w:rsid w:val="009563A4"/>
    <w:rsid w:val="009569DD"/>
    <w:rsid w:val="00956F38"/>
    <w:rsid w:val="0095712F"/>
    <w:rsid w:val="00957290"/>
    <w:rsid w:val="009573BA"/>
    <w:rsid w:val="009573CF"/>
    <w:rsid w:val="00957B42"/>
    <w:rsid w:val="00957BF9"/>
    <w:rsid w:val="00957F2F"/>
    <w:rsid w:val="009603D5"/>
    <w:rsid w:val="009605E7"/>
    <w:rsid w:val="00961056"/>
    <w:rsid w:val="00961123"/>
    <w:rsid w:val="00961178"/>
    <w:rsid w:val="00961760"/>
    <w:rsid w:val="009617D5"/>
    <w:rsid w:val="00961B30"/>
    <w:rsid w:val="00961DEE"/>
    <w:rsid w:val="00961F72"/>
    <w:rsid w:val="00962E8A"/>
    <w:rsid w:val="00963047"/>
    <w:rsid w:val="00963058"/>
    <w:rsid w:val="009638CE"/>
    <w:rsid w:val="0096412B"/>
    <w:rsid w:val="009643DE"/>
    <w:rsid w:val="0096445D"/>
    <w:rsid w:val="0096519A"/>
    <w:rsid w:val="00965C94"/>
    <w:rsid w:val="00965D16"/>
    <w:rsid w:val="00965FE8"/>
    <w:rsid w:val="00966248"/>
    <w:rsid w:val="0096634A"/>
    <w:rsid w:val="009665B6"/>
    <w:rsid w:val="00966A13"/>
    <w:rsid w:val="00966D9B"/>
    <w:rsid w:val="009676FA"/>
    <w:rsid w:val="00967823"/>
    <w:rsid w:val="009708B4"/>
    <w:rsid w:val="00970962"/>
    <w:rsid w:val="00970C78"/>
    <w:rsid w:val="00970F3E"/>
    <w:rsid w:val="00971944"/>
    <w:rsid w:val="009719D8"/>
    <w:rsid w:val="00971AB4"/>
    <w:rsid w:val="00971D2B"/>
    <w:rsid w:val="00972131"/>
    <w:rsid w:val="00972467"/>
    <w:rsid w:val="00972D65"/>
    <w:rsid w:val="00973049"/>
    <w:rsid w:val="00973551"/>
    <w:rsid w:val="00973EFA"/>
    <w:rsid w:val="00974CC5"/>
    <w:rsid w:val="00975196"/>
    <w:rsid w:val="0097544A"/>
    <w:rsid w:val="00975EC0"/>
    <w:rsid w:val="009762FA"/>
    <w:rsid w:val="00976501"/>
    <w:rsid w:val="00976D57"/>
    <w:rsid w:val="00976E7E"/>
    <w:rsid w:val="0097700E"/>
    <w:rsid w:val="009775FD"/>
    <w:rsid w:val="009777FF"/>
    <w:rsid w:val="009778A4"/>
    <w:rsid w:val="00977A51"/>
    <w:rsid w:val="00977D1C"/>
    <w:rsid w:val="009801E9"/>
    <w:rsid w:val="00980574"/>
    <w:rsid w:val="009809A5"/>
    <w:rsid w:val="00980ACC"/>
    <w:rsid w:val="009815E1"/>
    <w:rsid w:val="00981894"/>
    <w:rsid w:val="00981E8E"/>
    <w:rsid w:val="0098204A"/>
    <w:rsid w:val="0098242D"/>
    <w:rsid w:val="00982753"/>
    <w:rsid w:val="009831E6"/>
    <w:rsid w:val="00983348"/>
    <w:rsid w:val="00983651"/>
    <w:rsid w:val="0098399D"/>
    <w:rsid w:val="009839E3"/>
    <w:rsid w:val="00983E75"/>
    <w:rsid w:val="00983E7A"/>
    <w:rsid w:val="00984118"/>
    <w:rsid w:val="009842B8"/>
    <w:rsid w:val="009849A7"/>
    <w:rsid w:val="00984A28"/>
    <w:rsid w:val="00984DE3"/>
    <w:rsid w:val="00984EC3"/>
    <w:rsid w:val="00985026"/>
    <w:rsid w:val="00985261"/>
    <w:rsid w:val="009852AC"/>
    <w:rsid w:val="0098540E"/>
    <w:rsid w:val="00985596"/>
    <w:rsid w:val="009855C2"/>
    <w:rsid w:val="009866CA"/>
    <w:rsid w:val="00986779"/>
    <w:rsid w:val="009868EA"/>
    <w:rsid w:val="00986F1E"/>
    <w:rsid w:val="00986F99"/>
    <w:rsid w:val="00986FCA"/>
    <w:rsid w:val="0098712D"/>
    <w:rsid w:val="00987337"/>
    <w:rsid w:val="0098770A"/>
    <w:rsid w:val="00987A97"/>
    <w:rsid w:val="00987AFD"/>
    <w:rsid w:val="00987CEE"/>
    <w:rsid w:val="00990092"/>
    <w:rsid w:val="009907F3"/>
    <w:rsid w:val="00990822"/>
    <w:rsid w:val="00990EA4"/>
    <w:rsid w:val="0099196C"/>
    <w:rsid w:val="009920E8"/>
    <w:rsid w:val="00992296"/>
    <w:rsid w:val="009927FB"/>
    <w:rsid w:val="00992DEE"/>
    <w:rsid w:val="00992EEC"/>
    <w:rsid w:val="00993884"/>
    <w:rsid w:val="0099393D"/>
    <w:rsid w:val="00993BB7"/>
    <w:rsid w:val="009944D1"/>
    <w:rsid w:val="00994562"/>
    <w:rsid w:val="009946A8"/>
    <w:rsid w:val="009948A2"/>
    <w:rsid w:val="00994DE8"/>
    <w:rsid w:val="00995024"/>
    <w:rsid w:val="009952CF"/>
    <w:rsid w:val="00995B9B"/>
    <w:rsid w:val="00995C6E"/>
    <w:rsid w:val="00996487"/>
    <w:rsid w:val="009966D8"/>
    <w:rsid w:val="00996B17"/>
    <w:rsid w:val="00996EF6"/>
    <w:rsid w:val="00997641"/>
    <w:rsid w:val="009979BD"/>
    <w:rsid w:val="00997D91"/>
    <w:rsid w:val="00997F91"/>
    <w:rsid w:val="009A0A7C"/>
    <w:rsid w:val="009A142A"/>
    <w:rsid w:val="009A1BEF"/>
    <w:rsid w:val="009A1C71"/>
    <w:rsid w:val="009A2637"/>
    <w:rsid w:val="009A2B01"/>
    <w:rsid w:val="009A325F"/>
    <w:rsid w:val="009A3B37"/>
    <w:rsid w:val="009A3C8C"/>
    <w:rsid w:val="009A3CC6"/>
    <w:rsid w:val="009A4330"/>
    <w:rsid w:val="009A4331"/>
    <w:rsid w:val="009A4543"/>
    <w:rsid w:val="009A4A9C"/>
    <w:rsid w:val="009A5228"/>
    <w:rsid w:val="009A5481"/>
    <w:rsid w:val="009A578B"/>
    <w:rsid w:val="009A62EE"/>
    <w:rsid w:val="009A63D1"/>
    <w:rsid w:val="009A6458"/>
    <w:rsid w:val="009A651D"/>
    <w:rsid w:val="009A6554"/>
    <w:rsid w:val="009A6701"/>
    <w:rsid w:val="009A69F2"/>
    <w:rsid w:val="009A6B8A"/>
    <w:rsid w:val="009A6FFE"/>
    <w:rsid w:val="009A74AE"/>
    <w:rsid w:val="009A7751"/>
    <w:rsid w:val="009B03F1"/>
    <w:rsid w:val="009B188C"/>
    <w:rsid w:val="009B18D9"/>
    <w:rsid w:val="009B1BBA"/>
    <w:rsid w:val="009B1EB8"/>
    <w:rsid w:val="009B2159"/>
    <w:rsid w:val="009B2367"/>
    <w:rsid w:val="009B24F6"/>
    <w:rsid w:val="009B2621"/>
    <w:rsid w:val="009B2A97"/>
    <w:rsid w:val="009B2CE5"/>
    <w:rsid w:val="009B2D65"/>
    <w:rsid w:val="009B2F8B"/>
    <w:rsid w:val="009B3033"/>
    <w:rsid w:val="009B3C6E"/>
    <w:rsid w:val="009B3F50"/>
    <w:rsid w:val="009B408C"/>
    <w:rsid w:val="009B4737"/>
    <w:rsid w:val="009B4CC6"/>
    <w:rsid w:val="009B5070"/>
    <w:rsid w:val="009B577F"/>
    <w:rsid w:val="009B57FA"/>
    <w:rsid w:val="009B5AA2"/>
    <w:rsid w:val="009B5B4D"/>
    <w:rsid w:val="009B5E41"/>
    <w:rsid w:val="009B5EF5"/>
    <w:rsid w:val="009B65B5"/>
    <w:rsid w:val="009B71CB"/>
    <w:rsid w:val="009B7F7D"/>
    <w:rsid w:val="009C0170"/>
    <w:rsid w:val="009C0811"/>
    <w:rsid w:val="009C1365"/>
    <w:rsid w:val="009C1641"/>
    <w:rsid w:val="009C180B"/>
    <w:rsid w:val="009C180E"/>
    <w:rsid w:val="009C19EF"/>
    <w:rsid w:val="009C1B58"/>
    <w:rsid w:val="009C1BBA"/>
    <w:rsid w:val="009C2086"/>
    <w:rsid w:val="009C2712"/>
    <w:rsid w:val="009C2C81"/>
    <w:rsid w:val="009C2F0B"/>
    <w:rsid w:val="009C30EF"/>
    <w:rsid w:val="009C374E"/>
    <w:rsid w:val="009C3B6D"/>
    <w:rsid w:val="009C3D04"/>
    <w:rsid w:val="009C3FEE"/>
    <w:rsid w:val="009C43CA"/>
    <w:rsid w:val="009C443C"/>
    <w:rsid w:val="009C532F"/>
    <w:rsid w:val="009C546E"/>
    <w:rsid w:val="009C5DF9"/>
    <w:rsid w:val="009C6082"/>
    <w:rsid w:val="009C6231"/>
    <w:rsid w:val="009C62A3"/>
    <w:rsid w:val="009C6659"/>
    <w:rsid w:val="009C6CF3"/>
    <w:rsid w:val="009C7207"/>
    <w:rsid w:val="009C77C4"/>
    <w:rsid w:val="009C7C1B"/>
    <w:rsid w:val="009D12D3"/>
    <w:rsid w:val="009D220D"/>
    <w:rsid w:val="009D2725"/>
    <w:rsid w:val="009D2837"/>
    <w:rsid w:val="009D297A"/>
    <w:rsid w:val="009D2A2D"/>
    <w:rsid w:val="009D34AA"/>
    <w:rsid w:val="009D37D9"/>
    <w:rsid w:val="009D3864"/>
    <w:rsid w:val="009D3929"/>
    <w:rsid w:val="009D3CEC"/>
    <w:rsid w:val="009D3D42"/>
    <w:rsid w:val="009D4078"/>
    <w:rsid w:val="009D41C1"/>
    <w:rsid w:val="009D4239"/>
    <w:rsid w:val="009D4533"/>
    <w:rsid w:val="009D4692"/>
    <w:rsid w:val="009D4DE2"/>
    <w:rsid w:val="009D4F13"/>
    <w:rsid w:val="009D5031"/>
    <w:rsid w:val="009D5737"/>
    <w:rsid w:val="009D5994"/>
    <w:rsid w:val="009D5E58"/>
    <w:rsid w:val="009D6A87"/>
    <w:rsid w:val="009D754C"/>
    <w:rsid w:val="009D79C6"/>
    <w:rsid w:val="009E018E"/>
    <w:rsid w:val="009E03EE"/>
    <w:rsid w:val="009E049E"/>
    <w:rsid w:val="009E0786"/>
    <w:rsid w:val="009E0D41"/>
    <w:rsid w:val="009E0D62"/>
    <w:rsid w:val="009E136A"/>
    <w:rsid w:val="009E2509"/>
    <w:rsid w:val="009E263B"/>
    <w:rsid w:val="009E2C34"/>
    <w:rsid w:val="009E30A9"/>
    <w:rsid w:val="009E3120"/>
    <w:rsid w:val="009E35A2"/>
    <w:rsid w:val="009E35F8"/>
    <w:rsid w:val="009E360D"/>
    <w:rsid w:val="009E3886"/>
    <w:rsid w:val="009E3948"/>
    <w:rsid w:val="009E3CC0"/>
    <w:rsid w:val="009E4030"/>
    <w:rsid w:val="009E4540"/>
    <w:rsid w:val="009E478B"/>
    <w:rsid w:val="009E4F3E"/>
    <w:rsid w:val="009E5452"/>
    <w:rsid w:val="009E5489"/>
    <w:rsid w:val="009E624D"/>
    <w:rsid w:val="009E6530"/>
    <w:rsid w:val="009E66BF"/>
    <w:rsid w:val="009E6A19"/>
    <w:rsid w:val="009E6A48"/>
    <w:rsid w:val="009E6B24"/>
    <w:rsid w:val="009E77A6"/>
    <w:rsid w:val="009E77BB"/>
    <w:rsid w:val="009E7F09"/>
    <w:rsid w:val="009F0013"/>
    <w:rsid w:val="009F0570"/>
    <w:rsid w:val="009F07EE"/>
    <w:rsid w:val="009F0A50"/>
    <w:rsid w:val="009F0F41"/>
    <w:rsid w:val="009F0FA3"/>
    <w:rsid w:val="009F1117"/>
    <w:rsid w:val="009F11DA"/>
    <w:rsid w:val="009F13E7"/>
    <w:rsid w:val="009F17FE"/>
    <w:rsid w:val="009F1BAF"/>
    <w:rsid w:val="009F2073"/>
    <w:rsid w:val="009F22DE"/>
    <w:rsid w:val="009F26F8"/>
    <w:rsid w:val="009F27EE"/>
    <w:rsid w:val="009F3527"/>
    <w:rsid w:val="009F38E1"/>
    <w:rsid w:val="009F3947"/>
    <w:rsid w:val="009F4F3D"/>
    <w:rsid w:val="009F5906"/>
    <w:rsid w:val="009F5C89"/>
    <w:rsid w:val="009F6046"/>
    <w:rsid w:val="009F6B98"/>
    <w:rsid w:val="009F6D82"/>
    <w:rsid w:val="009F700B"/>
    <w:rsid w:val="009F70CE"/>
    <w:rsid w:val="009F7C1D"/>
    <w:rsid w:val="009F7DD2"/>
    <w:rsid w:val="009F7F13"/>
    <w:rsid w:val="009F7FC5"/>
    <w:rsid w:val="00A003B9"/>
    <w:rsid w:val="00A00638"/>
    <w:rsid w:val="00A00A68"/>
    <w:rsid w:val="00A010C0"/>
    <w:rsid w:val="00A012A1"/>
    <w:rsid w:val="00A01310"/>
    <w:rsid w:val="00A01A09"/>
    <w:rsid w:val="00A01CD9"/>
    <w:rsid w:val="00A01FC2"/>
    <w:rsid w:val="00A02078"/>
    <w:rsid w:val="00A02275"/>
    <w:rsid w:val="00A02395"/>
    <w:rsid w:val="00A031CD"/>
    <w:rsid w:val="00A03992"/>
    <w:rsid w:val="00A041BB"/>
    <w:rsid w:val="00A041C2"/>
    <w:rsid w:val="00A0435A"/>
    <w:rsid w:val="00A0467A"/>
    <w:rsid w:val="00A04D88"/>
    <w:rsid w:val="00A05056"/>
    <w:rsid w:val="00A05100"/>
    <w:rsid w:val="00A05236"/>
    <w:rsid w:val="00A052AE"/>
    <w:rsid w:val="00A05503"/>
    <w:rsid w:val="00A0572F"/>
    <w:rsid w:val="00A05E40"/>
    <w:rsid w:val="00A05E9C"/>
    <w:rsid w:val="00A060BC"/>
    <w:rsid w:val="00A06193"/>
    <w:rsid w:val="00A064C8"/>
    <w:rsid w:val="00A069E3"/>
    <w:rsid w:val="00A06FA3"/>
    <w:rsid w:val="00A07091"/>
    <w:rsid w:val="00A074E4"/>
    <w:rsid w:val="00A075A0"/>
    <w:rsid w:val="00A07B20"/>
    <w:rsid w:val="00A07F0E"/>
    <w:rsid w:val="00A07F86"/>
    <w:rsid w:val="00A10079"/>
    <w:rsid w:val="00A101E5"/>
    <w:rsid w:val="00A10320"/>
    <w:rsid w:val="00A10980"/>
    <w:rsid w:val="00A10A63"/>
    <w:rsid w:val="00A10D00"/>
    <w:rsid w:val="00A11344"/>
    <w:rsid w:val="00A11B9B"/>
    <w:rsid w:val="00A12BDD"/>
    <w:rsid w:val="00A12EBF"/>
    <w:rsid w:val="00A135B9"/>
    <w:rsid w:val="00A1392F"/>
    <w:rsid w:val="00A13A28"/>
    <w:rsid w:val="00A13F27"/>
    <w:rsid w:val="00A13F73"/>
    <w:rsid w:val="00A1449C"/>
    <w:rsid w:val="00A145DE"/>
    <w:rsid w:val="00A1460F"/>
    <w:rsid w:val="00A14871"/>
    <w:rsid w:val="00A14950"/>
    <w:rsid w:val="00A1591B"/>
    <w:rsid w:val="00A15CFF"/>
    <w:rsid w:val="00A1629A"/>
    <w:rsid w:val="00A1644F"/>
    <w:rsid w:val="00A16923"/>
    <w:rsid w:val="00A16AEE"/>
    <w:rsid w:val="00A170D8"/>
    <w:rsid w:val="00A17123"/>
    <w:rsid w:val="00A174A8"/>
    <w:rsid w:val="00A200D0"/>
    <w:rsid w:val="00A205FA"/>
    <w:rsid w:val="00A207DB"/>
    <w:rsid w:val="00A211BA"/>
    <w:rsid w:val="00A224F6"/>
    <w:rsid w:val="00A22BE9"/>
    <w:rsid w:val="00A22FF5"/>
    <w:rsid w:val="00A232FD"/>
    <w:rsid w:val="00A238B5"/>
    <w:rsid w:val="00A238C4"/>
    <w:rsid w:val="00A2401E"/>
    <w:rsid w:val="00A241DF"/>
    <w:rsid w:val="00A241F9"/>
    <w:rsid w:val="00A2451A"/>
    <w:rsid w:val="00A252D3"/>
    <w:rsid w:val="00A25D31"/>
    <w:rsid w:val="00A25EFF"/>
    <w:rsid w:val="00A26298"/>
    <w:rsid w:val="00A26B5F"/>
    <w:rsid w:val="00A26B8A"/>
    <w:rsid w:val="00A26F05"/>
    <w:rsid w:val="00A27709"/>
    <w:rsid w:val="00A27F35"/>
    <w:rsid w:val="00A30375"/>
    <w:rsid w:val="00A303BC"/>
    <w:rsid w:val="00A30E44"/>
    <w:rsid w:val="00A317DA"/>
    <w:rsid w:val="00A3183B"/>
    <w:rsid w:val="00A319A9"/>
    <w:rsid w:val="00A31B08"/>
    <w:rsid w:val="00A31EAB"/>
    <w:rsid w:val="00A330C7"/>
    <w:rsid w:val="00A34345"/>
    <w:rsid w:val="00A34B77"/>
    <w:rsid w:val="00A34D7D"/>
    <w:rsid w:val="00A34F4D"/>
    <w:rsid w:val="00A3525F"/>
    <w:rsid w:val="00A35C08"/>
    <w:rsid w:val="00A35C47"/>
    <w:rsid w:val="00A35E7F"/>
    <w:rsid w:val="00A35E90"/>
    <w:rsid w:val="00A36091"/>
    <w:rsid w:val="00A36236"/>
    <w:rsid w:val="00A362FF"/>
    <w:rsid w:val="00A36670"/>
    <w:rsid w:val="00A36988"/>
    <w:rsid w:val="00A37A15"/>
    <w:rsid w:val="00A41058"/>
    <w:rsid w:val="00A411D1"/>
    <w:rsid w:val="00A41698"/>
    <w:rsid w:val="00A41B1F"/>
    <w:rsid w:val="00A41E8A"/>
    <w:rsid w:val="00A41FB0"/>
    <w:rsid w:val="00A423E1"/>
    <w:rsid w:val="00A42418"/>
    <w:rsid w:val="00A42DBB"/>
    <w:rsid w:val="00A43146"/>
    <w:rsid w:val="00A43184"/>
    <w:rsid w:val="00A43202"/>
    <w:rsid w:val="00A4402E"/>
    <w:rsid w:val="00A443D1"/>
    <w:rsid w:val="00A4464A"/>
    <w:rsid w:val="00A446C1"/>
    <w:rsid w:val="00A44B14"/>
    <w:rsid w:val="00A44E16"/>
    <w:rsid w:val="00A45211"/>
    <w:rsid w:val="00A45415"/>
    <w:rsid w:val="00A4586C"/>
    <w:rsid w:val="00A4598A"/>
    <w:rsid w:val="00A45D4F"/>
    <w:rsid w:val="00A464B2"/>
    <w:rsid w:val="00A46782"/>
    <w:rsid w:val="00A46BCE"/>
    <w:rsid w:val="00A46D42"/>
    <w:rsid w:val="00A46F21"/>
    <w:rsid w:val="00A47436"/>
    <w:rsid w:val="00A47750"/>
    <w:rsid w:val="00A477C4"/>
    <w:rsid w:val="00A47D85"/>
    <w:rsid w:val="00A50280"/>
    <w:rsid w:val="00A50692"/>
    <w:rsid w:val="00A50842"/>
    <w:rsid w:val="00A50884"/>
    <w:rsid w:val="00A5126A"/>
    <w:rsid w:val="00A51D19"/>
    <w:rsid w:val="00A51FE8"/>
    <w:rsid w:val="00A522C5"/>
    <w:rsid w:val="00A5249C"/>
    <w:rsid w:val="00A525C7"/>
    <w:rsid w:val="00A526C7"/>
    <w:rsid w:val="00A53386"/>
    <w:rsid w:val="00A5378C"/>
    <w:rsid w:val="00A5391C"/>
    <w:rsid w:val="00A53969"/>
    <w:rsid w:val="00A53A6E"/>
    <w:rsid w:val="00A53EE5"/>
    <w:rsid w:val="00A53EF2"/>
    <w:rsid w:val="00A54142"/>
    <w:rsid w:val="00A541D4"/>
    <w:rsid w:val="00A5427E"/>
    <w:rsid w:val="00A54544"/>
    <w:rsid w:val="00A548C6"/>
    <w:rsid w:val="00A55355"/>
    <w:rsid w:val="00A554F0"/>
    <w:rsid w:val="00A558EA"/>
    <w:rsid w:val="00A55960"/>
    <w:rsid w:val="00A55B3D"/>
    <w:rsid w:val="00A55D66"/>
    <w:rsid w:val="00A565A5"/>
    <w:rsid w:val="00A5735C"/>
    <w:rsid w:val="00A57388"/>
    <w:rsid w:val="00A57756"/>
    <w:rsid w:val="00A57894"/>
    <w:rsid w:val="00A578A8"/>
    <w:rsid w:val="00A57C5F"/>
    <w:rsid w:val="00A57E1D"/>
    <w:rsid w:val="00A600AE"/>
    <w:rsid w:val="00A601A5"/>
    <w:rsid w:val="00A609A1"/>
    <w:rsid w:val="00A60ADA"/>
    <w:rsid w:val="00A60BCB"/>
    <w:rsid w:val="00A60D47"/>
    <w:rsid w:val="00A61207"/>
    <w:rsid w:val="00A61CA9"/>
    <w:rsid w:val="00A61DF5"/>
    <w:rsid w:val="00A623ED"/>
    <w:rsid w:val="00A6263B"/>
    <w:rsid w:val="00A62C86"/>
    <w:rsid w:val="00A62F27"/>
    <w:rsid w:val="00A63173"/>
    <w:rsid w:val="00A63442"/>
    <w:rsid w:val="00A638D2"/>
    <w:rsid w:val="00A63E2B"/>
    <w:rsid w:val="00A63F5F"/>
    <w:rsid w:val="00A63FEF"/>
    <w:rsid w:val="00A64124"/>
    <w:rsid w:val="00A64139"/>
    <w:rsid w:val="00A641BC"/>
    <w:rsid w:val="00A645C0"/>
    <w:rsid w:val="00A64FF5"/>
    <w:rsid w:val="00A6509B"/>
    <w:rsid w:val="00A652CB"/>
    <w:rsid w:val="00A65640"/>
    <w:rsid w:val="00A658DF"/>
    <w:rsid w:val="00A65C76"/>
    <w:rsid w:val="00A663E4"/>
    <w:rsid w:val="00A6662A"/>
    <w:rsid w:val="00A67710"/>
    <w:rsid w:val="00A6771F"/>
    <w:rsid w:val="00A679AF"/>
    <w:rsid w:val="00A706C9"/>
    <w:rsid w:val="00A714F0"/>
    <w:rsid w:val="00A7159D"/>
    <w:rsid w:val="00A715D7"/>
    <w:rsid w:val="00A71656"/>
    <w:rsid w:val="00A71E8A"/>
    <w:rsid w:val="00A72564"/>
    <w:rsid w:val="00A726DC"/>
    <w:rsid w:val="00A733AC"/>
    <w:rsid w:val="00A73B0A"/>
    <w:rsid w:val="00A73CA0"/>
    <w:rsid w:val="00A7421A"/>
    <w:rsid w:val="00A747D7"/>
    <w:rsid w:val="00A74E9F"/>
    <w:rsid w:val="00A74FE9"/>
    <w:rsid w:val="00A75360"/>
    <w:rsid w:val="00A753FC"/>
    <w:rsid w:val="00A754D8"/>
    <w:rsid w:val="00A75625"/>
    <w:rsid w:val="00A756CE"/>
    <w:rsid w:val="00A7660A"/>
    <w:rsid w:val="00A76859"/>
    <w:rsid w:val="00A76BEE"/>
    <w:rsid w:val="00A76C68"/>
    <w:rsid w:val="00A76D7F"/>
    <w:rsid w:val="00A771A6"/>
    <w:rsid w:val="00A773F9"/>
    <w:rsid w:val="00A77A43"/>
    <w:rsid w:val="00A77B6E"/>
    <w:rsid w:val="00A77E5E"/>
    <w:rsid w:val="00A80807"/>
    <w:rsid w:val="00A80A36"/>
    <w:rsid w:val="00A81015"/>
    <w:rsid w:val="00A81285"/>
    <w:rsid w:val="00A8152A"/>
    <w:rsid w:val="00A81AC0"/>
    <w:rsid w:val="00A81B1C"/>
    <w:rsid w:val="00A81C7F"/>
    <w:rsid w:val="00A81FCF"/>
    <w:rsid w:val="00A821C5"/>
    <w:rsid w:val="00A82320"/>
    <w:rsid w:val="00A82603"/>
    <w:rsid w:val="00A827C3"/>
    <w:rsid w:val="00A828AA"/>
    <w:rsid w:val="00A828F3"/>
    <w:rsid w:val="00A83007"/>
    <w:rsid w:val="00A835C9"/>
    <w:rsid w:val="00A836B9"/>
    <w:rsid w:val="00A83D1B"/>
    <w:rsid w:val="00A840AA"/>
    <w:rsid w:val="00A84169"/>
    <w:rsid w:val="00A842B8"/>
    <w:rsid w:val="00A842F7"/>
    <w:rsid w:val="00A842F8"/>
    <w:rsid w:val="00A8446F"/>
    <w:rsid w:val="00A84784"/>
    <w:rsid w:val="00A84936"/>
    <w:rsid w:val="00A84D37"/>
    <w:rsid w:val="00A84D7B"/>
    <w:rsid w:val="00A84E7C"/>
    <w:rsid w:val="00A85126"/>
    <w:rsid w:val="00A855FD"/>
    <w:rsid w:val="00A86543"/>
    <w:rsid w:val="00A877BF"/>
    <w:rsid w:val="00A87B03"/>
    <w:rsid w:val="00A87F74"/>
    <w:rsid w:val="00A9072E"/>
    <w:rsid w:val="00A90DB5"/>
    <w:rsid w:val="00A91209"/>
    <w:rsid w:val="00A91763"/>
    <w:rsid w:val="00A92743"/>
    <w:rsid w:val="00A9284F"/>
    <w:rsid w:val="00A928FE"/>
    <w:rsid w:val="00A92C27"/>
    <w:rsid w:val="00A931E8"/>
    <w:rsid w:val="00A9333C"/>
    <w:rsid w:val="00A937FE"/>
    <w:rsid w:val="00A94041"/>
    <w:rsid w:val="00A94067"/>
    <w:rsid w:val="00A948A1"/>
    <w:rsid w:val="00A94947"/>
    <w:rsid w:val="00A94A55"/>
    <w:rsid w:val="00A94B69"/>
    <w:rsid w:val="00A94C37"/>
    <w:rsid w:val="00A94D28"/>
    <w:rsid w:val="00A95E30"/>
    <w:rsid w:val="00A963E6"/>
    <w:rsid w:val="00A966F1"/>
    <w:rsid w:val="00A9717A"/>
    <w:rsid w:val="00A9742C"/>
    <w:rsid w:val="00A97466"/>
    <w:rsid w:val="00A97506"/>
    <w:rsid w:val="00A9757C"/>
    <w:rsid w:val="00A97828"/>
    <w:rsid w:val="00A97A29"/>
    <w:rsid w:val="00AA0503"/>
    <w:rsid w:val="00AA0756"/>
    <w:rsid w:val="00AA08BD"/>
    <w:rsid w:val="00AA0D4C"/>
    <w:rsid w:val="00AA0E04"/>
    <w:rsid w:val="00AA12AB"/>
    <w:rsid w:val="00AA15A0"/>
    <w:rsid w:val="00AA1613"/>
    <w:rsid w:val="00AA192E"/>
    <w:rsid w:val="00AA1A61"/>
    <w:rsid w:val="00AA1AFB"/>
    <w:rsid w:val="00AA2469"/>
    <w:rsid w:val="00AA2743"/>
    <w:rsid w:val="00AA2A51"/>
    <w:rsid w:val="00AA2D93"/>
    <w:rsid w:val="00AA3153"/>
    <w:rsid w:val="00AA3248"/>
    <w:rsid w:val="00AA3461"/>
    <w:rsid w:val="00AA371F"/>
    <w:rsid w:val="00AA3B57"/>
    <w:rsid w:val="00AA3DD5"/>
    <w:rsid w:val="00AA4006"/>
    <w:rsid w:val="00AA46FD"/>
    <w:rsid w:val="00AA4A66"/>
    <w:rsid w:val="00AA519D"/>
    <w:rsid w:val="00AA552D"/>
    <w:rsid w:val="00AA5596"/>
    <w:rsid w:val="00AA5697"/>
    <w:rsid w:val="00AA5BEB"/>
    <w:rsid w:val="00AA608C"/>
    <w:rsid w:val="00AA63E5"/>
    <w:rsid w:val="00AA688C"/>
    <w:rsid w:val="00AA6E90"/>
    <w:rsid w:val="00AA708D"/>
    <w:rsid w:val="00AA71AD"/>
    <w:rsid w:val="00AA7DEB"/>
    <w:rsid w:val="00AB02A3"/>
    <w:rsid w:val="00AB0837"/>
    <w:rsid w:val="00AB0C62"/>
    <w:rsid w:val="00AB0EF4"/>
    <w:rsid w:val="00AB20CB"/>
    <w:rsid w:val="00AB2138"/>
    <w:rsid w:val="00AB2D7A"/>
    <w:rsid w:val="00AB2F39"/>
    <w:rsid w:val="00AB30A5"/>
    <w:rsid w:val="00AB33DA"/>
    <w:rsid w:val="00AB3561"/>
    <w:rsid w:val="00AB366F"/>
    <w:rsid w:val="00AB475E"/>
    <w:rsid w:val="00AB4B88"/>
    <w:rsid w:val="00AB4D93"/>
    <w:rsid w:val="00AB4D94"/>
    <w:rsid w:val="00AB4E2F"/>
    <w:rsid w:val="00AB5441"/>
    <w:rsid w:val="00AB5EE1"/>
    <w:rsid w:val="00AB65D3"/>
    <w:rsid w:val="00AB680C"/>
    <w:rsid w:val="00AB6EAE"/>
    <w:rsid w:val="00AB6EF2"/>
    <w:rsid w:val="00AB7017"/>
    <w:rsid w:val="00AB792D"/>
    <w:rsid w:val="00AB7DEA"/>
    <w:rsid w:val="00AC0334"/>
    <w:rsid w:val="00AC0B1E"/>
    <w:rsid w:val="00AC0E3C"/>
    <w:rsid w:val="00AC0EC5"/>
    <w:rsid w:val="00AC0F4C"/>
    <w:rsid w:val="00AC11DB"/>
    <w:rsid w:val="00AC16DA"/>
    <w:rsid w:val="00AC1752"/>
    <w:rsid w:val="00AC189F"/>
    <w:rsid w:val="00AC328D"/>
    <w:rsid w:val="00AC3378"/>
    <w:rsid w:val="00AC4099"/>
    <w:rsid w:val="00AC46A8"/>
    <w:rsid w:val="00AC46C0"/>
    <w:rsid w:val="00AC4B6B"/>
    <w:rsid w:val="00AC4B83"/>
    <w:rsid w:val="00AC5783"/>
    <w:rsid w:val="00AC5D4C"/>
    <w:rsid w:val="00AC6C50"/>
    <w:rsid w:val="00AC77A6"/>
    <w:rsid w:val="00AC77EC"/>
    <w:rsid w:val="00AC78B4"/>
    <w:rsid w:val="00AC78E8"/>
    <w:rsid w:val="00AC7C96"/>
    <w:rsid w:val="00AC7F6E"/>
    <w:rsid w:val="00AD0085"/>
    <w:rsid w:val="00AD021F"/>
    <w:rsid w:val="00AD0649"/>
    <w:rsid w:val="00AD0666"/>
    <w:rsid w:val="00AD0678"/>
    <w:rsid w:val="00AD0710"/>
    <w:rsid w:val="00AD077A"/>
    <w:rsid w:val="00AD0DDF"/>
    <w:rsid w:val="00AD103D"/>
    <w:rsid w:val="00AD1135"/>
    <w:rsid w:val="00AD161E"/>
    <w:rsid w:val="00AD1CFA"/>
    <w:rsid w:val="00AD2E75"/>
    <w:rsid w:val="00AD2F06"/>
    <w:rsid w:val="00AD30F4"/>
    <w:rsid w:val="00AD3266"/>
    <w:rsid w:val="00AD32C2"/>
    <w:rsid w:val="00AD37C6"/>
    <w:rsid w:val="00AD4F96"/>
    <w:rsid w:val="00AD5088"/>
    <w:rsid w:val="00AD5664"/>
    <w:rsid w:val="00AD5AD2"/>
    <w:rsid w:val="00AD5BDF"/>
    <w:rsid w:val="00AD5D3F"/>
    <w:rsid w:val="00AD5EAC"/>
    <w:rsid w:val="00AD6063"/>
    <w:rsid w:val="00AD63A3"/>
    <w:rsid w:val="00AD63B3"/>
    <w:rsid w:val="00AD6736"/>
    <w:rsid w:val="00AD675C"/>
    <w:rsid w:val="00AD6C2A"/>
    <w:rsid w:val="00AD7111"/>
    <w:rsid w:val="00AD73C0"/>
    <w:rsid w:val="00AD75AE"/>
    <w:rsid w:val="00AD75B5"/>
    <w:rsid w:val="00AD75FE"/>
    <w:rsid w:val="00AD764C"/>
    <w:rsid w:val="00AD78F5"/>
    <w:rsid w:val="00AE09EF"/>
    <w:rsid w:val="00AE0AE2"/>
    <w:rsid w:val="00AE0BDF"/>
    <w:rsid w:val="00AE10F8"/>
    <w:rsid w:val="00AE1302"/>
    <w:rsid w:val="00AE1622"/>
    <w:rsid w:val="00AE1A1E"/>
    <w:rsid w:val="00AE1B8A"/>
    <w:rsid w:val="00AE2960"/>
    <w:rsid w:val="00AE2ABF"/>
    <w:rsid w:val="00AE2C12"/>
    <w:rsid w:val="00AE2EF9"/>
    <w:rsid w:val="00AE344B"/>
    <w:rsid w:val="00AE34EC"/>
    <w:rsid w:val="00AE35A9"/>
    <w:rsid w:val="00AE38C3"/>
    <w:rsid w:val="00AE452D"/>
    <w:rsid w:val="00AE45F3"/>
    <w:rsid w:val="00AE4969"/>
    <w:rsid w:val="00AE4C03"/>
    <w:rsid w:val="00AE507A"/>
    <w:rsid w:val="00AE5105"/>
    <w:rsid w:val="00AE520A"/>
    <w:rsid w:val="00AE54B3"/>
    <w:rsid w:val="00AE6077"/>
    <w:rsid w:val="00AE6239"/>
    <w:rsid w:val="00AE690D"/>
    <w:rsid w:val="00AE6C85"/>
    <w:rsid w:val="00AE6FEC"/>
    <w:rsid w:val="00AE706F"/>
    <w:rsid w:val="00AE70AD"/>
    <w:rsid w:val="00AE7637"/>
    <w:rsid w:val="00AE7A86"/>
    <w:rsid w:val="00AF0205"/>
    <w:rsid w:val="00AF02A6"/>
    <w:rsid w:val="00AF03C7"/>
    <w:rsid w:val="00AF1B8F"/>
    <w:rsid w:val="00AF1C14"/>
    <w:rsid w:val="00AF1E97"/>
    <w:rsid w:val="00AF37CB"/>
    <w:rsid w:val="00AF393B"/>
    <w:rsid w:val="00AF440E"/>
    <w:rsid w:val="00AF448C"/>
    <w:rsid w:val="00AF4D54"/>
    <w:rsid w:val="00AF5168"/>
    <w:rsid w:val="00AF5298"/>
    <w:rsid w:val="00AF5805"/>
    <w:rsid w:val="00AF61F5"/>
    <w:rsid w:val="00AF647D"/>
    <w:rsid w:val="00AF6746"/>
    <w:rsid w:val="00AF6E74"/>
    <w:rsid w:val="00AF72BF"/>
    <w:rsid w:val="00AF7610"/>
    <w:rsid w:val="00AF778A"/>
    <w:rsid w:val="00AF79F3"/>
    <w:rsid w:val="00AF7C63"/>
    <w:rsid w:val="00AF7FCF"/>
    <w:rsid w:val="00B006C2"/>
    <w:rsid w:val="00B0102C"/>
    <w:rsid w:val="00B011C5"/>
    <w:rsid w:val="00B0124B"/>
    <w:rsid w:val="00B0139E"/>
    <w:rsid w:val="00B013F3"/>
    <w:rsid w:val="00B014D3"/>
    <w:rsid w:val="00B01B03"/>
    <w:rsid w:val="00B01E12"/>
    <w:rsid w:val="00B022BA"/>
    <w:rsid w:val="00B022F4"/>
    <w:rsid w:val="00B02D92"/>
    <w:rsid w:val="00B034E0"/>
    <w:rsid w:val="00B039B3"/>
    <w:rsid w:val="00B03C8B"/>
    <w:rsid w:val="00B03EAF"/>
    <w:rsid w:val="00B03F4B"/>
    <w:rsid w:val="00B03FFF"/>
    <w:rsid w:val="00B045FF"/>
    <w:rsid w:val="00B04625"/>
    <w:rsid w:val="00B0463C"/>
    <w:rsid w:val="00B04844"/>
    <w:rsid w:val="00B0485B"/>
    <w:rsid w:val="00B04CF4"/>
    <w:rsid w:val="00B04D60"/>
    <w:rsid w:val="00B05067"/>
    <w:rsid w:val="00B050C8"/>
    <w:rsid w:val="00B05351"/>
    <w:rsid w:val="00B057A7"/>
    <w:rsid w:val="00B066D1"/>
    <w:rsid w:val="00B0686C"/>
    <w:rsid w:val="00B068AF"/>
    <w:rsid w:val="00B0697A"/>
    <w:rsid w:val="00B06D97"/>
    <w:rsid w:val="00B06EB0"/>
    <w:rsid w:val="00B07480"/>
    <w:rsid w:val="00B0796C"/>
    <w:rsid w:val="00B07B5A"/>
    <w:rsid w:val="00B1026B"/>
    <w:rsid w:val="00B1092E"/>
    <w:rsid w:val="00B1096B"/>
    <w:rsid w:val="00B10BF8"/>
    <w:rsid w:val="00B10DA0"/>
    <w:rsid w:val="00B110DF"/>
    <w:rsid w:val="00B11215"/>
    <w:rsid w:val="00B11251"/>
    <w:rsid w:val="00B112CE"/>
    <w:rsid w:val="00B1167A"/>
    <w:rsid w:val="00B117AF"/>
    <w:rsid w:val="00B117C7"/>
    <w:rsid w:val="00B11814"/>
    <w:rsid w:val="00B118C6"/>
    <w:rsid w:val="00B12326"/>
    <w:rsid w:val="00B12329"/>
    <w:rsid w:val="00B12474"/>
    <w:rsid w:val="00B124B0"/>
    <w:rsid w:val="00B12736"/>
    <w:rsid w:val="00B12C7D"/>
    <w:rsid w:val="00B133B1"/>
    <w:rsid w:val="00B133C9"/>
    <w:rsid w:val="00B137C7"/>
    <w:rsid w:val="00B13A81"/>
    <w:rsid w:val="00B13E8F"/>
    <w:rsid w:val="00B14099"/>
    <w:rsid w:val="00B14562"/>
    <w:rsid w:val="00B14B13"/>
    <w:rsid w:val="00B14BD7"/>
    <w:rsid w:val="00B14BE4"/>
    <w:rsid w:val="00B14C4D"/>
    <w:rsid w:val="00B14D4C"/>
    <w:rsid w:val="00B14DB7"/>
    <w:rsid w:val="00B154E1"/>
    <w:rsid w:val="00B157FF"/>
    <w:rsid w:val="00B15A3F"/>
    <w:rsid w:val="00B16978"/>
    <w:rsid w:val="00B16C34"/>
    <w:rsid w:val="00B16C9C"/>
    <w:rsid w:val="00B16E3E"/>
    <w:rsid w:val="00B17205"/>
    <w:rsid w:val="00B178EC"/>
    <w:rsid w:val="00B17928"/>
    <w:rsid w:val="00B17A2B"/>
    <w:rsid w:val="00B17F05"/>
    <w:rsid w:val="00B200FB"/>
    <w:rsid w:val="00B2090F"/>
    <w:rsid w:val="00B20BCA"/>
    <w:rsid w:val="00B21589"/>
    <w:rsid w:val="00B215F3"/>
    <w:rsid w:val="00B21606"/>
    <w:rsid w:val="00B21818"/>
    <w:rsid w:val="00B218EA"/>
    <w:rsid w:val="00B21F1E"/>
    <w:rsid w:val="00B21F49"/>
    <w:rsid w:val="00B22071"/>
    <w:rsid w:val="00B22074"/>
    <w:rsid w:val="00B2219C"/>
    <w:rsid w:val="00B224BC"/>
    <w:rsid w:val="00B22E1C"/>
    <w:rsid w:val="00B22F92"/>
    <w:rsid w:val="00B23A17"/>
    <w:rsid w:val="00B23DA8"/>
    <w:rsid w:val="00B2421E"/>
    <w:rsid w:val="00B24389"/>
    <w:rsid w:val="00B24447"/>
    <w:rsid w:val="00B25282"/>
    <w:rsid w:val="00B25982"/>
    <w:rsid w:val="00B25E40"/>
    <w:rsid w:val="00B25FF5"/>
    <w:rsid w:val="00B26246"/>
    <w:rsid w:val="00B2675D"/>
    <w:rsid w:val="00B26CC1"/>
    <w:rsid w:val="00B26DDF"/>
    <w:rsid w:val="00B26DFD"/>
    <w:rsid w:val="00B26FC7"/>
    <w:rsid w:val="00B27661"/>
    <w:rsid w:val="00B27663"/>
    <w:rsid w:val="00B27E0C"/>
    <w:rsid w:val="00B301F7"/>
    <w:rsid w:val="00B302C3"/>
    <w:rsid w:val="00B30317"/>
    <w:rsid w:val="00B30649"/>
    <w:rsid w:val="00B30723"/>
    <w:rsid w:val="00B30E18"/>
    <w:rsid w:val="00B3107D"/>
    <w:rsid w:val="00B31531"/>
    <w:rsid w:val="00B31A2E"/>
    <w:rsid w:val="00B3238F"/>
    <w:rsid w:val="00B3272B"/>
    <w:rsid w:val="00B32C0E"/>
    <w:rsid w:val="00B32ECA"/>
    <w:rsid w:val="00B32F5D"/>
    <w:rsid w:val="00B33120"/>
    <w:rsid w:val="00B33614"/>
    <w:rsid w:val="00B3397B"/>
    <w:rsid w:val="00B33ABD"/>
    <w:rsid w:val="00B340FD"/>
    <w:rsid w:val="00B344A3"/>
    <w:rsid w:val="00B34D2E"/>
    <w:rsid w:val="00B3588E"/>
    <w:rsid w:val="00B35DCD"/>
    <w:rsid w:val="00B35DE2"/>
    <w:rsid w:val="00B3602B"/>
    <w:rsid w:val="00B3619E"/>
    <w:rsid w:val="00B36379"/>
    <w:rsid w:val="00B36479"/>
    <w:rsid w:val="00B369E4"/>
    <w:rsid w:val="00B36A7D"/>
    <w:rsid w:val="00B36B27"/>
    <w:rsid w:val="00B36BDE"/>
    <w:rsid w:val="00B36E7C"/>
    <w:rsid w:val="00B371DF"/>
    <w:rsid w:val="00B376E3"/>
    <w:rsid w:val="00B40102"/>
    <w:rsid w:val="00B403F0"/>
    <w:rsid w:val="00B4054C"/>
    <w:rsid w:val="00B40667"/>
    <w:rsid w:val="00B41483"/>
    <w:rsid w:val="00B41534"/>
    <w:rsid w:val="00B41B7C"/>
    <w:rsid w:val="00B4202B"/>
    <w:rsid w:val="00B42166"/>
    <w:rsid w:val="00B421BA"/>
    <w:rsid w:val="00B428E2"/>
    <w:rsid w:val="00B4303B"/>
    <w:rsid w:val="00B438F4"/>
    <w:rsid w:val="00B44318"/>
    <w:rsid w:val="00B44391"/>
    <w:rsid w:val="00B4455B"/>
    <w:rsid w:val="00B459CA"/>
    <w:rsid w:val="00B45BF5"/>
    <w:rsid w:val="00B46956"/>
    <w:rsid w:val="00B46BBE"/>
    <w:rsid w:val="00B47319"/>
    <w:rsid w:val="00B473FA"/>
    <w:rsid w:val="00B47B1E"/>
    <w:rsid w:val="00B47B95"/>
    <w:rsid w:val="00B47EB2"/>
    <w:rsid w:val="00B5062E"/>
    <w:rsid w:val="00B506EB"/>
    <w:rsid w:val="00B515D2"/>
    <w:rsid w:val="00B51732"/>
    <w:rsid w:val="00B51D69"/>
    <w:rsid w:val="00B51FA7"/>
    <w:rsid w:val="00B523A8"/>
    <w:rsid w:val="00B52629"/>
    <w:rsid w:val="00B528A6"/>
    <w:rsid w:val="00B52A99"/>
    <w:rsid w:val="00B53FD1"/>
    <w:rsid w:val="00B5430B"/>
    <w:rsid w:val="00B545C5"/>
    <w:rsid w:val="00B55517"/>
    <w:rsid w:val="00B55B79"/>
    <w:rsid w:val="00B5615D"/>
    <w:rsid w:val="00B564A4"/>
    <w:rsid w:val="00B564F3"/>
    <w:rsid w:val="00B56638"/>
    <w:rsid w:val="00B568C3"/>
    <w:rsid w:val="00B56D1E"/>
    <w:rsid w:val="00B56F96"/>
    <w:rsid w:val="00B571AB"/>
    <w:rsid w:val="00B57ABA"/>
    <w:rsid w:val="00B600B3"/>
    <w:rsid w:val="00B6015B"/>
    <w:rsid w:val="00B60235"/>
    <w:rsid w:val="00B6066A"/>
    <w:rsid w:val="00B607BF"/>
    <w:rsid w:val="00B60E60"/>
    <w:rsid w:val="00B61427"/>
    <w:rsid w:val="00B61803"/>
    <w:rsid w:val="00B6187B"/>
    <w:rsid w:val="00B61E25"/>
    <w:rsid w:val="00B61E89"/>
    <w:rsid w:val="00B61FE4"/>
    <w:rsid w:val="00B6203D"/>
    <w:rsid w:val="00B62813"/>
    <w:rsid w:val="00B632E4"/>
    <w:rsid w:val="00B633FB"/>
    <w:rsid w:val="00B63D1D"/>
    <w:rsid w:val="00B640CA"/>
    <w:rsid w:val="00B646C5"/>
    <w:rsid w:val="00B649B3"/>
    <w:rsid w:val="00B64FFB"/>
    <w:rsid w:val="00B658BB"/>
    <w:rsid w:val="00B65A35"/>
    <w:rsid w:val="00B65CAC"/>
    <w:rsid w:val="00B65E49"/>
    <w:rsid w:val="00B66089"/>
    <w:rsid w:val="00B663F7"/>
    <w:rsid w:val="00B66594"/>
    <w:rsid w:val="00B669F1"/>
    <w:rsid w:val="00B66C79"/>
    <w:rsid w:val="00B67317"/>
    <w:rsid w:val="00B675C4"/>
    <w:rsid w:val="00B6765C"/>
    <w:rsid w:val="00B67F14"/>
    <w:rsid w:val="00B67F6C"/>
    <w:rsid w:val="00B70D62"/>
    <w:rsid w:val="00B70EBB"/>
    <w:rsid w:val="00B70FC4"/>
    <w:rsid w:val="00B71879"/>
    <w:rsid w:val="00B72225"/>
    <w:rsid w:val="00B72267"/>
    <w:rsid w:val="00B72408"/>
    <w:rsid w:val="00B7276D"/>
    <w:rsid w:val="00B72807"/>
    <w:rsid w:val="00B7325F"/>
    <w:rsid w:val="00B732BC"/>
    <w:rsid w:val="00B73A52"/>
    <w:rsid w:val="00B73AE4"/>
    <w:rsid w:val="00B74849"/>
    <w:rsid w:val="00B7522A"/>
    <w:rsid w:val="00B75577"/>
    <w:rsid w:val="00B76006"/>
    <w:rsid w:val="00B76B22"/>
    <w:rsid w:val="00B76D2E"/>
    <w:rsid w:val="00B76E3B"/>
    <w:rsid w:val="00B773F2"/>
    <w:rsid w:val="00B778E5"/>
    <w:rsid w:val="00B77BA9"/>
    <w:rsid w:val="00B77D98"/>
    <w:rsid w:val="00B80056"/>
    <w:rsid w:val="00B801BA"/>
    <w:rsid w:val="00B80425"/>
    <w:rsid w:val="00B80A66"/>
    <w:rsid w:val="00B8108D"/>
    <w:rsid w:val="00B8112F"/>
    <w:rsid w:val="00B81FE3"/>
    <w:rsid w:val="00B822BE"/>
    <w:rsid w:val="00B8235C"/>
    <w:rsid w:val="00B82907"/>
    <w:rsid w:val="00B82F84"/>
    <w:rsid w:val="00B83203"/>
    <w:rsid w:val="00B832CD"/>
    <w:rsid w:val="00B832DB"/>
    <w:rsid w:val="00B8361D"/>
    <w:rsid w:val="00B83858"/>
    <w:rsid w:val="00B83A8D"/>
    <w:rsid w:val="00B83DDE"/>
    <w:rsid w:val="00B8413F"/>
    <w:rsid w:val="00B842F8"/>
    <w:rsid w:val="00B84672"/>
    <w:rsid w:val="00B84836"/>
    <w:rsid w:val="00B8506D"/>
    <w:rsid w:val="00B85073"/>
    <w:rsid w:val="00B853A7"/>
    <w:rsid w:val="00B858EE"/>
    <w:rsid w:val="00B859F7"/>
    <w:rsid w:val="00B862CA"/>
    <w:rsid w:val="00B8691E"/>
    <w:rsid w:val="00B8698A"/>
    <w:rsid w:val="00B869F4"/>
    <w:rsid w:val="00B86A68"/>
    <w:rsid w:val="00B86B8E"/>
    <w:rsid w:val="00B901CA"/>
    <w:rsid w:val="00B908AF"/>
    <w:rsid w:val="00B90D00"/>
    <w:rsid w:val="00B917BE"/>
    <w:rsid w:val="00B91A5B"/>
    <w:rsid w:val="00B91C61"/>
    <w:rsid w:val="00B9251B"/>
    <w:rsid w:val="00B92653"/>
    <w:rsid w:val="00B92871"/>
    <w:rsid w:val="00B92A78"/>
    <w:rsid w:val="00B93059"/>
    <w:rsid w:val="00B9316D"/>
    <w:rsid w:val="00B931BB"/>
    <w:rsid w:val="00B934A1"/>
    <w:rsid w:val="00B93794"/>
    <w:rsid w:val="00B93B38"/>
    <w:rsid w:val="00B93B7A"/>
    <w:rsid w:val="00B93C02"/>
    <w:rsid w:val="00B9404F"/>
    <w:rsid w:val="00B941B1"/>
    <w:rsid w:val="00B954E3"/>
    <w:rsid w:val="00B95555"/>
    <w:rsid w:val="00B95BF2"/>
    <w:rsid w:val="00B95D79"/>
    <w:rsid w:val="00B96015"/>
    <w:rsid w:val="00B963FC"/>
    <w:rsid w:val="00B96675"/>
    <w:rsid w:val="00B96A97"/>
    <w:rsid w:val="00B97028"/>
    <w:rsid w:val="00B9768D"/>
    <w:rsid w:val="00B978FC"/>
    <w:rsid w:val="00BA001C"/>
    <w:rsid w:val="00BA01D1"/>
    <w:rsid w:val="00BA050A"/>
    <w:rsid w:val="00BA15CD"/>
    <w:rsid w:val="00BA16CA"/>
    <w:rsid w:val="00BA1A49"/>
    <w:rsid w:val="00BA1C17"/>
    <w:rsid w:val="00BA1CFE"/>
    <w:rsid w:val="00BA1F2A"/>
    <w:rsid w:val="00BA2292"/>
    <w:rsid w:val="00BA2836"/>
    <w:rsid w:val="00BA2A72"/>
    <w:rsid w:val="00BA2E7A"/>
    <w:rsid w:val="00BA2E97"/>
    <w:rsid w:val="00BA39A2"/>
    <w:rsid w:val="00BA3F59"/>
    <w:rsid w:val="00BA44D0"/>
    <w:rsid w:val="00BA44D5"/>
    <w:rsid w:val="00BA498F"/>
    <w:rsid w:val="00BA4CAA"/>
    <w:rsid w:val="00BA4E9D"/>
    <w:rsid w:val="00BA5058"/>
    <w:rsid w:val="00BA5290"/>
    <w:rsid w:val="00BA5A2E"/>
    <w:rsid w:val="00BA5DF5"/>
    <w:rsid w:val="00BA5FC9"/>
    <w:rsid w:val="00BA61FE"/>
    <w:rsid w:val="00BA6201"/>
    <w:rsid w:val="00BA67FE"/>
    <w:rsid w:val="00BA6873"/>
    <w:rsid w:val="00BA6D1E"/>
    <w:rsid w:val="00BA78F2"/>
    <w:rsid w:val="00BA7AA7"/>
    <w:rsid w:val="00BA7CC1"/>
    <w:rsid w:val="00BB01F2"/>
    <w:rsid w:val="00BB026F"/>
    <w:rsid w:val="00BB039D"/>
    <w:rsid w:val="00BB0B60"/>
    <w:rsid w:val="00BB0CD1"/>
    <w:rsid w:val="00BB122B"/>
    <w:rsid w:val="00BB12E3"/>
    <w:rsid w:val="00BB13FA"/>
    <w:rsid w:val="00BB141B"/>
    <w:rsid w:val="00BB1A8C"/>
    <w:rsid w:val="00BB1BF5"/>
    <w:rsid w:val="00BB1D68"/>
    <w:rsid w:val="00BB2096"/>
    <w:rsid w:val="00BB25AB"/>
    <w:rsid w:val="00BB271E"/>
    <w:rsid w:val="00BB2950"/>
    <w:rsid w:val="00BB2FA2"/>
    <w:rsid w:val="00BB31AE"/>
    <w:rsid w:val="00BB329D"/>
    <w:rsid w:val="00BB35C9"/>
    <w:rsid w:val="00BB35E6"/>
    <w:rsid w:val="00BB4092"/>
    <w:rsid w:val="00BB40EA"/>
    <w:rsid w:val="00BB415B"/>
    <w:rsid w:val="00BB4201"/>
    <w:rsid w:val="00BB4405"/>
    <w:rsid w:val="00BB4596"/>
    <w:rsid w:val="00BB49FE"/>
    <w:rsid w:val="00BB4E29"/>
    <w:rsid w:val="00BB51AB"/>
    <w:rsid w:val="00BB54B3"/>
    <w:rsid w:val="00BB54E0"/>
    <w:rsid w:val="00BB5A82"/>
    <w:rsid w:val="00BB5EF0"/>
    <w:rsid w:val="00BB644F"/>
    <w:rsid w:val="00BB651A"/>
    <w:rsid w:val="00BB6C25"/>
    <w:rsid w:val="00BB6C59"/>
    <w:rsid w:val="00BB6CF2"/>
    <w:rsid w:val="00BB6F11"/>
    <w:rsid w:val="00BB7281"/>
    <w:rsid w:val="00BB7313"/>
    <w:rsid w:val="00BB7EEF"/>
    <w:rsid w:val="00BC013B"/>
    <w:rsid w:val="00BC0560"/>
    <w:rsid w:val="00BC082B"/>
    <w:rsid w:val="00BC0970"/>
    <w:rsid w:val="00BC150B"/>
    <w:rsid w:val="00BC1A09"/>
    <w:rsid w:val="00BC1A53"/>
    <w:rsid w:val="00BC2305"/>
    <w:rsid w:val="00BC259C"/>
    <w:rsid w:val="00BC268F"/>
    <w:rsid w:val="00BC2733"/>
    <w:rsid w:val="00BC29D5"/>
    <w:rsid w:val="00BC2CFD"/>
    <w:rsid w:val="00BC2EC4"/>
    <w:rsid w:val="00BC2F57"/>
    <w:rsid w:val="00BC2F6D"/>
    <w:rsid w:val="00BC2FC7"/>
    <w:rsid w:val="00BC303F"/>
    <w:rsid w:val="00BC35CA"/>
    <w:rsid w:val="00BC37B2"/>
    <w:rsid w:val="00BC380D"/>
    <w:rsid w:val="00BC3D61"/>
    <w:rsid w:val="00BC4069"/>
    <w:rsid w:val="00BC4349"/>
    <w:rsid w:val="00BC4379"/>
    <w:rsid w:val="00BC4B80"/>
    <w:rsid w:val="00BC520D"/>
    <w:rsid w:val="00BC543A"/>
    <w:rsid w:val="00BC5CAC"/>
    <w:rsid w:val="00BC5E95"/>
    <w:rsid w:val="00BC643C"/>
    <w:rsid w:val="00BC67BA"/>
    <w:rsid w:val="00BC738B"/>
    <w:rsid w:val="00BC75AE"/>
    <w:rsid w:val="00BC75F9"/>
    <w:rsid w:val="00BC7EB7"/>
    <w:rsid w:val="00BD0341"/>
    <w:rsid w:val="00BD0466"/>
    <w:rsid w:val="00BD05A0"/>
    <w:rsid w:val="00BD0837"/>
    <w:rsid w:val="00BD0A09"/>
    <w:rsid w:val="00BD0A44"/>
    <w:rsid w:val="00BD11AD"/>
    <w:rsid w:val="00BD1858"/>
    <w:rsid w:val="00BD1C25"/>
    <w:rsid w:val="00BD2078"/>
    <w:rsid w:val="00BD2240"/>
    <w:rsid w:val="00BD230C"/>
    <w:rsid w:val="00BD2354"/>
    <w:rsid w:val="00BD2687"/>
    <w:rsid w:val="00BD2693"/>
    <w:rsid w:val="00BD27E0"/>
    <w:rsid w:val="00BD2CE2"/>
    <w:rsid w:val="00BD2D44"/>
    <w:rsid w:val="00BD32A4"/>
    <w:rsid w:val="00BD34C0"/>
    <w:rsid w:val="00BD3641"/>
    <w:rsid w:val="00BD3741"/>
    <w:rsid w:val="00BD43B6"/>
    <w:rsid w:val="00BD446E"/>
    <w:rsid w:val="00BD45B5"/>
    <w:rsid w:val="00BD45CD"/>
    <w:rsid w:val="00BD4DEB"/>
    <w:rsid w:val="00BD5937"/>
    <w:rsid w:val="00BD5D43"/>
    <w:rsid w:val="00BD63BE"/>
    <w:rsid w:val="00BD6412"/>
    <w:rsid w:val="00BD65BB"/>
    <w:rsid w:val="00BD68F0"/>
    <w:rsid w:val="00BD72CB"/>
    <w:rsid w:val="00BD748B"/>
    <w:rsid w:val="00BD76EE"/>
    <w:rsid w:val="00BD7A7A"/>
    <w:rsid w:val="00BD7DA7"/>
    <w:rsid w:val="00BD7DAC"/>
    <w:rsid w:val="00BD7E3F"/>
    <w:rsid w:val="00BE064A"/>
    <w:rsid w:val="00BE0D26"/>
    <w:rsid w:val="00BE11B9"/>
    <w:rsid w:val="00BE122F"/>
    <w:rsid w:val="00BE1545"/>
    <w:rsid w:val="00BE176D"/>
    <w:rsid w:val="00BE185F"/>
    <w:rsid w:val="00BE1DCD"/>
    <w:rsid w:val="00BE25B9"/>
    <w:rsid w:val="00BE3018"/>
    <w:rsid w:val="00BE32CA"/>
    <w:rsid w:val="00BE3773"/>
    <w:rsid w:val="00BE39F0"/>
    <w:rsid w:val="00BE40C1"/>
    <w:rsid w:val="00BE4E4D"/>
    <w:rsid w:val="00BE4F07"/>
    <w:rsid w:val="00BE5298"/>
    <w:rsid w:val="00BE5299"/>
    <w:rsid w:val="00BE52A0"/>
    <w:rsid w:val="00BE577F"/>
    <w:rsid w:val="00BE6DB1"/>
    <w:rsid w:val="00BE7AD8"/>
    <w:rsid w:val="00BE7F74"/>
    <w:rsid w:val="00BE7FA4"/>
    <w:rsid w:val="00BF03E7"/>
    <w:rsid w:val="00BF0677"/>
    <w:rsid w:val="00BF0A3E"/>
    <w:rsid w:val="00BF0A40"/>
    <w:rsid w:val="00BF0A53"/>
    <w:rsid w:val="00BF0AE7"/>
    <w:rsid w:val="00BF1459"/>
    <w:rsid w:val="00BF1712"/>
    <w:rsid w:val="00BF1F46"/>
    <w:rsid w:val="00BF245D"/>
    <w:rsid w:val="00BF2AE8"/>
    <w:rsid w:val="00BF3194"/>
    <w:rsid w:val="00BF3305"/>
    <w:rsid w:val="00BF3499"/>
    <w:rsid w:val="00BF388C"/>
    <w:rsid w:val="00BF3CEE"/>
    <w:rsid w:val="00BF3D11"/>
    <w:rsid w:val="00BF4338"/>
    <w:rsid w:val="00BF484B"/>
    <w:rsid w:val="00BF4ED4"/>
    <w:rsid w:val="00BF5786"/>
    <w:rsid w:val="00BF5DFB"/>
    <w:rsid w:val="00BF5ED1"/>
    <w:rsid w:val="00BF5EF5"/>
    <w:rsid w:val="00BF61AD"/>
    <w:rsid w:val="00BF62D9"/>
    <w:rsid w:val="00BF6379"/>
    <w:rsid w:val="00BF67BF"/>
    <w:rsid w:val="00BF6F41"/>
    <w:rsid w:val="00BF7026"/>
    <w:rsid w:val="00BF73BF"/>
    <w:rsid w:val="00BF78E2"/>
    <w:rsid w:val="00BF79AA"/>
    <w:rsid w:val="00BF7AE2"/>
    <w:rsid w:val="00BF7E74"/>
    <w:rsid w:val="00C00273"/>
    <w:rsid w:val="00C00356"/>
    <w:rsid w:val="00C006E3"/>
    <w:rsid w:val="00C00C63"/>
    <w:rsid w:val="00C01372"/>
    <w:rsid w:val="00C0191A"/>
    <w:rsid w:val="00C01F53"/>
    <w:rsid w:val="00C0205E"/>
    <w:rsid w:val="00C02192"/>
    <w:rsid w:val="00C02477"/>
    <w:rsid w:val="00C02568"/>
    <w:rsid w:val="00C02B8D"/>
    <w:rsid w:val="00C02D84"/>
    <w:rsid w:val="00C02E9B"/>
    <w:rsid w:val="00C030AC"/>
    <w:rsid w:val="00C03493"/>
    <w:rsid w:val="00C03749"/>
    <w:rsid w:val="00C03A99"/>
    <w:rsid w:val="00C03D97"/>
    <w:rsid w:val="00C0414B"/>
    <w:rsid w:val="00C046E2"/>
    <w:rsid w:val="00C04D3A"/>
    <w:rsid w:val="00C0507A"/>
    <w:rsid w:val="00C05647"/>
    <w:rsid w:val="00C05BCA"/>
    <w:rsid w:val="00C05E96"/>
    <w:rsid w:val="00C06408"/>
    <w:rsid w:val="00C065D8"/>
    <w:rsid w:val="00C072CC"/>
    <w:rsid w:val="00C1002A"/>
    <w:rsid w:val="00C10057"/>
    <w:rsid w:val="00C10408"/>
    <w:rsid w:val="00C105A6"/>
    <w:rsid w:val="00C1086A"/>
    <w:rsid w:val="00C10935"/>
    <w:rsid w:val="00C10D77"/>
    <w:rsid w:val="00C10E6A"/>
    <w:rsid w:val="00C117F3"/>
    <w:rsid w:val="00C11C34"/>
    <w:rsid w:val="00C1274B"/>
    <w:rsid w:val="00C13B74"/>
    <w:rsid w:val="00C13FDB"/>
    <w:rsid w:val="00C14051"/>
    <w:rsid w:val="00C14141"/>
    <w:rsid w:val="00C150DE"/>
    <w:rsid w:val="00C151AF"/>
    <w:rsid w:val="00C15B98"/>
    <w:rsid w:val="00C15BCA"/>
    <w:rsid w:val="00C15DC1"/>
    <w:rsid w:val="00C160C4"/>
    <w:rsid w:val="00C1642A"/>
    <w:rsid w:val="00C16A1A"/>
    <w:rsid w:val="00C17966"/>
    <w:rsid w:val="00C20017"/>
    <w:rsid w:val="00C203D8"/>
    <w:rsid w:val="00C2092F"/>
    <w:rsid w:val="00C20CFE"/>
    <w:rsid w:val="00C20E35"/>
    <w:rsid w:val="00C20FBF"/>
    <w:rsid w:val="00C21091"/>
    <w:rsid w:val="00C212AF"/>
    <w:rsid w:val="00C215B8"/>
    <w:rsid w:val="00C21630"/>
    <w:rsid w:val="00C216F2"/>
    <w:rsid w:val="00C21D6B"/>
    <w:rsid w:val="00C22179"/>
    <w:rsid w:val="00C222B7"/>
    <w:rsid w:val="00C22401"/>
    <w:rsid w:val="00C22B82"/>
    <w:rsid w:val="00C232FF"/>
    <w:rsid w:val="00C23814"/>
    <w:rsid w:val="00C23A90"/>
    <w:rsid w:val="00C23D66"/>
    <w:rsid w:val="00C23EA1"/>
    <w:rsid w:val="00C23FE8"/>
    <w:rsid w:val="00C24A3B"/>
    <w:rsid w:val="00C24D5F"/>
    <w:rsid w:val="00C24DCE"/>
    <w:rsid w:val="00C25235"/>
    <w:rsid w:val="00C252EC"/>
    <w:rsid w:val="00C25370"/>
    <w:rsid w:val="00C25682"/>
    <w:rsid w:val="00C25AFA"/>
    <w:rsid w:val="00C25C29"/>
    <w:rsid w:val="00C25F97"/>
    <w:rsid w:val="00C265F4"/>
    <w:rsid w:val="00C26A1D"/>
    <w:rsid w:val="00C26B44"/>
    <w:rsid w:val="00C272D4"/>
    <w:rsid w:val="00C27305"/>
    <w:rsid w:val="00C277A8"/>
    <w:rsid w:val="00C278FE"/>
    <w:rsid w:val="00C279BD"/>
    <w:rsid w:val="00C27C9D"/>
    <w:rsid w:val="00C3007D"/>
    <w:rsid w:val="00C305BD"/>
    <w:rsid w:val="00C30A79"/>
    <w:rsid w:val="00C31B71"/>
    <w:rsid w:val="00C31BC1"/>
    <w:rsid w:val="00C31C79"/>
    <w:rsid w:val="00C32363"/>
    <w:rsid w:val="00C32BA5"/>
    <w:rsid w:val="00C32D4C"/>
    <w:rsid w:val="00C3335B"/>
    <w:rsid w:val="00C34461"/>
    <w:rsid w:val="00C34670"/>
    <w:rsid w:val="00C34BA8"/>
    <w:rsid w:val="00C34E77"/>
    <w:rsid w:val="00C34F5E"/>
    <w:rsid w:val="00C350F7"/>
    <w:rsid w:val="00C3557F"/>
    <w:rsid w:val="00C35877"/>
    <w:rsid w:val="00C35F57"/>
    <w:rsid w:val="00C3627D"/>
    <w:rsid w:val="00C36335"/>
    <w:rsid w:val="00C36ABE"/>
    <w:rsid w:val="00C36C80"/>
    <w:rsid w:val="00C36F78"/>
    <w:rsid w:val="00C3715F"/>
    <w:rsid w:val="00C3763B"/>
    <w:rsid w:val="00C37973"/>
    <w:rsid w:val="00C4037B"/>
    <w:rsid w:val="00C404BC"/>
    <w:rsid w:val="00C405F7"/>
    <w:rsid w:val="00C41627"/>
    <w:rsid w:val="00C41BE1"/>
    <w:rsid w:val="00C42235"/>
    <w:rsid w:val="00C4246C"/>
    <w:rsid w:val="00C424AD"/>
    <w:rsid w:val="00C4324F"/>
    <w:rsid w:val="00C434D1"/>
    <w:rsid w:val="00C441FC"/>
    <w:rsid w:val="00C4439D"/>
    <w:rsid w:val="00C445B5"/>
    <w:rsid w:val="00C44874"/>
    <w:rsid w:val="00C45C5D"/>
    <w:rsid w:val="00C45C6B"/>
    <w:rsid w:val="00C46029"/>
    <w:rsid w:val="00C463E5"/>
    <w:rsid w:val="00C46729"/>
    <w:rsid w:val="00C46871"/>
    <w:rsid w:val="00C469D6"/>
    <w:rsid w:val="00C476D3"/>
    <w:rsid w:val="00C4783E"/>
    <w:rsid w:val="00C47BE7"/>
    <w:rsid w:val="00C504C3"/>
    <w:rsid w:val="00C5079B"/>
    <w:rsid w:val="00C50BBB"/>
    <w:rsid w:val="00C50E53"/>
    <w:rsid w:val="00C51AAB"/>
    <w:rsid w:val="00C51AE0"/>
    <w:rsid w:val="00C5230B"/>
    <w:rsid w:val="00C52500"/>
    <w:rsid w:val="00C52997"/>
    <w:rsid w:val="00C52BC3"/>
    <w:rsid w:val="00C52F1B"/>
    <w:rsid w:val="00C5333A"/>
    <w:rsid w:val="00C53622"/>
    <w:rsid w:val="00C53904"/>
    <w:rsid w:val="00C53A1A"/>
    <w:rsid w:val="00C53CBC"/>
    <w:rsid w:val="00C53D5F"/>
    <w:rsid w:val="00C53FCD"/>
    <w:rsid w:val="00C54349"/>
    <w:rsid w:val="00C543E2"/>
    <w:rsid w:val="00C54AFF"/>
    <w:rsid w:val="00C54C7F"/>
    <w:rsid w:val="00C54D01"/>
    <w:rsid w:val="00C55189"/>
    <w:rsid w:val="00C5589E"/>
    <w:rsid w:val="00C55F91"/>
    <w:rsid w:val="00C5618D"/>
    <w:rsid w:val="00C561D6"/>
    <w:rsid w:val="00C56422"/>
    <w:rsid w:val="00C56D3D"/>
    <w:rsid w:val="00C56F94"/>
    <w:rsid w:val="00C57C06"/>
    <w:rsid w:val="00C57C6B"/>
    <w:rsid w:val="00C57D9D"/>
    <w:rsid w:val="00C57E44"/>
    <w:rsid w:val="00C6004A"/>
    <w:rsid w:val="00C60F16"/>
    <w:rsid w:val="00C61813"/>
    <w:rsid w:val="00C61A69"/>
    <w:rsid w:val="00C61CFD"/>
    <w:rsid w:val="00C61D77"/>
    <w:rsid w:val="00C61EE7"/>
    <w:rsid w:val="00C61F8F"/>
    <w:rsid w:val="00C620B0"/>
    <w:rsid w:val="00C623E7"/>
    <w:rsid w:val="00C62520"/>
    <w:rsid w:val="00C62570"/>
    <w:rsid w:val="00C627A3"/>
    <w:rsid w:val="00C62B6B"/>
    <w:rsid w:val="00C631C7"/>
    <w:rsid w:val="00C6331E"/>
    <w:rsid w:val="00C6338C"/>
    <w:rsid w:val="00C63531"/>
    <w:rsid w:val="00C63BF5"/>
    <w:rsid w:val="00C64072"/>
    <w:rsid w:val="00C641DB"/>
    <w:rsid w:val="00C64435"/>
    <w:rsid w:val="00C647E5"/>
    <w:rsid w:val="00C65698"/>
    <w:rsid w:val="00C65A0C"/>
    <w:rsid w:val="00C663C1"/>
    <w:rsid w:val="00C6643E"/>
    <w:rsid w:val="00C664F9"/>
    <w:rsid w:val="00C66CBE"/>
    <w:rsid w:val="00C66D0B"/>
    <w:rsid w:val="00C67048"/>
    <w:rsid w:val="00C673AF"/>
    <w:rsid w:val="00C6745D"/>
    <w:rsid w:val="00C674F7"/>
    <w:rsid w:val="00C67713"/>
    <w:rsid w:val="00C6785A"/>
    <w:rsid w:val="00C67AD2"/>
    <w:rsid w:val="00C70150"/>
    <w:rsid w:val="00C703D1"/>
    <w:rsid w:val="00C704D9"/>
    <w:rsid w:val="00C70F61"/>
    <w:rsid w:val="00C70FA3"/>
    <w:rsid w:val="00C713ED"/>
    <w:rsid w:val="00C713EF"/>
    <w:rsid w:val="00C718DD"/>
    <w:rsid w:val="00C71AC9"/>
    <w:rsid w:val="00C71B44"/>
    <w:rsid w:val="00C71E8F"/>
    <w:rsid w:val="00C7201F"/>
    <w:rsid w:val="00C7208E"/>
    <w:rsid w:val="00C7212A"/>
    <w:rsid w:val="00C726A8"/>
    <w:rsid w:val="00C72A65"/>
    <w:rsid w:val="00C72DD1"/>
    <w:rsid w:val="00C72E4D"/>
    <w:rsid w:val="00C73214"/>
    <w:rsid w:val="00C73990"/>
    <w:rsid w:val="00C73D22"/>
    <w:rsid w:val="00C73F6F"/>
    <w:rsid w:val="00C7403B"/>
    <w:rsid w:val="00C7431A"/>
    <w:rsid w:val="00C74746"/>
    <w:rsid w:val="00C74E45"/>
    <w:rsid w:val="00C74FCE"/>
    <w:rsid w:val="00C751FB"/>
    <w:rsid w:val="00C7563F"/>
    <w:rsid w:val="00C76513"/>
    <w:rsid w:val="00C765C7"/>
    <w:rsid w:val="00C76A0E"/>
    <w:rsid w:val="00C7754F"/>
    <w:rsid w:val="00C7756E"/>
    <w:rsid w:val="00C77824"/>
    <w:rsid w:val="00C77D9A"/>
    <w:rsid w:val="00C8012B"/>
    <w:rsid w:val="00C802CC"/>
    <w:rsid w:val="00C805BD"/>
    <w:rsid w:val="00C80720"/>
    <w:rsid w:val="00C81EF5"/>
    <w:rsid w:val="00C82489"/>
    <w:rsid w:val="00C824B6"/>
    <w:rsid w:val="00C83063"/>
    <w:rsid w:val="00C83134"/>
    <w:rsid w:val="00C83235"/>
    <w:rsid w:val="00C83514"/>
    <w:rsid w:val="00C83BFC"/>
    <w:rsid w:val="00C844A7"/>
    <w:rsid w:val="00C84A27"/>
    <w:rsid w:val="00C84F45"/>
    <w:rsid w:val="00C84F6B"/>
    <w:rsid w:val="00C84FCF"/>
    <w:rsid w:val="00C86E4C"/>
    <w:rsid w:val="00C871C0"/>
    <w:rsid w:val="00C87214"/>
    <w:rsid w:val="00C87221"/>
    <w:rsid w:val="00C8730E"/>
    <w:rsid w:val="00C87561"/>
    <w:rsid w:val="00C877F9"/>
    <w:rsid w:val="00C87BFE"/>
    <w:rsid w:val="00C87D9E"/>
    <w:rsid w:val="00C87FDE"/>
    <w:rsid w:val="00C90167"/>
    <w:rsid w:val="00C90434"/>
    <w:rsid w:val="00C9072B"/>
    <w:rsid w:val="00C90A00"/>
    <w:rsid w:val="00C90A10"/>
    <w:rsid w:val="00C90E1C"/>
    <w:rsid w:val="00C91350"/>
    <w:rsid w:val="00C916E5"/>
    <w:rsid w:val="00C9171F"/>
    <w:rsid w:val="00C91B67"/>
    <w:rsid w:val="00C922B1"/>
    <w:rsid w:val="00C9264B"/>
    <w:rsid w:val="00C934E5"/>
    <w:rsid w:val="00C93A7C"/>
    <w:rsid w:val="00C93C90"/>
    <w:rsid w:val="00C9420B"/>
    <w:rsid w:val="00C950CC"/>
    <w:rsid w:val="00C953DC"/>
    <w:rsid w:val="00C95A5F"/>
    <w:rsid w:val="00C95E36"/>
    <w:rsid w:val="00C967ED"/>
    <w:rsid w:val="00C9683F"/>
    <w:rsid w:val="00C968F7"/>
    <w:rsid w:val="00C96991"/>
    <w:rsid w:val="00C96A83"/>
    <w:rsid w:val="00C971C4"/>
    <w:rsid w:val="00C97BBA"/>
    <w:rsid w:val="00CA0163"/>
    <w:rsid w:val="00CA023D"/>
    <w:rsid w:val="00CA08C0"/>
    <w:rsid w:val="00CA1495"/>
    <w:rsid w:val="00CA1511"/>
    <w:rsid w:val="00CA15AA"/>
    <w:rsid w:val="00CA15C7"/>
    <w:rsid w:val="00CA1737"/>
    <w:rsid w:val="00CA1BEA"/>
    <w:rsid w:val="00CA1D35"/>
    <w:rsid w:val="00CA1E0C"/>
    <w:rsid w:val="00CA1E84"/>
    <w:rsid w:val="00CA1F05"/>
    <w:rsid w:val="00CA2318"/>
    <w:rsid w:val="00CA258E"/>
    <w:rsid w:val="00CA2B74"/>
    <w:rsid w:val="00CA39D7"/>
    <w:rsid w:val="00CA3EC7"/>
    <w:rsid w:val="00CA416F"/>
    <w:rsid w:val="00CA48CD"/>
    <w:rsid w:val="00CA4EB0"/>
    <w:rsid w:val="00CA4F8F"/>
    <w:rsid w:val="00CA505F"/>
    <w:rsid w:val="00CA6115"/>
    <w:rsid w:val="00CA6957"/>
    <w:rsid w:val="00CA6F4F"/>
    <w:rsid w:val="00CA753E"/>
    <w:rsid w:val="00CA7ABE"/>
    <w:rsid w:val="00CA7C31"/>
    <w:rsid w:val="00CA7F8E"/>
    <w:rsid w:val="00CB043C"/>
    <w:rsid w:val="00CB06AE"/>
    <w:rsid w:val="00CB096E"/>
    <w:rsid w:val="00CB0CA9"/>
    <w:rsid w:val="00CB0EF4"/>
    <w:rsid w:val="00CB12F7"/>
    <w:rsid w:val="00CB1C69"/>
    <w:rsid w:val="00CB1F23"/>
    <w:rsid w:val="00CB21A1"/>
    <w:rsid w:val="00CB2284"/>
    <w:rsid w:val="00CB2806"/>
    <w:rsid w:val="00CB2D03"/>
    <w:rsid w:val="00CB2DB1"/>
    <w:rsid w:val="00CB306B"/>
    <w:rsid w:val="00CB3168"/>
    <w:rsid w:val="00CB3187"/>
    <w:rsid w:val="00CB3EF8"/>
    <w:rsid w:val="00CB45BB"/>
    <w:rsid w:val="00CB4798"/>
    <w:rsid w:val="00CB52D2"/>
    <w:rsid w:val="00CB534C"/>
    <w:rsid w:val="00CB582D"/>
    <w:rsid w:val="00CB5AC3"/>
    <w:rsid w:val="00CB5B19"/>
    <w:rsid w:val="00CB5B7F"/>
    <w:rsid w:val="00CB653C"/>
    <w:rsid w:val="00CB65BD"/>
    <w:rsid w:val="00CB6B54"/>
    <w:rsid w:val="00CB7662"/>
    <w:rsid w:val="00CB7693"/>
    <w:rsid w:val="00CB775B"/>
    <w:rsid w:val="00CB78C1"/>
    <w:rsid w:val="00CC0B53"/>
    <w:rsid w:val="00CC16A4"/>
    <w:rsid w:val="00CC170C"/>
    <w:rsid w:val="00CC1F5A"/>
    <w:rsid w:val="00CC1FFC"/>
    <w:rsid w:val="00CC2282"/>
    <w:rsid w:val="00CC2388"/>
    <w:rsid w:val="00CC2695"/>
    <w:rsid w:val="00CC272F"/>
    <w:rsid w:val="00CC27F2"/>
    <w:rsid w:val="00CC296D"/>
    <w:rsid w:val="00CC2D4C"/>
    <w:rsid w:val="00CC2DB6"/>
    <w:rsid w:val="00CC3278"/>
    <w:rsid w:val="00CC3545"/>
    <w:rsid w:val="00CC3925"/>
    <w:rsid w:val="00CC39F4"/>
    <w:rsid w:val="00CC3BCD"/>
    <w:rsid w:val="00CC3FC4"/>
    <w:rsid w:val="00CC4454"/>
    <w:rsid w:val="00CC47B7"/>
    <w:rsid w:val="00CC49C4"/>
    <w:rsid w:val="00CC53DA"/>
    <w:rsid w:val="00CC54E6"/>
    <w:rsid w:val="00CC5EAC"/>
    <w:rsid w:val="00CC69DA"/>
    <w:rsid w:val="00CC7ACE"/>
    <w:rsid w:val="00CC7E66"/>
    <w:rsid w:val="00CD020D"/>
    <w:rsid w:val="00CD02EA"/>
    <w:rsid w:val="00CD0535"/>
    <w:rsid w:val="00CD05B5"/>
    <w:rsid w:val="00CD0975"/>
    <w:rsid w:val="00CD0F12"/>
    <w:rsid w:val="00CD189E"/>
    <w:rsid w:val="00CD1A78"/>
    <w:rsid w:val="00CD204E"/>
    <w:rsid w:val="00CD20DF"/>
    <w:rsid w:val="00CD213E"/>
    <w:rsid w:val="00CD29C3"/>
    <w:rsid w:val="00CD2BEA"/>
    <w:rsid w:val="00CD3105"/>
    <w:rsid w:val="00CD329C"/>
    <w:rsid w:val="00CD343B"/>
    <w:rsid w:val="00CD3460"/>
    <w:rsid w:val="00CD3622"/>
    <w:rsid w:val="00CD424C"/>
    <w:rsid w:val="00CD427D"/>
    <w:rsid w:val="00CD42B5"/>
    <w:rsid w:val="00CD430A"/>
    <w:rsid w:val="00CD468B"/>
    <w:rsid w:val="00CD5194"/>
    <w:rsid w:val="00CD5218"/>
    <w:rsid w:val="00CD521E"/>
    <w:rsid w:val="00CD53C3"/>
    <w:rsid w:val="00CD5AAD"/>
    <w:rsid w:val="00CD5D2D"/>
    <w:rsid w:val="00CD5F3D"/>
    <w:rsid w:val="00CD6163"/>
    <w:rsid w:val="00CD6356"/>
    <w:rsid w:val="00CD6561"/>
    <w:rsid w:val="00CD65CD"/>
    <w:rsid w:val="00CD68E8"/>
    <w:rsid w:val="00CD6BA2"/>
    <w:rsid w:val="00CD6BD9"/>
    <w:rsid w:val="00CD6C9E"/>
    <w:rsid w:val="00CD6E23"/>
    <w:rsid w:val="00CD71AD"/>
    <w:rsid w:val="00CD7276"/>
    <w:rsid w:val="00CD72BF"/>
    <w:rsid w:val="00CD7552"/>
    <w:rsid w:val="00CD757D"/>
    <w:rsid w:val="00CD7811"/>
    <w:rsid w:val="00CD7D99"/>
    <w:rsid w:val="00CE0012"/>
    <w:rsid w:val="00CE008E"/>
    <w:rsid w:val="00CE03B6"/>
    <w:rsid w:val="00CE0593"/>
    <w:rsid w:val="00CE0671"/>
    <w:rsid w:val="00CE0B97"/>
    <w:rsid w:val="00CE0DCE"/>
    <w:rsid w:val="00CE12F3"/>
    <w:rsid w:val="00CE18CD"/>
    <w:rsid w:val="00CE18D8"/>
    <w:rsid w:val="00CE2117"/>
    <w:rsid w:val="00CE22F3"/>
    <w:rsid w:val="00CE265C"/>
    <w:rsid w:val="00CE2675"/>
    <w:rsid w:val="00CE3556"/>
    <w:rsid w:val="00CE3C43"/>
    <w:rsid w:val="00CE4A8C"/>
    <w:rsid w:val="00CE64D7"/>
    <w:rsid w:val="00CE6695"/>
    <w:rsid w:val="00CE712C"/>
    <w:rsid w:val="00CE7199"/>
    <w:rsid w:val="00CE7E64"/>
    <w:rsid w:val="00CF098B"/>
    <w:rsid w:val="00CF0B3F"/>
    <w:rsid w:val="00CF0CE0"/>
    <w:rsid w:val="00CF104C"/>
    <w:rsid w:val="00CF1338"/>
    <w:rsid w:val="00CF1DBE"/>
    <w:rsid w:val="00CF20D2"/>
    <w:rsid w:val="00CF235F"/>
    <w:rsid w:val="00CF252C"/>
    <w:rsid w:val="00CF2DAB"/>
    <w:rsid w:val="00CF2DC5"/>
    <w:rsid w:val="00CF2FA6"/>
    <w:rsid w:val="00CF35F4"/>
    <w:rsid w:val="00CF38A1"/>
    <w:rsid w:val="00CF39E3"/>
    <w:rsid w:val="00CF3A39"/>
    <w:rsid w:val="00CF3A3D"/>
    <w:rsid w:val="00CF3AD8"/>
    <w:rsid w:val="00CF3ED3"/>
    <w:rsid w:val="00CF43CC"/>
    <w:rsid w:val="00CF442B"/>
    <w:rsid w:val="00CF5048"/>
    <w:rsid w:val="00CF507A"/>
    <w:rsid w:val="00CF533A"/>
    <w:rsid w:val="00CF5F02"/>
    <w:rsid w:val="00CF62DB"/>
    <w:rsid w:val="00CF62E0"/>
    <w:rsid w:val="00CF658B"/>
    <w:rsid w:val="00CF68D0"/>
    <w:rsid w:val="00CF6B11"/>
    <w:rsid w:val="00CF6D22"/>
    <w:rsid w:val="00CF6F7B"/>
    <w:rsid w:val="00CF710C"/>
    <w:rsid w:val="00CF7E43"/>
    <w:rsid w:val="00D00844"/>
    <w:rsid w:val="00D008AA"/>
    <w:rsid w:val="00D00B4F"/>
    <w:rsid w:val="00D00D03"/>
    <w:rsid w:val="00D00FF1"/>
    <w:rsid w:val="00D01CCC"/>
    <w:rsid w:val="00D01DCD"/>
    <w:rsid w:val="00D01E43"/>
    <w:rsid w:val="00D01F30"/>
    <w:rsid w:val="00D02946"/>
    <w:rsid w:val="00D03526"/>
    <w:rsid w:val="00D03900"/>
    <w:rsid w:val="00D0405B"/>
    <w:rsid w:val="00D0427B"/>
    <w:rsid w:val="00D043D3"/>
    <w:rsid w:val="00D04B96"/>
    <w:rsid w:val="00D04F29"/>
    <w:rsid w:val="00D056B8"/>
    <w:rsid w:val="00D062D0"/>
    <w:rsid w:val="00D0637B"/>
    <w:rsid w:val="00D0716A"/>
    <w:rsid w:val="00D07301"/>
    <w:rsid w:val="00D07306"/>
    <w:rsid w:val="00D074E3"/>
    <w:rsid w:val="00D0769D"/>
    <w:rsid w:val="00D077A8"/>
    <w:rsid w:val="00D07F9F"/>
    <w:rsid w:val="00D07FB7"/>
    <w:rsid w:val="00D1024A"/>
    <w:rsid w:val="00D102BB"/>
    <w:rsid w:val="00D10CD8"/>
    <w:rsid w:val="00D10F5D"/>
    <w:rsid w:val="00D11237"/>
    <w:rsid w:val="00D118BB"/>
    <w:rsid w:val="00D11AAB"/>
    <w:rsid w:val="00D12442"/>
    <w:rsid w:val="00D129E8"/>
    <w:rsid w:val="00D12C50"/>
    <w:rsid w:val="00D12DC6"/>
    <w:rsid w:val="00D12E3F"/>
    <w:rsid w:val="00D1306B"/>
    <w:rsid w:val="00D13307"/>
    <w:rsid w:val="00D13751"/>
    <w:rsid w:val="00D13DAF"/>
    <w:rsid w:val="00D141C1"/>
    <w:rsid w:val="00D141DB"/>
    <w:rsid w:val="00D1427B"/>
    <w:rsid w:val="00D1457C"/>
    <w:rsid w:val="00D14D59"/>
    <w:rsid w:val="00D154ED"/>
    <w:rsid w:val="00D157B6"/>
    <w:rsid w:val="00D158C2"/>
    <w:rsid w:val="00D15FE6"/>
    <w:rsid w:val="00D15FF8"/>
    <w:rsid w:val="00D16074"/>
    <w:rsid w:val="00D17119"/>
    <w:rsid w:val="00D1716D"/>
    <w:rsid w:val="00D176F7"/>
    <w:rsid w:val="00D17962"/>
    <w:rsid w:val="00D179D4"/>
    <w:rsid w:val="00D17A98"/>
    <w:rsid w:val="00D20414"/>
    <w:rsid w:val="00D20445"/>
    <w:rsid w:val="00D207F3"/>
    <w:rsid w:val="00D209C6"/>
    <w:rsid w:val="00D20F7C"/>
    <w:rsid w:val="00D20F85"/>
    <w:rsid w:val="00D21B3C"/>
    <w:rsid w:val="00D21DF3"/>
    <w:rsid w:val="00D221D6"/>
    <w:rsid w:val="00D2226C"/>
    <w:rsid w:val="00D22B47"/>
    <w:rsid w:val="00D22FA2"/>
    <w:rsid w:val="00D2320E"/>
    <w:rsid w:val="00D237A0"/>
    <w:rsid w:val="00D23912"/>
    <w:rsid w:val="00D239D1"/>
    <w:rsid w:val="00D23B4E"/>
    <w:rsid w:val="00D24341"/>
    <w:rsid w:val="00D24767"/>
    <w:rsid w:val="00D248F3"/>
    <w:rsid w:val="00D24D90"/>
    <w:rsid w:val="00D250CE"/>
    <w:rsid w:val="00D25995"/>
    <w:rsid w:val="00D25C46"/>
    <w:rsid w:val="00D25F0A"/>
    <w:rsid w:val="00D264A9"/>
    <w:rsid w:val="00D26563"/>
    <w:rsid w:val="00D267C8"/>
    <w:rsid w:val="00D268A8"/>
    <w:rsid w:val="00D27121"/>
    <w:rsid w:val="00D27689"/>
    <w:rsid w:val="00D27ACE"/>
    <w:rsid w:val="00D30443"/>
    <w:rsid w:val="00D306D3"/>
    <w:rsid w:val="00D3080D"/>
    <w:rsid w:val="00D30929"/>
    <w:rsid w:val="00D30AF3"/>
    <w:rsid w:val="00D30BCF"/>
    <w:rsid w:val="00D30C53"/>
    <w:rsid w:val="00D30D0A"/>
    <w:rsid w:val="00D314AB"/>
    <w:rsid w:val="00D31559"/>
    <w:rsid w:val="00D31D3B"/>
    <w:rsid w:val="00D31FA6"/>
    <w:rsid w:val="00D32054"/>
    <w:rsid w:val="00D324E6"/>
    <w:rsid w:val="00D326ED"/>
    <w:rsid w:val="00D32A2F"/>
    <w:rsid w:val="00D32ADC"/>
    <w:rsid w:val="00D32E37"/>
    <w:rsid w:val="00D32F22"/>
    <w:rsid w:val="00D338FF"/>
    <w:rsid w:val="00D34156"/>
    <w:rsid w:val="00D355B1"/>
    <w:rsid w:val="00D35A77"/>
    <w:rsid w:val="00D35AD6"/>
    <w:rsid w:val="00D3653C"/>
    <w:rsid w:val="00D3655A"/>
    <w:rsid w:val="00D37217"/>
    <w:rsid w:val="00D3741C"/>
    <w:rsid w:val="00D37442"/>
    <w:rsid w:val="00D37890"/>
    <w:rsid w:val="00D3794C"/>
    <w:rsid w:val="00D37A35"/>
    <w:rsid w:val="00D37B4F"/>
    <w:rsid w:val="00D37FC3"/>
    <w:rsid w:val="00D4049E"/>
    <w:rsid w:val="00D40CBB"/>
    <w:rsid w:val="00D40CD3"/>
    <w:rsid w:val="00D40DC5"/>
    <w:rsid w:val="00D41639"/>
    <w:rsid w:val="00D416F0"/>
    <w:rsid w:val="00D419F9"/>
    <w:rsid w:val="00D41DF2"/>
    <w:rsid w:val="00D41E3B"/>
    <w:rsid w:val="00D4271A"/>
    <w:rsid w:val="00D42A23"/>
    <w:rsid w:val="00D42CC3"/>
    <w:rsid w:val="00D42F7A"/>
    <w:rsid w:val="00D436F9"/>
    <w:rsid w:val="00D4388E"/>
    <w:rsid w:val="00D43D23"/>
    <w:rsid w:val="00D4412D"/>
    <w:rsid w:val="00D4479C"/>
    <w:rsid w:val="00D454EA"/>
    <w:rsid w:val="00D455AE"/>
    <w:rsid w:val="00D45776"/>
    <w:rsid w:val="00D4593A"/>
    <w:rsid w:val="00D463AD"/>
    <w:rsid w:val="00D46452"/>
    <w:rsid w:val="00D466AA"/>
    <w:rsid w:val="00D469CA"/>
    <w:rsid w:val="00D46A90"/>
    <w:rsid w:val="00D46AB6"/>
    <w:rsid w:val="00D47040"/>
    <w:rsid w:val="00D476A1"/>
    <w:rsid w:val="00D4777B"/>
    <w:rsid w:val="00D477E1"/>
    <w:rsid w:val="00D47B58"/>
    <w:rsid w:val="00D5096F"/>
    <w:rsid w:val="00D50BC3"/>
    <w:rsid w:val="00D50E67"/>
    <w:rsid w:val="00D5109E"/>
    <w:rsid w:val="00D51210"/>
    <w:rsid w:val="00D51759"/>
    <w:rsid w:val="00D519B9"/>
    <w:rsid w:val="00D51CD8"/>
    <w:rsid w:val="00D51FF7"/>
    <w:rsid w:val="00D52549"/>
    <w:rsid w:val="00D52929"/>
    <w:rsid w:val="00D52CCA"/>
    <w:rsid w:val="00D53E25"/>
    <w:rsid w:val="00D54188"/>
    <w:rsid w:val="00D5426F"/>
    <w:rsid w:val="00D54429"/>
    <w:rsid w:val="00D54D10"/>
    <w:rsid w:val="00D552F6"/>
    <w:rsid w:val="00D55551"/>
    <w:rsid w:val="00D558EE"/>
    <w:rsid w:val="00D55A62"/>
    <w:rsid w:val="00D5605A"/>
    <w:rsid w:val="00D5644A"/>
    <w:rsid w:val="00D567A7"/>
    <w:rsid w:val="00D56AF9"/>
    <w:rsid w:val="00D56DF1"/>
    <w:rsid w:val="00D56F76"/>
    <w:rsid w:val="00D5769D"/>
    <w:rsid w:val="00D578AA"/>
    <w:rsid w:val="00D57A0D"/>
    <w:rsid w:val="00D57CBB"/>
    <w:rsid w:val="00D6007D"/>
    <w:rsid w:val="00D60128"/>
    <w:rsid w:val="00D609CC"/>
    <w:rsid w:val="00D60BA3"/>
    <w:rsid w:val="00D60E58"/>
    <w:rsid w:val="00D61093"/>
    <w:rsid w:val="00D6149B"/>
    <w:rsid w:val="00D614E4"/>
    <w:rsid w:val="00D61738"/>
    <w:rsid w:val="00D61B2D"/>
    <w:rsid w:val="00D62501"/>
    <w:rsid w:val="00D625B2"/>
    <w:rsid w:val="00D62827"/>
    <w:rsid w:val="00D62D88"/>
    <w:rsid w:val="00D62DD1"/>
    <w:rsid w:val="00D62FB7"/>
    <w:rsid w:val="00D6305C"/>
    <w:rsid w:val="00D632DA"/>
    <w:rsid w:val="00D6357D"/>
    <w:rsid w:val="00D641C5"/>
    <w:rsid w:val="00D64243"/>
    <w:rsid w:val="00D64B21"/>
    <w:rsid w:val="00D65F25"/>
    <w:rsid w:val="00D666E7"/>
    <w:rsid w:val="00D669C0"/>
    <w:rsid w:val="00D66ABC"/>
    <w:rsid w:val="00D67483"/>
    <w:rsid w:val="00D676E0"/>
    <w:rsid w:val="00D676F1"/>
    <w:rsid w:val="00D67B4A"/>
    <w:rsid w:val="00D67BD9"/>
    <w:rsid w:val="00D70CEC"/>
    <w:rsid w:val="00D711FB"/>
    <w:rsid w:val="00D71247"/>
    <w:rsid w:val="00D7165D"/>
    <w:rsid w:val="00D718A4"/>
    <w:rsid w:val="00D71D5A"/>
    <w:rsid w:val="00D7260E"/>
    <w:rsid w:val="00D7292C"/>
    <w:rsid w:val="00D72972"/>
    <w:rsid w:val="00D72AAB"/>
    <w:rsid w:val="00D734EE"/>
    <w:rsid w:val="00D736FB"/>
    <w:rsid w:val="00D7389E"/>
    <w:rsid w:val="00D73DF4"/>
    <w:rsid w:val="00D7461C"/>
    <w:rsid w:val="00D74C8D"/>
    <w:rsid w:val="00D75223"/>
    <w:rsid w:val="00D754FD"/>
    <w:rsid w:val="00D7580B"/>
    <w:rsid w:val="00D7582D"/>
    <w:rsid w:val="00D75E3E"/>
    <w:rsid w:val="00D75E4A"/>
    <w:rsid w:val="00D75F68"/>
    <w:rsid w:val="00D76141"/>
    <w:rsid w:val="00D76BA1"/>
    <w:rsid w:val="00D76E06"/>
    <w:rsid w:val="00D76F5F"/>
    <w:rsid w:val="00D77408"/>
    <w:rsid w:val="00D778EE"/>
    <w:rsid w:val="00D779A9"/>
    <w:rsid w:val="00D77AA7"/>
    <w:rsid w:val="00D77F62"/>
    <w:rsid w:val="00D80220"/>
    <w:rsid w:val="00D8081B"/>
    <w:rsid w:val="00D80976"/>
    <w:rsid w:val="00D80A97"/>
    <w:rsid w:val="00D80F12"/>
    <w:rsid w:val="00D8135F"/>
    <w:rsid w:val="00D81429"/>
    <w:rsid w:val="00D81A62"/>
    <w:rsid w:val="00D81AA7"/>
    <w:rsid w:val="00D81B2E"/>
    <w:rsid w:val="00D81D72"/>
    <w:rsid w:val="00D821A2"/>
    <w:rsid w:val="00D821E6"/>
    <w:rsid w:val="00D82470"/>
    <w:rsid w:val="00D826D2"/>
    <w:rsid w:val="00D828FE"/>
    <w:rsid w:val="00D82CD5"/>
    <w:rsid w:val="00D8303A"/>
    <w:rsid w:val="00D83157"/>
    <w:rsid w:val="00D8355B"/>
    <w:rsid w:val="00D837C3"/>
    <w:rsid w:val="00D8437F"/>
    <w:rsid w:val="00D84A6A"/>
    <w:rsid w:val="00D84F37"/>
    <w:rsid w:val="00D84FA1"/>
    <w:rsid w:val="00D85B4A"/>
    <w:rsid w:val="00D860C2"/>
    <w:rsid w:val="00D861B3"/>
    <w:rsid w:val="00D864E5"/>
    <w:rsid w:val="00D8657E"/>
    <w:rsid w:val="00D86E68"/>
    <w:rsid w:val="00D871CC"/>
    <w:rsid w:val="00D873B0"/>
    <w:rsid w:val="00D87C8D"/>
    <w:rsid w:val="00D87F7D"/>
    <w:rsid w:val="00D906A5"/>
    <w:rsid w:val="00D906E3"/>
    <w:rsid w:val="00D914EA"/>
    <w:rsid w:val="00D91F08"/>
    <w:rsid w:val="00D92207"/>
    <w:rsid w:val="00D92754"/>
    <w:rsid w:val="00D928EC"/>
    <w:rsid w:val="00D92C6B"/>
    <w:rsid w:val="00D9309B"/>
    <w:rsid w:val="00D9374B"/>
    <w:rsid w:val="00D937CC"/>
    <w:rsid w:val="00D93A7F"/>
    <w:rsid w:val="00D93C1D"/>
    <w:rsid w:val="00D93F7A"/>
    <w:rsid w:val="00D949EA"/>
    <w:rsid w:val="00D94D5F"/>
    <w:rsid w:val="00D9514B"/>
    <w:rsid w:val="00D954EF"/>
    <w:rsid w:val="00D959CB"/>
    <w:rsid w:val="00D95C9D"/>
    <w:rsid w:val="00D963C8"/>
    <w:rsid w:val="00D968B1"/>
    <w:rsid w:val="00D970BC"/>
    <w:rsid w:val="00D978E6"/>
    <w:rsid w:val="00D97FA3"/>
    <w:rsid w:val="00DA0027"/>
    <w:rsid w:val="00DA02A8"/>
    <w:rsid w:val="00DA0D94"/>
    <w:rsid w:val="00DA0FDF"/>
    <w:rsid w:val="00DA110D"/>
    <w:rsid w:val="00DA15FA"/>
    <w:rsid w:val="00DA168E"/>
    <w:rsid w:val="00DA16E2"/>
    <w:rsid w:val="00DA18CD"/>
    <w:rsid w:val="00DA1A2E"/>
    <w:rsid w:val="00DA25C7"/>
    <w:rsid w:val="00DA2842"/>
    <w:rsid w:val="00DA29CA"/>
    <w:rsid w:val="00DA2D90"/>
    <w:rsid w:val="00DA314D"/>
    <w:rsid w:val="00DA3559"/>
    <w:rsid w:val="00DA35F4"/>
    <w:rsid w:val="00DA3973"/>
    <w:rsid w:val="00DA41F3"/>
    <w:rsid w:val="00DA4488"/>
    <w:rsid w:val="00DA46BA"/>
    <w:rsid w:val="00DA498A"/>
    <w:rsid w:val="00DA49D9"/>
    <w:rsid w:val="00DA4B0F"/>
    <w:rsid w:val="00DA4B41"/>
    <w:rsid w:val="00DA4C65"/>
    <w:rsid w:val="00DA5238"/>
    <w:rsid w:val="00DA5323"/>
    <w:rsid w:val="00DA53E1"/>
    <w:rsid w:val="00DA59EB"/>
    <w:rsid w:val="00DA6160"/>
    <w:rsid w:val="00DA6A7E"/>
    <w:rsid w:val="00DA6CA5"/>
    <w:rsid w:val="00DA6D2F"/>
    <w:rsid w:val="00DA6DE3"/>
    <w:rsid w:val="00DA79F7"/>
    <w:rsid w:val="00DA7A4C"/>
    <w:rsid w:val="00DA7AA0"/>
    <w:rsid w:val="00DB00A8"/>
    <w:rsid w:val="00DB01E7"/>
    <w:rsid w:val="00DB054A"/>
    <w:rsid w:val="00DB06F0"/>
    <w:rsid w:val="00DB0964"/>
    <w:rsid w:val="00DB0BAC"/>
    <w:rsid w:val="00DB16F4"/>
    <w:rsid w:val="00DB171A"/>
    <w:rsid w:val="00DB180B"/>
    <w:rsid w:val="00DB186E"/>
    <w:rsid w:val="00DB1891"/>
    <w:rsid w:val="00DB1916"/>
    <w:rsid w:val="00DB1C18"/>
    <w:rsid w:val="00DB20A9"/>
    <w:rsid w:val="00DB22FB"/>
    <w:rsid w:val="00DB2613"/>
    <w:rsid w:val="00DB281F"/>
    <w:rsid w:val="00DB362C"/>
    <w:rsid w:val="00DB39C9"/>
    <w:rsid w:val="00DB3A05"/>
    <w:rsid w:val="00DB3C8E"/>
    <w:rsid w:val="00DB421E"/>
    <w:rsid w:val="00DB46A4"/>
    <w:rsid w:val="00DB46B5"/>
    <w:rsid w:val="00DB48D1"/>
    <w:rsid w:val="00DB4A08"/>
    <w:rsid w:val="00DB4F80"/>
    <w:rsid w:val="00DB531C"/>
    <w:rsid w:val="00DB542A"/>
    <w:rsid w:val="00DB55D5"/>
    <w:rsid w:val="00DB5E2C"/>
    <w:rsid w:val="00DB62CE"/>
    <w:rsid w:val="00DB675D"/>
    <w:rsid w:val="00DB69BE"/>
    <w:rsid w:val="00DB6B60"/>
    <w:rsid w:val="00DB6B76"/>
    <w:rsid w:val="00DB79AA"/>
    <w:rsid w:val="00DB7D1B"/>
    <w:rsid w:val="00DC030D"/>
    <w:rsid w:val="00DC089F"/>
    <w:rsid w:val="00DC0970"/>
    <w:rsid w:val="00DC0977"/>
    <w:rsid w:val="00DC0F3D"/>
    <w:rsid w:val="00DC1074"/>
    <w:rsid w:val="00DC140D"/>
    <w:rsid w:val="00DC1A43"/>
    <w:rsid w:val="00DC2364"/>
    <w:rsid w:val="00DC2989"/>
    <w:rsid w:val="00DC2A74"/>
    <w:rsid w:val="00DC378E"/>
    <w:rsid w:val="00DC3B8E"/>
    <w:rsid w:val="00DC4170"/>
    <w:rsid w:val="00DC43A0"/>
    <w:rsid w:val="00DC48AB"/>
    <w:rsid w:val="00DC4CAF"/>
    <w:rsid w:val="00DC5280"/>
    <w:rsid w:val="00DC5686"/>
    <w:rsid w:val="00DC5C38"/>
    <w:rsid w:val="00DC5F0F"/>
    <w:rsid w:val="00DC6311"/>
    <w:rsid w:val="00DC64B8"/>
    <w:rsid w:val="00DC6764"/>
    <w:rsid w:val="00DC6850"/>
    <w:rsid w:val="00DC6B32"/>
    <w:rsid w:val="00DC6FB2"/>
    <w:rsid w:val="00DC6FD7"/>
    <w:rsid w:val="00DC7566"/>
    <w:rsid w:val="00DC762F"/>
    <w:rsid w:val="00DC7987"/>
    <w:rsid w:val="00DC7A9C"/>
    <w:rsid w:val="00DC7D1F"/>
    <w:rsid w:val="00DD00B7"/>
    <w:rsid w:val="00DD07B0"/>
    <w:rsid w:val="00DD0E69"/>
    <w:rsid w:val="00DD0F78"/>
    <w:rsid w:val="00DD114B"/>
    <w:rsid w:val="00DD11D4"/>
    <w:rsid w:val="00DD13CB"/>
    <w:rsid w:val="00DD1B37"/>
    <w:rsid w:val="00DD3AF9"/>
    <w:rsid w:val="00DD3C1B"/>
    <w:rsid w:val="00DD4CA7"/>
    <w:rsid w:val="00DD5A1B"/>
    <w:rsid w:val="00DD626D"/>
    <w:rsid w:val="00DD66B1"/>
    <w:rsid w:val="00DD6EAF"/>
    <w:rsid w:val="00DD7571"/>
    <w:rsid w:val="00DD760C"/>
    <w:rsid w:val="00DD7EF8"/>
    <w:rsid w:val="00DE07CB"/>
    <w:rsid w:val="00DE0825"/>
    <w:rsid w:val="00DE083A"/>
    <w:rsid w:val="00DE0B34"/>
    <w:rsid w:val="00DE1590"/>
    <w:rsid w:val="00DE1964"/>
    <w:rsid w:val="00DE1E2E"/>
    <w:rsid w:val="00DE1F2E"/>
    <w:rsid w:val="00DE2656"/>
    <w:rsid w:val="00DE2719"/>
    <w:rsid w:val="00DE2872"/>
    <w:rsid w:val="00DE28D0"/>
    <w:rsid w:val="00DE3018"/>
    <w:rsid w:val="00DE35D6"/>
    <w:rsid w:val="00DE36A8"/>
    <w:rsid w:val="00DE39A2"/>
    <w:rsid w:val="00DE42EC"/>
    <w:rsid w:val="00DE48FD"/>
    <w:rsid w:val="00DE4E15"/>
    <w:rsid w:val="00DE5335"/>
    <w:rsid w:val="00DE5C2C"/>
    <w:rsid w:val="00DE5CC7"/>
    <w:rsid w:val="00DE5E79"/>
    <w:rsid w:val="00DE65AB"/>
    <w:rsid w:val="00DE6EA6"/>
    <w:rsid w:val="00DE776E"/>
    <w:rsid w:val="00DE7843"/>
    <w:rsid w:val="00DE7BBD"/>
    <w:rsid w:val="00DE7C5C"/>
    <w:rsid w:val="00DE7DEE"/>
    <w:rsid w:val="00DE7E58"/>
    <w:rsid w:val="00DF00AD"/>
    <w:rsid w:val="00DF02FC"/>
    <w:rsid w:val="00DF0375"/>
    <w:rsid w:val="00DF118D"/>
    <w:rsid w:val="00DF14DC"/>
    <w:rsid w:val="00DF15CE"/>
    <w:rsid w:val="00DF1F46"/>
    <w:rsid w:val="00DF1F5F"/>
    <w:rsid w:val="00DF259E"/>
    <w:rsid w:val="00DF297C"/>
    <w:rsid w:val="00DF2A95"/>
    <w:rsid w:val="00DF32F3"/>
    <w:rsid w:val="00DF38AB"/>
    <w:rsid w:val="00DF3A02"/>
    <w:rsid w:val="00DF3D7B"/>
    <w:rsid w:val="00DF3DF5"/>
    <w:rsid w:val="00DF66E6"/>
    <w:rsid w:val="00DF6771"/>
    <w:rsid w:val="00DF6932"/>
    <w:rsid w:val="00DF6DB1"/>
    <w:rsid w:val="00DF705D"/>
    <w:rsid w:val="00DF715C"/>
    <w:rsid w:val="00DF732D"/>
    <w:rsid w:val="00DF7557"/>
    <w:rsid w:val="00DF7B18"/>
    <w:rsid w:val="00DF7BBE"/>
    <w:rsid w:val="00DF7D33"/>
    <w:rsid w:val="00DF7DCD"/>
    <w:rsid w:val="00DF7DED"/>
    <w:rsid w:val="00E000A5"/>
    <w:rsid w:val="00E00B87"/>
    <w:rsid w:val="00E01071"/>
    <w:rsid w:val="00E012B3"/>
    <w:rsid w:val="00E013E0"/>
    <w:rsid w:val="00E01AAC"/>
    <w:rsid w:val="00E01BAB"/>
    <w:rsid w:val="00E01C97"/>
    <w:rsid w:val="00E01DC4"/>
    <w:rsid w:val="00E02036"/>
    <w:rsid w:val="00E02811"/>
    <w:rsid w:val="00E035FB"/>
    <w:rsid w:val="00E0361B"/>
    <w:rsid w:val="00E03850"/>
    <w:rsid w:val="00E0387A"/>
    <w:rsid w:val="00E03A98"/>
    <w:rsid w:val="00E03AC7"/>
    <w:rsid w:val="00E03D31"/>
    <w:rsid w:val="00E03DFC"/>
    <w:rsid w:val="00E03ECC"/>
    <w:rsid w:val="00E0403B"/>
    <w:rsid w:val="00E0453C"/>
    <w:rsid w:val="00E047A8"/>
    <w:rsid w:val="00E04F65"/>
    <w:rsid w:val="00E0553D"/>
    <w:rsid w:val="00E05FD8"/>
    <w:rsid w:val="00E06C00"/>
    <w:rsid w:val="00E06C1F"/>
    <w:rsid w:val="00E06D89"/>
    <w:rsid w:val="00E0714D"/>
    <w:rsid w:val="00E073FD"/>
    <w:rsid w:val="00E101C7"/>
    <w:rsid w:val="00E107F5"/>
    <w:rsid w:val="00E108BC"/>
    <w:rsid w:val="00E10D8B"/>
    <w:rsid w:val="00E112C9"/>
    <w:rsid w:val="00E1147C"/>
    <w:rsid w:val="00E1154A"/>
    <w:rsid w:val="00E11BD5"/>
    <w:rsid w:val="00E122C2"/>
    <w:rsid w:val="00E125A0"/>
    <w:rsid w:val="00E12CD3"/>
    <w:rsid w:val="00E12E58"/>
    <w:rsid w:val="00E12EDD"/>
    <w:rsid w:val="00E14246"/>
    <w:rsid w:val="00E1516D"/>
    <w:rsid w:val="00E15430"/>
    <w:rsid w:val="00E155E3"/>
    <w:rsid w:val="00E15808"/>
    <w:rsid w:val="00E1586F"/>
    <w:rsid w:val="00E15A9F"/>
    <w:rsid w:val="00E15C79"/>
    <w:rsid w:val="00E20110"/>
    <w:rsid w:val="00E20147"/>
    <w:rsid w:val="00E203E2"/>
    <w:rsid w:val="00E205AE"/>
    <w:rsid w:val="00E209B0"/>
    <w:rsid w:val="00E210CF"/>
    <w:rsid w:val="00E21389"/>
    <w:rsid w:val="00E21768"/>
    <w:rsid w:val="00E218F0"/>
    <w:rsid w:val="00E222E6"/>
    <w:rsid w:val="00E227FD"/>
    <w:rsid w:val="00E22EE3"/>
    <w:rsid w:val="00E22F37"/>
    <w:rsid w:val="00E23106"/>
    <w:rsid w:val="00E2313F"/>
    <w:rsid w:val="00E23280"/>
    <w:rsid w:val="00E232DD"/>
    <w:rsid w:val="00E234D8"/>
    <w:rsid w:val="00E234E2"/>
    <w:rsid w:val="00E23AB1"/>
    <w:rsid w:val="00E23DE6"/>
    <w:rsid w:val="00E24220"/>
    <w:rsid w:val="00E24393"/>
    <w:rsid w:val="00E24436"/>
    <w:rsid w:val="00E24C1F"/>
    <w:rsid w:val="00E24C8F"/>
    <w:rsid w:val="00E25B12"/>
    <w:rsid w:val="00E25E1C"/>
    <w:rsid w:val="00E25F4C"/>
    <w:rsid w:val="00E26258"/>
    <w:rsid w:val="00E26ABC"/>
    <w:rsid w:val="00E26ADA"/>
    <w:rsid w:val="00E27095"/>
    <w:rsid w:val="00E2713B"/>
    <w:rsid w:val="00E27278"/>
    <w:rsid w:val="00E27B5A"/>
    <w:rsid w:val="00E27B78"/>
    <w:rsid w:val="00E27CFF"/>
    <w:rsid w:val="00E27F47"/>
    <w:rsid w:val="00E30AA4"/>
    <w:rsid w:val="00E30FE1"/>
    <w:rsid w:val="00E310E4"/>
    <w:rsid w:val="00E31489"/>
    <w:rsid w:val="00E31884"/>
    <w:rsid w:val="00E321B2"/>
    <w:rsid w:val="00E32915"/>
    <w:rsid w:val="00E32A14"/>
    <w:rsid w:val="00E32A4A"/>
    <w:rsid w:val="00E333B6"/>
    <w:rsid w:val="00E33B60"/>
    <w:rsid w:val="00E341EE"/>
    <w:rsid w:val="00E3549F"/>
    <w:rsid w:val="00E367B0"/>
    <w:rsid w:val="00E368E2"/>
    <w:rsid w:val="00E36DC8"/>
    <w:rsid w:val="00E36EC6"/>
    <w:rsid w:val="00E37300"/>
    <w:rsid w:val="00E37887"/>
    <w:rsid w:val="00E378D5"/>
    <w:rsid w:val="00E37D5B"/>
    <w:rsid w:val="00E37D79"/>
    <w:rsid w:val="00E4037A"/>
    <w:rsid w:val="00E40517"/>
    <w:rsid w:val="00E408A2"/>
    <w:rsid w:val="00E410F0"/>
    <w:rsid w:val="00E41537"/>
    <w:rsid w:val="00E415C3"/>
    <w:rsid w:val="00E416C4"/>
    <w:rsid w:val="00E41C20"/>
    <w:rsid w:val="00E42094"/>
    <w:rsid w:val="00E43397"/>
    <w:rsid w:val="00E43FD0"/>
    <w:rsid w:val="00E44089"/>
    <w:rsid w:val="00E443A2"/>
    <w:rsid w:val="00E444CE"/>
    <w:rsid w:val="00E44CEF"/>
    <w:rsid w:val="00E4512C"/>
    <w:rsid w:val="00E453D9"/>
    <w:rsid w:val="00E454E8"/>
    <w:rsid w:val="00E45672"/>
    <w:rsid w:val="00E459D1"/>
    <w:rsid w:val="00E45A60"/>
    <w:rsid w:val="00E464AF"/>
    <w:rsid w:val="00E4652B"/>
    <w:rsid w:val="00E466C5"/>
    <w:rsid w:val="00E468D3"/>
    <w:rsid w:val="00E46C40"/>
    <w:rsid w:val="00E46D79"/>
    <w:rsid w:val="00E46EF1"/>
    <w:rsid w:val="00E47AF3"/>
    <w:rsid w:val="00E47E24"/>
    <w:rsid w:val="00E50557"/>
    <w:rsid w:val="00E50707"/>
    <w:rsid w:val="00E50B0F"/>
    <w:rsid w:val="00E50F37"/>
    <w:rsid w:val="00E5115B"/>
    <w:rsid w:val="00E51360"/>
    <w:rsid w:val="00E5138B"/>
    <w:rsid w:val="00E514FC"/>
    <w:rsid w:val="00E5154B"/>
    <w:rsid w:val="00E51AED"/>
    <w:rsid w:val="00E51C6E"/>
    <w:rsid w:val="00E524A6"/>
    <w:rsid w:val="00E52B0A"/>
    <w:rsid w:val="00E52F74"/>
    <w:rsid w:val="00E52F83"/>
    <w:rsid w:val="00E53E72"/>
    <w:rsid w:val="00E5443B"/>
    <w:rsid w:val="00E553DB"/>
    <w:rsid w:val="00E553E3"/>
    <w:rsid w:val="00E55486"/>
    <w:rsid w:val="00E558DB"/>
    <w:rsid w:val="00E56092"/>
    <w:rsid w:val="00E563D1"/>
    <w:rsid w:val="00E567BD"/>
    <w:rsid w:val="00E56C34"/>
    <w:rsid w:val="00E56CC7"/>
    <w:rsid w:val="00E5719B"/>
    <w:rsid w:val="00E573BE"/>
    <w:rsid w:val="00E5740C"/>
    <w:rsid w:val="00E57B6D"/>
    <w:rsid w:val="00E57D30"/>
    <w:rsid w:val="00E57E35"/>
    <w:rsid w:val="00E601CA"/>
    <w:rsid w:val="00E601F6"/>
    <w:rsid w:val="00E60536"/>
    <w:rsid w:val="00E60594"/>
    <w:rsid w:val="00E60659"/>
    <w:rsid w:val="00E60A15"/>
    <w:rsid w:val="00E60B8E"/>
    <w:rsid w:val="00E613D7"/>
    <w:rsid w:val="00E61920"/>
    <w:rsid w:val="00E61AA1"/>
    <w:rsid w:val="00E61B3D"/>
    <w:rsid w:val="00E61B62"/>
    <w:rsid w:val="00E61D3B"/>
    <w:rsid w:val="00E6220B"/>
    <w:rsid w:val="00E624F7"/>
    <w:rsid w:val="00E6261E"/>
    <w:rsid w:val="00E627B1"/>
    <w:rsid w:val="00E627C1"/>
    <w:rsid w:val="00E62A28"/>
    <w:rsid w:val="00E62C2B"/>
    <w:rsid w:val="00E63090"/>
    <w:rsid w:val="00E6333D"/>
    <w:rsid w:val="00E634AB"/>
    <w:rsid w:val="00E635A8"/>
    <w:rsid w:val="00E63911"/>
    <w:rsid w:val="00E63CC3"/>
    <w:rsid w:val="00E640D2"/>
    <w:rsid w:val="00E64814"/>
    <w:rsid w:val="00E650F3"/>
    <w:rsid w:val="00E65DA5"/>
    <w:rsid w:val="00E65E9B"/>
    <w:rsid w:val="00E664AE"/>
    <w:rsid w:val="00E66519"/>
    <w:rsid w:val="00E66F16"/>
    <w:rsid w:val="00E6736F"/>
    <w:rsid w:val="00E679B6"/>
    <w:rsid w:val="00E67BBB"/>
    <w:rsid w:val="00E67BD0"/>
    <w:rsid w:val="00E67CEF"/>
    <w:rsid w:val="00E67D4F"/>
    <w:rsid w:val="00E701F7"/>
    <w:rsid w:val="00E7024B"/>
    <w:rsid w:val="00E702ED"/>
    <w:rsid w:val="00E7037D"/>
    <w:rsid w:val="00E706B1"/>
    <w:rsid w:val="00E7077A"/>
    <w:rsid w:val="00E7084A"/>
    <w:rsid w:val="00E70EE5"/>
    <w:rsid w:val="00E711B0"/>
    <w:rsid w:val="00E71343"/>
    <w:rsid w:val="00E714C0"/>
    <w:rsid w:val="00E715E5"/>
    <w:rsid w:val="00E71883"/>
    <w:rsid w:val="00E7189E"/>
    <w:rsid w:val="00E719A4"/>
    <w:rsid w:val="00E719A7"/>
    <w:rsid w:val="00E71F75"/>
    <w:rsid w:val="00E727D8"/>
    <w:rsid w:val="00E72BCA"/>
    <w:rsid w:val="00E72C56"/>
    <w:rsid w:val="00E72F20"/>
    <w:rsid w:val="00E7314B"/>
    <w:rsid w:val="00E731AE"/>
    <w:rsid w:val="00E731E6"/>
    <w:rsid w:val="00E7390E"/>
    <w:rsid w:val="00E73EEE"/>
    <w:rsid w:val="00E740B6"/>
    <w:rsid w:val="00E7458A"/>
    <w:rsid w:val="00E74DF6"/>
    <w:rsid w:val="00E74E88"/>
    <w:rsid w:val="00E74F4E"/>
    <w:rsid w:val="00E75032"/>
    <w:rsid w:val="00E750E6"/>
    <w:rsid w:val="00E753F1"/>
    <w:rsid w:val="00E753FC"/>
    <w:rsid w:val="00E75DF5"/>
    <w:rsid w:val="00E764E0"/>
    <w:rsid w:val="00E7662F"/>
    <w:rsid w:val="00E768F0"/>
    <w:rsid w:val="00E76BE3"/>
    <w:rsid w:val="00E76D44"/>
    <w:rsid w:val="00E76D9F"/>
    <w:rsid w:val="00E77349"/>
    <w:rsid w:val="00E773A9"/>
    <w:rsid w:val="00E7755F"/>
    <w:rsid w:val="00E77B4A"/>
    <w:rsid w:val="00E77BEF"/>
    <w:rsid w:val="00E80055"/>
    <w:rsid w:val="00E80164"/>
    <w:rsid w:val="00E80D4A"/>
    <w:rsid w:val="00E81155"/>
    <w:rsid w:val="00E813FA"/>
    <w:rsid w:val="00E815B9"/>
    <w:rsid w:val="00E81CD3"/>
    <w:rsid w:val="00E822B3"/>
    <w:rsid w:val="00E82B91"/>
    <w:rsid w:val="00E82C8F"/>
    <w:rsid w:val="00E83127"/>
    <w:rsid w:val="00E83324"/>
    <w:rsid w:val="00E8362C"/>
    <w:rsid w:val="00E838C9"/>
    <w:rsid w:val="00E83961"/>
    <w:rsid w:val="00E83A88"/>
    <w:rsid w:val="00E83B25"/>
    <w:rsid w:val="00E84029"/>
    <w:rsid w:val="00E846E3"/>
    <w:rsid w:val="00E847EB"/>
    <w:rsid w:val="00E84A7D"/>
    <w:rsid w:val="00E84E93"/>
    <w:rsid w:val="00E8502B"/>
    <w:rsid w:val="00E85E33"/>
    <w:rsid w:val="00E86306"/>
    <w:rsid w:val="00E86A78"/>
    <w:rsid w:val="00E86C23"/>
    <w:rsid w:val="00E879FA"/>
    <w:rsid w:val="00E87AD1"/>
    <w:rsid w:val="00E87C33"/>
    <w:rsid w:val="00E90153"/>
    <w:rsid w:val="00E90FA0"/>
    <w:rsid w:val="00E9106B"/>
    <w:rsid w:val="00E91133"/>
    <w:rsid w:val="00E9127E"/>
    <w:rsid w:val="00E913E8"/>
    <w:rsid w:val="00E91B1B"/>
    <w:rsid w:val="00E91E6A"/>
    <w:rsid w:val="00E92844"/>
    <w:rsid w:val="00E93375"/>
    <w:rsid w:val="00E93644"/>
    <w:rsid w:val="00E9373E"/>
    <w:rsid w:val="00E93924"/>
    <w:rsid w:val="00E93A70"/>
    <w:rsid w:val="00E93EF1"/>
    <w:rsid w:val="00E93F5A"/>
    <w:rsid w:val="00E94356"/>
    <w:rsid w:val="00E94518"/>
    <w:rsid w:val="00E94B0B"/>
    <w:rsid w:val="00E9500C"/>
    <w:rsid w:val="00E95922"/>
    <w:rsid w:val="00E95AB7"/>
    <w:rsid w:val="00E95AC2"/>
    <w:rsid w:val="00E965B4"/>
    <w:rsid w:val="00E967B5"/>
    <w:rsid w:val="00E96D50"/>
    <w:rsid w:val="00E96E50"/>
    <w:rsid w:val="00E97BD4"/>
    <w:rsid w:val="00E97E15"/>
    <w:rsid w:val="00E97E53"/>
    <w:rsid w:val="00EA05A2"/>
    <w:rsid w:val="00EA077C"/>
    <w:rsid w:val="00EA0FD5"/>
    <w:rsid w:val="00EA18B9"/>
    <w:rsid w:val="00EA1AE8"/>
    <w:rsid w:val="00EA1C92"/>
    <w:rsid w:val="00EA1CBB"/>
    <w:rsid w:val="00EA1CE9"/>
    <w:rsid w:val="00EA1DB3"/>
    <w:rsid w:val="00EA237D"/>
    <w:rsid w:val="00EA23DB"/>
    <w:rsid w:val="00EA2D4B"/>
    <w:rsid w:val="00EA2EDD"/>
    <w:rsid w:val="00EA39E8"/>
    <w:rsid w:val="00EA4411"/>
    <w:rsid w:val="00EA459D"/>
    <w:rsid w:val="00EA496C"/>
    <w:rsid w:val="00EA4CE4"/>
    <w:rsid w:val="00EA5792"/>
    <w:rsid w:val="00EA5E89"/>
    <w:rsid w:val="00EA6055"/>
    <w:rsid w:val="00EA662A"/>
    <w:rsid w:val="00EA68E1"/>
    <w:rsid w:val="00EA6927"/>
    <w:rsid w:val="00EA6A59"/>
    <w:rsid w:val="00EA6ADA"/>
    <w:rsid w:val="00EA6B30"/>
    <w:rsid w:val="00EA763C"/>
    <w:rsid w:val="00EA7C35"/>
    <w:rsid w:val="00EA7FE2"/>
    <w:rsid w:val="00EB0684"/>
    <w:rsid w:val="00EB06E7"/>
    <w:rsid w:val="00EB0CBD"/>
    <w:rsid w:val="00EB0CCE"/>
    <w:rsid w:val="00EB0EF7"/>
    <w:rsid w:val="00EB1AD3"/>
    <w:rsid w:val="00EB1B37"/>
    <w:rsid w:val="00EB1EC1"/>
    <w:rsid w:val="00EB1F07"/>
    <w:rsid w:val="00EB1F58"/>
    <w:rsid w:val="00EB2058"/>
    <w:rsid w:val="00EB2072"/>
    <w:rsid w:val="00EB225D"/>
    <w:rsid w:val="00EB2384"/>
    <w:rsid w:val="00EB24F8"/>
    <w:rsid w:val="00EB3258"/>
    <w:rsid w:val="00EB3708"/>
    <w:rsid w:val="00EB3743"/>
    <w:rsid w:val="00EB3B88"/>
    <w:rsid w:val="00EB3C8F"/>
    <w:rsid w:val="00EB3D42"/>
    <w:rsid w:val="00EB3E94"/>
    <w:rsid w:val="00EB4013"/>
    <w:rsid w:val="00EB42C6"/>
    <w:rsid w:val="00EB44B5"/>
    <w:rsid w:val="00EB4513"/>
    <w:rsid w:val="00EB4DED"/>
    <w:rsid w:val="00EB5235"/>
    <w:rsid w:val="00EB5388"/>
    <w:rsid w:val="00EB5525"/>
    <w:rsid w:val="00EB55DA"/>
    <w:rsid w:val="00EB5A95"/>
    <w:rsid w:val="00EB5CFD"/>
    <w:rsid w:val="00EB5E3B"/>
    <w:rsid w:val="00EB61A5"/>
    <w:rsid w:val="00EB624A"/>
    <w:rsid w:val="00EB62D8"/>
    <w:rsid w:val="00EB6D81"/>
    <w:rsid w:val="00EB6DF6"/>
    <w:rsid w:val="00EB731A"/>
    <w:rsid w:val="00EB74B9"/>
    <w:rsid w:val="00EB7754"/>
    <w:rsid w:val="00EB7F0D"/>
    <w:rsid w:val="00EC041C"/>
    <w:rsid w:val="00EC0C59"/>
    <w:rsid w:val="00EC1428"/>
    <w:rsid w:val="00EC18C9"/>
    <w:rsid w:val="00EC19E1"/>
    <w:rsid w:val="00EC1D49"/>
    <w:rsid w:val="00EC21F2"/>
    <w:rsid w:val="00EC22CD"/>
    <w:rsid w:val="00EC2790"/>
    <w:rsid w:val="00EC2D0C"/>
    <w:rsid w:val="00EC35FC"/>
    <w:rsid w:val="00EC3EDD"/>
    <w:rsid w:val="00EC3F9D"/>
    <w:rsid w:val="00EC3FFD"/>
    <w:rsid w:val="00EC485A"/>
    <w:rsid w:val="00EC4913"/>
    <w:rsid w:val="00EC4AE8"/>
    <w:rsid w:val="00EC4D19"/>
    <w:rsid w:val="00EC4D75"/>
    <w:rsid w:val="00EC4DDF"/>
    <w:rsid w:val="00EC5065"/>
    <w:rsid w:val="00EC5886"/>
    <w:rsid w:val="00EC5ADA"/>
    <w:rsid w:val="00EC621B"/>
    <w:rsid w:val="00EC653A"/>
    <w:rsid w:val="00EC6645"/>
    <w:rsid w:val="00EC669B"/>
    <w:rsid w:val="00EC682E"/>
    <w:rsid w:val="00EC6967"/>
    <w:rsid w:val="00EC69E5"/>
    <w:rsid w:val="00EC6B1D"/>
    <w:rsid w:val="00EC6B3A"/>
    <w:rsid w:val="00EC6E7D"/>
    <w:rsid w:val="00EC7036"/>
    <w:rsid w:val="00EC75A8"/>
    <w:rsid w:val="00EC7688"/>
    <w:rsid w:val="00EC7B09"/>
    <w:rsid w:val="00EC7FE4"/>
    <w:rsid w:val="00ED04AC"/>
    <w:rsid w:val="00ED05EC"/>
    <w:rsid w:val="00ED0A31"/>
    <w:rsid w:val="00ED0AA1"/>
    <w:rsid w:val="00ED116A"/>
    <w:rsid w:val="00ED18CC"/>
    <w:rsid w:val="00ED1D15"/>
    <w:rsid w:val="00ED234B"/>
    <w:rsid w:val="00ED26E9"/>
    <w:rsid w:val="00ED2968"/>
    <w:rsid w:val="00ED2BD2"/>
    <w:rsid w:val="00ED2E0B"/>
    <w:rsid w:val="00ED2FF4"/>
    <w:rsid w:val="00ED3706"/>
    <w:rsid w:val="00ED3778"/>
    <w:rsid w:val="00ED3AAC"/>
    <w:rsid w:val="00ED3FEB"/>
    <w:rsid w:val="00ED41AF"/>
    <w:rsid w:val="00ED49BD"/>
    <w:rsid w:val="00ED4A91"/>
    <w:rsid w:val="00ED500F"/>
    <w:rsid w:val="00ED5154"/>
    <w:rsid w:val="00ED5241"/>
    <w:rsid w:val="00ED5320"/>
    <w:rsid w:val="00ED5673"/>
    <w:rsid w:val="00ED59B7"/>
    <w:rsid w:val="00ED5C77"/>
    <w:rsid w:val="00ED625E"/>
    <w:rsid w:val="00ED6468"/>
    <w:rsid w:val="00ED674C"/>
    <w:rsid w:val="00ED6C59"/>
    <w:rsid w:val="00ED6DC2"/>
    <w:rsid w:val="00ED77B1"/>
    <w:rsid w:val="00ED7AB9"/>
    <w:rsid w:val="00ED7DF8"/>
    <w:rsid w:val="00EE059B"/>
    <w:rsid w:val="00EE05CC"/>
    <w:rsid w:val="00EE0628"/>
    <w:rsid w:val="00EE0679"/>
    <w:rsid w:val="00EE0A81"/>
    <w:rsid w:val="00EE0B9F"/>
    <w:rsid w:val="00EE0CD4"/>
    <w:rsid w:val="00EE120C"/>
    <w:rsid w:val="00EE1337"/>
    <w:rsid w:val="00EE1B85"/>
    <w:rsid w:val="00EE1FB8"/>
    <w:rsid w:val="00EE202C"/>
    <w:rsid w:val="00EE243E"/>
    <w:rsid w:val="00EE2873"/>
    <w:rsid w:val="00EE303A"/>
    <w:rsid w:val="00EE34F0"/>
    <w:rsid w:val="00EE35D5"/>
    <w:rsid w:val="00EE37F3"/>
    <w:rsid w:val="00EE3858"/>
    <w:rsid w:val="00EE389E"/>
    <w:rsid w:val="00EE3926"/>
    <w:rsid w:val="00EE3BD1"/>
    <w:rsid w:val="00EE4AA4"/>
    <w:rsid w:val="00EE506B"/>
    <w:rsid w:val="00EE58D8"/>
    <w:rsid w:val="00EE5CD2"/>
    <w:rsid w:val="00EE662C"/>
    <w:rsid w:val="00EE6630"/>
    <w:rsid w:val="00EE6CFE"/>
    <w:rsid w:val="00EE6D12"/>
    <w:rsid w:val="00EE7A03"/>
    <w:rsid w:val="00EE7FEC"/>
    <w:rsid w:val="00EF0134"/>
    <w:rsid w:val="00EF018E"/>
    <w:rsid w:val="00EF0299"/>
    <w:rsid w:val="00EF04A8"/>
    <w:rsid w:val="00EF08C1"/>
    <w:rsid w:val="00EF0E50"/>
    <w:rsid w:val="00EF1232"/>
    <w:rsid w:val="00EF12F9"/>
    <w:rsid w:val="00EF1694"/>
    <w:rsid w:val="00EF1756"/>
    <w:rsid w:val="00EF1F36"/>
    <w:rsid w:val="00EF2252"/>
    <w:rsid w:val="00EF280D"/>
    <w:rsid w:val="00EF2E0C"/>
    <w:rsid w:val="00EF32B5"/>
    <w:rsid w:val="00EF3394"/>
    <w:rsid w:val="00EF33C2"/>
    <w:rsid w:val="00EF39BC"/>
    <w:rsid w:val="00EF3A82"/>
    <w:rsid w:val="00EF3BBD"/>
    <w:rsid w:val="00EF3D42"/>
    <w:rsid w:val="00EF41A1"/>
    <w:rsid w:val="00EF4950"/>
    <w:rsid w:val="00EF51F1"/>
    <w:rsid w:val="00EF573A"/>
    <w:rsid w:val="00EF58B2"/>
    <w:rsid w:val="00EF5B6D"/>
    <w:rsid w:val="00EF5F05"/>
    <w:rsid w:val="00EF61AF"/>
    <w:rsid w:val="00EF628A"/>
    <w:rsid w:val="00EF6B24"/>
    <w:rsid w:val="00EF6B68"/>
    <w:rsid w:val="00EF6C20"/>
    <w:rsid w:val="00EF6C6E"/>
    <w:rsid w:val="00EF6D9A"/>
    <w:rsid w:val="00EF7468"/>
    <w:rsid w:val="00EF7AD0"/>
    <w:rsid w:val="00EF7BEC"/>
    <w:rsid w:val="00EF7C9F"/>
    <w:rsid w:val="00EF7F69"/>
    <w:rsid w:val="00F0001A"/>
    <w:rsid w:val="00F0011E"/>
    <w:rsid w:val="00F00A92"/>
    <w:rsid w:val="00F00EB0"/>
    <w:rsid w:val="00F01326"/>
    <w:rsid w:val="00F0145A"/>
    <w:rsid w:val="00F01703"/>
    <w:rsid w:val="00F020BF"/>
    <w:rsid w:val="00F020E6"/>
    <w:rsid w:val="00F024F5"/>
    <w:rsid w:val="00F02821"/>
    <w:rsid w:val="00F0315E"/>
    <w:rsid w:val="00F031DC"/>
    <w:rsid w:val="00F033E9"/>
    <w:rsid w:val="00F034FE"/>
    <w:rsid w:val="00F03509"/>
    <w:rsid w:val="00F0359B"/>
    <w:rsid w:val="00F03C76"/>
    <w:rsid w:val="00F03CD6"/>
    <w:rsid w:val="00F04175"/>
    <w:rsid w:val="00F0422F"/>
    <w:rsid w:val="00F04E54"/>
    <w:rsid w:val="00F04F84"/>
    <w:rsid w:val="00F0501E"/>
    <w:rsid w:val="00F055F6"/>
    <w:rsid w:val="00F05990"/>
    <w:rsid w:val="00F05E29"/>
    <w:rsid w:val="00F0615E"/>
    <w:rsid w:val="00F06822"/>
    <w:rsid w:val="00F068BA"/>
    <w:rsid w:val="00F06A16"/>
    <w:rsid w:val="00F06A28"/>
    <w:rsid w:val="00F06B25"/>
    <w:rsid w:val="00F06FFB"/>
    <w:rsid w:val="00F07830"/>
    <w:rsid w:val="00F078C8"/>
    <w:rsid w:val="00F07D81"/>
    <w:rsid w:val="00F10C0A"/>
    <w:rsid w:val="00F10EBC"/>
    <w:rsid w:val="00F11600"/>
    <w:rsid w:val="00F118DA"/>
    <w:rsid w:val="00F11F12"/>
    <w:rsid w:val="00F1202A"/>
    <w:rsid w:val="00F1264F"/>
    <w:rsid w:val="00F12FEC"/>
    <w:rsid w:val="00F13120"/>
    <w:rsid w:val="00F13343"/>
    <w:rsid w:val="00F136E0"/>
    <w:rsid w:val="00F1385E"/>
    <w:rsid w:val="00F13E60"/>
    <w:rsid w:val="00F140F8"/>
    <w:rsid w:val="00F142DE"/>
    <w:rsid w:val="00F143E3"/>
    <w:rsid w:val="00F144FA"/>
    <w:rsid w:val="00F145BE"/>
    <w:rsid w:val="00F151BE"/>
    <w:rsid w:val="00F1534E"/>
    <w:rsid w:val="00F153B3"/>
    <w:rsid w:val="00F15AAD"/>
    <w:rsid w:val="00F15D65"/>
    <w:rsid w:val="00F1673C"/>
    <w:rsid w:val="00F169D0"/>
    <w:rsid w:val="00F16AD4"/>
    <w:rsid w:val="00F17686"/>
    <w:rsid w:val="00F17694"/>
    <w:rsid w:val="00F17E86"/>
    <w:rsid w:val="00F20422"/>
    <w:rsid w:val="00F20BBF"/>
    <w:rsid w:val="00F20DFE"/>
    <w:rsid w:val="00F211A6"/>
    <w:rsid w:val="00F2182A"/>
    <w:rsid w:val="00F21A29"/>
    <w:rsid w:val="00F21C96"/>
    <w:rsid w:val="00F22186"/>
    <w:rsid w:val="00F22270"/>
    <w:rsid w:val="00F22691"/>
    <w:rsid w:val="00F22BA1"/>
    <w:rsid w:val="00F22D24"/>
    <w:rsid w:val="00F23464"/>
    <w:rsid w:val="00F23C07"/>
    <w:rsid w:val="00F240D9"/>
    <w:rsid w:val="00F243F0"/>
    <w:rsid w:val="00F24515"/>
    <w:rsid w:val="00F24765"/>
    <w:rsid w:val="00F250A2"/>
    <w:rsid w:val="00F250A4"/>
    <w:rsid w:val="00F25846"/>
    <w:rsid w:val="00F25BC1"/>
    <w:rsid w:val="00F25EF0"/>
    <w:rsid w:val="00F2620E"/>
    <w:rsid w:val="00F265AF"/>
    <w:rsid w:val="00F27188"/>
    <w:rsid w:val="00F27281"/>
    <w:rsid w:val="00F2775B"/>
    <w:rsid w:val="00F277DD"/>
    <w:rsid w:val="00F27C01"/>
    <w:rsid w:val="00F27E2A"/>
    <w:rsid w:val="00F3038B"/>
    <w:rsid w:val="00F30A45"/>
    <w:rsid w:val="00F30B0A"/>
    <w:rsid w:val="00F30B80"/>
    <w:rsid w:val="00F32CBF"/>
    <w:rsid w:val="00F32ECE"/>
    <w:rsid w:val="00F3341D"/>
    <w:rsid w:val="00F33476"/>
    <w:rsid w:val="00F33E25"/>
    <w:rsid w:val="00F34108"/>
    <w:rsid w:val="00F341ED"/>
    <w:rsid w:val="00F343D4"/>
    <w:rsid w:val="00F34848"/>
    <w:rsid w:val="00F348EB"/>
    <w:rsid w:val="00F3491E"/>
    <w:rsid w:val="00F34CB7"/>
    <w:rsid w:val="00F34E25"/>
    <w:rsid w:val="00F353A1"/>
    <w:rsid w:val="00F35EB3"/>
    <w:rsid w:val="00F36B7E"/>
    <w:rsid w:val="00F37080"/>
    <w:rsid w:val="00F378CD"/>
    <w:rsid w:val="00F40326"/>
    <w:rsid w:val="00F40A52"/>
    <w:rsid w:val="00F40C09"/>
    <w:rsid w:val="00F429E1"/>
    <w:rsid w:val="00F432D2"/>
    <w:rsid w:val="00F433D5"/>
    <w:rsid w:val="00F436F8"/>
    <w:rsid w:val="00F43724"/>
    <w:rsid w:val="00F43890"/>
    <w:rsid w:val="00F43D79"/>
    <w:rsid w:val="00F43EAD"/>
    <w:rsid w:val="00F44490"/>
    <w:rsid w:val="00F4489A"/>
    <w:rsid w:val="00F44AC6"/>
    <w:rsid w:val="00F44D85"/>
    <w:rsid w:val="00F4557A"/>
    <w:rsid w:val="00F45A2F"/>
    <w:rsid w:val="00F4649A"/>
    <w:rsid w:val="00F46598"/>
    <w:rsid w:val="00F46A6C"/>
    <w:rsid w:val="00F4723E"/>
    <w:rsid w:val="00F474D3"/>
    <w:rsid w:val="00F47B38"/>
    <w:rsid w:val="00F47B99"/>
    <w:rsid w:val="00F50029"/>
    <w:rsid w:val="00F5030B"/>
    <w:rsid w:val="00F503BE"/>
    <w:rsid w:val="00F5052E"/>
    <w:rsid w:val="00F5065B"/>
    <w:rsid w:val="00F50893"/>
    <w:rsid w:val="00F51519"/>
    <w:rsid w:val="00F518F0"/>
    <w:rsid w:val="00F51C82"/>
    <w:rsid w:val="00F52F2B"/>
    <w:rsid w:val="00F53231"/>
    <w:rsid w:val="00F543A4"/>
    <w:rsid w:val="00F54474"/>
    <w:rsid w:val="00F548F8"/>
    <w:rsid w:val="00F55EDA"/>
    <w:rsid w:val="00F563AD"/>
    <w:rsid w:val="00F56D20"/>
    <w:rsid w:val="00F57045"/>
    <w:rsid w:val="00F576FC"/>
    <w:rsid w:val="00F577F5"/>
    <w:rsid w:val="00F578F4"/>
    <w:rsid w:val="00F57ADF"/>
    <w:rsid w:val="00F57D6E"/>
    <w:rsid w:val="00F57E8A"/>
    <w:rsid w:val="00F60C01"/>
    <w:rsid w:val="00F61747"/>
    <w:rsid w:val="00F61794"/>
    <w:rsid w:val="00F618E3"/>
    <w:rsid w:val="00F61E2C"/>
    <w:rsid w:val="00F61FEE"/>
    <w:rsid w:val="00F62564"/>
    <w:rsid w:val="00F6260C"/>
    <w:rsid w:val="00F627B7"/>
    <w:rsid w:val="00F62AB2"/>
    <w:rsid w:val="00F62ABC"/>
    <w:rsid w:val="00F63064"/>
    <w:rsid w:val="00F63431"/>
    <w:rsid w:val="00F63440"/>
    <w:rsid w:val="00F63534"/>
    <w:rsid w:val="00F6363E"/>
    <w:rsid w:val="00F63BBE"/>
    <w:rsid w:val="00F63C5F"/>
    <w:rsid w:val="00F63EF0"/>
    <w:rsid w:val="00F647AC"/>
    <w:rsid w:val="00F656AF"/>
    <w:rsid w:val="00F65AD1"/>
    <w:rsid w:val="00F65BF7"/>
    <w:rsid w:val="00F65C4D"/>
    <w:rsid w:val="00F6640C"/>
    <w:rsid w:val="00F664B0"/>
    <w:rsid w:val="00F66A06"/>
    <w:rsid w:val="00F66CAE"/>
    <w:rsid w:val="00F67D70"/>
    <w:rsid w:val="00F703F8"/>
    <w:rsid w:val="00F708A9"/>
    <w:rsid w:val="00F71021"/>
    <w:rsid w:val="00F71500"/>
    <w:rsid w:val="00F7159A"/>
    <w:rsid w:val="00F718A7"/>
    <w:rsid w:val="00F71FBD"/>
    <w:rsid w:val="00F72210"/>
    <w:rsid w:val="00F7228B"/>
    <w:rsid w:val="00F72308"/>
    <w:rsid w:val="00F72986"/>
    <w:rsid w:val="00F73562"/>
    <w:rsid w:val="00F736C6"/>
    <w:rsid w:val="00F73999"/>
    <w:rsid w:val="00F73BBA"/>
    <w:rsid w:val="00F7403A"/>
    <w:rsid w:val="00F741BB"/>
    <w:rsid w:val="00F743A7"/>
    <w:rsid w:val="00F74481"/>
    <w:rsid w:val="00F74D38"/>
    <w:rsid w:val="00F7511A"/>
    <w:rsid w:val="00F759E7"/>
    <w:rsid w:val="00F75E59"/>
    <w:rsid w:val="00F76073"/>
    <w:rsid w:val="00F763F4"/>
    <w:rsid w:val="00F764B0"/>
    <w:rsid w:val="00F769CD"/>
    <w:rsid w:val="00F7734B"/>
    <w:rsid w:val="00F777A3"/>
    <w:rsid w:val="00F77965"/>
    <w:rsid w:val="00F77B23"/>
    <w:rsid w:val="00F804FD"/>
    <w:rsid w:val="00F805BA"/>
    <w:rsid w:val="00F805E4"/>
    <w:rsid w:val="00F80639"/>
    <w:rsid w:val="00F80C00"/>
    <w:rsid w:val="00F80E95"/>
    <w:rsid w:val="00F81382"/>
    <w:rsid w:val="00F81D88"/>
    <w:rsid w:val="00F82064"/>
    <w:rsid w:val="00F8276B"/>
    <w:rsid w:val="00F82913"/>
    <w:rsid w:val="00F83A12"/>
    <w:rsid w:val="00F83A58"/>
    <w:rsid w:val="00F83D97"/>
    <w:rsid w:val="00F83E71"/>
    <w:rsid w:val="00F84861"/>
    <w:rsid w:val="00F84A4C"/>
    <w:rsid w:val="00F84C6F"/>
    <w:rsid w:val="00F84CD2"/>
    <w:rsid w:val="00F84D96"/>
    <w:rsid w:val="00F84F8C"/>
    <w:rsid w:val="00F8529C"/>
    <w:rsid w:val="00F85387"/>
    <w:rsid w:val="00F85577"/>
    <w:rsid w:val="00F856AE"/>
    <w:rsid w:val="00F858CA"/>
    <w:rsid w:val="00F85AC0"/>
    <w:rsid w:val="00F85C35"/>
    <w:rsid w:val="00F860E5"/>
    <w:rsid w:val="00F86155"/>
    <w:rsid w:val="00F862C5"/>
    <w:rsid w:val="00F86306"/>
    <w:rsid w:val="00F865BC"/>
    <w:rsid w:val="00F8670A"/>
    <w:rsid w:val="00F86925"/>
    <w:rsid w:val="00F86C39"/>
    <w:rsid w:val="00F86CEC"/>
    <w:rsid w:val="00F86F64"/>
    <w:rsid w:val="00F86FBA"/>
    <w:rsid w:val="00F8773F"/>
    <w:rsid w:val="00F87A4A"/>
    <w:rsid w:val="00F87AED"/>
    <w:rsid w:val="00F87DA4"/>
    <w:rsid w:val="00F87EA6"/>
    <w:rsid w:val="00F87EFE"/>
    <w:rsid w:val="00F908E9"/>
    <w:rsid w:val="00F90BDF"/>
    <w:rsid w:val="00F90C09"/>
    <w:rsid w:val="00F915BD"/>
    <w:rsid w:val="00F91A0D"/>
    <w:rsid w:val="00F91ABF"/>
    <w:rsid w:val="00F91E7B"/>
    <w:rsid w:val="00F92004"/>
    <w:rsid w:val="00F931AB"/>
    <w:rsid w:val="00F933F2"/>
    <w:rsid w:val="00F93454"/>
    <w:rsid w:val="00F93992"/>
    <w:rsid w:val="00F93A1D"/>
    <w:rsid w:val="00F93AFC"/>
    <w:rsid w:val="00F943A1"/>
    <w:rsid w:val="00F943DB"/>
    <w:rsid w:val="00F943E4"/>
    <w:rsid w:val="00F94531"/>
    <w:rsid w:val="00F9471B"/>
    <w:rsid w:val="00F949BD"/>
    <w:rsid w:val="00F953E5"/>
    <w:rsid w:val="00F95735"/>
    <w:rsid w:val="00F96AD1"/>
    <w:rsid w:val="00F9710B"/>
    <w:rsid w:val="00F975AF"/>
    <w:rsid w:val="00F979C0"/>
    <w:rsid w:val="00F97A67"/>
    <w:rsid w:val="00F97B1B"/>
    <w:rsid w:val="00FA0196"/>
    <w:rsid w:val="00FA01E6"/>
    <w:rsid w:val="00FA02F3"/>
    <w:rsid w:val="00FA052D"/>
    <w:rsid w:val="00FA053B"/>
    <w:rsid w:val="00FA09F8"/>
    <w:rsid w:val="00FA0A03"/>
    <w:rsid w:val="00FA0AAD"/>
    <w:rsid w:val="00FA132E"/>
    <w:rsid w:val="00FA16CD"/>
    <w:rsid w:val="00FA1B4A"/>
    <w:rsid w:val="00FA1B6C"/>
    <w:rsid w:val="00FA1B89"/>
    <w:rsid w:val="00FA1EAF"/>
    <w:rsid w:val="00FA1F2E"/>
    <w:rsid w:val="00FA2241"/>
    <w:rsid w:val="00FA22C9"/>
    <w:rsid w:val="00FA22FC"/>
    <w:rsid w:val="00FA269F"/>
    <w:rsid w:val="00FA271A"/>
    <w:rsid w:val="00FA2B0F"/>
    <w:rsid w:val="00FA2F08"/>
    <w:rsid w:val="00FA2F21"/>
    <w:rsid w:val="00FA37D1"/>
    <w:rsid w:val="00FA389D"/>
    <w:rsid w:val="00FA3F8C"/>
    <w:rsid w:val="00FA496A"/>
    <w:rsid w:val="00FA4AB6"/>
    <w:rsid w:val="00FA4FB7"/>
    <w:rsid w:val="00FA5CF8"/>
    <w:rsid w:val="00FA611F"/>
    <w:rsid w:val="00FA647F"/>
    <w:rsid w:val="00FA667F"/>
    <w:rsid w:val="00FA66BA"/>
    <w:rsid w:val="00FA66CE"/>
    <w:rsid w:val="00FA67D8"/>
    <w:rsid w:val="00FA681D"/>
    <w:rsid w:val="00FA7176"/>
    <w:rsid w:val="00FA77A1"/>
    <w:rsid w:val="00FA7DEC"/>
    <w:rsid w:val="00FB013F"/>
    <w:rsid w:val="00FB04A9"/>
    <w:rsid w:val="00FB0B78"/>
    <w:rsid w:val="00FB151C"/>
    <w:rsid w:val="00FB1717"/>
    <w:rsid w:val="00FB2133"/>
    <w:rsid w:val="00FB2557"/>
    <w:rsid w:val="00FB27DD"/>
    <w:rsid w:val="00FB3013"/>
    <w:rsid w:val="00FB355B"/>
    <w:rsid w:val="00FB3BD7"/>
    <w:rsid w:val="00FB3D73"/>
    <w:rsid w:val="00FB4063"/>
    <w:rsid w:val="00FB46E4"/>
    <w:rsid w:val="00FB47B8"/>
    <w:rsid w:val="00FB48ED"/>
    <w:rsid w:val="00FB49BC"/>
    <w:rsid w:val="00FB4BA6"/>
    <w:rsid w:val="00FB50E2"/>
    <w:rsid w:val="00FB5125"/>
    <w:rsid w:val="00FB51A7"/>
    <w:rsid w:val="00FB5982"/>
    <w:rsid w:val="00FB64AF"/>
    <w:rsid w:val="00FB694E"/>
    <w:rsid w:val="00FB6DBA"/>
    <w:rsid w:val="00FB7125"/>
    <w:rsid w:val="00FB7174"/>
    <w:rsid w:val="00FB76C2"/>
    <w:rsid w:val="00FB7D61"/>
    <w:rsid w:val="00FB7E94"/>
    <w:rsid w:val="00FC0242"/>
    <w:rsid w:val="00FC02E6"/>
    <w:rsid w:val="00FC048D"/>
    <w:rsid w:val="00FC1900"/>
    <w:rsid w:val="00FC201A"/>
    <w:rsid w:val="00FC232E"/>
    <w:rsid w:val="00FC2877"/>
    <w:rsid w:val="00FC2E71"/>
    <w:rsid w:val="00FC2EA2"/>
    <w:rsid w:val="00FC34DD"/>
    <w:rsid w:val="00FC3BEB"/>
    <w:rsid w:val="00FC4019"/>
    <w:rsid w:val="00FC414F"/>
    <w:rsid w:val="00FC4645"/>
    <w:rsid w:val="00FC474B"/>
    <w:rsid w:val="00FC498C"/>
    <w:rsid w:val="00FC4B86"/>
    <w:rsid w:val="00FC5206"/>
    <w:rsid w:val="00FC59A2"/>
    <w:rsid w:val="00FC5C6C"/>
    <w:rsid w:val="00FC5F02"/>
    <w:rsid w:val="00FC643F"/>
    <w:rsid w:val="00FC650D"/>
    <w:rsid w:val="00FC69C8"/>
    <w:rsid w:val="00FC69D4"/>
    <w:rsid w:val="00FC6AE7"/>
    <w:rsid w:val="00FC702A"/>
    <w:rsid w:val="00FC709D"/>
    <w:rsid w:val="00FC7197"/>
    <w:rsid w:val="00FC753F"/>
    <w:rsid w:val="00FC76DB"/>
    <w:rsid w:val="00FC7B0B"/>
    <w:rsid w:val="00FD047A"/>
    <w:rsid w:val="00FD0512"/>
    <w:rsid w:val="00FD07F3"/>
    <w:rsid w:val="00FD0A96"/>
    <w:rsid w:val="00FD0B12"/>
    <w:rsid w:val="00FD0D5B"/>
    <w:rsid w:val="00FD1A63"/>
    <w:rsid w:val="00FD1AC8"/>
    <w:rsid w:val="00FD1D4B"/>
    <w:rsid w:val="00FD1E3E"/>
    <w:rsid w:val="00FD2383"/>
    <w:rsid w:val="00FD2B19"/>
    <w:rsid w:val="00FD2F84"/>
    <w:rsid w:val="00FD3068"/>
    <w:rsid w:val="00FD3317"/>
    <w:rsid w:val="00FD3BED"/>
    <w:rsid w:val="00FD3C8F"/>
    <w:rsid w:val="00FD3E11"/>
    <w:rsid w:val="00FD3FE1"/>
    <w:rsid w:val="00FD40F2"/>
    <w:rsid w:val="00FD4283"/>
    <w:rsid w:val="00FD4508"/>
    <w:rsid w:val="00FD45EB"/>
    <w:rsid w:val="00FD467F"/>
    <w:rsid w:val="00FD46E1"/>
    <w:rsid w:val="00FD47AB"/>
    <w:rsid w:val="00FD4802"/>
    <w:rsid w:val="00FD4F1B"/>
    <w:rsid w:val="00FD4FD3"/>
    <w:rsid w:val="00FD52BE"/>
    <w:rsid w:val="00FD588B"/>
    <w:rsid w:val="00FD5897"/>
    <w:rsid w:val="00FD594C"/>
    <w:rsid w:val="00FD6710"/>
    <w:rsid w:val="00FD7250"/>
    <w:rsid w:val="00FD74C5"/>
    <w:rsid w:val="00FD75C0"/>
    <w:rsid w:val="00FD79A9"/>
    <w:rsid w:val="00FD7EF3"/>
    <w:rsid w:val="00FE053D"/>
    <w:rsid w:val="00FE05D3"/>
    <w:rsid w:val="00FE0644"/>
    <w:rsid w:val="00FE06A1"/>
    <w:rsid w:val="00FE0CAE"/>
    <w:rsid w:val="00FE13DE"/>
    <w:rsid w:val="00FE1EEE"/>
    <w:rsid w:val="00FE1F10"/>
    <w:rsid w:val="00FE2070"/>
    <w:rsid w:val="00FE219C"/>
    <w:rsid w:val="00FE2768"/>
    <w:rsid w:val="00FE2909"/>
    <w:rsid w:val="00FE2CC1"/>
    <w:rsid w:val="00FE352F"/>
    <w:rsid w:val="00FE369D"/>
    <w:rsid w:val="00FE3890"/>
    <w:rsid w:val="00FE38F7"/>
    <w:rsid w:val="00FE41B3"/>
    <w:rsid w:val="00FE43FF"/>
    <w:rsid w:val="00FE447E"/>
    <w:rsid w:val="00FE459D"/>
    <w:rsid w:val="00FE46CC"/>
    <w:rsid w:val="00FE4B0F"/>
    <w:rsid w:val="00FE4F57"/>
    <w:rsid w:val="00FE5E73"/>
    <w:rsid w:val="00FE5F78"/>
    <w:rsid w:val="00FE6760"/>
    <w:rsid w:val="00FE6921"/>
    <w:rsid w:val="00FE6AE6"/>
    <w:rsid w:val="00FE7700"/>
    <w:rsid w:val="00FE78BE"/>
    <w:rsid w:val="00FE7AFC"/>
    <w:rsid w:val="00FE7B60"/>
    <w:rsid w:val="00FF02AD"/>
    <w:rsid w:val="00FF0592"/>
    <w:rsid w:val="00FF07AE"/>
    <w:rsid w:val="00FF0894"/>
    <w:rsid w:val="00FF0CA4"/>
    <w:rsid w:val="00FF0DE8"/>
    <w:rsid w:val="00FF0F36"/>
    <w:rsid w:val="00FF1152"/>
    <w:rsid w:val="00FF14F1"/>
    <w:rsid w:val="00FF1719"/>
    <w:rsid w:val="00FF1810"/>
    <w:rsid w:val="00FF1D49"/>
    <w:rsid w:val="00FF2502"/>
    <w:rsid w:val="00FF2858"/>
    <w:rsid w:val="00FF29D9"/>
    <w:rsid w:val="00FF30FA"/>
    <w:rsid w:val="00FF3123"/>
    <w:rsid w:val="00FF33D2"/>
    <w:rsid w:val="00FF3C94"/>
    <w:rsid w:val="00FF3E28"/>
    <w:rsid w:val="00FF403D"/>
    <w:rsid w:val="00FF463E"/>
    <w:rsid w:val="00FF4B4B"/>
    <w:rsid w:val="00FF4B95"/>
    <w:rsid w:val="00FF4CF1"/>
    <w:rsid w:val="00FF4DF0"/>
    <w:rsid w:val="00FF50C4"/>
    <w:rsid w:val="00FF5720"/>
    <w:rsid w:val="00FF5D8A"/>
    <w:rsid w:val="00FF6BFC"/>
    <w:rsid w:val="00FF6F44"/>
    <w:rsid w:val="00FF77DF"/>
    <w:rsid w:val="00FF7BCB"/>
    <w:rsid w:val="00FF7E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998c9,#b1cfe5,#9fdaff,#88b6d8,#bdd6e9,#c6dcec,#005ab4,#5781ae"/>
    </o:shapedefaults>
    <o:shapelayout v:ext="edit">
      <o:idmap v:ext="edit" data="1"/>
    </o:shapelayout>
  </w:shapeDefaults>
  <w:decimalSymbol w:val="."/>
  <w:listSeparator w:val=","/>
  <w14:docId w14:val="4C45048E"/>
  <w15:docId w15:val="{151D0601-CCC1-46DC-B775-C7C9CE5E0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0" w:defUnhideWhenUsed="0" w:defQFormat="0" w:count="375">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iPriority="39"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locked="1" w:semiHidden="1" w:unhideWhenUsed="1"/>
    <w:lsdException w:name="List Number" w:semiHidden="1"/>
    <w:lsdException w:name="List 2" w:semiHidden="1" w:uiPriority="0" w:unhideWhenUsed="1"/>
    <w:lsdException w:name="List 3" w:semiHidden="1" w:uiPriority="0" w:unhideWhenUsed="1"/>
    <w:lsdException w:name="List 4" w:uiPriority="0"/>
    <w:lsdException w:name="List 5" w:uiPriority="0"/>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0" w:qFormat="1"/>
    <w:lsdException w:name="Document Map" w:semiHidden="1" w:unhideWhenUsed="1"/>
    <w:lsdException w:name="Plain Text" w:locked="1"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locked="1"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locked="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semiHidden="1" w:uiPriority="21" w:qFormat="1"/>
    <w:lsdException w:name="Subtle Reference" w:locked="1" w:semiHidden="1" w:uiPriority="31" w:qFormat="1"/>
    <w:lsdException w:name="Intense Reference" w:semiHidden="1" w:uiPriority="32" w:qFormat="1"/>
    <w:lsdException w:name="Book Title" w:uiPriority="33" w:qFormat="1"/>
    <w:lsdException w:name="Bibliography" w:semiHidden="1" w:uiPriority="37" w:unhideWhenUsed="1"/>
    <w:lsdException w:name="TOC Heading" w:semiHidden="1" w:unhideWhenUsed="1"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9"/>
    <w:rsid w:val="00D94D5F"/>
    <w:pPr>
      <w:spacing w:before="120" w:after="120"/>
      <w:ind w:left="1440"/>
    </w:pPr>
    <w:rPr>
      <w:rFonts w:ascii="Century Gothic" w:hAnsi="Century Gothic"/>
      <w:sz w:val="20"/>
    </w:rPr>
  </w:style>
  <w:style w:type="paragraph" w:styleId="Heading1">
    <w:name w:val="heading 1"/>
    <w:next w:val="BodyText"/>
    <w:link w:val="Heading1Char"/>
    <w:qFormat/>
    <w:rsid w:val="00C13B74"/>
    <w:pPr>
      <w:keepNext/>
      <w:keepLines/>
      <w:pageBreakBefore/>
      <w:numPr>
        <w:numId w:val="8"/>
      </w:numPr>
      <w:pBdr>
        <w:bottom w:val="single" w:sz="4" w:space="0" w:color="606064"/>
      </w:pBdr>
      <w:spacing w:before="540" w:after="240"/>
      <w:outlineLvl w:val="0"/>
    </w:pPr>
    <w:rPr>
      <w:rFonts w:ascii="Century Gothic" w:hAnsi="Century Gothic" w:cs="Arial"/>
      <w:color w:val="302E45"/>
      <w:kern w:val="32"/>
      <w:sz w:val="44"/>
      <w:szCs w:val="44"/>
    </w:rPr>
  </w:style>
  <w:style w:type="paragraph" w:styleId="Heading2">
    <w:name w:val="heading 2"/>
    <w:basedOn w:val="Heading1"/>
    <w:next w:val="BodyText"/>
    <w:qFormat/>
    <w:rsid w:val="00C13B74"/>
    <w:pPr>
      <w:pageBreakBefore w:val="0"/>
      <w:numPr>
        <w:ilvl w:val="1"/>
      </w:numPr>
      <w:pBdr>
        <w:bottom w:val="none" w:sz="0" w:space="0" w:color="auto"/>
      </w:pBdr>
      <w:spacing w:before="360" w:after="120"/>
      <w:outlineLvl w:val="1"/>
    </w:pPr>
    <w:rPr>
      <w:sz w:val="36"/>
      <w:szCs w:val="36"/>
    </w:rPr>
  </w:style>
  <w:style w:type="paragraph" w:styleId="Heading3">
    <w:name w:val="heading 3"/>
    <w:basedOn w:val="Heading2"/>
    <w:next w:val="BodyText"/>
    <w:qFormat/>
    <w:rsid w:val="00B934A1"/>
    <w:pPr>
      <w:numPr>
        <w:ilvl w:val="2"/>
      </w:numPr>
      <w:spacing w:before="240"/>
      <w:outlineLvl w:val="2"/>
    </w:pPr>
    <w:rPr>
      <w:sz w:val="28"/>
      <w:szCs w:val="28"/>
    </w:rPr>
  </w:style>
  <w:style w:type="paragraph" w:styleId="Heading4">
    <w:name w:val="heading 4"/>
    <w:basedOn w:val="Heading3"/>
    <w:next w:val="BodyText"/>
    <w:qFormat/>
    <w:rsid w:val="00B934A1"/>
    <w:pPr>
      <w:numPr>
        <w:ilvl w:val="3"/>
      </w:numPr>
      <w:outlineLvl w:val="3"/>
    </w:pPr>
    <w:rPr>
      <w:sz w:val="22"/>
      <w:szCs w:val="22"/>
    </w:rPr>
  </w:style>
  <w:style w:type="paragraph" w:styleId="Heading5">
    <w:name w:val="heading 5"/>
    <w:basedOn w:val="Heading4"/>
    <w:next w:val="BodyText"/>
    <w:qFormat/>
    <w:rsid w:val="00B934A1"/>
    <w:pPr>
      <w:numPr>
        <w:ilvl w:val="4"/>
      </w:numPr>
      <w:outlineLvl w:val="4"/>
    </w:pPr>
    <w:rPr>
      <w:sz w:val="20"/>
      <w:szCs w:val="20"/>
    </w:rPr>
  </w:style>
  <w:style w:type="paragraph" w:styleId="Heading6">
    <w:name w:val="heading 6"/>
    <w:basedOn w:val="Heading5"/>
    <w:next w:val="BodyText"/>
    <w:qFormat/>
    <w:rsid w:val="00B934A1"/>
    <w:pPr>
      <w:numPr>
        <w:ilvl w:val="5"/>
      </w:numPr>
      <w:spacing w:after="60"/>
      <w:outlineLvl w:val="5"/>
    </w:pPr>
    <w:rPr>
      <w:sz w:val="18"/>
      <w:szCs w:val="18"/>
    </w:rPr>
  </w:style>
  <w:style w:type="paragraph" w:styleId="Heading7">
    <w:name w:val="heading 7"/>
    <w:basedOn w:val="Heading6"/>
    <w:next w:val="BodyText"/>
    <w:qFormat/>
    <w:rsid w:val="00B934A1"/>
    <w:pPr>
      <w:numPr>
        <w:ilvl w:val="6"/>
      </w:numPr>
      <w:tabs>
        <w:tab w:val="left" w:pos="1368"/>
      </w:tabs>
      <w:spacing w:after="120"/>
      <w:outlineLvl w:val="6"/>
    </w:pPr>
  </w:style>
  <w:style w:type="paragraph" w:styleId="Heading8">
    <w:name w:val="heading 8"/>
    <w:basedOn w:val="Heading7"/>
    <w:next w:val="BodyText"/>
    <w:qFormat/>
    <w:rsid w:val="00B934A1"/>
    <w:pPr>
      <w:numPr>
        <w:ilvl w:val="7"/>
      </w:numPr>
      <w:tabs>
        <w:tab w:val="clear" w:pos="1368"/>
        <w:tab w:val="left" w:pos="1361"/>
      </w:tabs>
      <w:outlineLvl w:val="7"/>
    </w:pPr>
  </w:style>
  <w:style w:type="paragraph" w:styleId="Heading9">
    <w:name w:val="heading 9"/>
    <w:basedOn w:val="Heading8"/>
    <w:next w:val="BodyText"/>
    <w:qFormat/>
    <w:rsid w:val="00B934A1"/>
    <w:pPr>
      <w:numPr>
        <w:ilvl w:val="8"/>
      </w:numPr>
      <w:spacing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D94D5F"/>
    <w:pPr>
      <w:spacing w:before="120" w:after="120"/>
      <w:ind w:left="1440"/>
    </w:pPr>
    <w:rPr>
      <w:rFonts w:ascii="Century Gothic" w:hAnsi="Century Gothic"/>
      <w:sz w:val="20"/>
    </w:rPr>
  </w:style>
  <w:style w:type="paragraph" w:styleId="Header">
    <w:name w:val="header"/>
    <w:basedOn w:val="Normal"/>
    <w:link w:val="HeaderChar"/>
    <w:rsid w:val="00D94D5F"/>
    <w:pPr>
      <w:pBdr>
        <w:bottom w:val="single" w:sz="4" w:space="4" w:color="302E45" w:themeColor="accent4"/>
      </w:pBdr>
      <w:tabs>
        <w:tab w:val="right" w:pos="4320"/>
        <w:tab w:val="right" w:pos="8640"/>
      </w:tabs>
      <w:ind w:left="0"/>
      <w:jc w:val="right"/>
    </w:pPr>
    <w:rPr>
      <w:rFonts w:cs="Arial"/>
      <w:color w:val="555063"/>
      <w:sz w:val="16"/>
      <w:szCs w:val="18"/>
    </w:rPr>
  </w:style>
  <w:style w:type="paragraph" w:styleId="DocumentMap">
    <w:name w:val="Document Map"/>
    <w:basedOn w:val="Normal"/>
    <w:uiPriority w:val="99"/>
    <w:unhideWhenUsed/>
    <w:rsid w:val="00D94D5F"/>
    <w:pPr>
      <w:shd w:val="clear" w:color="auto" w:fill="000080"/>
    </w:pPr>
    <w:rPr>
      <w:rFonts w:ascii="Tahoma" w:hAnsi="Tahoma" w:cs="Tahoma"/>
      <w:sz w:val="16"/>
      <w:szCs w:val="20"/>
    </w:rPr>
  </w:style>
  <w:style w:type="paragraph" w:customStyle="1" w:styleId="Contents">
    <w:name w:val="Contents"/>
    <w:uiPriority w:val="99"/>
    <w:unhideWhenUsed/>
    <w:rsid w:val="00D94D5F"/>
    <w:pPr>
      <w:keepNext/>
      <w:keepLines/>
      <w:spacing w:before="800" w:after="480"/>
      <w:outlineLvl w:val="3"/>
    </w:pPr>
    <w:rPr>
      <w:rFonts w:ascii="Century Gothic" w:hAnsi="Century Gothic" w:cs="Arial"/>
      <w:color w:val="606064"/>
      <w:sz w:val="36"/>
      <w:szCs w:val="36"/>
    </w:rPr>
  </w:style>
  <w:style w:type="character" w:styleId="PageNumber">
    <w:name w:val="page number"/>
    <w:basedOn w:val="DefaultParagraphFont"/>
    <w:rsid w:val="00D94D5F"/>
    <w:rPr>
      <w:rFonts w:ascii="Century Gothic" w:hAnsi="Century Gothic" w:cs="Arial"/>
      <w:noProof w:val="0"/>
      <w:color w:val="555063"/>
      <w:sz w:val="16"/>
      <w:szCs w:val="18"/>
      <w:bdr w:val="none" w:sz="0" w:space="0" w:color="auto"/>
      <w:shd w:val="clear" w:color="auto" w:fill="auto"/>
      <w:lang w:val="en-US"/>
    </w:rPr>
  </w:style>
  <w:style w:type="paragraph" w:customStyle="1" w:styleId="BodyTextTable">
    <w:name w:val="Body Text Table"/>
    <w:basedOn w:val="BodyText"/>
    <w:link w:val="BodyTextTableChar"/>
    <w:rsid w:val="00D94D5F"/>
    <w:pPr>
      <w:spacing w:before="60"/>
      <w:ind w:left="0"/>
    </w:pPr>
    <w:rPr>
      <w:sz w:val="18"/>
      <w:szCs w:val="20"/>
    </w:rPr>
  </w:style>
  <w:style w:type="paragraph" w:styleId="Footer">
    <w:name w:val="footer"/>
    <w:link w:val="FooterChar"/>
    <w:rsid w:val="00D94D5F"/>
    <w:pPr>
      <w:pBdr>
        <w:top w:val="single" w:sz="4" w:space="1" w:color="6B7000"/>
      </w:pBdr>
      <w:tabs>
        <w:tab w:val="right" w:pos="9360"/>
      </w:tabs>
    </w:pPr>
    <w:rPr>
      <w:rFonts w:ascii="Century Gothic" w:hAnsi="Century Gothic" w:cs="Arial"/>
      <w:color w:val="555063"/>
      <w:sz w:val="16"/>
      <w:szCs w:val="18"/>
    </w:rPr>
  </w:style>
  <w:style w:type="character" w:styleId="Hyperlink">
    <w:name w:val="Hyperlink"/>
    <w:basedOn w:val="DefaultParagraphFont"/>
    <w:uiPriority w:val="99"/>
    <w:rsid w:val="00D94D5F"/>
    <w:rPr>
      <w:b/>
      <w:i w:val="0"/>
      <w:color w:val="7571A0"/>
      <w:sz w:val="20"/>
      <w:u w:val="none"/>
      <w:lang w:val="en-US"/>
    </w:rPr>
  </w:style>
  <w:style w:type="character" w:customStyle="1" w:styleId="CrossReference">
    <w:name w:val="Cross Reference"/>
    <w:basedOn w:val="Hyperlink"/>
    <w:rsid w:val="00D94D5F"/>
    <w:rPr>
      <w:rFonts w:ascii="Century Gothic" w:hAnsi="Century Gothic"/>
      <w:b/>
      <w:i w:val="0"/>
      <w:color w:val="7571A0"/>
      <w:sz w:val="22"/>
      <w:u w:val="none"/>
      <w:lang w:val="en-US"/>
    </w:rPr>
  </w:style>
  <w:style w:type="paragraph" w:customStyle="1" w:styleId="AppendixHeading1">
    <w:name w:val="Appendix Heading 1"/>
    <w:basedOn w:val="Heading1"/>
    <w:next w:val="BodyText"/>
    <w:qFormat/>
    <w:rsid w:val="007B2C47"/>
    <w:pPr>
      <w:numPr>
        <w:numId w:val="6"/>
      </w:numPr>
      <w:spacing w:before="740"/>
    </w:pPr>
    <w:rPr>
      <w:bCs/>
    </w:rPr>
  </w:style>
  <w:style w:type="paragraph" w:customStyle="1" w:styleId="IndexTitle">
    <w:name w:val="Index Title"/>
    <w:basedOn w:val="Contents"/>
    <w:next w:val="Index1"/>
    <w:rsid w:val="00D94D5F"/>
    <w:pPr>
      <w:spacing w:after="0"/>
      <w:outlineLvl w:val="0"/>
    </w:pPr>
  </w:style>
  <w:style w:type="paragraph" w:styleId="Index1">
    <w:name w:val="index 1"/>
    <w:uiPriority w:val="99"/>
    <w:rsid w:val="00D94D5F"/>
    <w:pPr>
      <w:ind w:left="144" w:hanging="144"/>
    </w:pPr>
  </w:style>
  <w:style w:type="paragraph" w:customStyle="1" w:styleId="ReleaseNotesTitle">
    <w:name w:val="ReleaseNotes Title"/>
    <w:basedOn w:val="Contents"/>
    <w:next w:val="BodyText"/>
    <w:rsid w:val="00D94D5F"/>
    <w:pPr>
      <w:widowControl w:val="0"/>
      <w:spacing w:before="240" w:after="240"/>
    </w:pPr>
    <w:rPr>
      <w:sz w:val="28"/>
      <w:szCs w:val="28"/>
    </w:rPr>
  </w:style>
  <w:style w:type="character" w:customStyle="1" w:styleId="UserInput">
    <w:name w:val="User Input"/>
    <w:basedOn w:val="DefaultParagraphFont"/>
    <w:rsid w:val="00D94D5F"/>
    <w:rPr>
      <w:b/>
      <w:lang w:val="en-US"/>
    </w:rPr>
  </w:style>
  <w:style w:type="paragraph" w:customStyle="1" w:styleId="Code">
    <w:name w:val="Code"/>
    <w:basedOn w:val="Normal"/>
    <w:link w:val="CodeChar"/>
    <w:rsid w:val="00D94D5F"/>
    <w:pPr>
      <w:spacing w:before="60" w:after="60"/>
    </w:pPr>
    <w:rPr>
      <w:rFonts w:ascii="Courier New" w:hAnsi="Courier New" w:cs="Courier New"/>
      <w:noProof/>
      <w:sz w:val="18"/>
      <w:szCs w:val="18"/>
    </w:rPr>
  </w:style>
  <w:style w:type="paragraph" w:customStyle="1" w:styleId="Num1">
    <w:name w:val="Num1"/>
    <w:basedOn w:val="BodyText"/>
    <w:qFormat/>
    <w:rsid w:val="00D94D5F"/>
    <w:pPr>
      <w:numPr>
        <w:numId w:val="24"/>
      </w:numPr>
    </w:pPr>
  </w:style>
  <w:style w:type="character" w:customStyle="1" w:styleId="Query">
    <w:name w:val="Query"/>
    <w:basedOn w:val="DefaultParagraphFont"/>
    <w:locked/>
    <w:rsid w:val="00D94D5F"/>
    <w:rPr>
      <w:rFonts w:ascii="Courier New" w:hAnsi="Courier New" w:cs="Courier New"/>
      <w:b/>
      <w:bCs/>
      <w:color w:val="FF0000"/>
      <w:sz w:val="20"/>
      <w:szCs w:val="20"/>
      <w:bdr w:val="none" w:sz="0" w:space="0" w:color="auto"/>
      <w:shd w:val="clear" w:color="auto" w:fill="FFFF00"/>
      <w:lang w:val="en-US"/>
    </w:rPr>
  </w:style>
  <w:style w:type="paragraph" w:customStyle="1" w:styleId="FooterLandscape">
    <w:name w:val="Footer Landscape"/>
    <w:basedOn w:val="Footer"/>
    <w:rsid w:val="00D94D5F"/>
    <w:pPr>
      <w:tabs>
        <w:tab w:val="clear" w:pos="9360"/>
        <w:tab w:val="right" w:pos="12960"/>
      </w:tabs>
      <w:jc w:val="right"/>
    </w:pPr>
  </w:style>
  <w:style w:type="paragraph" w:customStyle="1" w:styleId="InternalHeading">
    <w:name w:val="Internal Heading"/>
    <w:basedOn w:val="BodyText"/>
    <w:next w:val="BodyText"/>
    <w:rsid w:val="00D94D5F"/>
    <w:pPr>
      <w:keepNext/>
      <w:keepLines/>
    </w:pPr>
    <w:rPr>
      <w:b/>
      <w:bCs/>
      <w:color w:val="302E45"/>
    </w:rPr>
  </w:style>
  <w:style w:type="paragraph" w:styleId="Caption">
    <w:name w:val="caption"/>
    <w:next w:val="BodyText"/>
    <w:qFormat/>
    <w:rsid w:val="00D94D5F"/>
    <w:pPr>
      <w:keepNext/>
      <w:keepLines/>
      <w:spacing w:before="80" w:after="80"/>
      <w:ind w:left="2760" w:hanging="1320"/>
    </w:pPr>
    <w:rPr>
      <w:rFonts w:ascii="Century Gothic" w:hAnsi="Century Gothic" w:cs="Arial"/>
      <w:b/>
      <w:bCs/>
      <w:color w:val="555063"/>
      <w:sz w:val="18"/>
    </w:rPr>
  </w:style>
  <w:style w:type="paragraph" w:customStyle="1" w:styleId="NoteIndentTable">
    <w:name w:val="Note Indent Table"/>
    <w:basedOn w:val="NoteIndent"/>
    <w:next w:val="BodyTextTable"/>
    <w:uiPriority w:val="99"/>
    <w:unhideWhenUsed/>
    <w:rsid w:val="00D94D5F"/>
    <w:pPr>
      <w:spacing w:before="60"/>
      <w:ind w:left="360"/>
    </w:pPr>
    <w:rPr>
      <w:sz w:val="18"/>
    </w:rPr>
  </w:style>
  <w:style w:type="paragraph" w:customStyle="1" w:styleId="ForInternalUseOnly">
    <w:name w:val="For Internal Use Only"/>
    <w:unhideWhenUsed/>
    <w:rsid w:val="00D94D5F"/>
    <w:pPr>
      <w:jc w:val="center"/>
    </w:pPr>
    <w:rPr>
      <w:rFonts w:ascii="Arial" w:hAnsi="Arial"/>
      <w:color w:val="808084"/>
      <w:sz w:val="32"/>
      <w:szCs w:val="32"/>
    </w:rPr>
  </w:style>
  <w:style w:type="paragraph" w:customStyle="1" w:styleId="NoteIndent">
    <w:name w:val="Note Indent"/>
    <w:basedOn w:val="Normal"/>
    <w:next w:val="BodyText"/>
    <w:uiPriority w:val="99"/>
    <w:unhideWhenUsed/>
    <w:rsid w:val="00D94D5F"/>
    <w:pPr>
      <w:ind w:left="1944"/>
    </w:pPr>
    <w:rPr>
      <w:rFonts w:ascii="Arial" w:hAnsi="Arial" w:cs="Arial"/>
      <w:i/>
      <w:szCs w:val="20"/>
    </w:rPr>
  </w:style>
  <w:style w:type="paragraph" w:customStyle="1" w:styleId="Message">
    <w:name w:val="Message"/>
    <w:link w:val="MessageChar"/>
    <w:rsid w:val="00D94D5F"/>
    <w:pPr>
      <w:ind w:left="1428"/>
    </w:pPr>
    <w:rPr>
      <w:rFonts w:ascii="Century Gothic" w:hAnsi="Century Gothic" w:cstheme="majorBidi"/>
      <w:i/>
      <w:iCs/>
    </w:rPr>
  </w:style>
  <w:style w:type="paragraph" w:customStyle="1" w:styleId="CalloutText">
    <w:name w:val="Callout Text"/>
    <w:basedOn w:val="Normal"/>
    <w:rsid w:val="00D94D5F"/>
    <w:rPr>
      <w:rFonts w:ascii="Arial" w:hAnsi="Arial" w:cs="Arial"/>
      <w:b/>
      <w:bCs/>
      <w:sz w:val="16"/>
      <w:szCs w:val="16"/>
    </w:rPr>
  </w:style>
  <w:style w:type="paragraph" w:customStyle="1" w:styleId="Example">
    <w:name w:val="Example"/>
    <w:basedOn w:val="BodyText"/>
    <w:rsid w:val="00D94D5F"/>
    <w:pPr>
      <w:ind w:left="1800"/>
    </w:pPr>
    <w:rPr>
      <w:sz w:val="18"/>
    </w:rPr>
  </w:style>
  <w:style w:type="paragraph" w:customStyle="1" w:styleId="NoteTable">
    <w:name w:val="Note Table"/>
    <w:basedOn w:val="Normal"/>
    <w:next w:val="BodyTextTable"/>
    <w:rsid w:val="00D94D5F"/>
    <w:pPr>
      <w:spacing w:before="60"/>
      <w:ind w:left="518" w:hanging="518"/>
    </w:pPr>
    <w:rPr>
      <w:rFonts w:ascii="Arial" w:hAnsi="Arial" w:cs="Arial"/>
      <w:i/>
      <w:sz w:val="18"/>
      <w:szCs w:val="20"/>
    </w:rPr>
  </w:style>
  <w:style w:type="character" w:styleId="FollowedHyperlink">
    <w:name w:val="FollowedHyperlink"/>
    <w:basedOn w:val="DefaultParagraphFont"/>
    <w:uiPriority w:val="99"/>
    <w:semiHidden/>
    <w:rsid w:val="00D94D5F"/>
    <w:rPr>
      <w:rFonts w:ascii="Times New Roman" w:hAnsi="Times New Roman"/>
      <w:color w:val="990099"/>
      <w:sz w:val="22"/>
      <w:u w:val="none"/>
      <w:lang w:val="en-US"/>
    </w:rPr>
  </w:style>
  <w:style w:type="paragraph" w:customStyle="1" w:styleId="ExampleTable">
    <w:name w:val="Example Table"/>
    <w:basedOn w:val="Example"/>
    <w:rsid w:val="00D94D5F"/>
    <w:pPr>
      <w:keepNext/>
      <w:keepLines/>
      <w:spacing w:before="40" w:after="40"/>
      <w:ind w:left="216"/>
    </w:pPr>
    <w:rPr>
      <w:iCs/>
      <w:sz w:val="16"/>
    </w:rPr>
  </w:style>
  <w:style w:type="paragraph" w:customStyle="1" w:styleId="Num2">
    <w:name w:val="Num2"/>
    <w:basedOn w:val="BodyText"/>
    <w:rsid w:val="00D94D5F"/>
    <w:pPr>
      <w:numPr>
        <w:ilvl w:val="1"/>
        <w:numId w:val="24"/>
      </w:numPr>
    </w:pPr>
  </w:style>
  <w:style w:type="paragraph" w:customStyle="1" w:styleId="AppendixHeading2">
    <w:name w:val="Appendix Heading 2"/>
    <w:next w:val="BodyText"/>
    <w:rsid w:val="007B2C47"/>
    <w:pPr>
      <w:keepNext/>
      <w:keepLines/>
      <w:numPr>
        <w:ilvl w:val="1"/>
        <w:numId w:val="6"/>
      </w:numPr>
      <w:spacing w:before="360" w:after="120"/>
      <w:outlineLvl w:val="1"/>
    </w:pPr>
    <w:rPr>
      <w:rFonts w:ascii="Century Gothic" w:hAnsi="Century Gothic" w:cs="Arial"/>
      <w:color w:val="302E45"/>
      <w:kern w:val="32"/>
      <w:sz w:val="36"/>
      <w:szCs w:val="36"/>
    </w:rPr>
  </w:style>
  <w:style w:type="paragraph" w:customStyle="1" w:styleId="AppendixHeading3">
    <w:name w:val="Appendix Heading 3"/>
    <w:basedOn w:val="AppendixHeading2"/>
    <w:next w:val="BodyText"/>
    <w:rsid w:val="00B934A1"/>
    <w:pPr>
      <w:numPr>
        <w:ilvl w:val="2"/>
      </w:numPr>
      <w:spacing w:before="240"/>
      <w:outlineLvl w:val="2"/>
    </w:pPr>
    <w:rPr>
      <w:sz w:val="28"/>
      <w:szCs w:val="28"/>
    </w:rPr>
  </w:style>
  <w:style w:type="paragraph" w:customStyle="1" w:styleId="AppendixHeading4">
    <w:name w:val="Appendix Heading 4"/>
    <w:basedOn w:val="AppendixHeading3"/>
    <w:next w:val="BodyText"/>
    <w:rsid w:val="00B934A1"/>
    <w:pPr>
      <w:numPr>
        <w:ilvl w:val="3"/>
      </w:numPr>
      <w:outlineLvl w:val="3"/>
    </w:pPr>
    <w:rPr>
      <w:sz w:val="22"/>
      <w:szCs w:val="22"/>
    </w:rPr>
  </w:style>
  <w:style w:type="paragraph" w:customStyle="1" w:styleId="SidebarText">
    <w:name w:val="Sidebar Text"/>
    <w:basedOn w:val="Normal"/>
    <w:rsid w:val="00D94D5F"/>
    <w:rPr>
      <w:rFonts w:ascii="Arial" w:hAnsi="Arial" w:cs="Arial"/>
      <w:color w:val="FFFFFF"/>
      <w:sz w:val="22"/>
    </w:rPr>
  </w:style>
  <w:style w:type="paragraph" w:styleId="Index4">
    <w:name w:val="index 4"/>
    <w:basedOn w:val="Normal"/>
    <w:next w:val="Normal"/>
    <w:autoRedefine/>
    <w:uiPriority w:val="99"/>
    <w:semiHidden/>
    <w:rsid w:val="00D94D5F"/>
    <w:pPr>
      <w:ind w:left="960" w:hanging="240"/>
    </w:pPr>
    <w:rPr>
      <w:szCs w:val="21"/>
    </w:rPr>
  </w:style>
  <w:style w:type="paragraph" w:customStyle="1" w:styleId="MessageTable">
    <w:name w:val="Message Table"/>
    <w:basedOn w:val="Message"/>
    <w:link w:val="MessageTableChar"/>
    <w:rsid w:val="00D94D5F"/>
    <w:pPr>
      <w:spacing w:before="40" w:after="40"/>
      <w:ind w:left="0"/>
    </w:pPr>
    <w:rPr>
      <w:sz w:val="18"/>
    </w:rPr>
  </w:style>
  <w:style w:type="paragraph" w:customStyle="1" w:styleId="ToDoTable">
    <w:name w:val="ToDo Table"/>
    <w:basedOn w:val="ToDo"/>
    <w:next w:val="BodyTextTable"/>
    <w:rsid w:val="00D94D5F"/>
    <w:pPr>
      <w:spacing w:before="60"/>
      <w:ind w:left="0"/>
    </w:pPr>
    <w:rPr>
      <w:sz w:val="18"/>
      <w:szCs w:val="20"/>
    </w:rPr>
  </w:style>
  <w:style w:type="paragraph" w:customStyle="1" w:styleId="InternalHeadingTable">
    <w:name w:val="Internal Heading Table"/>
    <w:basedOn w:val="InternalHeading"/>
    <w:next w:val="BodyTextTable"/>
    <w:rsid w:val="00D94D5F"/>
    <w:pPr>
      <w:spacing w:before="60"/>
      <w:ind w:left="0"/>
    </w:pPr>
    <w:rPr>
      <w:sz w:val="18"/>
      <w:szCs w:val="20"/>
    </w:rPr>
  </w:style>
  <w:style w:type="paragraph" w:styleId="Index5">
    <w:name w:val="index 5"/>
    <w:basedOn w:val="Normal"/>
    <w:next w:val="Normal"/>
    <w:autoRedefine/>
    <w:uiPriority w:val="99"/>
    <w:semiHidden/>
    <w:rsid w:val="00D94D5F"/>
    <w:pPr>
      <w:ind w:left="1200" w:hanging="240"/>
    </w:pPr>
  </w:style>
  <w:style w:type="paragraph" w:styleId="Index6">
    <w:name w:val="index 6"/>
    <w:basedOn w:val="Normal"/>
    <w:next w:val="Normal"/>
    <w:autoRedefine/>
    <w:uiPriority w:val="99"/>
    <w:semiHidden/>
    <w:rsid w:val="00D94D5F"/>
    <w:pPr>
      <w:ind w:hanging="240"/>
    </w:pPr>
  </w:style>
  <w:style w:type="paragraph" w:customStyle="1" w:styleId="BookIntroHeading1">
    <w:name w:val="BookIntroHeading1"/>
    <w:basedOn w:val="Heading1"/>
    <w:next w:val="BodyText"/>
    <w:uiPriority w:val="99"/>
    <w:unhideWhenUsed/>
    <w:rsid w:val="00D94D5F"/>
    <w:pPr>
      <w:numPr>
        <w:numId w:val="0"/>
      </w:numPr>
    </w:pPr>
  </w:style>
  <w:style w:type="paragraph" w:customStyle="1" w:styleId="BookIntroHeading2">
    <w:name w:val="BookIntroHeading2"/>
    <w:basedOn w:val="Heading2"/>
    <w:next w:val="BodyText"/>
    <w:uiPriority w:val="99"/>
    <w:unhideWhenUsed/>
    <w:rsid w:val="00D94D5F"/>
    <w:pPr>
      <w:numPr>
        <w:ilvl w:val="0"/>
        <w:numId w:val="0"/>
      </w:numPr>
    </w:pPr>
  </w:style>
  <w:style w:type="paragraph" w:customStyle="1" w:styleId="BookIntroHeading3">
    <w:name w:val="BookIntroHeading3"/>
    <w:basedOn w:val="Heading3"/>
    <w:next w:val="BodyText"/>
    <w:autoRedefine/>
    <w:uiPriority w:val="99"/>
    <w:unhideWhenUsed/>
    <w:rsid w:val="00D94D5F"/>
    <w:pPr>
      <w:numPr>
        <w:ilvl w:val="0"/>
        <w:numId w:val="0"/>
      </w:numPr>
    </w:pPr>
  </w:style>
  <w:style w:type="paragraph" w:styleId="IndexHeading">
    <w:name w:val="index heading"/>
    <w:next w:val="Index1"/>
    <w:uiPriority w:val="99"/>
    <w:semiHidden/>
    <w:rsid w:val="00D94D5F"/>
    <w:pPr>
      <w:keepNext/>
      <w:keepLines/>
      <w:spacing w:before="240" w:after="40"/>
    </w:pPr>
    <w:rPr>
      <w:rFonts w:ascii="Arial Bold" w:hAnsi="Arial Bold" w:cs="Arial"/>
      <w:b/>
      <w:bCs/>
      <w:color w:val="808084"/>
      <w:sz w:val="24"/>
      <w:szCs w:val="24"/>
    </w:rPr>
  </w:style>
  <w:style w:type="paragraph" w:customStyle="1" w:styleId="ToDo">
    <w:name w:val="ToDo"/>
    <w:basedOn w:val="BodyText"/>
    <w:next w:val="BodyText"/>
    <w:rsid w:val="00D94D5F"/>
    <w:pPr>
      <w:keepNext/>
      <w:keepLines/>
    </w:pPr>
    <w:rPr>
      <w:b/>
      <w:bCs/>
    </w:rPr>
  </w:style>
  <w:style w:type="paragraph" w:styleId="Index2">
    <w:name w:val="index 2"/>
    <w:basedOn w:val="Index1"/>
    <w:autoRedefine/>
    <w:uiPriority w:val="99"/>
    <w:semiHidden/>
    <w:rsid w:val="00D94D5F"/>
    <w:pPr>
      <w:ind w:left="432"/>
    </w:pPr>
  </w:style>
  <w:style w:type="paragraph" w:styleId="Index3">
    <w:name w:val="index 3"/>
    <w:basedOn w:val="Index2"/>
    <w:autoRedefine/>
    <w:uiPriority w:val="99"/>
    <w:semiHidden/>
    <w:rsid w:val="00D94D5F"/>
    <w:pPr>
      <w:ind w:left="720"/>
    </w:pPr>
  </w:style>
  <w:style w:type="paragraph" w:styleId="MacroText">
    <w:name w:val="macro"/>
    <w:uiPriority w:val="99"/>
    <w:semiHidden/>
    <w:rsid w:val="00D94D5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PartTitle">
    <w:name w:val="Part Title"/>
    <w:basedOn w:val="Heading1"/>
    <w:next w:val="BodyText"/>
    <w:rsid w:val="00D94D5F"/>
    <w:pPr>
      <w:numPr>
        <w:numId w:val="9"/>
      </w:numPr>
      <w:spacing w:before="740" w:after="440"/>
    </w:pPr>
    <w:rPr>
      <w:sz w:val="48"/>
      <w:szCs w:val="48"/>
    </w:rPr>
  </w:style>
  <w:style w:type="paragraph" w:customStyle="1" w:styleId="AppendixHeading5">
    <w:name w:val="Appendix Heading 5"/>
    <w:basedOn w:val="AppendixHeading4"/>
    <w:next w:val="BodyText"/>
    <w:rsid w:val="00B934A1"/>
    <w:pPr>
      <w:numPr>
        <w:ilvl w:val="4"/>
      </w:numPr>
      <w:outlineLvl w:val="4"/>
    </w:pPr>
    <w:rPr>
      <w:sz w:val="20"/>
      <w:szCs w:val="20"/>
    </w:rPr>
  </w:style>
  <w:style w:type="paragraph" w:customStyle="1" w:styleId="AppendixHeading6">
    <w:name w:val="Appendix Heading 6"/>
    <w:basedOn w:val="AppendixHeading5"/>
    <w:next w:val="BodyText"/>
    <w:rsid w:val="00B934A1"/>
    <w:pPr>
      <w:numPr>
        <w:ilvl w:val="5"/>
      </w:numPr>
      <w:outlineLvl w:val="5"/>
    </w:pPr>
    <w:rPr>
      <w:sz w:val="18"/>
      <w:szCs w:val="18"/>
    </w:rPr>
  </w:style>
  <w:style w:type="paragraph" w:customStyle="1" w:styleId="AppendixHeading7">
    <w:name w:val="Appendix Heading 7"/>
    <w:basedOn w:val="AppendixHeading6"/>
    <w:next w:val="BodyText"/>
    <w:rsid w:val="00B934A1"/>
    <w:pPr>
      <w:numPr>
        <w:ilvl w:val="6"/>
      </w:numPr>
      <w:tabs>
        <w:tab w:val="left" w:pos="1361"/>
      </w:tabs>
      <w:outlineLvl w:val="6"/>
    </w:pPr>
  </w:style>
  <w:style w:type="paragraph" w:customStyle="1" w:styleId="AppendixHeading8">
    <w:name w:val="Appendix Heading 8"/>
    <w:basedOn w:val="AppendixHeading7"/>
    <w:next w:val="BodyText"/>
    <w:rsid w:val="00B934A1"/>
    <w:pPr>
      <w:numPr>
        <w:ilvl w:val="7"/>
      </w:numPr>
      <w:outlineLvl w:val="7"/>
    </w:pPr>
  </w:style>
  <w:style w:type="paragraph" w:customStyle="1" w:styleId="AppendixHeading9">
    <w:name w:val="Appendix Heading 9"/>
    <w:basedOn w:val="AppendixHeading8"/>
    <w:next w:val="BodyText"/>
    <w:rsid w:val="00B934A1"/>
    <w:pPr>
      <w:numPr>
        <w:ilvl w:val="8"/>
      </w:numPr>
      <w:outlineLvl w:val="8"/>
    </w:pPr>
  </w:style>
  <w:style w:type="character" w:customStyle="1" w:styleId="BodyTextChar">
    <w:name w:val="Body Text Char"/>
    <w:basedOn w:val="DefaultParagraphFont"/>
    <w:link w:val="BodyText"/>
    <w:rsid w:val="00D94D5F"/>
    <w:rPr>
      <w:rFonts w:ascii="Century Gothic" w:hAnsi="Century Gothic"/>
      <w:sz w:val="20"/>
      <w:lang w:val="en-US"/>
    </w:rPr>
  </w:style>
  <w:style w:type="paragraph" w:styleId="Index7">
    <w:name w:val="index 7"/>
    <w:basedOn w:val="Normal"/>
    <w:next w:val="Normal"/>
    <w:autoRedefine/>
    <w:uiPriority w:val="99"/>
    <w:semiHidden/>
    <w:rsid w:val="00D94D5F"/>
    <w:pPr>
      <w:ind w:left="1680" w:hanging="240"/>
    </w:pPr>
  </w:style>
  <w:style w:type="paragraph" w:styleId="Index8">
    <w:name w:val="index 8"/>
    <w:basedOn w:val="Normal"/>
    <w:next w:val="Normal"/>
    <w:autoRedefine/>
    <w:uiPriority w:val="99"/>
    <w:semiHidden/>
    <w:rsid w:val="00D94D5F"/>
    <w:pPr>
      <w:ind w:left="1920" w:hanging="240"/>
    </w:pPr>
  </w:style>
  <w:style w:type="paragraph" w:styleId="Index9">
    <w:name w:val="index 9"/>
    <w:basedOn w:val="Normal"/>
    <w:next w:val="Normal"/>
    <w:autoRedefine/>
    <w:uiPriority w:val="99"/>
    <w:semiHidden/>
    <w:rsid w:val="00D94D5F"/>
    <w:pPr>
      <w:ind w:left="2160" w:hanging="240"/>
    </w:pPr>
  </w:style>
  <w:style w:type="paragraph" w:styleId="NormalIndent">
    <w:name w:val="Normal Indent"/>
    <w:basedOn w:val="Normal"/>
    <w:uiPriority w:val="99"/>
    <w:semiHidden/>
    <w:rsid w:val="00D94D5F"/>
    <w:pPr>
      <w:ind w:left="720"/>
    </w:pPr>
  </w:style>
  <w:style w:type="paragraph" w:styleId="FootnoteText">
    <w:name w:val="footnote text"/>
    <w:basedOn w:val="Normal"/>
    <w:link w:val="FootnoteTextChar"/>
    <w:uiPriority w:val="99"/>
    <w:semiHidden/>
    <w:rsid w:val="00D94D5F"/>
    <w:rPr>
      <w:szCs w:val="20"/>
    </w:rPr>
  </w:style>
  <w:style w:type="character" w:customStyle="1" w:styleId="FootnoteTextChar">
    <w:name w:val="Footnote Text Char"/>
    <w:basedOn w:val="DefaultParagraphFont"/>
    <w:link w:val="FootnoteText"/>
    <w:uiPriority w:val="99"/>
    <w:semiHidden/>
    <w:rsid w:val="00D94D5F"/>
    <w:rPr>
      <w:rFonts w:ascii="Century Gothic" w:hAnsi="Century Gothic"/>
      <w:sz w:val="20"/>
      <w:szCs w:val="20"/>
      <w:lang w:val="en-US"/>
    </w:rPr>
  </w:style>
  <w:style w:type="paragraph" w:styleId="CommentText">
    <w:name w:val="annotation text"/>
    <w:basedOn w:val="Normal"/>
    <w:link w:val="CommentTextChar"/>
    <w:uiPriority w:val="99"/>
    <w:semiHidden/>
    <w:rsid w:val="00D94D5F"/>
    <w:rPr>
      <w:szCs w:val="20"/>
    </w:rPr>
  </w:style>
  <w:style w:type="character" w:customStyle="1" w:styleId="CommentTextChar">
    <w:name w:val="Comment Text Char"/>
    <w:basedOn w:val="DefaultParagraphFont"/>
    <w:link w:val="CommentText"/>
    <w:uiPriority w:val="99"/>
    <w:semiHidden/>
    <w:rsid w:val="00D94D5F"/>
    <w:rPr>
      <w:rFonts w:ascii="Century Gothic" w:hAnsi="Century Gothic"/>
      <w:sz w:val="20"/>
      <w:szCs w:val="20"/>
      <w:lang w:val="en-US"/>
    </w:rPr>
  </w:style>
  <w:style w:type="paragraph" w:styleId="TableofFigures">
    <w:name w:val="table of figures"/>
    <w:basedOn w:val="Normal"/>
    <w:next w:val="Normal"/>
    <w:rsid w:val="00D94D5F"/>
  </w:style>
  <w:style w:type="paragraph" w:customStyle="1" w:styleId="Num3">
    <w:name w:val="Num3"/>
    <w:basedOn w:val="Num2"/>
    <w:uiPriority w:val="99"/>
    <w:rsid w:val="00D94D5F"/>
    <w:pPr>
      <w:numPr>
        <w:ilvl w:val="2"/>
      </w:numPr>
    </w:pPr>
  </w:style>
  <w:style w:type="paragraph" w:customStyle="1" w:styleId="Num4">
    <w:name w:val="Num4"/>
    <w:basedOn w:val="Num2"/>
    <w:uiPriority w:val="99"/>
    <w:rsid w:val="00D94D5F"/>
    <w:pPr>
      <w:numPr>
        <w:ilvl w:val="3"/>
      </w:numPr>
    </w:pPr>
  </w:style>
  <w:style w:type="character" w:styleId="FootnoteReference">
    <w:name w:val="footnote reference"/>
    <w:basedOn w:val="DefaultParagraphFont"/>
    <w:uiPriority w:val="99"/>
    <w:semiHidden/>
    <w:rsid w:val="00D94D5F"/>
    <w:rPr>
      <w:vertAlign w:val="superscript"/>
      <w:lang w:val="en-US"/>
    </w:rPr>
  </w:style>
  <w:style w:type="character" w:styleId="CommentReference">
    <w:name w:val="annotation reference"/>
    <w:basedOn w:val="DefaultParagraphFont"/>
    <w:uiPriority w:val="99"/>
    <w:semiHidden/>
    <w:rsid w:val="00D94D5F"/>
    <w:rPr>
      <w:sz w:val="16"/>
      <w:szCs w:val="16"/>
      <w:lang w:val="en-US"/>
    </w:rPr>
  </w:style>
  <w:style w:type="character" w:styleId="EndnoteReference">
    <w:name w:val="endnote reference"/>
    <w:basedOn w:val="DefaultParagraphFont"/>
    <w:uiPriority w:val="99"/>
    <w:semiHidden/>
    <w:rsid w:val="00D94D5F"/>
    <w:rPr>
      <w:vertAlign w:val="superscript"/>
      <w:lang w:val="en-US"/>
    </w:rPr>
  </w:style>
  <w:style w:type="paragraph" w:styleId="EndnoteText">
    <w:name w:val="endnote text"/>
    <w:basedOn w:val="Normal"/>
    <w:link w:val="EndnoteTextChar"/>
    <w:uiPriority w:val="99"/>
    <w:semiHidden/>
    <w:rsid w:val="00D94D5F"/>
    <w:rPr>
      <w:szCs w:val="20"/>
    </w:rPr>
  </w:style>
  <w:style w:type="character" w:customStyle="1" w:styleId="EndnoteTextChar">
    <w:name w:val="Endnote Text Char"/>
    <w:basedOn w:val="DefaultParagraphFont"/>
    <w:link w:val="EndnoteText"/>
    <w:uiPriority w:val="99"/>
    <w:semiHidden/>
    <w:rsid w:val="00D94D5F"/>
    <w:rPr>
      <w:rFonts w:ascii="Century Gothic" w:hAnsi="Century Gothic"/>
      <w:sz w:val="20"/>
      <w:szCs w:val="20"/>
      <w:lang w:val="en-US"/>
    </w:rPr>
  </w:style>
  <w:style w:type="paragraph" w:styleId="TableofAuthorities">
    <w:name w:val="table of authorities"/>
    <w:basedOn w:val="Normal"/>
    <w:next w:val="Normal"/>
    <w:uiPriority w:val="99"/>
    <w:rsid w:val="00D94D5F"/>
    <w:pPr>
      <w:ind w:left="240" w:hanging="240"/>
    </w:pPr>
  </w:style>
  <w:style w:type="paragraph" w:styleId="TOAHeading">
    <w:name w:val="toa heading"/>
    <w:basedOn w:val="Normal"/>
    <w:next w:val="Normal"/>
    <w:uiPriority w:val="99"/>
    <w:semiHidden/>
    <w:rsid w:val="00D94D5F"/>
    <w:rPr>
      <w:rFonts w:asciiTheme="majorHAnsi" w:eastAsiaTheme="majorEastAsia" w:hAnsiTheme="majorHAnsi" w:cstheme="majorBidi"/>
      <w:b/>
      <w:bCs/>
    </w:rPr>
  </w:style>
  <w:style w:type="paragraph" w:styleId="List">
    <w:name w:val="List"/>
    <w:basedOn w:val="Normal"/>
    <w:semiHidden/>
    <w:rsid w:val="00D94D5F"/>
    <w:pPr>
      <w:ind w:left="360" w:hanging="360"/>
      <w:contextualSpacing/>
    </w:pPr>
  </w:style>
  <w:style w:type="paragraph" w:styleId="List2">
    <w:name w:val="List 2"/>
    <w:basedOn w:val="Normal"/>
    <w:semiHidden/>
    <w:rsid w:val="00D94D5F"/>
    <w:pPr>
      <w:ind w:left="720" w:hanging="360"/>
      <w:contextualSpacing/>
    </w:pPr>
  </w:style>
  <w:style w:type="paragraph" w:styleId="List3">
    <w:name w:val="List 3"/>
    <w:basedOn w:val="Normal"/>
    <w:semiHidden/>
    <w:rsid w:val="00D94D5F"/>
    <w:pPr>
      <w:ind w:left="1080" w:hanging="360"/>
      <w:contextualSpacing/>
    </w:pPr>
  </w:style>
  <w:style w:type="paragraph" w:styleId="List4">
    <w:name w:val="List 4"/>
    <w:basedOn w:val="Normal"/>
    <w:semiHidden/>
    <w:rsid w:val="00D94D5F"/>
    <w:pPr>
      <w:ind w:hanging="360"/>
      <w:contextualSpacing/>
    </w:pPr>
  </w:style>
  <w:style w:type="paragraph" w:styleId="List5">
    <w:name w:val="List 5"/>
    <w:basedOn w:val="Normal"/>
    <w:semiHidden/>
    <w:rsid w:val="00D94D5F"/>
    <w:pPr>
      <w:ind w:left="1800" w:hanging="360"/>
      <w:contextualSpacing/>
    </w:pPr>
  </w:style>
  <w:style w:type="paragraph" w:styleId="Title">
    <w:name w:val="Title"/>
    <w:basedOn w:val="Normal"/>
    <w:next w:val="Normal"/>
    <w:link w:val="TitleChar"/>
    <w:uiPriority w:val="99"/>
    <w:unhideWhenUsed/>
    <w:qFormat/>
    <w:rsid w:val="00D94D5F"/>
    <w:pPr>
      <w:pBdr>
        <w:bottom w:val="single" w:sz="8" w:space="4" w:color="FDB515" w:themeColor="accent1"/>
      </w:pBdr>
      <w:spacing w:after="300"/>
      <w:contextualSpacing/>
    </w:pPr>
    <w:rPr>
      <w:rFonts w:asciiTheme="majorHAnsi" w:eastAsiaTheme="majorEastAsia" w:hAnsiTheme="majorHAnsi" w:cstheme="majorBidi"/>
      <w:color w:val="232233" w:themeColor="text2" w:themeShade="BF"/>
      <w:spacing w:val="5"/>
      <w:kern w:val="28"/>
      <w:sz w:val="52"/>
      <w:szCs w:val="52"/>
    </w:rPr>
  </w:style>
  <w:style w:type="character" w:customStyle="1" w:styleId="TitleChar">
    <w:name w:val="Title Char"/>
    <w:basedOn w:val="DefaultParagraphFont"/>
    <w:link w:val="Title"/>
    <w:uiPriority w:val="99"/>
    <w:rsid w:val="00D94D5F"/>
    <w:rPr>
      <w:rFonts w:asciiTheme="majorHAnsi" w:eastAsiaTheme="majorEastAsia" w:hAnsiTheme="majorHAnsi" w:cstheme="majorBidi"/>
      <w:color w:val="232233" w:themeColor="text2" w:themeShade="BF"/>
      <w:spacing w:val="5"/>
      <w:kern w:val="28"/>
      <w:sz w:val="52"/>
      <w:szCs w:val="52"/>
      <w:lang w:val="en-US"/>
    </w:rPr>
  </w:style>
  <w:style w:type="paragraph" w:styleId="MessageHeader">
    <w:name w:val="Message Header"/>
    <w:basedOn w:val="Normal"/>
    <w:link w:val="MessageHeaderChar"/>
    <w:rsid w:val="00D94D5F"/>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D94D5F"/>
    <w:rPr>
      <w:rFonts w:asciiTheme="majorHAnsi" w:eastAsiaTheme="majorEastAsia" w:hAnsiTheme="majorHAnsi" w:cstheme="majorBidi"/>
      <w:sz w:val="20"/>
      <w:shd w:val="pct20" w:color="auto" w:fill="auto"/>
      <w:lang w:val="en-US"/>
    </w:rPr>
  </w:style>
  <w:style w:type="paragraph" w:styleId="Subtitle">
    <w:name w:val="Subtitle"/>
    <w:basedOn w:val="Normal"/>
    <w:next w:val="Normal"/>
    <w:link w:val="SubtitleChar"/>
    <w:qFormat/>
    <w:rsid w:val="00D94D5F"/>
    <w:pPr>
      <w:numPr>
        <w:ilvl w:val="1"/>
      </w:numPr>
      <w:ind w:left="1440"/>
    </w:pPr>
    <w:rPr>
      <w:rFonts w:asciiTheme="majorHAnsi" w:eastAsiaTheme="majorEastAsia" w:hAnsiTheme="majorHAnsi" w:cstheme="majorBidi"/>
      <w:i/>
      <w:iCs/>
      <w:color w:val="FDB515" w:themeColor="accent1"/>
      <w:spacing w:val="15"/>
    </w:rPr>
  </w:style>
  <w:style w:type="character" w:customStyle="1" w:styleId="SubtitleChar">
    <w:name w:val="Subtitle Char"/>
    <w:basedOn w:val="DefaultParagraphFont"/>
    <w:link w:val="Subtitle"/>
    <w:rsid w:val="00D94D5F"/>
    <w:rPr>
      <w:rFonts w:asciiTheme="majorHAnsi" w:eastAsiaTheme="majorEastAsia" w:hAnsiTheme="majorHAnsi" w:cstheme="majorBidi"/>
      <w:i/>
      <w:iCs/>
      <w:color w:val="FDB515" w:themeColor="accent1"/>
      <w:spacing w:val="15"/>
      <w:sz w:val="20"/>
      <w:lang w:val="en-US"/>
    </w:rPr>
  </w:style>
  <w:style w:type="paragraph" w:styleId="Date">
    <w:name w:val="Date"/>
    <w:basedOn w:val="Normal"/>
    <w:next w:val="Normal"/>
    <w:link w:val="DateChar"/>
    <w:uiPriority w:val="99"/>
    <w:unhideWhenUsed/>
    <w:rsid w:val="00D94D5F"/>
  </w:style>
  <w:style w:type="character" w:customStyle="1" w:styleId="DateChar">
    <w:name w:val="Date Char"/>
    <w:basedOn w:val="DefaultParagraphFont"/>
    <w:link w:val="Date"/>
    <w:uiPriority w:val="99"/>
    <w:rsid w:val="00D94D5F"/>
    <w:rPr>
      <w:rFonts w:ascii="Century Gothic" w:hAnsi="Century Gothic"/>
      <w:sz w:val="20"/>
      <w:lang w:val="en-US"/>
    </w:rPr>
  </w:style>
  <w:style w:type="paragraph" w:styleId="NoteHeading">
    <w:name w:val="Note Heading"/>
    <w:basedOn w:val="Normal"/>
    <w:next w:val="Normal"/>
    <w:link w:val="NoteHeadingChar"/>
    <w:uiPriority w:val="99"/>
    <w:unhideWhenUsed/>
    <w:rsid w:val="00D94D5F"/>
  </w:style>
  <w:style w:type="character" w:customStyle="1" w:styleId="NoteHeadingChar">
    <w:name w:val="Note Heading Char"/>
    <w:basedOn w:val="DefaultParagraphFont"/>
    <w:link w:val="NoteHeading"/>
    <w:uiPriority w:val="99"/>
    <w:rsid w:val="00D94D5F"/>
    <w:rPr>
      <w:rFonts w:ascii="Century Gothic" w:hAnsi="Century Gothic"/>
      <w:sz w:val="20"/>
      <w:lang w:val="en-US"/>
    </w:rPr>
  </w:style>
  <w:style w:type="paragraph" w:styleId="BodyText2">
    <w:name w:val="Body Text 2"/>
    <w:basedOn w:val="Normal"/>
    <w:link w:val="BodyText2Char"/>
    <w:rsid w:val="00D94D5F"/>
    <w:pPr>
      <w:spacing w:line="480" w:lineRule="auto"/>
    </w:pPr>
  </w:style>
  <w:style w:type="character" w:customStyle="1" w:styleId="BodyText2Char">
    <w:name w:val="Body Text 2 Char"/>
    <w:basedOn w:val="DefaultParagraphFont"/>
    <w:link w:val="BodyText2"/>
    <w:rsid w:val="00D94D5F"/>
    <w:rPr>
      <w:rFonts w:ascii="Century Gothic" w:hAnsi="Century Gothic"/>
      <w:sz w:val="20"/>
      <w:lang w:val="en-US"/>
    </w:rPr>
  </w:style>
  <w:style w:type="paragraph" w:styleId="BodyText3">
    <w:name w:val="Body Text 3"/>
    <w:basedOn w:val="Normal"/>
    <w:link w:val="BodyText3Char"/>
    <w:rsid w:val="00D94D5F"/>
    <w:rPr>
      <w:sz w:val="16"/>
      <w:szCs w:val="16"/>
    </w:rPr>
  </w:style>
  <w:style w:type="character" w:customStyle="1" w:styleId="BodyText3Char">
    <w:name w:val="Body Text 3 Char"/>
    <w:basedOn w:val="DefaultParagraphFont"/>
    <w:link w:val="BodyText3"/>
    <w:rsid w:val="00D94D5F"/>
    <w:rPr>
      <w:rFonts w:ascii="Century Gothic" w:hAnsi="Century Gothic"/>
      <w:sz w:val="16"/>
      <w:szCs w:val="16"/>
      <w:lang w:val="en-US"/>
    </w:rPr>
  </w:style>
  <w:style w:type="character" w:styleId="Strong">
    <w:name w:val="Strong"/>
    <w:basedOn w:val="DefaultParagraphFont"/>
    <w:uiPriority w:val="99"/>
    <w:semiHidden/>
    <w:qFormat/>
    <w:rsid w:val="00D94D5F"/>
    <w:rPr>
      <w:b/>
      <w:bCs/>
      <w:lang w:val="en-US"/>
    </w:rPr>
  </w:style>
  <w:style w:type="character" w:styleId="Emphasis">
    <w:name w:val="Emphasis"/>
    <w:basedOn w:val="DefaultParagraphFont"/>
    <w:qFormat/>
    <w:rsid w:val="00D94D5F"/>
    <w:rPr>
      <w:i/>
      <w:iCs/>
      <w:lang w:val="en-US"/>
    </w:rPr>
  </w:style>
  <w:style w:type="paragraph" w:styleId="CommentSubject">
    <w:name w:val="annotation subject"/>
    <w:basedOn w:val="CommentText"/>
    <w:next w:val="CommentText"/>
    <w:link w:val="CommentSubjectChar"/>
    <w:uiPriority w:val="99"/>
    <w:semiHidden/>
    <w:rsid w:val="00D94D5F"/>
    <w:rPr>
      <w:b/>
      <w:bCs/>
    </w:rPr>
  </w:style>
  <w:style w:type="character" w:customStyle="1" w:styleId="CommentSubjectChar">
    <w:name w:val="Comment Subject Char"/>
    <w:basedOn w:val="CommentTextChar"/>
    <w:link w:val="CommentSubject"/>
    <w:uiPriority w:val="99"/>
    <w:semiHidden/>
    <w:rsid w:val="00D94D5F"/>
    <w:rPr>
      <w:rFonts w:ascii="Century Gothic" w:hAnsi="Century Gothic"/>
      <w:b/>
      <w:bCs/>
      <w:sz w:val="20"/>
      <w:szCs w:val="20"/>
      <w:lang w:val="en-US"/>
    </w:rPr>
  </w:style>
  <w:style w:type="paragraph" w:customStyle="1" w:styleId="TabNum2">
    <w:name w:val="TabNum2"/>
    <w:basedOn w:val="TabNum1"/>
    <w:uiPriority w:val="99"/>
    <w:rsid w:val="00D94D5F"/>
    <w:pPr>
      <w:numPr>
        <w:ilvl w:val="1"/>
      </w:numPr>
    </w:pPr>
  </w:style>
  <w:style w:type="paragraph" w:customStyle="1" w:styleId="TabNum3">
    <w:name w:val="TabNum3"/>
    <w:basedOn w:val="BodyTextTable"/>
    <w:uiPriority w:val="99"/>
    <w:rsid w:val="00D94D5F"/>
    <w:pPr>
      <w:numPr>
        <w:ilvl w:val="2"/>
        <w:numId w:val="14"/>
      </w:numPr>
    </w:pPr>
  </w:style>
  <w:style w:type="paragraph" w:customStyle="1" w:styleId="TabNum4">
    <w:name w:val="TabNum4"/>
    <w:basedOn w:val="BodyTextTable"/>
    <w:uiPriority w:val="99"/>
    <w:rsid w:val="00D94D5F"/>
    <w:pPr>
      <w:numPr>
        <w:ilvl w:val="3"/>
        <w:numId w:val="14"/>
      </w:numPr>
    </w:pPr>
  </w:style>
  <w:style w:type="paragraph" w:styleId="PlainText">
    <w:name w:val="Plain Text"/>
    <w:basedOn w:val="Normal"/>
    <w:link w:val="PlainTextChar"/>
    <w:uiPriority w:val="99"/>
    <w:locked/>
    <w:rsid w:val="00D94D5F"/>
    <w:pPr>
      <w:spacing w:before="0" w:after="0"/>
    </w:pPr>
    <w:rPr>
      <w:rFonts w:ascii="Consolas" w:hAnsi="Consolas" w:cs="Consolas"/>
      <w:sz w:val="21"/>
      <w:szCs w:val="21"/>
    </w:rPr>
  </w:style>
  <w:style w:type="character" w:customStyle="1" w:styleId="PlainTextChar">
    <w:name w:val="Plain Text Char"/>
    <w:basedOn w:val="DefaultParagraphFont"/>
    <w:link w:val="PlainText"/>
    <w:uiPriority w:val="99"/>
    <w:rsid w:val="00D94D5F"/>
    <w:rPr>
      <w:rFonts w:ascii="Consolas" w:hAnsi="Consolas" w:cs="Consolas"/>
      <w:sz w:val="21"/>
      <w:szCs w:val="21"/>
      <w:lang w:val="en-US"/>
    </w:rPr>
  </w:style>
  <w:style w:type="character" w:styleId="PlaceholderText">
    <w:name w:val="Placeholder Text"/>
    <w:basedOn w:val="DefaultParagraphFont"/>
    <w:uiPriority w:val="99"/>
    <w:semiHidden/>
    <w:rsid w:val="00D94D5F"/>
    <w:rPr>
      <w:color w:val="808080"/>
      <w:lang w:val="en-US"/>
    </w:rPr>
  </w:style>
  <w:style w:type="paragraph" w:styleId="NoSpacing">
    <w:name w:val="No Spacing"/>
    <w:uiPriority w:val="1"/>
    <w:qFormat/>
    <w:rsid w:val="00D94D5F"/>
    <w:rPr>
      <w:sz w:val="24"/>
      <w:szCs w:val="24"/>
    </w:rPr>
  </w:style>
  <w:style w:type="paragraph" w:styleId="ListParagraph">
    <w:name w:val="List Paragraph"/>
    <w:basedOn w:val="Normal"/>
    <w:link w:val="ListParagraphChar"/>
    <w:uiPriority w:val="34"/>
    <w:qFormat/>
    <w:rsid w:val="00D94D5F"/>
    <w:pPr>
      <w:ind w:left="720"/>
      <w:contextualSpacing/>
    </w:pPr>
  </w:style>
  <w:style w:type="paragraph" w:styleId="Quote">
    <w:name w:val="Quote"/>
    <w:basedOn w:val="Normal"/>
    <w:next w:val="Normal"/>
    <w:link w:val="QuoteChar"/>
    <w:uiPriority w:val="29"/>
    <w:qFormat/>
    <w:locked/>
    <w:rsid w:val="00D94D5F"/>
    <w:rPr>
      <w:i/>
      <w:iCs/>
      <w:color w:val="000000" w:themeColor="text1"/>
    </w:rPr>
  </w:style>
  <w:style w:type="character" w:customStyle="1" w:styleId="QuoteChar">
    <w:name w:val="Quote Char"/>
    <w:basedOn w:val="DefaultParagraphFont"/>
    <w:link w:val="Quote"/>
    <w:uiPriority w:val="29"/>
    <w:rsid w:val="00D94D5F"/>
    <w:rPr>
      <w:rFonts w:ascii="Century Gothic" w:hAnsi="Century Gothic"/>
      <w:i/>
      <w:iCs/>
      <w:color w:val="000000" w:themeColor="text1"/>
      <w:sz w:val="20"/>
      <w:lang w:val="en-US"/>
    </w:rPr>
  </w:style>
  <w:style w:type="character" w:styleId="BookTitle">
    <w:name w:val="Book Title"/>
    <w:basedOn w:val="DefaultParagraphFont"/>
    <w:uiPriority w:val="33"/>
    <w:qFormat/>
    <w:rsid w:val="00D94D5F"/>
    <w:rPr>
      <w:b/>
      <w:bCs/>
      <w:smallCaps/>
      <w:spacing w:val="5"/>
      <w:lang w:val="en-US"/>
    </w:rPr>
  </w:style>
  <w:style w:type="paragraph" w:styleId="TOCHeading">
    <w:name w:val="TOC Heading"/>
    <w:basedOn w:val="Heading1"/>
    <w:next w:val="Normal"/>
    <w:uiPriority w:val="99"/>
    <w:semiHidden/>
    <w:qFormat/>
    <w:rsid w:val="00D94D5F"/>
    <w:pPr>
      <w:numPr>
        <w:numId w:val="0"/>
      </w:numPr>
      <w:spacing w:before="480" w:after="0"/>
      <w:outlineLvl w:val="9"/>
    </w:pPr>
    <w:rPr>
      <w:rFonts w:asciiTheme="majorHAnsi" w:eastAsiaTheme="majorEastAsia" w:hAnsiTheme="majorHAnsi" w:cstheme="majorBidi"/>
      <w:b/>
      <w:bCs/>
      <w:color w:val="CB8C01" w:themeColor="accent1" w:themeShade="BF"/>
      <w:kern w:val="0"/>
      <w:sz w:val="28"/>
      <w:szCs w:val="28"/>
    </w:rPr>
  </w:style>
  <w:style w:type="paragraph" w:customStyle="1" w:styleId="SubStep">
    <w:name w:val="SubStep"/>
    <w:semiHidden/>
    <w:rsid w:val="00D94D5F"/>
    <w:pPr>
      <w:spacing w:before="80" w:after="80"/>
    </w:pPr>
    <w:rPr>
      <w:rFonts w:ascii="Century Gothic" w:hAnsi="Century Gothic"/>
      <w:sz w:val="20"/>
    </w:rPr>
  </w:style>
  <w:style w:type="paragraph" w:customStyle="1" w:styleId="List1number">
    <w:name w:val="List 1 (number)"/>
    <w:semiHidden/>
    <w:rsid w:val="00D94D5F"/>
    <w:pPr>
      <w:tabs>
        <w:tab w:val="num" w:pos="1800"/>
      </w:tabs>
      <w:spacing w:before="80" w:after="80"/>
      <w:ind w:left="1800" w:hanging="360"/>
    </w:pPr>
  </w:style>
  <w:style w:type="paragraph" w:customStyle="1" w:styleId="List2alpha">
    <w:name w:val="List 2 (alpha)"/>
    <w:semiHidden/>
    <w:rsid w:val="00D94D5F"/>
    <w:pPr>
      <w:tabs>
        <w:tab w:val="num" w:pos="2146"/>
      </w:tabs>
      <w:spacing w:after="80"/>
      <w:ind w:left="2160" w:hanging="360"/>
    </w:pPr>
  </w:style>
  <w:style w:type="paragraph" w:customStyle="1" w:styleId="List3roman">
    <w:name w:val="List 3 (roman)"/>
    <w:semiHidden/>
    <w:rsid w:val="00D94D5F"/>
    <w:pPr>
      <w:tabs>
        <w:tab w:val="left" w:pos="2520"/>
        <w:tab w:val="num" w:pos="2880"/>
      </w:tabs>
      <w:spacing w:after="80"/>
      <w:ind w:left="2520" w:hanging="360"/>
    </w:pPr>
  </w:style>
  <w:style w:type="paragraph" w:customStyle="1" w:styleId="Step">
    <w:name w:val="Step"/>
    <w:rsid w:val="00D94D5F"/>
    <w:pPr>
      <w:spacing w:before="80" w:after="80"/>
    </w:pPr>
    <w:rPr>
      <w:rFonts w:ascii="Century Gothic" w:hAnsi="Century Gothic"/>
      <w:sz w:val="20"/>
    </w:rPr>
  </w:style>
  <w:style w:type="numbering" w:customStyle="1" w:styleId="UBulletTable">
    <w:name w:val="UBullet Table"/>
    <w:basedOn w:val="UBullet"/>
    <w:uiPriority w:val="99"/>
    <w:rsid w:val="00D94D5F"/>
    <w:pPr>
      <w:numPr>
        <w:numId w:val="12"/>
      </w:numPr>
    </w:pPr>
  </w:style>
  <w:style w:type="numbering" w:customStyle="1" w:styleId="UList">
    <w:name w:val="UList"/>
    <w:basedOn w:val="UBullet"/>
    <w:uiPriority w:val="99"/>
    <w:rsid w:val="00D94D5F"/>
    <w:pPr>
      <w:numPr>
        <w:numId w:val="13"/>
      </w:numPr>
    </w:pPr>
  </w:style>
  <w:style w:type="numbering" w:customStyle="1" w:styleId="UListTable">
    <w:name w:val="UList Table"/>
    <w:basedOn w:val="NoList"/>
    <w:uiPriority w:val="99"/>
    <w:rsid w:val="00D94D5F"/>
    <w:pPr>
      <w:numPr>
        <w:numId w:val="14"/>
      </w:numPr>
    </w:pPr>
  </w:style>
  <w:style w:type="numbering" w:customStyle="1" w:styleId="UStep">
    <w:name w:val="UStep"/>
    <w:basedOn w:val="NoList"/>
    <w:uiPriority w:val="99"/>
    <w:rsid w:val="00D94D5F"/>
    <w:pPr>
      <w:numPr>
        <w:numId w:val="15"/>
      </w:numPr>
    </w:pPr>
  </w:style>
  <w:style w:type="numbering" w:customStyle="1" w:styleId="UStepTable">
    <w:name w:val="UStep Table"/>
    <w:basedOn w:val="NoList"/>
    <w:uiPriority w:val="99"/>
    <w:rsid w:val="00D94D5F"/>
    <w:pPr>
      <w:numPr>
        <w:numId w:val="16"/>
      </w:numPr>
    </w:pPr>
  </w:style>
  <w:style w:type="paragraph" w:customStyle="1" w:styleId="PartHeader">
    <w:name w:val="Part Header"/>
    <w:rsid w:val="00D94D5F"/>
    <w:pPr>
      <w:tabs>
        <w:tab w:val="num" w:pos="1440"/>
      </w:tabs>
      <w:spacing w:before="4080"/>
      <w:ind w:left="1440" w:hanging="360"/>
    </w:pPr>
    <w:rPr>
      <w:rFonts w:ascii="Verdana" w:hAnsi="Verdana"/>
      <w:b/>
      <w:bCs/>
      <w:color w:val="FFFFFF"/>
      <w:sz w:val="18"/>
      <w:szCs w:val="240"/>
    </w:rPr>
  </w:style>
  <w:style w:type="character" w:customStyle="1" w:styleId="CodeChar">
    <w:name w:val="Code Char"/>
    <w:basedOn w:val="DefaultParagraphFont"/>
    <w:link w:val="Code"/>
    <w:rsid w:val="00D94D5F"/>
    <w:rPr>
      <w:rFonts w:ascii="Courier New" w:hAnsi="Courier New" w:cs="Courier New"/>
      <w:noProof/>
      <w:sz w:val="18"/>
      <w:szCs w:val="18"/>
      <w:lang w:val="en-US"/>
    </w:rPr>
  </w:style>
  <w:style w:type="character" w:customStyle="1" w:styleId="MessageChar">
    <w:name w:val="Message Char"/>
    <w:basedOn w:val="DefaultParagraphFont"/>
    <w:link w:val="Message"/>
    <w:rsid w:val="00D94D5F"/>
    <w:rPr>
      <w:rFonts w:ascii="Century Gothic" w:hAnsi="Century Gothic" w:cstheme="majorBidi"/>
      <w:i/>
      <w:iCs/>
      <w:lang w:val="en-US"/>
    </w:rPr>
  </w:style>
  <w:style w:type="character" w:customStyle="1" w:styleId="MessageTableChar">
    <w:name w:val="Message Table Char"/>
    <w:basedOn w:val="MessageChar"/>
    <w:link w:val="MessageTable"/>
    <w:rsid w:val="00D94D5F"/>
    <w:rPr>
      <w:rFonts w:ascii="Century Gothic" w:hAnsi="Century Gothic" w:cstheme="majorBidi"/>
      <w:i/>
      <w:iCs/>
      <w:sz w:val="18"/>
      <w:lang w:val="en-US"/>
    </w:rPr>
  </w:style>
  <w:style w:type="numbering" w:customStyle="1" w:styleId="UBullet">
    <w:name w:val="UBullet"/>
    <w:basedOn w:val="NoList"/>
    <w:uiPriority w:val="99"/>
    <w:rsid w:val="00D94D5F"/>
    <w:pPr>
      <w:numPr>
        <w:numId w:val="11"/>
      </w:numPr>
    </w:pPr>
  </w:style>
  <w:style w:type="paragraph" w:customStyle="1" w:styleId="DocumentType">
    <w:name w:val="Document Type"/>
    <w:unhideWhenUsed/>
    <w:qFormat/>
    <w:rsid w:val="00D94D5F"/>
    <w:pPr>
      <w:spacing w:before="240" w:after="240"/>
    </w:pPr>
    <w:rPr>
      <w:rFonts w:ascii="Century Gothic" w:hAnsi="Century Gothic" w:cs="Arial"/>
      <w:bCs/>
      <w:color w:val="606064"/>
      <w:sz w:val="40"/>
      <w:szCs w:val="56"/>
    </w:rPr>
  </w:style>
  <w:style w:type="paragraph" w:customStyle="1" w:styleId="DocumentName">
    <w:name w:val="Document Name"/>
    <w:basedOn w:val="DocumentType"/>
    <w:unhideWhenUsed/>
    <w:qFormat/>
    <w:rsid w:val="00D94D5F"/>
    <w:pPr>
      <w:spacing w:before="1880" w:after="300"/>
    </w:pPr>
    <w:rPr>
      <w:sz w:val="52"/>
      <w:szCs w:val="52"/>
    </w:rPr>
  </w:style>
  <w:style w:type="paragraph" w:customStyle="1" w:styleId="AccountName">
    <w:name w:val="Account Name"/>
    <w:basedOn w:val="Normal"/>
    <w:rsid w:val="00D94D5F"/>
    <w:pPr>
      <w:ind w:left="0"/>
    </w:pPr>
    <w:rPr>
      <w:caps/>
      <w:color w:val="606064"/>
      <w:spacing w:val="20"/>
      <w:sz w:val="32"/>
      <w:szCs w:val="32"/>
    </w:rPr>
  </w:style>
  <w:style w:type="paragraph" w:styleId="TOC1">
    <w:name w:val="toc 1"/>
    <w:basedOn w:val="Normal"/>
    <w:next w:val="Normal"/>
    <w:uiPriority w:val="39"/>
    <w:rsid w:val="00D94D5F"/>
    <w:pPr>
      <w:tabs>
        <w:tab w:val="right" w:leader="dot" w:pos="9360"/>
      </w:tabs>
      <w:spacing w:before="200"/>
      <w:ind w:left="504" w:right="288" w:hanging="504"/>
    </w:pPr>
    <w:rPr>
      <w:b/>
      <w:noProof/>
      <w:color w:val="808084"/>
      <w:sz w:val="22"/>
    </w:rPr>
  </w:style>
  <w:style w:type="paragraph" w:styleId="TOC2">
    <w:name w:val="toc 2"/>
    <w:next w:val="BodyText"/>
    <w:uiPriority w:val="39"/>
    <w:rsid w:val="00D94D5F"/>
    <w:pPr>
      <w:tabs>
        <w:tab w:val="left" w:pos="1080"/>
        <w:tab w:val="right" w:leader="dot" w:pos="9360"/>
      </w:tabs>
      <w:spacing w:before="120"/>
      <w:ind w:left="1080" w:right="288" w:hanging="576"/>
    </w:pPr>
    <w:rPr>
      <w:rFonts w:ascii="Century Gothic" w:hAnsi="Century Gothic"/>
      <w:color w:val="606064"/>
      <w:sz w:val="20"/>
      <w:szCs w:val="24"/>
    </w:rPr>
  </w:style>
  <w:style w:type="paragraph" w:styleId="TOC7">
    <w:name w:val="toc 7"/>
    <w:basedOn w:val="TOC1"/>
    <w:next w:val="Normal"/>
    <w:uiPriority w:val="39"/>
    <w:rsid w:val="00D94D5F"/>
    <w:pPr>
      <w:ind w:left="1584" w:hanging="1584"/>
    </w:pPr>
    <w:rPr>
      <w:rFonts w:cs="Arial"/>
      <w:bCs/>
    </w:rPr>
  </w:style>
  <w:style w:type="paragraph" w:styleId="TOC8">
    <w:name w:val="toc 8"/>
    <w:basedOn w:val="TOC1"/>
    <w:next w:val="Normal"/>
    <w:uiPriority w:val="99"/>
    <w:semiHidden/>
    <w:rsid w:val="00D94D5F"/>
    <w:pPr>
      <w:spacing w:before="100"/>
      <w:ind w:left="2880" w:hanging="720"/>
    </w:pPr>
    <w:rPr>
      <w:rFonts w:cs="Arial"/>
      <w:b w:val="0"/>
      <w:bCs/>
      <w:sz w:val="20"/>
    </w:rPr>
  </w:style>
  <w:style w:type="character" w:customStyle="1" w:styleId="HeaderChar">
    <w:name w:val="Header Char"/>
    <w:basedOn w:val="DefaultParagraphFont"/>
    <w:link w:val="Header"/>
    <w:rsid w:val="00D94D5F"/>
    <w:rPr>
      <w:rFonts w:ascii="Century Gothic" w:hAnsi="Century Gothic" w:cs="Arial"/>
      <w:color w:val="555063"/>
      <w:sz w:val="16"/>
      <w:szCs w:val="18"/>
      <w:lang w:val="en-US"/>
    </w:rPr>
  </w:style>
  <w:style w:type="paragraph" w:styleId="TOC9">
    <w:name w:val="toc 9"/>
    <w:basedOn w:val="TOC1"/>
    <w:next w:val="Normal"/>
    <w:uiPriority w:val="99"/>
    <w:semiHidden/>
    <w:rsid w:val="00D94D5F"/>
    <w:pPr>
      <w:ind w:left="1152" w:hanging="1152"/>
    </w:pPr>
    <w:rPr>
      <w:b w:val="0"/>
      <w:sz w:val="20"/>
    </w:rPr>
  </w:style>
  <w:style w:type="paragraph" w:styleId="TOC6">
    <w:name w:val="toc 6"/>
    <w:basedOn w:val="TOC8"/>
    <w:next w:val="BodyText"/>
    <w:uiPriority w:val="99"/>
    <w:semiHidden/>
    <w:rsid w:val="00D94D5F"/>
    <w:pPr>
      <w:tabs>
        <w:tab w:val="clear" w:pos="9360"/>
        <w:tab w:val="right" w:leader="dot" w:pos="9350"/>
      </w:tabs>
      <w:ind w:left="3787" w:hanging="1627"/>
    </w:pPr>
  </w:style>
  <w:style w:type="paragraph" w:styleId="TOC3">
    <w:name w:val="toc 3"/>
    <w:basedOn w:val="Normal"/>
    <w:next w:val="Normal"/>
    <w:uiPriority w:val="39"/>
    <w:rsid w:val="00D94D5F"/>
    <w:pPr>
      <w:tabs>
        <w:tab w:val="left" w:pos="1872"/>
        <w:tab w:val="right" w:leader="dot" w:pos="9360"/>
      </w:tabs>
      <w:spacing w:before="80"/>
      <w:ind w:left="1872" w:right="432" w:hanging="792"/>
    </w:pPr>
    <w:rPr>
      <w:color w:val="606064"/>
    </w:rPr>
  </w:style>
  <w:style w:type="paragraph" w:customStyle="1" w:styleId="DocumentInformation">
    <w:name w:val="Document Information"/>
    <w:unhideWhenUsed/>
    <w:qFormat/>
    <w:rsid w:val="00D94D5F"/>
    <w:pPr>
      <w:pageBreakBefore/>
      <w:spacing w:before="960" w:after="240"/>
    </w:pPr>
    <w:rPr>
      <w:rFonts w:ascii="Century Gothic" w:hAnsi="Century Gothic" w:cs="Arial"/>
      <w:b/>
      <w:bCs/>
      <w:color w:val="606064"/>
    </w:rPr>
  </w:style>
  <w:style w:type="character" w:customStyle="1" w:styleId="FooterChar">
    <w:name w:val="Footer Char"/>
    <w:basedOn w:val="DefaultParagraphFont"/>
    <w:link w:val="Footer"/>
    <w:rsid w:val="00D94D5F"/>
    <w:rPr>
      <w:rFonts w:ascii="Century Gothic" w:hAnsi="Century Gothic" w:cs="Arial"/>
      <w:color w:val="555063"/>
      <w:sz w:val="16"/>
      <w:szCs w:val="18"/>
      <w:lang w:val="en-US"/>
    </w:rPr>
  </w:style>
  <w:style w:type="paragraph" w:customStyle="1" w:styleId="Note">
    <w:name w:val="Note"/>
    <w:next w:val="BodyText"/>
    <w:link w:val="NoteChar"/>
    <w:qFormat/>
    <w:rsid w:val="00D94D5F"/>
    <w:pPr>
      <w:spacing w:before="120" w:after="120"/>
      <w:ind w:left="1944" w:hanging="504"/>
    </w:pPr>
    <w:rPr>
      <w:rFonts w:ascii="Century Gothic" w:hAnsi="Century Gothic" w:cs="Arial"/>
      <w:bCs/>
      <w:i/>
      <w:kern w:val="32"/>
      <w:sz w:val="18"/>
      <w:szCs w:val="20"/>
    </w:rPr>
  </w:style>
  <w:style w:type="paragraph" w:customStyle="1" w:styleId="HeaderTable">
    <w:name w:val="Header Table"/>
    <w:link w:val="HeaderTableChar"/>
    <w:qFormat/>
    <w:rsid w:val="00D94D5F"/>
    <w:pPr>
      <w:keepNext/>
      <w:keepLines/>
      <w:spacing w:before="40" w:after="40"/>
    </w:pPr>
    <w:rPr>
      <w:rFonts w:ascii="Century Gothic" w:hAnsi="Century Gothic"/>
      <w:b/>
      <w:color w:val="FFFFFF" w:themeColor="background1"/>
      <w:sz w:val="18"/>
      <w:szCs w:val="20"/>
    </w:rPr>
  </w:style>
  <w:style w:type="paragraph" w:styleId="TOC4">
    <w:name w:val="toc 4"/>
    <w:basedOn w:val="Normal"/>
    <w:next w:val="Normal"/>
    <w:uiPriority w:val="39"/>
    <w:rsid w:val="00D94D5F"/>
    <w:pPr>
      <w:spacing w:after="100"/>
      <w:ind w:left="720"/>
    </w:pPr>
    <w:rPr>
      <w:color w:val="606064"/>
    </w:rPr>
  </w:style>
  <w:style w:type="character" w:customStyle="1" w:styleId="NoteChar">
    <w:name w:val="Note Char"/>
    <w:basedOn w:val="BodyTextChar"/>
    <w:link w:val="Note"/>
    <w:rsid w:val="00D94D5F"/>
    <w:rPr>
      <w:rFonts w:ascii="Century Gothic" w:hAnsi="Century Gothic" w:cs="Arial"/>
      <w:bCs/>
      <w:i/>
      <w:kern w:val="32"/>
      <w:sz w:val="18"/>
      <w:szCs w:val="20"/>
      <w:lang w:val="en-US"/>
    </w:rPr>
  </w:style>
  <w:style w:type="character" w:customStyle="1" w:styleId="Heading1Char">
    <w:name w:val="Heading 1 Char"/>
    <w:basedOn w:val="DefaultParagraphFont"/>
    <w:link w:val="Heading1"/>
    <w:rsid w:val="00C13B74"/>
    <w:rPr>
      <w:rFonts w:ascii="Century Gothic" w:hAnsi="Century Gothic" w:cs="Arial"/>
      <w:color w:val="302E45"/>
      <w:kern w:val="32"/>
      <w:sz w:val="44"/>
      <w:szCs w:val="44"/>
    </w:rPr>
  </w:style>
  <w:style w:type="paragraph" w:customStyle="1" w:styleId="Client">
    <w:name w:val="Client"/>
    <w:link w:val="ClientChar"/>
    <w:qFormat/>
    <w:rsid w:val="00D94D5F"/>
    <w:pPr>
      <w:ind w:left="1440"/>
    </w:pPr>
    <w:rPr>
      <w:rFonts w:asciiTheme="minorHAnsi" w:hAnsiTheme="minorHAnsi"/>
      <w:noProof/>
      <w:spacing w:val="20"/>
      <w:sz w:val="20"/>
      <w:szCs w:val="32"/>
    </w:rPr>
  </w:style>
  <w:style w:type="character" w:customStyle="1" w:styleId="ClientChar">
    <w:name w:val="Client Char"/>
    <w:basedOn w:val="DefaultParagraphFont"/>
    <w:link w:val="Client"/>
    <w:rsid w:val="00D94D5F"/>
    <w:rPr>
      <w:rFonts w:asciiTheme="minorHAnsi" w:hAnsiTheme="minorHAnsi"/>
      <w:noProof/>
      <w:spacing w:val="20"/>
      <w:sz w:val="20"/>
      <w:szCs w:val="32"/>
      <w:lang w:val="en-US"/>
    </w:rPr>
  </w:style>
  <w:style w:type="paragraph" w:customStyle="1" w:styleId="ClientTable">
    <w:name w:val="Client Table"/>
    <w:basedOn w:val="Client"/>
    <w:link w:val="ClientTableChar"/>
    <w:qFormat/>
    <w:rsid w:val="00D94D5F"/>
    <w:pPr>
      <w:ind w:left="0"/>
    </w:pPr>
    <w:rPr>
      <w:sz w:val="18"/>
    </w:rPr>
  </w:style>
  <w:style w:type="character" w:customStyle="1" w:styleId="ClientTableChar">
    <w:name w:val="Client Table Char"/>
    <w:basedOn w:val="ClientChar"/>
    <w:link w:val="ClientTable"/>
    <w:rsid w:val="00D94D5F"/>
    <w:rPr>
      <w:rFonts w:asciiTheme="minorHAnsi" w:hAnsiTheme="minorHAnsi"/>
      <w:noProof/>
      <w:spacing w:val="20"/>
      <w:sz w:val="18"/>
      <w:szCs w:val="32"/>
      <w:lang w:val="en-US"/>
    </w:rPr>
  </w:style>
  <w:style w:type="paragraph" w:styleId="TOC5">
    <w:name w:val="toc 5"/>
    <w:basedOn w:val="Normal"/>
    <w:next w:val="Normal"/>
    <w:uiPriority w:val="99"/>
    <w:semiHidden/>
    <w:rsid w:val="00D94D5F"/>
    <w:pPr>
      <w:spacing w:after="100"/>
      <w:ind w:left="960"/>
    </w:pPr>
  </w:style>
  <w:style w:type="paragraph" w:customStyle="1" w:styleId="CodeTable">
    <w:name w:val="Code Table"/>
    <w:basedOn w:val="Code"/>
    <w:qFormat/>
    <w:rsid w:val="00D94D5F"/>
    <w:pPr>
      <w:keepNext/>
      <w:spacing w:after="120"/>
      <w:ind w:left="0"/>
    </w:pPr>
  </w:style>
  <w:style w:type="character" w:customStyle="1" w:styleId="TableBodyCharChar">
    <w:name w:val="Table Body Char Char"/>
    <w:basedOn w:val="DefaultParagraphFont"/>
    <w:link w:val="TableBody"/>
    <w:locked/>
    <w:rsid w:val="00D94D5F"/>
    <w:rPr>
      <w:lang w:val="en-US"/>
    </w:rPr>
  </w:style>
  <w:style w:type="paragraph" w:customStyle="1" w:styleId="TableBody">
    <w:name w:val="Table Body"/>
    <w:basedOn w:val="Normal"/>
    <w:link w:val="TableBodyCharChar"/>
    <w:locked/>
    <w:rsid w:val="00D94D5F"/>
    <w:pPr>
      <w:keepNext/>
      <w:spacing w:before="60"/>
    </w:pPr>
    <w:rPr>
      <w:rFonts w:ascii="Times New Roman" w:hAnsi="Times New Roman"/>
      <w:sz w:val="22"/>
    </w:rPr>
  </w:style>
  <w:style w:type="character" w:customStyle="1" w:styleId="Command">
    <w:name w:val="Command"/>
    <w:basedOn w:val="DefaultParagraphFont"/>
    <w:rsid w:val="00D94D5F"/>
    <w:rPr>
      <w:rFonts w:ascii="Arial" w:hAnsi="Arial" w:cs="Arial" w:hint="default"/>
      <w:b/>
      <w:bCs/>
      <w:lang w:val="en-US"/>
    </w:rPr>
  </w:style>
  <w:style w:type="paragraph" w:styleId="Bibliography">
    <w:name w:val="Bibliography"/>
    <w:basedOn w:val="Normal"/>
    <w:next w:val="Normal"/>
    <w:uiPriority w:val="37"/>
    <w:semiHidden/>
    <w:unhideWhenUsed/>
    <w:rsid w:val="00D94D5F"/>
  </w:style>
  <w:style w:type="character" w:styleId="IntenseEmphasis">
    <w:name w:val="Intense Emphasis"/>
    <w:basedOn w:val="DefaultParagraphFont"/>
    <w:uiPriority w:val="21"/>
    <w:semiHidden/>
    <w:qFormat/>
    <w:rsid w:val="00D94D5F"/>
    <w:rPr>
      <w:b/>
      <w:bCs/>
      <w:i/>
      <w:iCs/>
      <w:color w:val="FDB515" w:themeColor="accent1"/>
      <w:lang w:val="en-US"/>
    </w:rPr>
  </w:style>
  <w:style w:type="paragraph" w:styleId="IntenseQuote">
    <w:name w:val="Intense Quote"/>
    <w:basedOn w:val="Normal"/>
    <w:next w:val="Normal"/>
    <w:link w:val="IntenseQuoteChar"/>
    <w:uiPriority w:val="30"/>
    <w:semiHidden/>
    <w:qFormat/>
    <w:rsid w:val="00D94D5F"/>
    <w:pPr>
      <w:pBdr>
        <w:bottom w:val="single" w:sz="4" w:space="4" w:color="FDB515" w:themeColor="accent1"/>
      </w:pBdr>
      <w:spacing w:before="200" w:after="280"/>
      <w:ind w:left="936" w:right="936"/>
    </w:pPr>
    <w:rPr>
      <w:b/>
      <w:bCs/>
      <w:i/>
      <w:iCs/>
      <w:color w:val="FDB515" w:themeColor="accent1"/>
    </w:rPr>
  </w:style>
  <w:style w:type="character" w:customStyle="1" w:styleId="IntenseQuoteChar">
    <w:name w:val="Intense Quote Char"/>
    <w:basedOn w:val="DefaultParagraphFont"/>
    <w:link w:val="IntenseQuote"/>
    <w:uiPriority w:val="30"/>
    <w:semiHidden/>
    <w:rsid w:val="00D94D5F"/>
    <w:rPr>
      <w:rFonts w:ascii="Century Gothic" w:hAnsi="Century Gothic"/>
      <w:b/>
      <w:bCs/>
      <w:i/>
      <w:iCs/>
      <w:color w:val="FDB515" w:themeColor="accent1"/>
      <w:sz w:val="20"/>
      <w:lang w:val="en-US"/>
    </w:rPr>
  </w:style>
  <w:style w:type="character" w:styleId="IntenseReference">
    <w:name w:val="Intense Reference"/>
    <w:basedOn w:val="DefaultParagraphFont"/>
    <w:uiPriority w:val="32"/>
    <w:semiHidden/>
    <w:qFormat/>
    <w:rsid w:val="00D94D5F"/>
    <w:rPr>
      <w:b/>
      <w:bCs/>
      <w:smallCaps/>
      <w:color w:val="F2665F" w:themeColor="accent2"/>
      <w:spacing w:val="5"/>
      <w:u w:val="single"/>
      <w:lang w:val="en-US"/>
    </w:rPr>
  </w:style>
  <w:style w:type="character" w:styleId="LineNumber">
    <w:name w:val="line number"/>
    <w:basedOn w:val="DefaultParagraphFont"/>
    <w:uiPriority w:val="99"/>
    <w:semiHidden/>
    <w:rsid w:val="00D94D5F"/>
    <w:rPr>
      <w:lang w:val="en-US"/>
    </w:rPr>
  </w:style>
  <w:style w:type="paragraph" w:styleId="ListBullet2">
    <w:name w:val="List Bullet 2"/>
    <w:basedOn w:val="Normal"/>
    <w:uiPriority w:val="99"/>
    <w:semiHidden/>
    <w:locked/>
    <w:rsid w:val="00D94D5F"/>
    <w:pPr>
      <w:tabs>
        <w:tab w:val="num" w:pos="720"/>
      </w:tabs>
      <w:ind w:left="720" w:hanging="360"/>
      <w:contextualSpacing/>
    </w:pPr>
  </w:style>
  <w:style w:type="paragraph" w:styleId="ListBullet3">
    <w:name w:val="List Bullet 3"/>
    <w:basedOn w:val="Normal"/>
    <w:uiPriority w:val="99"/>
    <w:semiHidden/>
    <w:locked/>
    <w:rsid w:val="00D94D5F"/>
    <w:pPr>
      <w:tabs>
        <w:tab w:val="num" w:pos="1080"/>
      </w:tabs>
      <w:ind w:left="1080" w:hanging="360"/>
      <w:contextualSpacing/>
    </w:pPr>
  </w:style>
  <w:style w:type="paragraph" w:styleId="ListBullet4">
    <w:name w:val="List Bullet 4"/>
    <w:basedOn w:val="Normal"/>
    <w:uiPriority w:val="99"/>
    <w:semiHidden/>
    <w:locked/>
    <w:rsid w:val="00D94D5F"/>
    <w:pPr>
      <w:tabs>
        <w:tab w:val="num" w:pos="1440"/>
      </w:tabs>
      <w:ind w:hanging="360"/>
      <w:contextualSpacing/>
    </w:pPr>
  </w:style>
  <w:style w:type="paragraph" w:styleId="ListBullet5">
    <w:name w:val="List Bullet 5"/>
    <w:basedOn w:val="Normal"/>
    <w:uiPriority w:val="99"/>
    <w:semiHidden/>
    <w:locked/>
    <w:rsid w:val="00D94D5F"/>
    <w:pPr>
      <w:tabs>
        <w:tab w:val="num" w:pos="1800"/>
      </w:tabs>
      <w:ind w:left="1800" w:hanging="360"/>
    </w:pPr>
  </w:style>
  <w:style w:type="paragraph" w:styleId="ListContinue">
    <w:name w:val="List Continue"/>
    <w:basedOn w:val="Normal"/>
    <w:uiPriority w:val="99"/>
    <w:semiHidden/>
    <w:rsid w:val="00D94D5F"/>
    <w:pPr>
      <w:ind w:left="360"/>
      <w:contextualSpacing/>
    </w:pPr>
  </w:style>
  <w:style w:type="paragraph" w:styleId="ListContinue2">
    <w:name w:val="List Continue 2"/>
    <w:basedOn w:val="Normal"/>
    <w:uiPriority w:val="99"/>
    <w:semiHidden/>
    <w:rsid w:val="00D94D5F"/>
    <w:pPr>
      <w:ind w:left="720"/>
      <w:contextualSpacing/>
    </w:pPr>
  </w:style>
  <w:style w:type="paragraph" w:styleId="ListContinue3">
    <w:name w:val="List Continue 3"/>
    <w:basedOn w:val="Normal"/>
    <w:uiPriority w:val="99"/>
    <w:semiHidden/>
    <w:rsid w:val="00D94D5F"/>
    <w:pPr>
      <w:ind w:left="1080"/>
      <w:contextualSpacing/>
    </w:pPr>
  </w:style>
  <w:style w:type="paragraph" w:styleId="ListContinue4">
    <w:name w:val="List Continue 4"/>
    <w:basedOn w:val="Normal"/>
    <w:uiPriority w:val="99"/>
    <w:semiHidden/>
    <w:rsid w:val="00D94D5F"/>
    <w:pPr>
      <w:contextualSpacing/>
    </w:pPr>
  </w:style>
  <w:style w:type="paragraph" w:styleId="ListContinue5">
    <w:name w:val="List Continue 5"/>
    <w:basedOn w:val="Normal"/>
    <w:uiPriority w:val="99"/>
    <w:semiHidden/>
    <w:rsid w:val="00D94D5F"/>
    <w:pPr>
      <w:ind w:left="1800"/>
      <w:contextualSpacing/>
    </w:pPr>
  </w:style>
  <w:style w:type="paragraph" w:styleId="ListNumber">
    <w:name w:val="List Number"/>
    <w:basedOn w:val="Normal"/>
    <w:uiPriority w:val="99"/>
    <w:semiHidden/>
    <w:rsid w:val="00D94D5F"/>
    <w:pPr>
      <w:tabs>
        <w:tab w:val="num" w:pos="360"/>
      </w:tabs>
      <w:ind w:left="360" w:hanging="360"/>
      <w:contextualSpacing/>
    </w:pPr>
  </w:style>
  <w:style w:type="paragraph" w:styleId="ListNumber2">
    <w:name w:val="List Number 2"/>
    <w:basedOn w:val="Normal"/>
    <w:uiPriority w:val="99"/>
    <w:semiHidden/>
    <w:rsid w:val="00D94D5F"/>
    <w:pPr>
      <w:tabs>
        <w:tab w:val="num" w:pos="720"/>
      </w:tabs>
      <w:ind w:left="720" w:hanging="360"/>
      <w:contextualSpacing/>
    </w:pPr>
  </w:style>
  <w:style w:type="paragraph" w:styleId="ListNumber3">
    <w:name w:val="List Number 3"/>
    <w:basedOn w:val="Normal"/>
    <w:rsid w:val="00D94D5F"/>
    <w:pPr>
      <w:tabs>
        <w:tab w:val="num" w:pos="1080"/>
      </w:tabs>
      <w:ind w:left="1080" w:hanging="360"/>
      <w:contextualSpacing/>
    </w:pPr>
  </w:style>
  <w:style w:type="paragraph" w:styleId="ListNumber4">
    <w:name w:val="List Number 4"/>
    <w:basedOn w:val="Normal"/>
    <w:uiPriority w:val="99"/>
    <w:semiHidden/>
    <w:rsid w:val="00D94D5F"/>
    <w:pPr>
      <w:tabs>
        <w:tab w:val="num" w:pos="1440"/>
      </w:tabs>
      <w:ind w:hanging="360"/>
      <w:contextualSpacing/>
    </w:pPr>
  </w:style>
  <w:style w:type="paragraph" w:styleId="ListNumber5">
    <w:name w:val="List Number 5"/>
    <w:basedOn w:val="Normal"/>
    <w:uiPriority w:val="99"/>
    <w:semiHidden/>
    <w:rsid w:val="00D94D5F"/>
    <w:pPr>
      <w:tabs>
        <w:tab w:val="num" w:pos="1800"/>
      </w:tabs>
      <w:ind w:left="1800" w:hanging="360"/>
      <w:contextualSpacing/>
    </w:pPr>
  </w:style>
  <w:style w:type="paragraph" w:styleId="NormalWeb">
    <w:name w:val="Normal (Web)"/>
    <w:basedOn w:val="Normal"/>
    <w:uiPriority w:val="99"/>
    <w:semiHidden/>
    <w:rsid w:val="00D94D5F"/>
  </w:style>
  <w:style w:type="paragraph" w:styleId="Signature">
    <w:name w:val="Signature"/>
    <w:basedOn w:val="Normal"/>
    <w:link w:val="SignatureChar"/>
    <w:uiPriority w:val="99"/>
    <w:semiHidden/>
    <w:rsid w:val="00D94D5F"/>
    <w:pPr>
      <w:ind w:left="4320"/>
    </w:pPr>
  </w:style>
  <w:style w:type="character" w:customStyle="1" w:styleId="SignatureChar">
    <w:name w:val="Signature Char"/>
    <w:basedOn w:val="DefaultParagraphFont"/>
    <w:link w:val="Signature"/>
    <w:uiPriority w:val="99"/>
    <w:semiHidden/>
    <w:rsid w:val="00D94D5F"/>
    <w:rPr>
      <w:rFonts w:ascii="Century Gothic" w:hAnsi="Century Gothic"/>
      <w:sz w:val="20"/>
      <w:lang w:val="en-US"/>
    </w:rPr>
  </w:style>
  <w:style w:type="character" w:styleId="SubtleEmphasis">
    <w:name w:val="Subtle Emphasis"/>
    <w:basedOn w:val="DefaultParagraphFont"/>
    <w:uiPriority w:val="19"/>
    <w:qFormat/>
    <w:locked/>
    <w:rsid w:val="00D94D5F"/>
    <w:rPr>
      <w:i/>
      <w:iCs/>
      <w:color w:val="808080" w:themeColor="text1" w:themeTint="7F"/>
      <w:lang w:val="en-US"/>
    </w:rPr>
  </w:style>
  <w:style w:type="character" w:styleId="SubtleReference">
    <w:name w:val="Subtle Reference"/>
    <w:basedOn w:val="DefaultParagraphFont"/>
    <w:uiPriority w:val="31"/>
    <w:qFormat/>
    <w:locked/>
    <w:rsid w:val="00D94D5F"/>
    <w:rPr>
      <w:smallCaps/>
      <w:color w:val="F2665F" w:themeColor="accent2"/>
      <w:u w:val="single"/>
      <w:lang w:val="en-US"/>
    </w:rPr>
  </w:style>
  <w:style w:type="table" w:styleId="TableGrid">
    <w:name w:val="Table Grid"/>
    <w:basedOn w:val="TableNormal"/>
    <w:uiPriority w:val="59"/>
    <w:locked/>
    <w:rsid w:val="00D94D5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List1">
    <w:name w:val="Table List 1"/>
    <w:basedOn w:val="TableNormal"/>
    <w:locked/>
    <w:rsid w:val="00D94D5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locked/>
    <w:rsid w:val="00D94D5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locked/>
    <w:rsid w:val="00D94D5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locked/>
    <w:rsid w:val="00D94D5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locked/>
    <w:rsid w:val="00D94D5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locked/>
    <w:rsid w:val="00D94D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locked/>
    <w:rsid w:val="00D94D5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locked/>
    <w:rsid w:val="00D94D5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1number">
    <w:name w:val="Table List 1 (number)"/>
    <w:locked/>
    <w:rsid w:val="00D94D5F"/>
    <w:pPr>
      <w:tabs>
        <w:tab w:val="num" w:pos="360"/>
      </w:tabs>
      <w:spacing w:before="60" w:after="120"/>
      <w:ind w:left="360" w:hanging="360"/>
    </w:pPr>
    <w:rPr>
      <w:rFonts w:ascii="Century Gothic" w:hAnsi="Century Gothic"/>
      <w:sz w:val="18"/>
    </w:rPr>
  </w:style>
  <w:style w:type="paragraph" w:customStyle="1" w:styleId="TableList2alpha">
    <w:name w:val="Table List 2 (alpha)"/>
    <w:locked/>
    <w:rsid w:val="00D94D5F"/>
    <w:pPr>
      <w:tabs>
        <w:tab w:val="num" w:pos="720"/>
      </w:tabs>
      <w:spacing w:before="60" w:after="120"/>
      <w:ind w:left="720" w:hanging="360"/>
    </w:pPr>
    <w:rPr>
      <w:rFonts w:ascii="Century Gothic" w:hAnsi="Century Gothic"/>
      <w:sz w:val="20"/>
    </w:rPr>
  </w:style>
  <w:style w:type="paragraph" w:customStyle="1" w:styleId="TableList3roman">
    <w:name w:val="Table List 3 (roman)"/>
    <w:locked/>
    <w:rsid w:val="00D94D5F"/>
    <w:pPr>
      <w:tabs>
        <w:tab w:val="left" w:pos="1080"/>
        <w:tab w:val="num" w:pos="1440"/>
      </w:tabs>
      <w:spacing w:before="60" w:after="120"/>
      <w:ind w:left="1080" w:hanging="360"/>
    </w:pPr>
    <w:rPr>
      <w:rFonts w:ascii="Century Gothic" w:hAnsi="Century Gothic"/>
      <w:sz w:val="18"/>
    </w:rPr>
  </w:style>
  <w:style w:type="paragraph" w:styleId="ListBullet">
    <w:name w:val="List Bullet"/>
    <w:basedOn w:val="Normal"/>
    <w:uiPriority w:val="99"/>
    <w:semiHidden/>
    <w:locked/>
    <w:rsid w:val="00D94D5F"/>
    <w:pPr>
      <w:tabs>
        <w:tab w:val="num" w:pos="360"/>
      </w:tabs>
      <w:ind w:left="360" w:hanging="360"/>
      <w:contextualSpacing/>
    </w:pPr>
  </w:style>
  <w:style w:type="numbering" w:styleId="ArticleSection">
    <w:name w:val="Outline List 3"/>
    <w:basedOn w:val="NoList"/>
    <w:rsid w:val="00D94D5F"/>
    <w:pPr>
      <w:numPr>
        <w:numId w:val="7"/>
      </w:numPr>
    </w:pPr>
  </w:style>
  <w:style w:type="paragraph" w:customStyle="1" w:styleId="Draft">
    <w:name w:val="Draft"/>
    <w:basedOn w:val="BodyText"/>
    <w:uiPriority w:val="99"/>
    <w:rsid w:val="00D94D5F"/>
    <w:pPr>
      <w:spacing w:before="0" w:after="0"/>
      <w:ind w:left="0"/>
    </w:pPr>
    <w:rPr>
      <w:rFonts w:ascii="Arial Black" w:hAnsi="Arial Black"/>
      <w:color w:val="EEA4A9"/>
      <w:sz w:val="32"/>
      <w:szCs w:val="32"/>
    </w:rPr>
  </w:style>
  <w:style w:type="paragraph" w:customStyle="1" w:styleId="Bullet2round">
    <w:name w:val="Bullet 2 (round)"/>
    <w:basedOn w:val="Normal"/>
    <w:rsid w:val="00D94D5F"/>
    <w:pPr>
      <w:tabs>
        <w:tab w:val="num" w:pos="1800"/>
      </w:tabs>
      <w:spacing w:before="0"/>
      <w:ind w:left="1800" w:hanging="360"/>
    </w:pPr>
    <w:rPr>
      <w:rFonts w:ascii="Times New Roman" w:hAnsi="Times New Roman"/>
      <w:sz w:val="22"/>
    </w:rPr>
  </w:style>
  <w:style w:type="paragraph" w:customStyle="1" w:styleId="TableNote">
    <w:name w:val="Table Note"/>
    <w:basedOn w:val="Note"/>
    <w:uiPriority w:val="99"/>
    <w:rsid w:val="00D94D5F"/>
    <w:pPr>
      <w:ind w:left="504"/>
    </w:pPr>
    <w:rPr>
      <w:i w:val="0"/>
      <w:szCs w:val="18"/>
    </w:rPr>
  </w:style>
  <w:style w:type="paragraph" w:customStyle="1" w:styleId="TabNum1">
    <w:name w:val="TabNum1"/>
    <w:basedOn w:val="BodyTextTable"/>
    <w:rsid w:val="00D94D5F"/>
    <w:pPr>
      <w:numPr>
        <w:numId w:val="14"/>
      </w:numPr>
    </w:pPr>
  </w:style>
  <w:style w:type="paragraph" w:customStyle="1" w:styleId="TabSubStep">
    <w:name w:val="TabSubStep"/>
    <w:basedOn w:val="TabNum1"/>
    <w:rsid w:val="00D94D5F"/>
    <w:pPr>
      <w:numPr>
        <w:ilvl w:val="5"/>
        <w:numId w:val="10"/>
      </w:numPr>
    </w:pPr>
  </w:style>
  <w:style w:type="paragraph" w:styleId="BalloonText">
    <w:name w:val="Balloon Text"/>
    <w:basedOn w:val="Normal"/>
    <w:link w:val="BalloonTextChar"/>
    <w:uiPriority w:val="99"/>
    <w:semiHidden/>
    <w:unhideWhenUsed/>
    <w:rsid w:val="00D94D5F"/>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D5F"/>
    <w:rPr>
      <w:rFonts w:ascii="Segoe UI" w:hAnsi="Segoe UI" w:cs="Segoe UI"/>
      <w:sz w:val="18"/>
      <w:szCs w:val="18"/>
      <w:lang w:val="en-US"/>
    </w:rPr>
  </w:style>
  <w:style w:type="paragraph" w:styleId="BlockText">
    <w:name w:val="Block Text"/>
    <w:basedOn w:val="Normal"/>
    <w:uiPriority w:val="99"/>
    <w:semiHidden/>
    <w:unhideWhenUsed/>
    <w:rsid w:val="00D94D5F"/>
    <w:pPr>
      <w:pBdr>
        <w:top w:val="single" w:sz="2" w:space="10" w:color="FDB515" w:themeColor="accent1" w:shadow="1" w:frame="1"/>
        <w:left w:val="single" w:sz="2" w:space="10" w:color="FDB515" w:themeColor="accent1" w:shadow="1" w:frame="1"/>
        <w:bottom w:val="single" w:sz="2" w:space="10" w:color="FDB515" w:themeColor="accent1" w:shadow="1" w:frame="1"/>
        <w:right w:val="single" w:sz="2" w:space="10" w:color="FDB515" w:themeColor="accent1" w:shadow="1" w:frame="1"/>
      </w:pBdr>
      <w:ind w:left="1152" w:right="1152"/>
    </w:pPr>
    <w:rPr>
      <w:rFonts w:asciiTheme="minorHAnsi" w:eastAsiaTheme="minorEastAsia" w:hAnsiTheme="minorHAnsi" w:cstheme="minorBidi"/>
      <w:i/>
      <w:iCs/>
      <w:color w:val="FDB515" w:themeColor="accent1"/>
    </w:rPr>
  </w:style>
  <w:style w:type="paragraph" w:styleId="BodyTextFirstIndent">
    <w:name w:val="Body Text First Indent"/>
    <w:basedOn w:val="BodyText"/>
    <w:link w:val="BodyTextFirstIndentChar"/>
    <w:uiPriority w:val="99"/>
    <w:rsid w:val="00D94D5F"/>
    <w:pPr>
      <w:ind w:firstLine="360"/>
    </w:pPr>
  </w:style>
  <w:style w:type="character" w:customStyle="1" w:styleId="BodyTextFirstIndentChar">
    <w:name w:val="Body Text First Indent Char"/>
    <w:basedOn w:val="BodyTextChar"/>
    <w:link w:val="BodyTextFirstIndent"/>
    <w:uiPriority w:val="99"/>
    <w:rsid w:val="00D94D5F"/>
    <w:rPr>
      <w:rFonts w:ascii="Century Gothic" w:hAnsi="Century Gothic"/>
      <w:sz w:val="20"/>
      <w:lang w:val="en-US"/>
    </w:rPr>
  </w:style>
  <w:style w:type="paragraph" w:styleId="BodyTextIndent">
    <w:name w:val="Body Text Indent"/>
    <w:basedOn w:val="Normal"/>
    <w:link w:val="BodyTextIndentChar"/>
    <w:uiPriority w:val="99"/>
    <w:semiHidden/>
    <w:unhideWhenUsed/>
    <w:rsid w:val="00D94D5F"/>
    <w:pPr>
      <w:ind w:left="360"/>
    </w:pPr>
  </w:style>
  <w:style w:type="character" w:customStyle="1" w:styleId="BodyTextIndentChar">
    <w:name w:val="Body Text Indent Char"/>
    <w:basedOn w:val="DefaultParagraphFont"/>
    <w:link w:val="BodyTextIndent"/>
    <w:uiPriority w:val="99"/>
    <w:semiHidden/>
    <w:rsid w:val="00D94D5F"/>
    <w:rPr>
      <w:rFonts w:ascii="Century Gothic" w:hAnsi="Century Gothic"/>
      <w:sz w:val="20"/>
      <w:lang w:val="en-US"/>
    </w:rPr>
  </w:style>
  <w:style w:type="paragraph" w:styleId="BodyTextFirstIndent2">
    <w:name w:val="Body Text First Indent 2"/>
    <w:basedOn w:val="BodyTextIndent"/>
    <w:link w:val="BodyTextFirstIndent2Char"/>
    <w:uiPriority w:val="99"/>
    <w:semiHidden/>
    <w:unhideWhenUsed/>
    <w:rsid w:val="00D94D5F"/>
    <w:pPr>
      <w:ind w:firstLine="360"/>
    </w:pPr>
  </w:style>
  <w:style w:type="character" w:customStyle="1" w:styleId="BodyTextFirstIndent2Char">
    <w:name w:val="Body Text First Indent 2 Char"/>
    <w:basedOn w:val="BodyTextIndentChar"/>
    <w:link w:val="BodyTextFirstIndent2"/>
    <w:uiPriority w:val="99"/>
    <w:semiHidden/>
    <w:rsid w:val="00D94D5F"/>
    <w:rPr>
      <w:rFonts w:ascii="Century Gothic" w:hAnsi="Century Gothic"/>
      <w:sz w:val="20"/>
      <w:lang w:val="en-US"/>
    </w:rPr>
  </w:style>
  <w:style w:type="paragraph" w:styleId="BodyTextIndent2">
    <w:name w:val="Body Text Indent 2"/>
    <w:basedOn w:val="Normal"/>
    <w:link w:val="BodyTextIndent2Char"/>
    <w:uiPriority w:val="99"/>
    <w:semiHidden/>
    <w:unhideWhenUsed/>
    <w:rsid w:val="00D94D5F"/>
    <w:pPr>
      <w:spacing w:line="480" w:lineRule="auto"/>
      <w:ind w:left="360"/>
    </w:pPr>
  </w:style>
  <w:style w:type="character" w:customStyle="1" w:styleId="BodyTextIndent2Char">
    <w:name w:val="Body Text Indent 2 Char"/>
    <w:basedOn w:val="DefaultParagraphFont"/>
    <w:link w:val="BodyTextIndent2"/>
    <w:uiPriority w:val="99"/>
    <w:semiHidden/>
    <w:rsid w:val="00D94D5F"/>
    <w:rPr>
      <w:rFonts w:ascii="Century Gothic" w:hAnsi="Century Gothic"/>
      <w:sz w:val="20"/>
      <w:lang w:val="en-US"/>
    </w:rPr>
  </w:style>
  <w:style w:type="paragraph" w:styleId="BodyTextIndent3">
    <w:name w:val="Body Text Indent 3"/>
    <w:basedOn w:val="Normal"/>
    <w:link w:val="BodyTextIndent3Char"/>
    <w:uiPriority w:val="99"/>
    <w:semiHidden/>
    <w:unhideWhenUsed/>
    <w:rsid w:val="00D94D5F"/>
    <w:pPr>
      <w:ind w:left="360"/>
    </w:pPr>
    <w:rPr>
      <w:sz w:val="16"/>
      <w:szCs w:val="16"/>
    </w:rPr>
  </w:style>
  <w:style w:type="character" w:customStyle="1" w:styleId="BodyTextIndent3Char">
    <w:name w:val="Body Text Indent 3 Char"/>
    <w:basedOn w:val="DefaultParagraphFont"/>
    <w:link w:val="BodyTextIndent3"/>
    <w:uiPriority w:val="99"/>
    <w:semiHidden/>
    <w:rsid w:val="00D94D5F"/>
    <w:rPr>
      <w:rFonts w:ascii="Century Gothic" w:hAnsi="Century Gothic"/>
      <w:sz w:val="16"/>
      <w:szCs w:val="16"/>
      <w:lang w:val="en-US"/>
    </w:rPr>
  </w:style>
  <w:style w:type="paragraph" w:styleId="Closing">
    <w:name w:val="Closing"/>
    <w:basedOn w:val="Normal"/>
    <w:link w:val="ClosingChar"/>
    <w:uiPriority w:val="99"/>
    <w:semiHidden/>
    <w:unhideWhenUsed/>
    <w:rsid w:val="00D94D5F"/>
    <w:pPr>
      <w:spacing w:before="0" w:after="0"/>
      <w:ind w:left="4320"/>
    </w:pPr>
  </w:style>
  <w:style w:type="character" w:customStyle="1" w:styleId="ClosingChar">
    <w:name w:val="Closing Char"/>
    <w:basedOn w:val="DefaultParagraphFont"/>
    <w:link w:val="Closing"/>
    <w:uiPriority w:val="99"/>
    <w:semiHidden/>
    <w:rsid w:val="00D94D5F"/>
    <w:rPr>
      <w:rFonts w:ascii="Century Gothic" w:hAnsi="Century Gothic"/>
      <w:sz w:val="20"/>
      <w:lang w:val="en-US"/>
    </w:rPr>
  </w:style>
  <w:style w:type="table" w:styleId="ColorfulGrid">
    <w:name w:val="Colorful Grid"/>
    <w:basedOn w:val="TableNormal"/>
    <w:uiPriority w:val="73"/>
    <w:semiHidden/>
    <w:unhideWhenUsed/>
    <w:rsid w:val="00D94D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94D5F"/>
    <w:rPr>
      <w:color w:val="000000" w:themeColor="text1"/>
    </w:rPr>
    <w:tblPr>
      <w:tblStyleRowBandSize w:val="1"/>
      <w:tblStyleColBandSize w:val="1"/>
      <w:tblBorders>
        <w:insideH w:val="single" w:sz="4" w:space="0" w:color="FFFFFF" w:themeColor="background1"/>
      </w:tblBorders>
    </w:tblPr>
    <w:tcPr>
      <w:shd w:val="clear" w:color="auto" w:fill="FEF0D0" w:themeFill="accent1" w:themeFillTint="33"/>
    </w:tcPr>
    <w:tblStylePr w:type="firstRow">
      <w:rPr>
        <w:b/>
        <w:bCs/>
      </w:rPr>
      <w:tblPr/>
      <w:tcPr>
        <w:shd w:val="clear" w:color="auto" w:fill="FEE1A1" w:themeFill="accent1" w:themeFillTint="66"/>
      </w:tcPr>
    </w:tblStylePr>
    <w:tblStylePr w:type="lastRow">
      <w:rPr>
        <w:b/>
        <w:bCs/>
        <w:color w:val="000000" w:themeColor="text1"/>
      </w:rPr>
      <w:tblPr/>
      <w:tcPr>
        <w:shd w:val="clear" w:color="auto" w:fill="FEE1A1" w:themeFill="accent1" w:themeFillTint="66"/>
      </w:tcPr>
    </w:tblStylePr>
    <w:tblStylePr w:type="firstCol">
      <w:rPr>
        <w:color w:val="FFFFFF" w:themeColor="background1"/>
      </w:rPr>
      <w:tblPr/>
      <w:tcPr>
        <w:shd w:val="clear" w:color="auto" w:fill="CB8C01" w:themeFill="accent1" w:themeFillShade="BF"/>
      </w:tcPr>
    </w:tblStylePr>
    <w:tblStylePr w:type="lastCol">
      <w:rPr>
        <w:color w:val="FFFFFF" w:themeColor="background1"/>
      </w:rPr>
      <w:tblPr/>
      <w:tcPr>
        <w:shd w:val="clear" w:color="auto" w:fill="CB8C01" w:themeFill="accent1" w:themeFillShade="BF"/>
      </w:tcPr>
    </w:tblStylePr>
    <w:tblStylePr w:type="band1Vert">
      <w:tblPr/>
      <w:tcPr>
        <w:shd w:val="clear" w:color="auto" w:fill="FED98A" w:themeFill="accent1" w:themeFillTint="7F"/>
      </w:tcPr>
    </w:tblStylePr>
    <w:tblStylePr w:type="band1Horz">
      <w:tblPr/>
      <w:tcPr>
        <w:shd w:val="clear" w:color="auto" w:fill="FED98A" w:themeFill="accent1" w:themeFillTint="7F"/>
      </w:tcPr>
    </w:tblStylePr>
  </w:style>
  <w:style w:type="table" w:styleId="ColorfulGrid-Accent2">
    <w:name w:val="Colorful Grid Accent 2"/>
    <w:basedOn w:val="TableNormal"/>
    <w:uiPriority w:val="73"/>
    <w:semiHidden/>
    <w:unhideWhenUsed/>
    <w:rsid w:val="00D94D5F"/>
    <w:rPr>
      <w:color w:val="000000" w:themeColor="text1"/>
    </w:rPr>
    <w:tblPr>
      <w:tblStyleRowBandSize w:val="1"/>
      <w:tblStyleColBandSize w:val="1"/>
      <w:tblBorders>
        <w:insideH w:val="single" w:sz="4" w:space="0" w:color="FFFFFF" w:themeColor="background1"/>
      </w:tblBorders>
    </w:tblPr>
    <w:tcPr>
      <w:shd w:val="clear" w:color="auto" w:fill="FCE0DE" w:themeFill="accent2" w:themeFillTint="33"/>
    </w:tcPr>
    <w:tblStylePr w:type="firstRow">
      <w:rPr>
        <w:b/>
        <w:bCs/>
      </w:rPr>
      <w:tblPr/>
      <w:tcPr>
        <w:shd w:val="clear" w:color="auto" w:fill="F9C1BE" w:themeFill="accent2" w:themeFillTint="66"/>
      </w:tcPr>
    </w:tblStylePr>
    <w:tblStylePr w:type="lastRow">
      <w:rPr>
        <w:b/>
        <w:bCs/>
        <w:color w:val="000000" w:themeColor="text1"/>
      </w:rPr>
      <w:tblPr/>
      <w:tcPr>
        <w:shd w:val="clear" w:color="auto" w:fill="F9C1BE" w:themeFill="accent2" w:themeFillTint="66"/>
      </w:tcPr>
    </w:tblStylePr>
    <w:tblStylePr w:type="firstCol">
      <w:rPr>
        <w:color w:val="FFFFFF" w:themeColor="background1"/>
      </w:rPr>
      <w:tblPr/>
      <w:tcPr>
        <w:shd w:val="clear" w:color="auto" w:fill="E91D13" w:themeFill="accent2" w:themeFillShade="BF"/>
      </w:tcPr>
    </w:tblStylePr>
    <w:tblStylePr w:type="lastCol">
      <w:rPr>
        <w:color w:val="FFFFFF" w:themeColor="background1"/>
      </w:rPr>
      <w:tblPr/>
      <w:tcPr>
        <w:shd w:val="clear" w:color="auto" w:fill="E91D13" w:themeFill="accent2" w:themeFillShade="BF"/>
      </w:tcPr>
    </w:tblStylePr>
    <w:tblStylePr w:type="band1Vert">
      <w:tblPr/>
      <w:tcPr>
        <w:shd w:val="clear" w:color="auto" w:fill="F8B2AF" w:themeFill="accent2" w:themeFillTint="7F"/>
      </w:tcPr>
    </w:tblStylePr>
    <w:tblStylePr w:type="band1Horz">
      <w:tblPr/>
      <w:tcPr>
        <w:shd w:val="clear" w:color="auto" w:fill="F8B2AF" w:themeFill="accent2" w:themeFillTint="7F"/>
      </w:tcPr>
    </w:tblStylePr>
  </w:style>
  <w:style w:type="table" w:styleId="ColorfulGrid-Accent3">
    <w:name w:val="Colorful Grid Accent 3"/>
    <w:basedOn w:val="TableNormal"/>
    <w:uiPriority w:val="73"/>
    <w:semiHidden/>
    <w:unhideWhenUsed/>
    <w:rsid w:val="00D94D5F"/>
    <w:rPr>
      <w:color w:val="000000" w:themeColor="text1"/>
    </w:rPr>
    <w:tblPr>
      <w:tblStyleRowBandSize w:val="1"/>
      <w:tblStyleColBandSize w:val="1"/>
      <w:tblBorders>
        <w:insideH w:val="single" w:sz="4" w:space="0" w:color="FFFFFF" w:themeColor="background1"/>
      </w:tblBorders>
    </w:tblPr>
    <w:tcPr>
      <w:shd w:val="clear" w:color="auto" w:fill="FFC8E8" w:themeFill="accent3" w:themeFillTint="33"/>
    </w:tcPr>
    <w:tblStylePr w:type="firstRow">
      <w:rPr>
        <w:b/>
        <w:bCs/>
      </w:rPr>
      <w:tblPr/>
      <w:tcPr>
        <w:shd w:val="clear" w:color="auto" w:fill="FF91D2" w:themeFill="accent3" w:themeFillTint="66"/>
      </w:tcPr>
    </w:tblStylePr>
    <w:tblStylePr w:type="lastRow">
      <w:rPr>
        <w:b/>
        <w:bCs/>
        <w:color w:val="000000" w:themeColor="text1"/>
      </w:rPr>
      <w:tblPr/>
      <w:tcPr>
        <w:shd w:val="clear" w:color="auto" w:fill="FF91D2" w:themeFill="accent3" w:themeFillTint="66"/>
      </w:tcPr>
    </w:tblStylePr>
    <w:tblStylePr w:type="firstCol">
      <w:rPr>
        <w:color w:val="FFFFFF" w:themeColor="background1"/>
      </w:rPr>
      <w:tblPr/>
      <w:tcPr>
        <w:shd w:val="clear" w:color="auto" w:fill="B00068" w:themeFill="accent3" w:themeFillShade="BF"/>
      </w:tcPr>
    </w:tblStylePr>
    <w:tblStylePr w:type="lastCol">
      <w:rPr>
        <w:color w:val="FFFFFF" w:themeColor="background1"/>
      </w:rPr>
      <w:tblPr/>
      <w:tcPr>
        <w:shd w:val="clear" w:color="auto" w:fill="B00068" w:themeFill="accent3" w:themeFillShade="BF"/>
      </w:tcPr>
    </w:tblStylePr>
    <w:tblStylePr w:type="band1Vert">
      <w:tblPr/>
      <w:tcPr>
        <w:shd w:val="clear" w:color="auto" w:fill="FF76C7" w:themeFill="accent3" w:themeFillTint="7F"/>
      </w:tcPr>
    </w:tblStylePr>
    <w:tblStylePr w:type="band1Horz">
      <w:tblPr/>
      <w:tcPr>
        <w:shd w:val="clear" w:color="auto" w:fill="FF76C7" w:themeFill="accent3" w:themeFillTint="7F"/>
      </w:tcPr>
    </w:tblStylePr>
  </w:style>
  <w:style w:type="table" w:styleId="ColorfulGrid-Accent4">
    <w:name w:val="Colorful Grid Accent 4"/>
    <w:basedOn w:val="TableNormal"/>
    <w:uiPriority w:val="73"/>
    <w:semiHidden/>
    <w:unhideWhenUsed/>
    <w:rsid w:val="00D94D5F"/>
    <w:rPr>
      <w:color w:val="000000" w:themeColor="text1"/>
    </w:rPr>
    <w:tblPr>
      <w:tblStyleRowBandSize w:val="1"/>
      <w:tblStyleColBandSize w:val="1"/>
      <w:tblBorders>
        <w:insideH w:val="single" w:sz="4" w:space="0" w:color="FFFFFF" w:themeColor="background1"/>
      </w:tblBorders>
    </w:tblPr>
    <w:tcPr>
      <w:shd w:val="clear" w:color="auto" w:fill="D0CFDF" w:themeFill="accent4" w:themeFillTint="33"/>
    </w:tcPr>
    <w:tblStylePr w:type="firstRow">
      <w:rPr>
        <w:b/>
        <w:bCs/>
      </w:rPr>
      <w:tblPr/>
      <w:tcPr>
        <w:shd w:val="clear" w:color="auto" w:fill="A2A0BF" w:themeFill="accent4" w:themeFillTint="66"/>
      </w:tcPr>
    </w:tblStylePr>
    <w:tblStylePr w:type="lastRow">
      <w:rPr>
        <w:b/>
        <w:bCs/>
        <w:color w:val="000000" w:themeColor="text1"/>
      </w:rPr>
      <w:tblPr/>
      <w:tcPr>
        <w:shd w:val="clear" w:color="auto" w:fill="A2A0BF" w:themeFill="accent4" w:themeFillTint="66"/>
      </w:tcPr>
    </w:tblStylePr>
    <w:tblStylePr w:type="firstCol">
      <w:rPr>
        <w:color w:val="FFFFFF" w:themeColor="background1"/>
      </w:rPr>
      <w:tblPr/>
      <w:tcPr>
        <w:shd w:val="clear" w:color="auto" w:fill="232233" w:themeFill="accent4" w:themeFillShade="BF"/>
      </w:tcPr>
    </w:tblStylePr>
    <w:tblStylePr w:type="lastCol">
      <w:rPr>
        <w:color w:val="FFFFFF" w:themeColor="background1"/>
      </w:rPr>
      <w:tblPr/>
      <w:tcPr>
        <w:shd w:val="clear" w:color="auto" w:fill="232233" w:themeFill="accent4" w:themeFillShade="BF"/>
      </w:tcPr>
    </w:tblStylePr>
    <w:tblStylePr w:type="band1Vert">
      <w:tblPr/>
      <w:tcPr>
        <w:shd w:val="clear" w:color="auto" w:fill="8C88B0" w:themeFill="accent4" w:themeFillTint="7F"/>
      </w:tcPr>
    </w:tblStylePr>
    <w:tblStylePr w:type="band1Horz">
      <w:tblPr/>
      <w:tcPr>
        <w:shd w:val="clear" w:color="auto" w:fill="8C88B0" w:themeFill="accent4" w:themeFillTint="7F"/>
      </w:tcPr>
    </w:tblStylePr>
  </w:style>
  <w:style w:type="table" w:styleId="ColorfulGrid-Accent5">
    <w:name w:val="Colorful Grid Accent 5"/>
    <w:basedOn w:val="TableNormal"/>
    <w:uiPriority w:val="73"/>
    <w:semiHidden/>
    <w:unhideWhenUsed/>
    <w:rsid w:val="00D94D5F"/>
    <w:rPr>
      <w:color w:val="000000" w:themeColor="text1"/>
    </w:rPr>
    <w:tblPr>
      <w:tblStyleRowBandSize w:val="1"/>
      <w:tblStyleColBandSize w:val="1"/>
      <w:tblBorders>
        <w:insideH w:val="single" w:sz="4" w:space="0" w:color="FFFFFF" w:themeColor="background1"/>
      </w:tblBorders>
    </w:tblPr>
    <w:tcPr>
      <w:shd w:val="clear" w:color="auto" w:fill="DFDFE1" w:themeFill="accent5" w:themeFillTint="33"/>
    </w:tcPr>
    <w:tblStylePr w:type="firstRow">
      <w:rPr>
        <w:b/>
        <w:bCs/>
      </w:rPr>
      <w:tblPr/>
      <w:tcPr>
        <w:shd w:val="clear" w:color="auto" w:fill="BFC0C3" w:themeFill="accent5" w:themeFillTint="66"/>
      </w:tcPr>
    </w:tblStylePr>
    <w:tblStylePr w:type="lastRow">
      <w:rPr>
        <w:b/>
        <w:bCs/>
        <w:color w:val="000000" w:themeColor="text1"/>
      </w:rPr>
      <w:tblPr/>
      <w:tcPr>
        <w:shd w:val="clear" w:color="auto" w:fill="BFC0C3" w:themeFill="accent5" w:themeFillTint="66"/>
      </w:tcPr>
    </w:tblStylePr>
    <w:tblStylePr w:type="firstCol">
      <w:rPr>
        <w:color w:val="FFFFFF" w:themeColor="background1"/>
      </w:rPr>
      <w:tblPr/>
      <w:tcPr>
        <w:shd w:val="clear" w:color="auto" w:fill="494A4E" w:themeFill="accent5" w:themeFillShade="BF"/>
      </w:tcPr>
    </w:tblStylePr>
    <w:tblStylePr w:type="lastCol">
      <w:rPr>
        <w:color w:val="FFFFFF" w:themeColor="background1"/>
      </w:rPr>
      <w:tblPr/>
      <w:tcPr>
        <w:shd w:val="clear" w:color="auto" w:fill="494A4E" w:themeFill="accent5" w:themeFillShade="BF"/>
      </w:tcPr>
    </w:tblStylePr>
    <w:tblStylePr w:type="band1Vert">
      <w:tblPr/>
      <w:tcPr>
        <w:shd w:val="clear" w:color="auto" w:fill="AFB1B5" w:themeFill="accent5" w:themeFillTint="7F"/>
      </w:tcPr>
    </w:tblStylePr>
    <w:tblStylePr w:type="band1Horz">
      <w:tblPr/>
      <w:tcPr>
        <w:shd w:val="clear" w:color="auto" w:fill="AFB1B5" w:themeFill="accent5" w:themeFillTint="7F"/>
      </w:tcPr>
    </w:tblStylePr>
  </w:style>
  <w:style w:type="table" w:styleId="ColorfulGrid-Accent6">
    <w:name w:val="Colorful Grid Accent 6"/>
    <w:basedOn w:val="TableNormal"/>
    <w:uiPriority w:val="73"/>
    <w:semiHidden/>
    <w:unhideWhenUsed/>
    <w:rsid w:val="00D94D5F"/>
    <w:rPr>
      <w:color w:val="000000" w:themeColor="text1"/>
    </w:rPr>
    <w:tblPr>
      <w:tblStyleRowBandSize w:val="1"/>
      <w:tblStyleColBandSize w:val="1"/>
      <w:tblBorders>
        <w:insideH w:val="single" w:sz="4" w:space="0" w:color="FFFFFF" w:themeColor="background1"/>
      </w:tblBorders>
    </w:tblPr>
    <w:tcPr>
      <w:shd w:val="clear" w:color="auto" w:fill="F7F7F6" w:themeFill="accent6" w:themeFillTint="33"/>
    </w:tcPr>
    <w:tblStylePr w:type="firstRow">
      <w:rPr>
        <w:b/>
        <w:bCs/>
      </w:rPr>
      <w:tblPr/>
      <w:tcPr>
        <w:shd w:val="clear" w:color="auto" w:fill="EFEFEE" w:themeFill="accent6" w:themeFillTint="66"/>
      </w:tcPr>
    </w:tblStylePr>
    <w:tblStylePr w:type="lastRow">
      <w:rPr>
        <w:b/>
        <w:bCs/>
        <w:color w:val="000000" w:themeColor="text1"/>
      </w:rPr>
      <w:tblPr/>
      <w:tcPr>
        <w:shd w:val="clear" w:color="auto" w:fill="EFEFEE" w:themeFill="accent6" w:themeFillTint="66"/>
      </w:tcPr>
    </w:tblStylePr>
    <w:tblStylePr w:type="firstCol">
      <w:rPr>
        <w:color w:val="FFFFFF" w:themeColor="background1"/>
      </w:rPr>
      <w:tblPr/>
      <w:tcPr>
        <w:shd w:val="clear" w:color="auto" w:fill="A5A59D" w:themeFill="accent6" w:themeFillShade="BF"/>
      </w:tcPr>
    </w:tblStylePr>
    <w:tblStylePr w:type="lastCol">
      <w:rPr>
        <w:color w:val="FFFFFF" w:themeColor="background1"/>
      </w:rPr>
      <w:tblPr/>
      <w:tcPr>
        <w:shd w:val="clear" w:color="auto" w:fill="A5A59D" w:themeFill="accent6" w:themeFillShade="BF"/>
      </w:tcPr>
    </w:tblStylePr>
    <w:tblStylePr w:type="band1Vert">
      <w:tblPr/>
      <w:tcPr>
        <w:shd w:val="clear" w:color="auto" w:fill="ECECEA" w:themeFill="accent6" w:themeFillTint="7F"/>
      </w:tcPr>
    </w:tblStylePr>
    <w:tblStylePr w:type="band1Horz">
      <w:tblPr/>
      <w:tcPr>
        <w:shd w:val="clear" w:color="auto" w:fill="ECECEA" w:themeFill="accent6" w:themeFillTint="7F"/>
      </w:tcPr>
    </w:tblStylePr>
  </w:style>
  <w:style w:type="table" w:styleId="ColorfulList">
    <w:name w:val="Colorful List"/>
    <w:basedOn w:val="TableNormal"/>
    <w:uiPriority w:val="72"/>
    <w:semiHidden/>
    <w:unhideWhenUsed/>
    <w:rsid w:val="00D94D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D2920" w:themeFill="accent2" w:themeFillShade="CC"/>
      </w:tcPr>
    </w:tblStylePr>
    <w:tblStylePr w:type="lastRow">
      <w:rPr>
        <w:b/>
        <w:bCs/>
        <w:color w:val="ED292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94D5F"/>
    <w:rPr>
      <w:color w:val="000000" w:themeColor="text1"/>
    </w:rPr>
    <w:tblPr>
      <w:tblStyleRowBandSize w:val="1"/>
      <w:tblStyleColBandSize w:val="1"/>
    </w:tblPr>
    <w:tcPr>
      <w:shd w:val="clear" w:color="auto" w:fill="FEF7E7" w:themeFill="accent1" w:themeFillTint="19"/>
    </w:tcPr>
    <w:tblStylePr w:type="firstRow">
      <w:rPr>
        <w:b/>
        <w:bCs/>
        <w:color w:val="FFFFFF" w:themeColor="background1"/>
      </w:rPr>
      <w:tblPr/>
      <w:tcPr>
        <w:tcBorders>
          <w:bottom w:val="single" w:sz="12" w:space="0" w:color="FFFFFF" w:themeColor="background1"/>
        </w:tcBorders>
        <w:shd w:val="clear" w:color="auto" w:fill="ED2920" w:themeFill="accent2" w:themeFillShade="CC"/>
      </w:tcPr>
    </w:tblStylePr>
    <w:tblStylePr w:type="lastRow">
      <w:rPr>
        <w:b/>
        <w:bCs/>
        <w:color w:val="ED292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CC5" w:themeFill="accent1" w:themeFillTint="3F"/>
      </w:tcPr>
    </w:tblStylePr>
    <w:tblStylePr w:type="band1Horz">
      <w:tblPr/>
      <w:tcPr>
        <w:shd w:val="clear" w:color="auto" w:fill="FEF0D0" w:themeFill="accent1" w:themeFillTint="33"/>
      </w:tcPr>
    </w:tblStylePr>
  </w:style>
  <w:style w:type="table" w:styleId="ColorfulList-Accent2">
    <w:name w:val="Colorful List Accent 2"/>
    <w:basedOn w:val="TableNormal"/>
    <w:uiPriority w:val="72"/>
    <w:semiHidden/>
    <w:unhideWhenUsed/>
    <w:rsid w:val="00D94D5F"/>
    <w:rPr>
      <w:color w:val="000000" w:themeColor="text1"/>
    </w:rPr>
    <w:tblPr>
      <w:tblStyleRowBandSize w:val="1"/>
      <w:tblStyleColBandSize w:val="1"/>
    </w:tblPr>
    <w:tcPr>
      <w:shd w:val="clear" w:color="auto" w:fill="FDEFEF" w:themeFill="accent2" w:themeFillTint="19"/>
    </w:tcPr>
    <w:tblStylePr w:type="firstRow">
      <w:rPr>
        <w:b/>
        <w:bCs/>
        <w:color w:val="FFFFFF" w:themeColor="background1"/>
      </w:rPr>
      <w:tblPr/>
      <w:tcPr>
        <w:tcBorders>
          <w:bottom w:val="single" w:sz="12" w:space="0" w:color="FFFFFF" w:themeColor="background1"/>
        </w:tcBorders>
        <w:shd w:val="clear" w:color="auto" w:fill="ED2920" w:themeFill="accent2" w:themeFillShade="CC"/>
      </w:tcPr>
    </w:tblStylePr>
    <w:tblStylePr w:type="lastRow">
      <w:rPr>
        <w:b/>
        <w:bCs/>
        <w:color w:val="ED292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D7" w:themeFill="accent2" w:themeFillTint="3F"/>
      </w:tcPr>
    </w:tblStylePr>
    <w:tblStylePr w:type="band1Horz">
      <w:tblPr/>
      <w:tcPr>
        <w:shd w:val="clear" w:color="auto" w:fill="FCE0DE" w:themeFill="accent2" w:themeFillTint="33"/>
      </w:tcPr>
    </w:tblStylePr>
  </w:style>
  <w:style w:type="table" w:styleId="ColorfulList-Accent3">
    <w:name w:val="Colorful List Accent 3"/>
    <w:basedOn w:val="TableNormal"/>
    <w:uiPriority w:val="72"/>
    <w:semiHidden/>
    <w:unhideWhenUsed/>
    <w:rsid w:val="00D94D5F"/>
    <w:rPr>
      <w:color w:val="000000" w:themeColor="text1"/>
    </w:rPr>
    <w:tblPr>
      <w:tblStyleRowBandSize w:val="1"/>
      <w:tblStyleColBandSize w:val="1"/>
    </w:tblPr>
    <w:tcPr>
      <w:shd w:val="clear" w:color="auto" w:fill="FFE4F3" w:themeFill="accent3" w:themeFillTint="19"/>
    </w:tcPr>
    <w:tblStylePr w:type="firstRow">
      <w:rPr>
        <w:b/>
        <w:bCs/>
        <w:color w:val="FFFFFF" w:themeColor="background1"/>
      </w:rPr>
      <w:tblPr/>
      <w:tcPr>
        <w:tcBorders>
          <w:bottom w:val="single" w:sz="12" w:space="0" w:color="FFFFFF" w:themeColor="background1"/>
        </w:tcBorders>
        <w:shd w:val="clear" w:color="auto" w:fill="262437" w:themeFill="accent4" w:themeFillShade="CC"/>
      </w:tcPr>
    </w:tblStylePr>
    <w:tblStylePr w:type="lastRow">
      <w:rPr>
        <w:b/>
        <w:bCs/>
        <w:color w:val="2624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BE3" w:themeFill="accent3" w:themeFillTint="3F"/>
      </w:tcPr>
    </w:tblStylePr>
    <w:tblStylePr w:type="band1Horz">
      <w:tblPr/>
      <w:tcPr>
        <w:shd w:val="clear" w:color="auto" w:fill="FFC8E8" w:themeFill="accent3" w:themeFillTint="33"/>
      </w:tcPr>
    </w:tblStylePr>
  </w:style>
  <w:style w:type="table" w:styleId="ColorfulList-Accent4">
    <w:name w:val="Colorful List Accent 4"/>
    <w:basedOn w:val="TableNormal"/>
    <w:uiPriority w:val="72"/>
    <w:semiHidden/>
    <w:unhideWhenUsed/>
    <w:rsid w:val="00D94D5F"/>
    <w:rPr>
      <w:color w:val="000000" w:themeColor="text1"/>
    </w:rPr>
    <w:tblPr>
      <w:tblStyleRowBandSize w:val="1"/>
      <w:tblStyleColBandSize w:val="1"/>
    </w:tblPr>
    <w:tcPr>
      <w:shd w:val="clear" w:color="auto" w:fill="E8E7EF" w:themeFill="accent4" w:themeFillTint="19"/>
    </w:tcPr>
    <w:tblStylePr w:type="firstRow">
      <w:rPr>
        <w:b/>
        <w:bCs/>
        <w:color w:val="FFFFFF" w:themeColor="background1"/>
      </w:rPr>
      <w:tblPr/>
      <w:tcPr>
        <w:tcBorders>
          <w:bottom w:val="single" w:sz="12" w:space="0" w:color="FFFFFF" w:themeColor="background1"/>
        </w:tcBorders>
        <w:shd w:val="clear" w:color="auto" w:fill="BC006F" w:themeFill="accent3" w:themeFillShade="CC"/>
      </w:tcPr>
    </w:tblStylePr>
    <w:tblStylePr w:type="lastRow">
      <w:rPr>
        <w:b/>
        <w:bCs/>
        <w:color w:val="BC006F"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C4D8" w:themeFill="accent4" w:themeFillTint="3F"/>
      </w:tcPr>
    </w:tblStylePr>
    <w:tblStylePr w:type="band1Horz">
      <w:tblPr/>
      <w:tcPr>
        <w:shd w:val="clear" w:color="auto" w:fill="D0CFDF" w:themeFill="accent4" w:themeFillTint="33"/>
      </w:tcPr>
    </w:tblStylePr>
  </w:style>
  <w:style w:type="table" w:styleId="ColorfulList-Accent5">
    <w:name w:val="Colorful List Accent 5"/>
    <w:basedOn w:val="TableNormal"/>
    <w:uiPriority w:val="72"/>
    <w:semiHidden/>
    <w:unhideWhenUsed/>
    <w:rsid w:val="00D94D5F"/>
    <w:rPr>
      <w:color w:val="000000" w:themeColor="text1"/>
    </w:rPr>
    <w:tblPr>
      <w:tblStyleRowBandSize w:val="1"/>
      <w:tblStyleColBandSize w:val="1"/>
    </w:tblPr>
    <w:tcPr>
      <w:shd w:val="clear" w:color="auto" w:fill="EFEFF0" w:themeFill="accent5" w:themeFillTint="19"/>
    </w:tcPr>
    <w:tblStylePr w:type="firstRow">
      <w:rPr>
        <w:b/>
        <w:bCs/>
        <w:color w:val="FFFFFF" w:themeColor="background1"/>
      </w:rPr>
      <w:tblPr/>
      <w:tcPr>
        <w:tcBorders>
          <w:bottom w:val="single" w:sz="12" w:space="0" w:color="FFFFFF" w:themeColor="background1"/>
        </w:tcBorders>
        <w:shd w:val="clear" w:color="auto" w:fill="AFAFA9" w:themeFill="accent6" w:themeFillShade="CC"/>
      </w:tcPr>
    </w:tblStylePr>
    <w:tblStylePr w:type="lastRow">
      <w:rPr>
        <w:b/>
        <w:bCs/>
        <w:color w:val="AFAFA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8DA" w:themeFill="accent5" w:themeFillTint="3F"/>
      </w:tcPr>
    </w:tblStylePr>
    <w:tblStylePr w:type="band1Horz">
      <w:tblPr/>
      <w:tcPr>
        <w:shd w:val="clear" w:color="auto" w:fill="DFDFE1" w:themeFill="accent5" w:themeFillTint="33"/>
      </w:tcPr>
    </w:tblStylePr>
  </w:style>
  <w:style w:type="table" w:styleId="ColorfulList-Accent6">
    <w:name w:val="Colorful List Accent 6"/>
    <w:basedOn w:val="TableNormal"/>
    <w:uiPriority w:val="72"/>
    <w:semiHidden/>
    <w:unhideWhenUsed/>
    <w:rsid w:val="00D94D5F"/>
    <w:rPr>
      <w:color w:val="000000" w:themeColor="text1"/>
    </w:rPr>
    <w:tblPr>
      <w:tblStyleRowBandSize w:val="1"/>
      <w:tblStyleColBandSize w:val="1"/>
    </w:tblPr>
    <w:tcPr>
      <w:shd w:val="clear" w:color="auto" w:fill="FBFBFA" w:themeFill="accent6" w:themeFillTint="19"/>
    </w:tcPr>
    <w:tblStylePr w:type="firstRow">
      <w:rPr>
        <w:b/>
        <w:bCs/>
        <w:color w:val="FFFFFF" w:themeColor="background1"/>
      </w:rPr>
      <w:tblPr/>
      <w:tcPr>
        <w:tcBorders>
          <w:bottom w:val="single" w:sz="12" w:space="0" w:color="FFFFFF" w:themeColor="background1"/>
        </w:tcBorders>
        <w:shd w:val="clear" w:color="auto" w:fill="4E5053" w:themeFill="accent5" w:themeFillShade="CC"/>
      </w:tcPr>
    </w:tblStylePr>
    <w:tblStylePr w:type="lastRow">
      <w:rPr>
        <w:b/>
        <w:bCs/>
        <w:color w:val="4E5053"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F5F4" w:themeFill="accent6" w:themeFillTint="3F"/>
      </w:tcPr>
    </w:tblStylePr>
    <w:tblStylePr w:type="band1Horz">
      <w:tblPr/>
      <w:tcPr>
        <w:shd w:val="clear" w:color="auto" w:fill="F7F7F6" w:themeFill="accent6" w:themeFillTint="33"/>
      </w:tcPr>
    </w:tblStylePr>
  </w:style>
  <w:style w:type="table" w:styleId="ColorfulShading">
    <w:name w:val="Colorful Shading"/>
    <w:basedOn w:val="TableNormal"/>
    <w:uiPriority w:val="71"/>
    <w:semiHidden/>
    <w:unhideWhenUsed/>
    <w:rsid w:val="00D94D5F"/>
    <w:rPr>
      <w:color w:val="000000" w:themeColor="text1"/>
    </w:rPr>
    <w:tblPr>
      <w:tblStyleRowBandSize w:val="1"/>
      <w:tblStyleColBandSize w:val="1"/>
      <w:tblBorders>
        <w:top w:val="single" w:sz="24" w:space="0" w:color="F2665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2665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94D5F"/>
    <w:rPr>
      <w:color w:val="000000" w:themeColor="text1"/>
    </w:rPr>
    <w:tblPr>
      <w:tblStyleRowBandSize w:val="1"/>
      <w:tblStyleColBandSize w:val="1"/>
      <w:tblBorders>
        <w:top w:val="single" w:sz="24" w:space="0" w:color="F2665F" w:themeColor="accent2"/>
        <w:left w:val="single" w:sz="4" w:space="0" w:color="FDB515" w:themeColor="accent1"/>
        <w:bottom w:val="single" w:sz="4" w:space="0" w:color="FDB515" w:themeColor="accent1"/>
        <w:right w:val="single" w:sz="4" w:space="0" w:color="FDB515" w:themeColor="accent1"/>
        <w:insideH w:val="single" w:sz="4" w:space="0" w:color="FFFFFF" w:themeColor="background1"/>
        <w:insideV w:val="single" w:sz="4" w:space="0" w:color="FFFFFF" w:themeColor="background1"/>
      </w:tblBorders>
    </w:tblPr>
    <w:tcPr>
      <w:shd w:val="clear" w:color="auto" w:fill="FEF7E7" w:themeFill="accent1" w:themeFillTint="19"/>
    </w:tcPr>
    <w:tblStylePr w:type="firstRow">
      <w:rPr>
        <w:b/>
        <w:bCs/>
      </w:rPr>
      <w:tblPr/>
      <w:tcPr>
        <w:tcBorders>
          <w:top w:val="nil"/>
          <w:left w:val="nil"/>
          <w:bottom w:val="single" w:sz="24" w:space="0" w:color="F2665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27001" w:themeFill="accent1" w:themeFillShade="99"/>
      </w:tcPr>
    </w:tblStylePr>
    <w:tblStylePr w:type="firstCol">
      <w:rPr>
        <w:color w:val="FFFFFF" w:themeColor="background1"/>
      </w:rPr>
      <w:tblPr/>
      <w:tcPr>
        <w:tcBorders>
          <w:top w:val="nil"/>
          <w:left w:val="nil"/>
          <w:bottom w:val="nil"/>
          <w:right w:val="nil"/>
          <w:insideH w:val="single" w:sz="4" w:space="0" w:color="A27001" w:themeColor="accent1" w:themeShade="99"/>
          <w:insideV w:val="nil"/>
        </w:tcBorders>
        <w:shd w:val="clear" w:color="auto" w:fill="A2700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27001" w:themeFill="accent1" w:themeFillShade="99"/>
      </w:tcPr>
    </w:tblStylePr>
    <w:tblStylePr w:type="band1Vert">
      <w:tblPr/>
      <w:tcPr>
        <w:shd w:val="clear" w:color="auto" w:fill="FEE1A1" w:themeFill="accent1" w:themeFillTint="66"/>
      </w:tcPr>
    </w:tblStylePr>
    <w:tblStylePr w:type="band1Horz">
      <w:tblPr/>
      <w:tcPr>
        <w:shd w:val="clear" w:color="auto" w:fill="FED98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94D5F"/>
    <w:rPr>
      <w:color w:val="000000" w:themeColor="text1"/>
    </w:rPr>
    <w:tblPr>
      <w:tblStyleRowBandSize w:val="1"/>
      <w:tblStyleColBandSize w:val="1"/>
      <w:tblBorders>
        <w:top w:val="single" w:sz="24" w:space="0" w:color="F2665F" w:themeColor="accent2"/>
        <w:left w:val="single" w:sz="4" w:space="0" w:color="F2665F" w:themeColor="accent2"/>
        <w:bottom w:val="single" w:sz="4" w:space="0" w:color="F2665F" w:themeColor="accent2"/>
        <w:right w:val="single" w:sz="4" w:space="0" w:color="F2665F" w:themeColor="accent2"/>
        <w:insideH w:val="single" w:sz="4" w:space="0" w:color="FFFFFF" w:themeColor="background1"/>
        <w:insideV w:val="single" w:sz="4" w:space="0" w:color="FFFFFF" w:themeColor="background1"/>
      </w:tblBorders>
    </w:tblPr>
    <w:tcPr>
      <w:shd w:val="clear" w:color="auto" w:fill="FDEFEF" w:themeFill="accent2" w:themeFillTint="19"/>
    </w:tcPr>
    <w:tblStylePr w:type="firstRow">
      <w:rPr>
        <w:b/>
        <w:bCs/>
      </w:rPr>
      <w:tblPr/>
      <w:tcPr>
        <w:tcBorders>
          <w:top w:val="nil"/>
          <w:left w:val="nil"/>
          <w:bottom w:val="single" w:sz="24" w:space="0" w:color="F2665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A170F" w:themeFill="accent2" w:themeFillShade="99"/>
      </w:tcPr>
    </w:tblStylePr>
    <w:tblStylePr w:type="firstCol">
      <w:rPr>
        <w:color w:val="FFFFFF" w:themeColor="background1"/>
      </w:rPr>
      <w:tblPr/>
      <w:tcPr>
        <w:tcBorders>
          <w:top w:val="nil"/>
          <w:left w:val="nil"/>
          <w:bottom w:val="nil"/>
          <w:right w:val="nil"/>
          <w:insideH w:val="single" w:sz="4" w:space="0" w:color="BA170F" w:themeColor="accent2" w:themeShade="99"/>
          <w:insideV w:val="nil"/>
        </w:tcBorders>
        <w:shd w:val="clear" w:color="auto" w:fill="BA170F"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A170F" w:themeFill="accent2" w:themeFillShade="99"/>
      </w:tcPr>
    </w:tblStylePr>
    <w:tblStylePr w:type="band1Vert">
      <w:tblPr/>
      <w:tcPr>
        <w:shd w:val="clear" w:color="auto" w:fill="F9C1BE" w:themeFill="accent2" w:themeFillTint="66"/>
      </w:tcPr>
    </w:tblStylePr>
    <w:tblStylePr w:type="band1Horz">
      <w:tblPr/>
      <w:tcPr>
        <w:shd w:val="clear" w:color="auto" w:fill="F8B2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94D5F"/>
    <w:rPr>
      <w:color w:val="000000" w:themeColor="text1"/>
    </w:rPr>
    <w:tblPr>
      <w:tblStyleRowBandSize w:val="1"/>
      <w:tblStyleColBandSize w:val="1"/>
      <w:tblBorders>
        <w:top w:val="single" w:sz="24" w:space="0" w:color="302E45" w:themeColor="accent4"/>
        <w:left w:val="single" w:sz="4" w:space="0" w:color="EC008C" w:themeColor="accent3"/>
        <w:bottom w:val="single" w:sz="4" w:space="0" w:color="EC008C" w:themeColor="accent3"/>
        <w:right w:val="single" w:sz="4" w:space="0" w:color="EC008C" w:themeColor="accent3"/>
        <w:insideH w:val="single" w:sz="4" w:space="0" w:color="FFFFFF" w:themeColor="background1"/>
        <w:insideV w:val="single" w:sz="4" w:space="0" w:color="FFFFFF" w:themeColor="background1"/>
      </w:tblBorders>
    </w:tblPr>
    <w:tcPr>
      <w:shd w:val="clear" w:color="auto" w:fill="FFE4F3" w:themeFill="accent3" w:themeFillTint="19"/>
    </w:tcPr>
    <w:tblStylePr w:type="firstRow">
      <w:rPr>
        <w:b/>
        <w:bCs/>
      </w:rPr>
      <w:tblPr/>
      <w:tcPr>
        <w:tcBorders>
          <w:top w:val="nil"/>
          <w:left w:val="nil"/>
          <w:bottom w:val="single" w:sz="24" w:space="0" w:color="302E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D0053" w:themeFill="accent3" w:themeFillShade="99"/>
      </w:tcPr>
    </w:tblStylePr>
    <w:tblStylePr w:type="firstCol">
      <w:rPr>
        <w:color w:val="FFFFFF" w:themeColor="background1"/>
      </w:rPr>
      <w:tblPr/>
      <w:tcPr>
        <w:tcBorders>
          <w:top w:val="nil"/>
          <w:left w:val="nil"/>
          <w:bottom w:val="nil"/>
          <w:right w:val="nil"/>
          <w:insideH w:val="single" w:sz="4" w:space="0" w:color="8D0053" w:themeColor="accent3" w:themeShade="99"/>
          <w:insideV w:val="nil"/>
        </w:tcBorders>
        <w:shd w:val="clear" w:color="auto" w:fill="8D005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D0053" w:themeFill="accent3" w:themeFillShade="99"/>
      </w:tcPr>
    </w:tblStylePr>
    <w:tblStylePr w:type="band1Vert">
      <w:tblPr/>
      <w:tcPr>
        <w:shd w:val="clear" w:color="auto" w:fill="FF91D2" w:themeFill="accent3" w:themeFillTint="66"/>
      </w:tcPr>
    </w:tblStylePr>
    <w:tblStylePr w:type="band1Horz">
      <w:tblPr/>
      <w:tcPr>
        <w:shd w:val="clear" w:color="auto" w:fill="FF76C7" w:themeFill="accent3" w:themeFillTint="7F"/>
      </w:tcPr>
    </w:tblStylePr>
  </w:style>
  <w:style w:type="table" w:styleId="ColorfulShading-Accent4">
    <w:name w:val="Colorful Shading Accent 4"/>
    <w:basedOn w:val="TableNormal"/>
    <w:uiPriority w:val="71"/>
    <w:semiHidden/>
    <w:unhideWhenUsed/>
    <w:rsid w:val="00D94D5F"/>
    <w:rPr>
      <w:color w:val="000000" w:themeColor="text1"/>
    </w:rPr>
    <w:tblPr>
      <w:tblStyleRowBandSize w:val="1"/>
      <w:tblStyleColBandSize w:val="1"/>
      <w:tblBorders>
        <w:top w:val="single" w:sz="24" w:space="0" w:color="EC008C" w:themeColor="accent3"/>
        <w:left w:val="single" w:sz="4" w:space="0" w:color="302E45" w:themeColor="accent4"/>
        <w:bottom w:val="single" w:sz="4" w:space="0" w:color="302E45" w:themeColor="accent4"/>
        <w:right w:val="single" w:sz="4" w:space="0" w:color="302E45" w:themeColor="accent4"/>
        <w:insideH w:val="single" w:sz="4" w:space="0" w:color="FFFFFF" w:themeColor="background1"/>
        <w:insideV w:val="single" w:sz="4" w:space="0" w:color="FFFFFF" w:themeColor="background1"/>
      </w:tblBorders>
    </w:tblPr>
    <w:tcPr>
      <w:shd w:val="clear" w:color="auto" w:fill="E8E7EF" w:themeFill="accent4" w:themeFillTint="19"/>
    </w:tcPr>
    <w:tblStylePr w:type="firstRow">
      <w:rPr>
        <w:b/>
        <w:bCs/>
      </w:rPr>
      <w:tblPr/>
      <w:tcPr>
        <w:tcBorders>
          <w:top w:val="nil"/>
          <w:left w:val="nil"/>
          <w:bottom w:val="single" w:sz="24" w:space="0" w:color="EC008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C1B29" w:themeFill="accent4" w:themeFillShade="99"/>
      </w:tcPr>
    </w:tblStylePr>
    <w:tblStylePr w:type="firstCol">
      <w:rPr>
        <w:color w:val="FFFFFF" w:themeColor="background1"/>
      </w:rPr>
      <w:tblPr/>
      <w:tcPr>
        <w:tcBorders>
          <w:top w:val="nil"/>
          <w:left w:val="nil"/>
          <w:bottom w:val="nil"/>
          <w:right w:val="nil"/>
          <w:insideH w:val="single" w:sz="4" w:space="0" w:color="1C1B29" w:themeColor="accent4" w:themeShade="99"/>
          <w:insideV w:val="nil"/>
        </w:tcBorders>
        <w:shd w:val="clear" w:color="auto" w:fill="1C1B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C1B29" w:themeFill="accent4" w:themeFillShade="99"/>
      </w:tcPr>
    </w:tblStylePr>
    <w:tblStylePr w:type="band1Vert">
      <w:tblPr/>
      <w:tcPr>
        <w:shd w:val="clear" w:color="auto" w:fill="A2A0BF" w:themeFill="accent4" w:themeFillTint="66"/>
      </w:tcPr>
    </w:tblStylePr>
    <w:tblStylePr w:type="band1Horz">
      <w:tblPr/>
      <w:tcPr>
        <w:shd w:val="clear" w:color="auto" w:fill="8C88B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94D5F"/>
    <w:rPr>
      <w:color w:val="000000" w:themeColor="text1"/>
    </w:rPr>
    <w:tblPr>
      <w:tblStyleRowBandSize w:val="1"/>
      <w:tblStyleColBandSize w:val="1"/>
      <w:tblBorders>
        <w:top w:val="single" w:sz="24" w:space="0" w:color="D9D9D6" w:themeColor="accent6"/>
        <w:left w:val="single" w:sz="4" w:space="0" w:color="626469" w:themeColor="accent5"/>
        <w:bottom w:val="single" w:sz="4" w:space="0" w:color="626469" w:themeColor="accent5"/>
        <w:right w:val="single" w:sz="4" w:space="0" w:color="626469" w:themeColor="accent5"/>
        <w:insideH w:val="single" w:sz="4" w:space="0" w:color="FFFFFF" w:themeColor="background1"/>
        <w:insideV w:val="single" w:sz="4" w:space="0" w:color="FFFFFF" w:themeColor="background1"/>
      </w:tblBorders>
    </w:tblPr>
    <w:tcPr>
      <w:shd w:val="clear" w:color="auto" w:fill="EFEFF0" w:themeFill="accent5" w:themeFillTint="19"/>
    </w:tcPr>
    <w:tblStylePr w:type="firstRow">
      <w:rPr>
        <w:b/>
        <w:bCs/>
      </w:rPr>
      <w:tblPr/>
      <w:tcPr>
        <w:tcBorders>
          <w:top w:val="nil"/>
          <w:left w:val="nil"/>
          <w:bottom w:val="single" w:sz="24" w:space="0" w:color="D9D9D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A3B3E" w:themeFill="accent5" w:themeFillShade="99"/>
      </w:tcPr>
    </w:tblStylePr>
    <w:tblStylePr w:type="firstCol">
      <w:rPr>
        <w:color w:val="FFFFFF" w:themeColor="background1"/>
      </w:rPr>
      <w:tblPr/>
      <w:tcPr>
        <w:tcBorders>
          <w:top w:val="nil"/>
          <w:left w:val="nil"/>
          <w:bottom w:val="nil"/>
          <w:right w:val="nil"/>
          <w:insideH w:val="single" w:sz="4" w:space="0" w:color="3A3B3E" w:themeColor="accent5" w:themeShade="99"/>
          <w:insideV w:val="nil"/>
        </w:tcBorders>
        <w:shd w:val="clear" w:color="auto" w:fill="3A3B3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A3B3E" w:themeFill="accent5" w:themeFillShade="99"/>
      </w:tcPr>
    </w:tblStylePr>
    <w:tblStylePr w:type="band1Vert">
      <w:tblPr/>
      <w:tcPr>
        <w:shd w:val="clear" w:color="auto" w:fill="BFC0C3" w:themeFill="accent5" w:themeFillTint="66"/>
      </w:tcPr>
    </w:tblStylePr>
    <w:tblStylePr w:type="band1Horz">
      <w:tblPr/>
      <w:tcPr>
        <w:shd w:val="clear" w:color="auto" w:fill="AFB1B5"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94D5F"/>
    <w:rPr>
      <w:color w:val="000000" w:themeColor="text1"/>
    </w:rPr>
    <w:tblPr>
      <w:tblStyleRowBandSize w:val="1"/>
      <w:tblStyleColBandSize w:val="1"/>
      <w:tblBorders>
        <w:top w:val="single" w:sz="24" w:space="0" w:color="626469" w:themeColor="accent5"/>
        <w:left w:val="single" w:sz="4" w:space="0" w:color="D9D9D6" w:themeColor="accent6"/>
        <w:bottom w:val="single" w:sz="4" w:space="0" w:color="D9D9D6" w:themeColor="accent6"/>
        <w:right w:val="single" w:sz="4" w:space="0" w:color="D9D9D6" w:themeColor="accent6"/>
        <w:insideH w:val="single" w:sz="4" w:space="0" w:color="FFFFFF" w:themeColor="background1"/>
        <w:insideV w:val="single" w:sz="4" w:space="0" w:color="FFFFFF" w:themeColor="background1"/>
      </w:tblBorders>
    </w:tblPr>
    <w:tcPr>
      <w:shd w:val="clear" w:color="auto" w:fill="FBFBFA" w:themeFill="accent6" w:themeFillTint="19"/>
    </w:tcPr>
    <w:tblStylePr w:type="firstRow">
      <w:rPr>
        <w:b/>
        <w:bCs/>
      </w:rPr>
      <w:tblPr/>
      <w:tcPr>
        <w:tcBorders>
          <w:top w:val="nil"/>
          <w:left w:val="nil"/>
          <w:bottom w:val="single" w:sz="24" w:space="0" w:color="62646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6867C" w:themeFill="accent6" w:themeFillShade="99"/>
      </w:tcPr>
    </w:tblStylePr>
    <w:tblStylePr w:type="firstCol">
      <w:rPr>
        <w:color w:val="FFFFFF" w:themeColor="background1"/>
      </w:rPr>
      <w:tblPr/>
      <w:tcPr>
        <w:tcBorders>
          <w:top w:val="nil"/>
          <w:left w:val="nil"/>
          <w:bottom w:val="nil"/>
          <w:right w:val="nil"/>
          <w:insideH w:val="single" w:sz="4" w:space="0" w:color="86867C" w:themeColor="accent6" w:themeShade="99"/>
          <w:insideV w:val="nil"/>
        </w:tcBorders>
        <w:shd w:val="clear" w:color="auto" w:fill="86867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6867C" w:themeFill="accent6" w:themeFillShade="99"/>
      </w:tcPr>
    </w:tblStylePr>
    <w:tblStylePr w:type="band1Vert">
      <w:tblPr/>
      <w:tcPr>
        <w:shd w:val="clear" w:color="auto" w:fill="EFEFEE" w:themeFill="accent6" w:themeFillTint="66"/>
      </w:tcPr>
    </w:tblStylePr>
    <w:tblStylePr w:type="band1Horz">
      <w:tblPr/>
      <w:tcPr>
        <w:shd w:val="clear" w:color="auto" w:fill="ECECE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D94D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94D5F"/>
    <w:rPr>
      <w:color w:val="FFFFFF" w:themeColor="background1"/>
    </w:rPr>
    <w:tblPr>
      <w:tblStyleRowBandSize w:val="1"/>
      <w:tblStyleColBandSize w:val="1"/>
    </w:tblPr>
    <w:tcPr>
      <w:shd w:val="clear" w:color="auto" w:fill="FDB51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75D0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CB8C0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CB8C01" w:themeFill="accent1" w:themeFillShade="BF"/>
      </w:tcPr>
    </w:tblStylePr>
    <w:tblStylePr w:type="band1Vert">
      <w:tblPr/>
      <w:tcPr>
        <w:tcBorders>
          <w:top w:val="nil"/>
          <w:left w:val="nil"/>
          <w:bottom w:val="nil"/>
          <w:right w:val="nil"/>
          <w:insideH w:val="nil"/>
          <w:insideV w:val="nil"/>
        </w:tcBorders>
        <w:shd w:val="clear" w:color="auto" w:fill="CB8C01" w:themeFill="accent1" w:themeFillShade="BF"/>
      </w:tcPr>
    </w:tblStylePr>
    <w:tblStylePr w:type="band1Horz">
      <w:tblPr/>
      <w:tcPr>
        <w:tcBorders>
          <w:top w:val="nil"/>
          <w:left w:val="nil"/>
          <w:bottom w:val="nil"/>
          <w:right w:val="nil"/>
          <w:insideH w:val="nil"/>
          <w:insideV w:val="nil"/>
        </w:tcBorders>
        <w:shd w:val="clear" w:color="auto" w:fill="CB8C01" w:themeFill="accent1" w:themeFillShade="BF"/>
      </w:tcPr>
    </w:tblStylePr>
  </w:style>
  <w:style w:type="table" w:styleId="DarkList-Accent2">
    <w:name w:val="Dark List Accent 2"/>
    <w:basedOn w:val="TableNormal"/>
    <w:uiPriority w:val="70"/>
    <w:semiHidden/>
    <w:unhideWhenUsed/>
    <w:rsid w:val="00D94D5F"/>
    <w:rPr>
      <w:color w:val="FFFFFF" w:themeColor="background1"/>
    </w:rPr>
    <w:tblPr>
      <w:tblStyleRowBandSize w:val="1"/>
      <w:tblStyleColBandSize w:val="1"/>
    </w:tblPr>
    <w:tcPr>
      <w:shd w:val="clear" w:color="auto" w:fill="F2665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130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E91D1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E91D13" w:themeFill="accent2" w:themeFillShade="BF"/>
      </w:tcPr>
    </w:tblStylePr>
    <w:tblStylePr w:type="band1Vert">
      <w:tblPr/>
      <w:tcPr>
        <w:tcBorders>
          <w:top w:val="nil"/>
          <w:left w:val="nil"/>
          <w:bottom w:val="nil"/>
          <w:right w:val="nil"/>
          <w:insideH w:val="nil"/>
          <w:insideV w:val="nil"/>
        </w:tcBorders>
        <w:shd w:val="clear" w:color="auto" w:fill="E91D13" w:themeFill="accent2" w:themeFillShade="BF"/>
      </w:tcPr>
    </w:tblStylePr>
    <w:tblStylePr w:type="band1Horz">
      <w:tblPr/>
      <w:tcPr>
        <w:tcBorders>
          <w:top w:val="nil"/>
          <w:left w:val="nil"/>
          <w:bottom w:val="nil"/>
          <w:right w:val="nil"/>
          <w:insideH w:val="nil"/>
          <w:insideV w:val="nil"/>
        </w:tcBorders>
        <w:shd w:val="clear" w:color="auto" w:fill="E91D13" w:themeFill="accent2" w:themeFillShade="BF"/>
      </w:tcPr>
    </w:tblStylePr>
  </w:style>
  <w:style w:type="table" w:styleId="DarkList-Accent3">
    <w:name w:val="Dark List Accent 3"/>
    <w:basedOn w:val="TableNormal"/>
    <w:uiPriority w:val="70"/>
    <w:semiHidden/>
    <w:unhideWhenUsed/>
    <w:rsid w:val="00D94D5F"/>
    <w:rPr>
      <w:color w:val="FFFFFF" w:themeColor="background1"/>
    </w:rPr>
    <w:tblPr>
      <w:tblStyleRowBandSize w:val="1"/>
      <w:tblStyleColBandSize w:val="1"/>
    </w:tblPr>
    <w:tcPr>
      <w:shd w:val="clear" w:color="auto" w:fill="EC008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5004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0006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00068" w:themeFill="accent3" w:themeFillShade="BF"/>
      </w:tcPr>
    </w:tblStylePr>
    <w:tblStylePr w:type="band1Vert">
      <w:tblPr/>
      <w:tcPr>
        <w:tcBorders>
          <w:top w:val="nil"/>
          <w:left w:val="nil"/>
          <w:bottom w:val="nil"/>
          <w:right w:val="nil"/>
          <w:insideH w:val="nil"/>
          <w:insideV w:val="nil"/>
        </w:tcBorders>
        <w:shd w:val="clear" w:color="auto" w:fill="B00068" w:themeFill="accent3" w:themeFillShade="BF"/>
      </w:tcPr>
    </w:tblStylePr>
    <w:tblStylePr w:type="band1Horz">
      <w:tblPr/>
      <w:tcPr>
        <w:tcBorders>
          <w:top w:val="nil"/>
          <w:left w:val="nil"/>
          <w:bottom w:val="nil"/>
          <w:right w:val="nil"/>
          <w:insideH w:val="nil"/>
          <w:insideV w:val="nil"/>
        </w:tcBorders>
        <w:shd w:val="clear" w:color="auto" w:fill="B00068" w:themeFill="accent3" w:themeFillShade="BF"/>
      </w:tcPr>
    </w:tblStylePr>
  </w:style>
  <w:style w:type="table" w:styleId="DarkList-Accent4">
    <w:name w:val="Dark List Accent 4"/>
    <w:basedOn w:val="TableNormal"/>
    <w:uiPriority w:val="70"/>
    <w:semiHidden/>
    <w:unhideWhenUsed/>
    <w:rsid w:val="00D94D5F"/>
    <w:rPr>
      <w:color w:val="FFFFFF" w:themeColor="background1"/>
    </w:rPr>
    <w:tblPr>
      <w:tblStyleRowBandSize w:val="1"/>
      <w:tblStyleColBandSize w:val="1"/>
    </w:tblPr>
    <w:tcPr>
      <w:shd w:val="clear" w:color="auto" w:fill="302E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716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322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32233" w:themeFill="accent4" w:themeFillShade="BF"/>
      </w:tcPr>
    </w:tblStylePr>
    <w:tblStylePr w:type="band1Vert">
      <w:tblPr/>
      <w:tcPr>
        <w:tcBorders>
          <w:top w:val="nil"/>
          <w:left w:val="nil"/>
          <w:bottom w:val="nil"/>
          <w:right w:val="nil"/>
          <w:insideH w:val="nil"/>
          <w:insideV w:val="nil"/>
        </w:tcBorders>
        <w:shd w:val="clear" w:color="auto" w:fill="232233" w:themeFill="accent4" w:themeFillShade="BF"/>
      </w:tcPr>
    </w:tblStylePr>
    <w:tblStylePr w:type="band1Horz">
      <w:tblPr/>
      <w:tcPr>
        <w:tcBorders>
          <w:top w:val="nil"/>
          <w:left w:val="nil"/>
          <w:bottom w:val="nil"/>
          <w:right w:val="nil"/>
          <w:insideH w:val="nil"/>
          <w:insideV w:val="nil"/>
        </w:tcBorders>
        <w:shd w:val="clear" w:color="auto" w:fill="232233" w:themeFill="accent4" w:themeFillShade="BF"/>
      </w:tcPr>
    </w:tblStylePr>
  </w:style>
  <w:style w:type="table" w:styleId="DarkList-Accent5">
    <w:name w:val="Dark List Accent 5"/>
    <w:basedOn w:val="TableNormal"/>
    <w:uiPriority w:val="70"/>
    <w:semiHidden/>
    <w:unhideWhenUsed/>
    <w:rsid w:val="00D94D5F"/>
    <w:rPr>
      <w:color w:val="FFFFFF" w:themeColor="background1"/>
    </w:rPr>
    <w:tblPr>
      <w:tblStyleRowBandSize w:val="1"/>
      <w:tblStyleColBandSize w:val="1"/>
    </w:tblPr>
    <w:tcPr>
      <w:shd w:val="clear" w:color="auto" w:fill="62646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313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94A4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94A4E" w:themeFill="accent5" w:themeFillShade="BF"/>
      </w:tcPr>
    </w:tblStylePr>
    <w:tblStylePr w:type="band1Vert">
      <w:tblPr/>
      <w:tcPr>
        <w:tcBorders>
          <w:top w:val="nil"/>
          <w:left w:val="nil"/>
          <w:bottom w:val="nil"/>
          <w:right w:val="nil"/>
          <w:insideH w:val="nil"/>
          <w:insideV w:val="nil"/>
        </w:tcBorders>
        <w:shd w:val="clear" w:color="auto" w:fill="494A4E" w:themeFill="accent5" w:themeFillShade="BF"/>
      </w:tcPr>
    </w:tblStylePr>
    <w:tblStylePr w:type="band1Horz">
      <w:tblPr/>
      <w:tcPr>
        <w:tcBorders>
          <w:top w:val="nil"/>
          <w:left w:val="nil"/>
          <w:bottom w:val="nil"/>
          <w:right w:val="nil"/>
          <w:insideH w:val="nil"/>
          <w:insideV w:val="nil"/>
        </w:tcBorders>
        <w:shd w:val="clear" w:color="auto" w:fill="494A4E" w:themeFill="accent5" w:themeFillShade="BF"/>
      </w:tcPr>
    </w:tblStylePr>
  </w:style>
  <w:style w:type="table" w:styleId="DarkList-Accent6">
    <w:name w:val="Dark List Accent 6"/>
    <w:basedOn w:val="TableNormal"/>
    <w:uiPriority w:val="70"/>
    <w:semiHidden/>
    <w:unhideWhenUsed/>
    <w:rsid w:val="00D94D5F"/>
    <w:rPr>
      <w:color w:val="FFFFFF" w:themeColor="background1"/>
    </w:rPr>
    <w:tblPr>
      <w:tblStyleRowBandSize w:val="1"/>
      <w:tblStyleColBandSize w:val="1"/>
    </w:tblPr>
    <w:tcPr>
      <w:shd w:val="clear" w:color="auto" w:fill="D9D9D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6F6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5A59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5A59D" w:themeFill="accent6" w:themeFillShade="BF"/>
      </w:tcPr>
    </w:tblStylePr>
    <w:tblStylePr w:type="band1Vert">
      <w:tblPr/>
      <w:tcPr>
        <w:tcBorders>
          <w:top w:val="nil"/>
          <w:left w:val="nil"/>
          <w:bottom w:val="nil"/>
          <w:right w:val="nil"/>
          <w:insideH w:val="nil"/>
          <w:insideV w:val="nil"/>
        </w:tcBorders>
        <w:shd w:val="clear" w:color="auto" w:fill="A5A59D" w:themeFill="accent6" w:themeFillShade="BF"/>
      </w:tcPr>
    </w:tblStylePr>
    <w:tblStylePr w:type="band1Horz">
      <w:tblPr/>
      <w:tcPr>
        <w:tcBorders>
          <w:top w:val="nil"/>
          <w:left w:val="nil"/>
          <w:bottom w:val="nil"/>
          <w:right w:val="nil"/>
          <w:insideH w:val="nil"/>
          <w:insideV w:val="nil"/>
        </w:tcBorders>
        <w:shd w:val="clear" w:color="auto" w:fill="A5A59D" w:themeFill="accent6" w:themeFillShade="BF"/>
      </w:tcPr>
    </w:tblStylePr>
  </w:style>
  <w:style w:type="paragraph" w:styleId="E-mailSignature">
    <w:name w:val="E-mail Signature"/>
    <w:basedOn w:val="Normal"/>
    <w:link w:val="E-mailSignatureChar"/>
    <w:uiPriority w:val="99"/>
    <w:semiHidden/>
    <w:unhideWhenUsed/>
    <w:rsid w:val="00D94D5F"/>
    <w:pPr>
      <w:spacing w:before="0" w:after="0"/>
    </w:pPr>
  </w:style>
  <w:style w:type="character" w:customStyle="1" w:styleId="E-mailSignatureChar">
    <w:name w:val="E-mail Signature Char"/>
    <w:basedOn w:val="DefaultParagraphFont"/>
    <w:link w:val="E-mailSignature"/>
    <w:uiPriority w:val="99"/>
    <w:semiHidden/>
    <w:rsid w:val="00D94D5F"/>
    <w:rPr>
      <w:rFonts w:ascii="Century Gothic" w:hAnsi="Century Gothic"/>
      <w:sz w:val="20"/>
      <w:lang w:val="en-US"/>
    </w:rPr>
  </w:style>
  <w:style w:type="paragraph" w:styleId="EnvelopeAddress">
    <w:name w:val="envelope address"/>
    <w:basedOn w:val="Normal"/>
    <w:uiPriority w:val="99"/>
    <w:semiHidden/>
    <w:unhideWhenUsed/>
    <w:rsid w:val="00D94D5F"/>
    <w:pPr>
      <w:framePr w:w="7920" w:h="1980" w:hRule="exact" w:hSpace="180" w:wrap="auto" w:hAnchor="page" w:xAlign="center" w:yAlign="bottom"/>
      <w:spacing w:before="0"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94D5F"/>
    <w:pPr>
      <w:spacing w:before="0" w:after="0"/>
    </w:pPr>
    <w:rPr>
      <w:rFonts w:asciiTheme="majorHAnsi" w:eastAsiaTheme="majorEastAsia" w:hAnsiTheme="majorHAnsi" w:cstheme="majorBidi"/>
      <w:szCs w:val="20"/>
    </w:rPr>
  </w:style>
  <w:style w:type="table" w:styleId="GridTable1Light">
    <w:name w:val="Grid Table 1 Light"/>
    <w:basedOn w:val="TableNormal"/>
    <w:uiPriority w:val="46"/>
    <w:locked/>
    <w:rsid w:val="00D94D5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locked/>
    <w:rsid w:val="00D94D5F"/>
    <w:tblPr>
      <w:tblStyleRowBandSize w:val="1"/>
      <w:tblStyleColBandSize w:val="1"/>
      <w:tblBorders>
        <w:top w:val="single" w:sz="4" w:space="0" w:color="FEE1A1" w:themeColor="accent1" w:themeTint="66"/>
        <w:left w:val="single" w:sz="4" w:space="0" w:color="FEE1A1" w:themeColor="accent1" w:themeTint="66"/>
        <w:bottom w:val="single" w:sz="4" w:space="0" w:color="FEE1A1" w:themeColor="accent1" w:themeTint="66"/>
        <w:right w:val="single" w:sz="4" w:space="0" w:color="FEE1A1" w:themeColor="accent1" w:themeTint="66"/>
        <w:insideH w:val="single" w:sz="4" w:space="0" w:color="FEE1A1" w:themeColor="accent1" w:themeTint="66"/>
        <w:insideV w:val="single" w:sz="4" w:space="0" w:color="FEE1A1" w:themeColor="accent1" w:themeTint="66"/>
      </w:tblBorders>
    </w:tblPr>
    <w:tblStylePr w:type="firstRow">
      <w:rPr>
        <w:b/>
        <w:bCs/>
      </w:rPr>
      <w:tblPr/>
      <w:tcPr>
        <w:tcBorders>
          <w:bottom w:val="single" w:sz="12" w:space="0" w:color="FDD272" w:themeColor="accent1" w:themeTint="99"/>
        </w:tcBorders>
      </w:tcPr>
    </w:tblStylePr>
    <w:tblStylePr w:type="lastRow">
      <w:rPr>
        <w:b/>
        <w:bCs/>
      </w:rPr>
      <w:tblPr/>
      <w:tcPr>
        <w:tcBorders>
          <w:top w:val="double" w:sz="2" w:space="0" w:color="FDD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locked/>
    <w:rsid w:val="00D94D5F"/>
    <w:tblPr>
      <w:tblStyleRowBandSize w:val="1"/>
      <w:tblStyleColBandSize w:val="1"/>
      <w:tblBorders>
        <w:top w:val="single" w:sz="4" w:space="0" w:color="F9C1BE" w:themeColor="accent2" w:themeTint="66"/>
        <w:left w:val="single" w:sz="4" w:space="0" w:color="F9C1BE" w:themeColor="accent2" w:themeTint="66"/>
        <w:bottom w:val="single" w:sz="4" w:space="0" w:color="F9C1BE" w:themeColor="accent2" w:themeTint="66"/>
        <w:right w:val="single" w:sz="4" w:space="0" w:color="F9C1BE" w:themeColor="accent2" w:themeTint="66"/>
        <w:insideH w:val="single" w:sz="4" w:space="0" w:color="F9C1BE" w:themeColor="accent2" w:themeTint="66"/>
        <w:insideV w:val="single" w:sz="4" w:space="0" w:color="F9C1BE" w:themeColor="accent2" w:themeTint="66"/>
      </w:tblBorders>
    </w:tblPr>
    <w:tblStylePr w:type="firstRow">
      <w:rPr>
        <w:b/>
        <w:bCs/>
      </w:rPr>
      <w:tblPr/>
      <w:tcPr>
        <w:tcBorders>
          <w:bottom w:val="single" w:sz="12" w:space="0" w:color="F7A29E" w:themeColor="accent2" w:themeTint="99"/>
        </w:tcBorders>
      </w:tcPr>
    </w:tblStylePr>
    <w:tblStylePr w:type="lastRow">
      <w:rPr>
        <w:b/>
        <w:bCs/>
      </w:rPr>
      <w:tblPr/>
      <w:tcPr>
        <w:tcBorders>
          <w:top w:val="double" w:sz="2" w:space="0" w:color="F7A29E"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locked/>
    <w:rsid w:val="00D94D5F"/>
    <w:tblPr>
      <w:tblStyleRowBandSize w:val="1"/>
      <w:tblStyleColBandSize w:val="1"/>
      <w:tblBorders>
        <w:top w:val="single" w:sz="4" w:space="0" w:color="FF91D2" w:themeColor="accent3" w:themeTint="66"/>
        <w:left w:val="single" w:sz="4" w:space="0" w:color="FF91D2" w:themeColor="accent3" w:themeTint="66"/>
        <w:bottom w:val="single" w:sz="4" w:space="0" w:color="FF91D2" w:themeColor="accent3" w:themeTint="66"/>
        <w:right w:val="single" w:sz="4" w:space="0" w:color="FF91D2" w:themeColor="accent3" w:themeTint="66"/>
        <w:insideH w:val="single" w:sz="4" w:space="0" w:color="FF91D2" w:themeColor="accent3" w:themeTint="66"/>
        <w:insideV w:val="single" w:sz="4" w:space="0" w:color="FF91D2" w:themeColor="accent3" w:themeTint="66"/>
      </w:tblBorders>
    </w:tblPr>
    <w:tblStylePr w:type="firstRow">
      <w:rPr>
        <w:b/>
        <w:bCs/>
      </w:rPr>
      <w:tblPr/>
      <w:tcPr>
        <w:tcBorders>
          <w:bottom w:val="single" w:sz="12" w:space="0" w:color="FF5ABB" w:themeColor="accent3" w:themeTint="99"/>
        </w:tcBorders>
      </w:tcPr>
    </w:tblStylePr>
    <w:tblStylePr w:type="lastRow">
      <w:rPr>
        <w:b/>
        <w:bCs/>
      </w:rPr>
      <w:tblPr/>
      <w:tcPr>
        <w:tcBorders>
          <w:top w:val="double" w:sz="2" w:space="0" w:color="FF5AB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locked/>
    <w:rsid w:val="00D94D5F"/>
    <w:tblPr>
      <w:tblStyleRowBandSize w:val="1"/>
      <w:tblStyleColBandSize w:val="1"/>
      <w:tblBorders>
        <w:top w:val="single" w:sz="4" w:space="0" w:color="A2A0BF" w:themeColor="accent4" w:themeTint="66"/>
        <w:left w:val="single" w:sz="4" w:space="0" w:color="A2A0BF" w:themeColor="accent4" w:themeTint="66"/>
        <w:bottom w:val="single" w:sz="4" w:space="0" w:color="A2A0BF" w:themeColor="accent4" w:themeTint="66"/>
        <w:right w:val="single" w:sz="4" w:space="0" w:color="A2A0BF" w:themeColor="accent4" w:themeTint="66"/>
        <w:insideH w:val="single" w:sz="4" w:space="0" w:color="A2A0BF" w:themeColor="accent4" w:themeTint="66"/>
        <w:insideV w:val="single" w:sz="4" w:space="0" w:color="A2A0BF" w:themeColor="accent4" w:themeTint="66"/>
      </w:tblBorders>
    </w:tblPr>
    <w:tblStylePr w:type="firstRow">
      <w:rPr>
        <w:b/>
        <w:bCs/>
      </w:rPr>
      <w:tblPr/>
      <w:tcPr>
        <w:tcBorders>
          <w:bottom w:val="single" w:sz="12" w:space="0" w:color="7470A0" w:themeColor="accent4" w:themeTint="99"/>
        </w:tcBorders>
      </w:tcPr>
    </w:tblStylePr>
    <w:tblStylePr w:type="lastRow">
      <w:rPr>
        <w:b/>
        <w:bCs/>
      </w:rPr>
      <w:tblPr/>
      <w:tcPr>
        <w:tcBorders>
          <w:top w:val="double" w:sz="2" w:space="0" w:color="7470A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locked/>
    <w:rsid w:val="00D94D5F"/>
    <w:tblPr>
      <w:tblStyleRowBandSize w:val="1"/>
      <w:tblStyleColBandSize w:val="1"/>
      <w:tblBorders>
        <w:top w:val="single" w:sz="4" w:space="0" w:color="BFC0C3" w:themeColor="accent5" w:themeTint="66"/>
        <w:left w:val="single" w:sz="4" w:space="0" w:color="BFC0C3" w:themeColor="accent5" w:themeTint="66"/>
        <w:bottom w:val="single" w:sz="4" w:space="0" w:color="BFC0C3" w:themeColor="accent5" w:themeTint="66"/>
        <w:right w:val="single" w:sz="4" w:space="0" w:color="BFC0C3" w:themeColor="accent5" w:themeTint="66"/>
        <w:insideH w:val="single" w:sz="4" w:space="0" w:color="BFC0C3" w:themeColor="accent5" w:themeTint="66"/>
        <w:insideV w:val="single" w:sz="4" w:space="0" w:color="BFC0C3" w:themeColor="accent5" w:themeTint="66"/>
      </w:tblBorders>
    </w:tblPr>
    <w:tblStylePr w:type="firstRow">
      <w:rPr>
        <w:b/>
        <w:bCs/>
      </w:rPr>
      <w:tblPr/>
      <w:tcPr>
        <w:tcBorders>
          <w:bottom w:val="single" w:sz="12" w:space="0" w:color="9FA1A6" w:themeColor="accent5" w:themeTint="99"/>
        </w:tcBorders>
      </w:tcPr>
    </w:tblStylePr>
    <w:tblStylePr w:type="lastRow">
      <w:rPr>
        <w:b/>
        <w:bCs/>
      </w:rPr>
      <w:tblPr/>
      <w:tcPr>
        <w:tcBorders>
          <w:top w:val="double" w:sz="2" w:space="0" w:color="9FA1A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locked/>
    <w:rsid w:val="00D94D5F"/>
    <w:tblPr>
      <w:tblStyleRowBandSize w:val="1"/>
      <w:tblStyleColBandSize w:val="1"/>
      <w:tblBorders>
        <w:top w:val="single" w:sz="4" w:space="0" w:color="EFEFEE" w:themeColor="accent6" w:themeTint="66"/>
        <w:left w:val="single" w:sz="4" w:space="0" w:color="EFEFEE" w:themeColor="accent6" w:themeTint="66"/>
        <w:bottom w:val="single" w:sz="4" w:space="0" w:color="EFEFEE" w:themeColor="accent6" w:themeTint="66"/>
        <w:right w:val="single" w:sz="4" w:space="0" w:color="EFEFEE" w:themeColor="accent6" w:themeTint="66"/>
        <w:insideH w:val="single" w:sz="4" w:space="0" w:color="EFEFEE" w:themeColor="accent6" w:themeTint="66"/>
        <w:insideV w:val="single" w:sz="4" w:space="0" w:color="EFEFEE" w:themeColor="accent6" w:themeTint="66"/>
      </w:tblBorders>
    </w:tblPr>
    <w:tblStylePr w:type="firstRow">
      <w:rPr>
        <w:b/>
        <w:bCs/>
      </w:rPr>
      <w:tblPr/>
      <w:tcPr>
        <w:tcBorders>
          <w:bottom w:val="single" w:sz="12" w:space="0" w:color="E8E8E6" w:themeColor="accent6" w:themeTint="99"/>
        </w:tcBorders>
      </w:tcPr>
    </w:tblStylePr>
    <w:tblStylePr w:type="lastRow">
      <w:rPr>
        <w:b/>
        <w:bCs/>
      </w:rPr>
      <w:tblPr/>
      <w:tcPr>
        <w:tcBorders>
          <w:top w:val="double" w:sz="2" w:space="0" w:color="E8E8E6"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locked/>
    <w:rsid w:val="00D94D5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locked/>
    <w:rsid w:val="00D94D5F"/>
    <w:tblPr>
      <w:tblStyleRowBandSize w:val="1"/>
      <w:tblStyleColBandSize w:val="1"/>
      <w:tblBorders>
        <w:top w:val="single" w:sz="2" w:space="0" w:color="FDD272" w:themeColor="accent1" w:themeTint="99"/>
        <w:bottom w:val="single" w:sz="2" w:space="0" w:color="FDD272" w:themeColor="accent1" w:themeTint="99"/>
        <w:insideH w:val="single" w:sz="2" w:space="0" w:color="FDD272" w:themeColor="accent1" w:themeTint="99"/>
        <w:insideV w:val="single" w:sz="2" w:space="0" w:color="FDD272" w:themeColor="accent1" w:themeTint="99"/>
      </w:tblBorders>
    </w:tblPr>
    <w:tblStylePr w:type="firstRow">
      <w:rPr>
        <w:b/>
        <w:bCs/>
      </w:rPr>
      <w:tblPr/>
      <w:tcPr>
        <w:tcBorders>
          <w:top w:val="nil"/>
          <w:bottom w:val="single" w:sz="12" w:space="0" w:color="FDD272" w:themeColor="accent1" w:themeTint="99"/>
          <w:insideH w:val="nil"/>
          <w:insideV w:val="nil"/>
        </w:tcBorders>
        <w:shd w:val="clear" w:color="auto" w:fill="FFFFFF" w:themeFill="background1"/>
      </w:tcPr>
    </w:tblStylePr>
    <w:tblStylePr w:type="lastRow">
      <w:rPr>
        <w:b/>
        <w:bCs/>
      </w:rPr>
      <w:tblPr/>
      <w:tcPr>
        <w:tcBorders>
          <w:top w:val="double" w:sz="2" w:space="0" w:color="FDD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GridTable2-Accent2">
    <w:name w:val="Grid Table 2 Accent 2"/>
    <w:basedOn w:val="TableNormal"/>
    <w:uiPriority w:val="47"/>
    <w:locked/>
    <w:rsid w:val="00D94D5F"/>
    <w:tblPr>
      <w:tblStyleRowBandSize w:val="1"/>
      <w:tblStyleColBandSize w:val="1"/>
      <w:tblBorders>
        <w:top w:val="single" w:sz="2" w:space="0" w:color="F7A29E" w:themeColor="accent2" w:themeTint="99"/>
        <w:bottom w:val="single" w:sz="2" w:space="0" w:color="F7A29E" w:themeColor="accent2" w:themeTint="99"/>
        <w:insideH w:val="single" w:sz="2" w:space="0" w:color="F7A29E" w:themeColor="accent2" w:themeTint="99"/>
        <w:insideV w:val="single" w:sz="2" w:space="0" w:color="F7A29E" w:themeColor="accent2" w:themeTint="99"/>
      </w:tblBorders>
    </w:tblPr>
    <w:tblStylePr w:type="firstRow">
      <w:rPr>
        <w:b/>
        <w:bCs/>
      </w:rPr>
      <w:tblPr/>
      <w:tcPr>
        <w:tcBorders>
          <w:top w:val="nil"/>
          <w:bottom w:val="single" w:sz="12" w:space="0" w:color="F7A29E" w:themeColor="accent2" w:themeTint="99"/>
          <w:insideH w:val="nil"/>
          <w:insideV w:val="nil"/>
        </w:tcBorders>
        <w:shd w:val="clear" w:color="auto" w:fill="FFFFFF" w:themeFill="background1"/>
      </w:tcPr>
    </w:tblStylePr>
    <w:tblStylePr w:type="lastRow">
      <w:rPr>
        <w:b/>
        <w:bCs/>
      </w:rPr>
      <w:tblPr/>
      <w:tcPr>
        <w:tcBorders>
          <w:top w:val="double" w:sz="2" w:space="0" w:color="F7A29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GridTable2-Accent3">
    <w:name w:val="Grid Table 2 Accent 3"/>
    <w:basedOn w:val="TableNormal"/>
    <w:uiPriority w:val="47"/>
    <w:locked/>
    <w:rsid w:val="00D94D5F"/>
    <w:tblPr>
      <w:tblStyleRowBandSize w:val="1"/>
      <w:tblStyleColBandSize w:val="1"/>
      <w:tblBorders>
        <w:top w:val="single" w:sz="2" w:space="0" w:color="FF5ABB" w:themeColor="accent3" w:themeTint="99"/>
        <w:bottom w:val="single" w:sz="2" w:space="0" w:color="FF5ABB" w:themeColor="accent3" w:themeTint="99"/>
        <w:insideH w:val="single" w:sz="2" w:space="0" w:color="FF5ABB" w:themeColor="accent3" w:themeTint="99"/>
        <w:insideV w:val="single" w:sz="2" w:space="0" w:color="FF5ABB" w:themeColor="accent3" w:themeTint="99"/>
      </w:tblBorders>
    </w:tblPr>
    <w:tblStylePr w:type="firstRow">
      <w:rPr>
        <w:b/>
        <w:bCs/>
      </w:rPr>
      <w:tblPr/>
      <w:tcPr>
        <w:tcBorders>
          <w:top w:val="nil"/>
          <w:bottom w:val="single" w:sz="12" w:space="0" w:color="FF5ABB" w:themeColor="accent3" w:themeTint="99"/>
          <w:insideH w:val="nil"/>
          <w:insideV w:val="nil"/>
        </w:tcBorders>
        <w:shd w:val="clear" w:color="auto" w:fill="FFFFFF" w:themeFill="background1"/>
      </w:tcPr>
    </w:tblStylePr>
    <w:tblStylePr w:type="lastRow">
      <w:rPr>
        <w:b/>
        <w:bCs/>
      </w:rPr>
      <w:tblPr/>
      <w:tcPr>
        <w:tcBorders>
          <w:top w:val="double" w:sz="2" w:space="0" w:color="FF5AB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GridTable2-Accent4">
    <w:name w:val="Grid Table 2 Accent 4"/>
    <w:basedOn w:val="TableNormal"/>
    <w:uiPriority w:val="47"/>
    <w:locked/>
    <w:rsid w:val="00D94D5F"/>
    <w:tblPr>
      <w:tblStyleRowBandSize w:val="1"/>
      <w:tblStyleColBandSize w:val="1"/>
      <w:tblBorders>
        <w:top w:val="single" w:sz="2" w:space="0" w:color="7470A0" w:themeColor="accent4" w:themeTint="99"/>
        <w:bottom w:val="single" w:sz="2" w:space="0" w:color="7470A0" w:themeColor="accent4" w:themeTint="99"/>
        <w:insideH w:val="single" w:sz="2" w:space="0" w:color="7470A0" w:themeColor="accent4" w:themeTint="99"/>
        <w:insideV w:val="single" w:sz="2" w:space="0" w:color="7470A0" w:themeColor="accent4" w:themeTint="99"/>
      </w:tblBorders>
    </w:tblPr>
    <w:tblStylePr w:type="firstRow">
      <w:rPr>
        <w:b/>
        <w:bCs/>
      </w:rPr>
      <w:tblPr/>
      <w:tcPr>
        <w:tcBorders>
          <w:top w:val="nil"/>
          <w:bottom w:val="single" w:sz="12" w:space="0" w:color="7470A0" w:themeColor="accent4" w:themeTint="99"/>
          <w:insideH w:val="nil"/>
          <w:insideV w:val="nil"/>
        </w:tcBorders>
        <w:shd w:val="clear" w:color="auto" w:fill="FFFFFF" w:themeFill="background1"/>
      </w:tcPr>
    </w:tblStylePr>
    <w:tblStylePr w:type="lastRow">
      <w:rPr>
        <w:b/>
        <w:bCs/>
      </w:rPr>
      <w:tblPr/>
      <w:tcPr>
        <w:tcBorders>
          <w:top w:val="double" w:sz="2" w:space="0" w:color="7470A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GridTable2-Accent5">
    <w:name w:val="Grid Table 2 Accent 5"/>
    <w:basedOn w:val="TableNormal"/>
    <w:uiPriority w:val="47"/>
    <w:locked/>
    <w:rsid w:val="00D94D5F"/>
    <w:tblPr>
      <w:tblStyleRowBandSize w:val="1"/>
      <w:tblStyleColBandSize w:val="1"/>
      <w:tblBorders>
        <w:top w:val="single" w:sz="2" w:space="0" w:color="9FA1A6" w:themeColor="accent5" w:themeTint="99"/>
        <w:bottom w:val="single" w:sz="2" w:space="0" w:color="9FA1A6" w:themeColor="accent5" w:themeTint="99"/>
        <w:insideH w:val="single" w:sz="2" w:space="0" w:color="9FA1A6" w:themeColor="accent5" w:themeTint="99"/>
        <w:insideV w:val="single" w:sz="2" w:space="0" w:color="9FA1A6" w:themeColor="accent5" w:themeTint="99"/>
      </w:tblBorders>
    </w:tblPr>
    <w:tblStylePr w:type="firstRow">
      <w:rPr>
        <w:b/>
        <w:bCs/>
      </w:rPr>
      <w:tblPr/>
      <w:tcPr>
        <w:tcBorders>
          <w:top w:val="nil"/>
          <w:bottom w:val="single" w:sz="12" w:space="0" w:color="9FA1A6" w:themeColor="accent5" w:themeTint="99"/>
          <w:insideH w:val="nil"/>
          <w:insideV w:val="nil"/>
        </w:tcBorders>
        <w:shd w:val="clear" w:color="auto" w:fill="FFFFFF" w:themeFill="background1"/>
      </w:tcPr>
    </w:tblStylePr>
    <w:tblStylePr w:type="lastRow">
      <w:rPr>
        <w:b/>
        <w:bCs/>
      </w:rPr>
      <w:tblPr/>
      <w:tcPr>
        <w:tcBorders>
          <w:top w:val="double" w:sz="2" w:space="0" w:color="9FA1A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GridTable2-Accent6">
    <w:name w:val="Grid Table 2 Accent 6"/>
    <w:basedOn w:val="TableNormal"/>
    <w:uiPriority w:val="47"/>
    <w:locked/>
    <w:rsid w:val="00D94D5F"/>
    <w:tblPr>
      <w:tblStyleRowBandSize w:val="1"/>
      <w:tblStyleColBandSize w:val="1"/>
      <w:tblBorders>
        <w:top w:val="single" w:sz="2" w:space="0" w:color="E8E8E6" w:themeColor="accent6" w:themeTint="99"/>
        <w:bottom w:val="single" w:sz="2" w:space="0" w:color="E8E8E6" w:themeColor="accent6" w:themeTint="99"/>
        <w:insideH w:val="single" w:sz="2" w:space="0" w:color="E8E8E6" w:themeColor="accent6" w:themeTint="99"/>
        <w:insideV w:val="single" w:sz="2" w:space="0" w:color="E8E8E6" w:themeColor="accent6" w:themeTint="99"/>
      </w:tblBorders>
    </w:tblPr>
    <w:tblStylePr w:type="firstRow">
      <w:rPr>
        <w:b/>
        <w:bCs/>
      </w:rPr>
      <w:tblPr/>
      <w:tcPr>
        <w:tcBorders>
          <w:top w:val="nil"/>
          <w:bottom w:val="single" w:sz="12" w:space="0" w:color="E8E8E6" w:themeColor="accent6" w:themeTint="99"/>
          <w:insideH w:val="nil"/>
          <w:insideV w:val="nil"/>
        </w:tcBorders>
        <w:shd w:val="clear" w:color="auto" w:fill="FFFFFF" w:themeFill="background1"/>
      </w:tcPr>
    </w:tblStylePr>
    <w:tblStylePr w:type="lastRow">
      <w:rPr>
        <w:b/>
        <w:bCs/>
      </w:rPr>
      <w:tblPr/>
      <w:tcPr>
        <w:tcBorders>
          <w:top w:val="double" w:sz="2" w:space="0" w:color="E8E8E6"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GridTable3">
    <w:name w:val="Grid Table 3"/>
    <w:basedOn w:val="TableNormal"/>
    <w:uiPriority w:val="48"/>
    <w:locked/>
    <w:rsid w:val="00D94D5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locked/>
    <w:rsid w:val="00D94D5F"/>
    <w:tblPr>
      <w:tblStyleRowBandSize w:val="1"/>
      <w:tblStyleColBandSize w:val="1"/>
      <w:tblBorders>
        <w:top w:val="single" w:sz="4" w:space="0" w:color="FDD272" w:themeColor="accent1" w:themeTint="99"/>
        <w:left w:val="single" w:sz="4" w:space="0" w:color="FDD272" w:themeColor="accent1" w:themeTint="99"/>
        <w:bottom w:val="single" w:sz="4" w:space="0" w:color="FDD272" w:themeColor="accent1" w:themeTint="99"/>
        <w:right w:val="single" w:sz="4" w:space="0" w:color="FDD272" w:themeColor="accent1" w:themeTint="99"/>
        <w:insideH w:val="single" w:sz="4" w:space="0" w:color="FDD272" w:themeColor="accent1" w:themeTint="99"/>
        <w:insideV w:val="single" w:sz="4" w:space="0" w:color="FDD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D0" w:themeFill="accent1" w:themeFillTint="33"/>
      </w:tcPr>
    </w:tblStylePr>
    <w:tblStylePr w:type="band1Horz">
      <w:tblPr/>
      <w:tcPr>
        <w:shd w:val="clear" w:color="auto" w:fill="FEF0D0" w:themeFill="accent1" w:themeFillTint="33"/>
      </w:tcPr>
    </w:tblStylePr>
    <w:tblStylePr w:type="neCell">
      <w:tblPr/>
      <w:tcPr>
        <w:tcBorders>
          <w:bottom w:val="single" w:sz="4" w:space="0" w:color="FDD272" w:themeColor="accent1" w:themeTint="99"/>
        </w:tcBorders>
      </w:tcPr>
    </w:tblStylePr>
    <w:tblStylePr w:type="nwCell">
      <w:tblPr/>
      <w:tcPr>
        <w:tcBorders>
          <w:bottom w:val="single" w:sz="4" w:space="0" w:color="FDD272" w:themeColor="accent1" w:themeTint="99"/>
        </w:tcBorders>
      </w:tcPr>
    </w:tblStylePr>
    <w:tblStylePr w:type="seCell">
      <w:tblPr/>
      <w:tcPr>
        <w:tcBorders>
          <w:top w:val="single" w:sz="4" w:space="0" w:color="FDD272" w:themeColor="accent1" w:themeTint="99"/>
        </w:tcBorders>
      </w:tcPr>
    </w:tblStylePr>
    <w:tblStylePr w:type="swCell">
      <w:tblPr/>
      <w:tcPr>
        <w:tcBorders>
          <w:top w:val="single" w:sz="4" w:space="0" w:color="FDD272" w:themeColor="accent1" w:themeTint="99"/>
        </w:tcBorders>
      </w:tcPr>
    </w:tblStylePr>
  </w:style>
  <w:style w:type="table" w:styleId="GridTable3-Accent2">
    <w:name w:val="Grid Table 3 Accent 2"/>
    <w:basedOn w:val="TableNormal"/>
    <w:uiPriority w:val="48"/>
    <w:locked/>
    <w:rsid w:val="00D94D5F"/>
    <w:tblPr>
      <w:tblStyleRowBandSize w:val="1"/>
      <w:tblStyleColBandSize w:val="1"/>
      <w:tblBorders>
        <w:top w:val="single" w:sz="4" w:space="0" w:color="F7A29E" w:themeColor="accent2" w:themeTint="99"/>
        <w:left w:val="single" w:sz="4" w:space="0" w:color="F7A29E" w:themeColor="accent2" w:themeTint="99"/>
        <w:bottom w:val="single" w:sz="4" w:space="0" w:color="F7A29E" w:themeColor="accent2" w:themeTint="99"/>
        <w:right w:val="single" w:sz="4" w:space="0" w:color="F7A29E" w:themeColor="accent2" w:themeTint="99"/>
        <w:insideH w:val="single" w:sz="4" w:space="0" w:color="F7A29E" w:themeColor="accent2" w:themeTint="99"/>
        <w:insideV w:val="single" w:sz="4" w:space="0" w:color="F7A29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0DE" w:themeFill="accent2" w:themeFillTint="33"/>
      </w:tcPr>
    </w:tblStylePr>
    <w:tblStylePr w:type="band1Horz">
      <w:tblPr/>
      <w:tcPr>
        <w:shd w:val="clear" w:color="auto" w:fill="FCE0DE" w:themeFill="accent2" w:themeFillTint="33"/>
      </w:tcPr>
    </w:tblStylePr>
    <w:tblStylePr w:type="neCell">
      <w:tblPr/>
      <w:tcPr>
        <w:tcBorders>
          <w:bottom w:val="single" w:sz="4" w:space="0" w:color="F7A29E" w:themeColor="accent2" w:themeTint="99"/>
        </w:tcBorders>
      </w:tcPr>
    </w:tblStylePr>
    <w:tblStylePr w:type="nwCell">
      <w:tblPr/>
      <w:tcPr>
        <w:tcBorders>
          <w:bottom w:val="single" w:sz="4" w:space="0" w:color="F7A29E" w:themeColor="accent2" w:themeTint="99"/>
        </w:tcBorders>
      </w:tcPr>
    </w:tblStylePr>
    <w:tblStylePr w:type="seCell">
      <w:tblPr/>
      <w:tcPr>
        <w:tcBorders>
          <w:top w:val="single" w:sz="4" w:space="0" w:color="F7A29E" w:themeColor="accent2" w:themeTint="99"/>
        </w:tcBorders>
      </w:tcPr>
    </w:tblStylePr>
    <w:tblStylePr w:type="swCell">
      <w:tblPr/>
      <w:tcPr>
        <w:tcBorders>
          <w:top w:val="single" w:sz="4" w:space="0" w:color="F7A29E" w:themeColor="accent2" w:themeTint="99"/>
        </w:tcBorders>
      </w:tcPr>
    </w:tblStylePr>
  </w:style>
  <w:style w:type="table" w:styleId="GridTable3-Accent3">
    <w:name w:val="Grid Table 3 Accent 3"/>
    <w:basedOn w:val="TableNormal"/>
    <w:uiPriority w:val="48"/>
    <w:locked/>
    <w:rsid w:val="00D94D5F"/>
    <w:tblPr>
      <w:tblStyleRowBandSize w:val="1"/>
      <w:tblStyleColBandSize w:val="1"/>
      <w:tblBorders>
        <w:top w:val="single" w:sz="4" w:space="0" w:color="FF5ABB" w:themeColor="accent3" w:themeTint="99"/>
        <w:left w:val="single" w:sz="4" w:space="0" w:color="FF5ABB" w:themeColor="accent3" w:themeTint="99"/>
        <w:bottom w:val="single" w:sz="4" w:space="0" w:color="FF5ABB" w:themeColor="accent3" w:themeTint="99"/>
        <w:right w:val="single" w:sz="4" w:space="0" w:color="FF5ABB" w:themeColor="accent3" w:themeTint="99"/>
        <w:insideH w:val="single" w:sz="4" w:space="0" w:color="FF5ABB" w:themeColor="accent3" w:themeTint="99"/>
        <w:insideV w:val="single" w:sz="4" w:space="0" w:color="FF5AB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E8" w:themeFill="accent3" w:themeFillTint="33"/>
      </w:tcPr>
    </w:tblStylePr>
    <w:tblStylePr w:type="band1Horz">
      <w:tblPr/>
      <w:tcPr>
        <w:shd w:val="clear" w:color="auto" w:fill="FFC8E8" w:themeFill="accent3" w:themeFillTint="33"/>
      </w:tcPr>
    </w:tblStylePr>
    <w:tblStylePr w:type="neCell">
      <w:tblPr/>
      <w:tcPr>
        <w:tcBorders>
          <w:bottom w:val="single" w:sz="4" w:space="0" w:color="FF5ABB" w:themeColor="accent3" w:themeTint="99"/>
        </w:tcBorders>
      </w:tcPr>
    </w:tblStylePr>
    <w:tblStylePr w:type="nwCell">
      <w:tblPr/>
      <w:tcPr>
        <w:tcBorders>
          <w:bottom w:val="single" w:sz="4" w:space="0" w:color="FF5ABB" w:themeColor="accent3" w:themeTint="99"/>
        </w:tcBorders>
      </w:tcPr>
    </w:tblStylePr>
    <w:tblStylePr w:type="seCell">
      <w:tblPr/>
      <w:tcPr>
        <w:tcBorders>
          <w:top w:val="single" w:sz="4" w:space="0" w:color="FF5ABB" w:themeColor="accent3" w:themeTint="99"/>
        </w:tcBorders>
      </w:tcPr>
    </w:tblStylePr>
    <w:tblStylePr w:type="swCell">
      <w:tblPr/>
      <w:tcPr>
        <w:tcBorders>
          <w:top w:val="single" w:sz="4" w:space="0" w:color="FF5ABB" w:themeColor="accent3" w:themeTint="99"/>
        </w:tcBorders>
      </w:tcPr>
    </w:tblStylePr>
  </w:style>
  <w:style w:type="table" w:styleId="GridTable3-Accent4">
    <w:name w:val="Grid Table 3 Accent 4"/>
    <w:basedOn w:val="TableNormal"/>
    <w:uiPriority w:val="48"/>
    <w:locked/>
    <w:rsid w:val="00D94D5F"/>
    <w:tblPr>
      <w:tblStyleRowBandSize w:val="1"/>
      <w:tblStyleColBandSize w:val="1"/>
      <w:tblBorders>
        <w:top w:val="single" w:sz="4" w:space="0" w:color="7470A0" w:themeColor="accent4" w:themeTint="99"/>
        <w:left w:val="single" w:sz="4" w:space="0" w:color="7470A0" w:themeColor="accent4" w:themeTint="99"/>
        <w:bottom w:val="single" w:sz="4" w:space="0" w:color="7470A0" w:themeColor="accent4" w:themeTint="99"/>
        <w:right w:val="single" w:sz="4" w:space="0" w:color="7470A0" w:themeColor="accent4" w:themeTint="99"/>
        <w:insideH w:val="single" w:sz="4" w:space="0" w:color="7470A0" w:themeColor="accent4" w:themeTint="99"/>
        <w:insideV w:val="single" w:sz="4" w:space="0" w:color="7470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CFDF" w:themeFill="accent4" w:themeFillTint="33"/>
      </w:tcPr>
    </w:tblStylePr>
    <w:tblStylePr w:type="band1Horz">
      <w:tblPr/>
      <w:tcPr>
        <w:shd w:val="clear" w:color="auto" w:fill="D0CFDF" w:themeFill="accent4" w:themeFillTint="33"/>
      </w:tcPr>
    </w:tblStylePr>
    <w:tblStylePr w:type="neCell">
      <w:tblPr/>
      <w:tcPr>
        <w:tcBorders>
          <w:bottom w:val="single" w:sz="4" w:space="0" w:color="7470A0" w:themeColor="accent4" w:themeTint="99"/>
        </w:tcBorders>
      </w:tcPr>
    </w:tblStylePr>
    <w:tblStylePr w:type="nwCell">
      <w:tblPr/>
      <w:tcPr>
        <w:tcBorders>
          <w:bottom w:val="single" w:sz="4" w:space="0" w:color="7470A0" w:themeColor="accent4" w:themeTint="99"/>
        </w:tcBorders>
      </w:tcPr>
    </w:tblStylePr>
    <w:tblStylePr w:type="seCell">
      <w:tblPr/>
      <w:tcPr>
        <w:tcBorders>
          <w:top w:val="single" w:sz="4" w:space="0" w:color="7470A0" w:themeColor="accent4" w:themeTint="99"/>
        </w:tcBorders>
      </w:tcPr>
    </w:tblStylePr>
    <w:tblStylePr w:type="swCell">
      <w:tblPr/>
      <w:tcPr>
        <w:tcBorders>
          <w:top w:val="single" w:sz="4" w:space="0" w:color="7470A0" w:themeColor="accent4" w:themeTint="99"/>
        </w:tcBorders>
      </w:tcPr>
    </w:tblStylePr>
  </w:style>
  <w:style w:type="table" w:styleId="GridTable3-Accent5">
    <w:name w:val="Grid Table 3 Accent 5"/>
    <w:basedOn w:val="TableNormal"/>
    <w:uiPriority w:val="48"/>
    <w:locked/>
    <w:rsid w:val="00D94D5F"/>
    <w:tblPr>
      <w:tblStyleRowBandSize w:val="1"/>
      <w:tblStyleColBandSize w:val="1"/>
      <w:tblBorders>
        <w:top w:val="single" w:sz="4" w:space="0" w:color="9FA1A6" w:themeColor="accent5" w:themeTint="99"/>
        <w:left w:val="single" w:sz="4" w:space="0" w:color="9FA1A6" w:themeColor="accent5" w:themeTint="99"/>
        <w:bottom w:val="single" w:sz="4" w:space="0" w:color="9FA1A6" w:themeColor="accent5" w:themeTint="99"/>
        <w:right w:val="single" w:sz="4" w:space="0" w:color="9FA1A6" w:themeColor="accent5" w:themeTint="99"/>
        <w:insideH w:val="single" w:sz="4" w:space="0" w:color="9FA1A6" w:themeColor="accent5" w:themeTint="99"/>
        <w:insideV w:val="single" w:sz="4" w:space="0" w:color="9FA1A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E1" w:themeFill="accent5" w:themeFillTint="33"/>
      </w:tcPr>
    </w:tblStylePr>
    <w:tblStylePr w:type="band1Horz">
      <w:tblPr/>
      <w:tcPr>
        <w:shd w:val="clear" w:color="auto" w:fill="DFDFE1" w:themeFill="accent5" w:themeFillTint="33"/>
      </w:tcPr>
    </w:tblStylePr>
    <w:tblStylePr w:type="neCell">
      <w:tblPr/>
      <w:tcPr>
        <w:tcBorders>
          <w:bottom w:val="single" w:sz="4" w:space="0" w:color="9FA1A6" w:themeColor="accent5" w:themeTint="99"/>
        </w:tcBorders>
      </w:tcPr>
    </w:tblStylePr>
    <w:tblStylePr w:type="nwCell">
      <w:tblPr/>
      <w:tcPr>
        <w:tcBorders>
          <w:bottom w:val="single" w:sz="4" w:space="0" w:color="9FA1A6" w:themeColor="accent5" w:themeTint="99"/>
        </w:tcBorders>
      </w:tcPr>
    </w:tblStylePr>
    <w:tblStylePr w:type="seCell">
      <w:tblPr/>
      <w:tcPr>
        <w:tcBorders>
          <w:top w:val="single" w:sz="4" w:space="0" w:color="9FA1A6" w:themeColor="accent5" w:themeTint="99"/>
        </w:tcBorders>
      </w:tcPr>
    </w:tblStylePr>
    <w:tblStylePr w:type="swCell">
      <w:tblPr/>
      <w:tcPr>
        <w:tcBorders>
          <w:top w:val="single" w:sz="4" w:space="0" w:color="9FA1A6" w:themeColor="accent5" w:themeTint="99"/>
        </w:tcBorders>
      </w:tcPr>
    </w:tblStylePr>
  </w:style>
  <w:style w:type="table" w:styleId="GridTable3-Accent6">
    <w:name w:val="Grid Table 3 Accent 6"/>
    <w:basedOn w:val="TableNormal"/>
    <w:uiPriority w:val="48"/>
    <w:locked/>
    <w:rsid w:val="00D94D5F"/>
    <w:tblPr>
      <w:tblStyleRowBandSize w:val="1"/>
      <w:tblStyleColBandSize w:val="1"/>
      <w:tblBorders>
        <w:top w:val="single" w:sz="4" w:space="0" w:color="E8E8E6" w:themeColor="accent6" w:themeTint="99"/>
        <w:left w:val="single" w:sz="4" w:space="0" w:color="E8E8E6" w:themeColor="accent6" w:themeTint="99"/>
        <w:bottom w:val="single" w:sz="4" w:space="0" w:color="E8E8E6" w:themeColor="accent6" w:themeTint="99"/>
        <w:right w:val="single" w:sz="4" w:space="0" w:color="E8E8E6" w:themeColor="accent6" w:themeTint="99"/>
        <w:insideH w:val="single" w:sz="4" w:space="0" w:color="E8E8E6" w:themeColor="accent6" w:themeTint="99"/>
        <w:insideV w:val="single" w:sz="4" w:space="0" w:color="E8E8E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F7F6" w:themeFill="accent6" w:themeFillTint="33"/>
      </w:tcPr>
    </w:tblStylePr>
    <w:tblStylePr w:type="band1Horz">
      <w:tblPr/>
      <w:tcPr>
        <w:shd w:val="clear" w:color="auto" w:fill="F7F7F6" w:themeFill="accent6" w:themeFillTint="33"/>
      </w:tcPr>
    </w:tblStylePr>
    <w:tblStylePr w:type="neCell">
      <w:tblPr/>
      <w:tcPr>
        <w:tcBorders>
          <w:bottom w:val="single" w:sz="4" w:space="0" w:color="E8E8E6" w:themeColor="accent6" w:themeTint="99"/>
        </w:tcBorders>
      </w:tcPr>
    </w:tblStylePr>
    <w:tblStylePr w:type="nwCell">
      <w:tblPr/>
      <w:tcPr>
        <w:tcBorders>
          <w:bottom w:val="single" w:sz="4" w:space="0" w:color="E8E8E6" w:themeColor="accent6" w:themeTint="99"/>
        </w:tcBorders>
      </w:tcPr>
    </w:tblStylePr>
    <w:tblStylePr w:type="seCell">
      <w:tblPr/>
      <w:tcPr>
        <w:tcBorders>
          <w:top w:val="single" w:sz="4" w:space="0" w:color="E8E8E6" w:themeColor="accent6" w:themeTint="99"/>
        </w:tcBorders>
      </w:tcPr>
    </w:tblStylePr>
    <w:tblStylePr w:type="swCell">
      <w:tblPr/>
      <w:tcPr>
        <w:tcBorders>
          <w:top w:val="single" w:sz="4" w:space="0" w:color="E8E8E6" w:themeColor="accent6" w:themeTint="99"/>
        </w:tcBorders>
      </w:tcPr>
    </w:tblStylePr>
  </w:style>
  <w:style w:type="table" w:styleId="GridTable4">
    <w:name w:val="Grid Table 4"/>
    <w:basedOn w:val="TableNormal"/>
    <w:uiPriority w:val="49"/>
    <w:locked/>
    <w:rsid w:val="00D94D5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locked/>
    <w:rsid w:val="00D94D5F"/>
    <w:tblPr>
      <w:tblStyleRowBandSize w:val="1"/>
      <w:tblStyleColBandSize w:val="1"/>
      <w:tblBorders>
        <w:top w:val="single" w:sz="4" w:space="0" w:color="FDD272" w:themeColor="accent1" w:themeTint="99"/>
        <w:left w:val="single" w:sz="4" w:space="0" w:color="FDD272" w:themeColor="accent1" w:themeTint="99"/>
        <w:bottom w:val="single" w:sz="4" w:space="0" w:color="FDD272" w:themeColor="accent1" w:themeTint="99"/>
        <w:right w:val="single" w:sz="4" w:space="0" w:color="FDD272" w:themeColor="accent1" w:themeTint="99"/>
        <w:insideH w:val="single" w:sz="4" w:space="0" w:color="FDD272" w:themeColor="accent1" w:themeTint="99"/>
        <w:insideV w:val="single" w:sz="4" w:space="0" w:color="FDD272" w:themeColor="accent1" w:themeTint="99"/>
      </w:tblBorders>
    </w:tblPr>
    <w:tblStylePr w:type="firstRow">
      <w:rPr>
        <w:b/>
        <w:bCs/>
        <w:color w:val="FFFFFF" w:themeColor="background1"/>
      </w:rPr>
      <w:tblPr/>
      <w:tcPr>
        <w:tcBorders>
          <w:top w:val="single" w:sz="4" w:space="0" w:color="FDB515" w:themeColor="accent1"/>
          <w:left w:val="single" w:sz="4" w:space="0" w:color="FDB515" w:themeColor="accent1"/>
          <w:bottom w:val="single" w:sz="4" w:space="0" w:color="FDB515" w:themeColor="accent1"/>
          <w:right w:val="single" w:sz="4" w:space="0" w:color="FDB515" w:themeColor="accent1"/>
          <w:insideH w:val="nil"/>
          <w:insideV w:val="nil"/>
        </w:tcBorders>
        <w:shd w:val="clear" w:color="auto" w:fill="FDB515" w:themeFill="accent1"/>
      </w:tcPr>
    </w:tblStylePr>
    <w:tblStylePr w:type="lastRow">
      <w:rPr>
        <w:b/>
        <w:bCs/>
      </w:rPr>
      <w:tblPr/>
      <w:tcPr>
        <w:tcBorders>
          <w:top w:val="double" w:sz="4" w:space="0" w:color="FDB515" w:themeColor="accent1"/>
        </w:tcBorders>
      </w:tc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GridTable4-Accent2">
    <w:name w:val="Grid Table 4 Accent 2"/>
    <w:basedOn w:val="TableNormal"/>
    <w:uiPriority w:val="49"/>
    <w:locked/>
    <w:rsid w:val="00D94D5F"/>
    <w:tblPr>
      <w:tblStyleRowBandSize w:val="1"/>
      <w:tblStyleColBandSize w:val="1"/>
      <w:tblBorders>
        <w:top w:val="single" w:sz="4" w:space="0" w:color="F7A29E" w:themeColor="accent2" w:themeTint="99"/>
        <w:left w:val="single" w:sz="4" w:space="0" w:color="F7A29E" w:themeColor="accent2" w:themeTint="99"/>
        <w:bottom w:val="single" w:sz="4" w:space="0" w:color="F7A29E" w:themeColor="accent2" w:themeTint="99"/>
        <w:right w:val="single" w:sz="4" w:space="0" w:color="F7A29E" w:themeColor="accent2" w:themeTint="99"/>
        <w:insideH w:val="single" w:sz="4" w:space="0" w:color="F7A29E" w:themeColor="accent2" w:themeTint="99"/>
        <w:insideV w:val="single" w:sz="4" w:space="0" w:color="F7A29E" w:themeColor="accent2" w:themeTint="99"/>
      </w:tblBorders>
    </w:tblPr>
    <w:tblStylePr w:type="firstRow">
      <w:rPr>
        <w:b/>
        <w:bCs/>
        <w:color w:val="FFFFFF" w:themeColor="background1"/>
      </w:rPr>
      <w:tblPr/>
      <w:tcPr>
        <w:tcBorders>
          <w:top w:val="single" w:sz="4" w:space="0" w:color="F2665F" w:themeColor="accent2"/>
          <w:left w:val="single" w:sz="4" w:space="0" w:color="F2665F" w:themeColor="accent2"/>
          <w:bottom w:val="single" w:sz="4" w:space="0" w:color="F2665F" w:themeColor="accent2"/>
          <w:right w:val="single" w:sz="4" w:space="0" w:color="F2665F" w:themeColor="accent2"/>
          <w:insideH w:val="nil"/>
          <w:insideV w:val="nil"/>
        </w:tcBorders>
        <w:shd w:val="clear" w:color="auto" w:fill="F2665F" w:themeFill="accent2"/>
      </w:tcPr>
    </w:tblStylePr>
    <w:tblStylePr w:type="lastRow">
      <w:rPr>
        <w:b/>
        <w:bCs/>
      </w:rPr>
      <w:tblPr/>
      <w:tcPr>
        <w:tcBorders>
          <w:top w:val="double" w:sz="4" w:space="0" w:color="F2665F" w:themeColor="accent2"/>
        </w:tcBorders>
      </w:tc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GridTable4-Accent3">
    <w:name w:val="Grid Table 4 Accent 3"/>
    <w:basedOn w:val="TableNormal"/>
    <w:uiPriority w:val="49"/>
    <w:locked/>
    <w:rsid w:val="00D94D5F"/>
    <w:tblPr>
      <w:tblStyleRowBandSize w:val="1"/>
      <w:tblStyleColBandSize w:val="1"/>
      <w:tblBorders>
        <w:top w:val="single" w:sz="4" w:space="0" w:color="FF5ABB" w:themeColor="accent3" w:themeTint="99"/>
        <w:left w:val="single" w:sz="4" w:space="0" w:color="FF5ABB" w:themeColor="accent3" w:themeTint="99"/>
        <w:bottom w:val="single" w:sz="4" w:space="0" w:color="FF5ABB" w:themeColor="accent3" w:themeTint="99"/>
        <w:right w:val="single" w:sz="4" w:space="0" w:color="FF5ABB" w:themeColor="accent3" w:themeTint="99"/>
        <w:insideH w:val="single" w:sz="4" w:space="0" w:color="FF5ABB" w:themeColor="accent3" w:themeTint="99"/>
        <w:insideV w:val="single" w:sz="4" w:space="0" w:color="FF5ABB" w:themeColor="accent3" w:themeTint="99"/>
      </w:tblBorders>
    </w:tblPr>
    <w:tblStylePr w:type="firstRow">
      <w:rPr>
        <w:b/>
        <w:bCs/>
        <w:color w:val="FFFFFF" w:themeColor="background1"/>
      </w:rPr>
      <w:tblPr/>
      <w:tcPr>
        <w:tcBorders>
          <w:top w:val="single" w:sz="4" w:space="0" w:color="EC008C" w:themeColor="accent3"/>
          <w:left w:val="single" w:sz="4" w:space="0" w:color="EC008C" w:themeColor="accent3"/>
          <w:bottom w:val="single" w:sz="4" w:space="0" w:color="EC008C" w:themeColor="accent3"/>
          <w:right w:val="single" w:sz="4" w:space="0" w:color="EC008C" w:themeColor="accent3"/>
          <w:insideH w:val="nil"/>
          <w:insideV w:val="nil"/>
        </w:tcBorders>
        <w:shd w:val="clear" w:color="auto" w:fill="EC008C" w:themeFill="accent3"/>
      </w:tcPr>
    </w:tblStylePr>
    <w:tblStylePr w:type="lastRow">
      <w:rPr>
        <w:b/>
        <w:bCs/>
      </w:rPr>
      <w:tblPr/>
      <w:tcPr>
        <w:tcBorders>
          <w:top w:val="double" w:sz="4" w:space="0" w:color="EC008C" w:themeColor="accent3"/>
        </w:tcBorders>
      </w:tc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GridTable4-Accent4">
    <w:name w:val="Grid Table 4 Accent 4"/>
    <w:basedOn w:val="TableNormal"/>
    <w:uiPriority w:val="49"/>
    <w:locked/>
    <w:rsid w:val="00D94D5F"/>
    <w:tblPr>
      <w:tblStyleRowBandSize w:val="1"/>
      <w:tblStyleColBandSize w:val="1"/>
      <w:tblBorders>
        <w:top w:val="single" w:sz="4" w:space="0" w:color="7470A0" w:themeColor="accent4" w:themeTint="99"/>
        <w:left w:val="single" w:sz="4" w:space="0" w:color="7470A0" w:themeColor="accent4" w:themeTint="99"/>
        <w:bottom w:val="single" w:sz="4" w:space="0" w:color="7470A0" w:themeColor="accent4" w:themeTint="99"/>
        <w:right w:val="single" w:sz="4" w:space="0" w:color="7470A0" w:themeColor="accent4" w:themeTint="99"/>
        <w:insideH w:val="single" w:sz="4" w:space="0" w:color="7470A0" w:themeColor="accent4" w:themeTint="99"/>
        <w:insideV w:val="single" w:sz="4" w:space="0" w:color="7470A0" w:themeColor="accent4" w:themeTint="99"/>
      </w:tblBorders>
    </w:tblPr>
    <w:tblStylePr w:type="firstRow">
      <w:rPr>
        <w:b/>
        <w:bCs/>
        <w:color w:val="FFFFFF" w:themeColor="background1"/>
      </w:rPr>
      <w:tblPr/>
      <w:tcPr>
        <w:tcBorders>
          <w:top w:val="single" w:sz="4" w:space="0" w:color="302E45" w:themeColor="accent4"/>
          <w:left w:val="single" w:sz="4" w:space="0" w:color="302E45" w:themeColor="accent4"/>
          <w:bottom w:val="single" w:sz="4" w:space="0" w:color="302E45" w:themeColor="accent4"/>
          <w:right w:val="single" w:sz="4" w:space="0" w:color="302E45" w:themeColor="accent4"/>
          <w:insideH w:val="nil"/>
          <w:insideV w:val="nil"/>
        </w:tcBorders>
        <w:shd w:val="clear" w:color="auto" w:fill="302E45" w:themeFill="accent4"/>
      </w:tcPr>
    </w:tblStylePr>
    <w:tblStylePr w:type="lastRow">
      <w:rPr>
        <w:b/>
        <w:bCs/>
      </w:rPr>
      <w:tblPr/>
      <w:tcPr>
        <w:tcBorders>
          <w:top w:val="double" w:sz="4" w:space="0" w:color="302E45" w:themeColor="accent4"/>
        </w:tcBorders>
      </w:tc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GridTable4-Accent5">
    <w:name w:val="Grid Table 4 Accent 5"/>
    <w:basedOn w:val="TableNormal"/>
    <w:uiPriority w:val="49"/>
    <w:locked/>
    <w:rsid w:val="00D94D5F"/>
    <w:tblPr>
      <w:tblStyleRowBandSize w:val="1"/>
      <w:tblStyleColBandSize w:val="1"/>
      <w:tblBorders>
        <w:top w:val="single" w:sz="4" w:space="0" w:color="9FA1A6" w:themeColor="accent5" w:themeTint="99"/>
        <w:left w:val="single" w:sz="4" w:space="0" w:color="9FA1A6" w:themeColor="accent5" w:themeTint="99"/>
        <w:bottom w:val="single" w:sz="4" w:space="0" w:color="9FA1A6" w:themeColor="accent5" w:themeTint="99"/>
        <w:right w:val="single" w:sz="4" w:space="0" w:color="9FA1A6" w:themeColor="accent5" w:themeTint="99"/>
        <w:insideH w:val="single" w:sz="4" w:space="0" w:color="9FA1A6" w:themeColor="accent5" w:themeTint="99"/>
        <w:insideV w:val="single" w:sz="4" w:space="0" w:color="9FA1A6" w:themeColor="accent5" w:themeTint="99"/>
      </w:tblBorders>
    </w:tblPr>
    <w:tblStylePr w:type="firstRow">
      <w:rPr>
        <w:b/>
        <w:bCs/>
        <w:color w:val="FFFFFF" w:themeColor="background1"/>
      </w:rPr>
      <w:tblPr/>
      <w:tcPr>
        <w:tcBorders>
          <w:top w:val="single" w:sz="4" w:space="0" w:color="626469" w:themeColor="accent5"/>
          <w:left w:val="single" w:sz="4" w:space="0" w:color="626469" w:themeColor="accent5"/>
          <w:bottom w:val="single" w:sz="4" w:space="0" w:color="626469" w:themeColor="accent5"/>
          <w:right w:val="single" w:sz="4" w:space="0" w:color="626469" w:themeColor="accent5"/>
          <w:insideH w:val="nil"/>
          <w:insideV w:val="nil"/>
        </w:tcBorders>
        <w:shd w:val="clear" w:color="auto" w:fill="626469" w:themeFill="accent5"/>
      </w:tcPr>
    </w:tblStylePr>
    <w:tblStylePr w:type="lastRow">
      <w:rPr>
        <w:b/>
        <w:bCs/>
      </w:rPr>
      <w:tblPr/>
      <w:tcPr>
        <w:tcBorders>
          <w:top w:val="double" w:sz="4" w:space="0" w:color="626469" w:themeColor="accent5"/>
        </w:tcBorders>
      </w:tc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GridTable4-Accent6">
    <w:name w:val="Grid Table 4 Accent 6"/>
    <w:basedOn w:val="TableNormal"/>
    <w:uiPriority w:val="49"/>
    <w:locked/>
    <w:rsid w:val="00D94D5F"/>
    <w:tblPr>
      <w:tblStyleRowBandSize w:val="1"/>
      <w:tblStyleColBandSize w:val="1"/>
      <w:tblBorders>
        <w:top w:val="single" w:sz="4" w:space="0" w:color="E8E8E6" w:themeColor="accent6" w:themeTint="99"/>
        <w:left w:val="single" w:sz="4" w:space="0" w:color="E8E8E6" w:themeColor="accent6" w:themeTint="99"/>
        <w:bottom w:val="single" w:sz="4" w:space="0" w:color="E8E8E6" w:themeColor="accent6" w:themeTint="99"/>
        <w:right w:val="single" w:sz="4" w:space="0" w:color="E8E8E6" w:themeColor="accent6" w:themeTint="99"/>
        <w:insideH w:val="single" w:sz="4" w:space="0" w:color="E8E8E6" w:themeColor="accent6" w:themeTint="99"/>
        <w:insideV w:val="single" w:sz="4" w:space="0" w:color="E8E8E6" w:themeColor="accent6" w:themeTint="99"/>
      </w:tblBorders>
    </w:tblPr>
    <w:tblStylePr w:type="firstRow">
      <w:rPr>
        <w:b/>
        <w:bCs/>
        <w:color w:val="FFFFFF" w:themeColor="background1"/>
      </w:rPr>
      <w:tblPr/>
      <w:tcPr>
        <w:tcBorders>
          <w:top w:val="single" w:sz="4" w:space="0" w:color="D9D9D6" w:themeColor="accent6"/>
          <w:left w:val="single" w:sz="4" w:space="0" w:color="D9D9D6" w:themeColor="accent6"/>
          <w:bottom w:val="single" w:sz="4" w:space="0" w:color="D9D9D6" w:themeColor="accent6"/>
          <w:right w:val="single" w:sz="4" w:space="0" w:color="D9D9D6" w:themeColor="accent6"/>
          <w:insideH w:val="nil"/>
          <w:insideV w:val="nil"/>
        </w:tcBorders>
        <w:shd w:val="clear" w:color="auto" w:fill="D9D9D6" w:themeFill="accent6"/>
      </w:tcPr>
    </w:tblStylePr>
    <w:tblStylePr w:type="lastRow">
      <w:rPr>
        <w:b/>
        <w:bCs/>
      </w:rPr>
      <w:tblPr/>
      <w:tcPr>
        <w:tcBorders>
          <w:top w:val="double" w:sz="4" w:space="0" w:color="D9D9D6" w:themeColor="accent6"/>
        </w:tcBorders>
      </w:tc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GridTable5Dark">
    <w:name w:val="Grid Table 5 Dark"/>
    <w:basedOn w:val="TableNormal"/>
    <w:uiPriority w:val="50"/>
    <w:locked/>
    <w:rsid w:val="00D94D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locked/>
    <w:rsid w:val="00D94D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DB51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DB51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DB51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DB515" w:themeFill="accent1"/>
      </w:tcPr>
    </w:tblStylePr>
    <w:tblStylePr w:type="band1Vert">
      <w:tblPr/>
      <w:tcPr>
        <w:shd w:val="clear" w:color="auto" w:fill="FEE1A1" w:themeFill="accent1" w:themeFillTint="66"/>
      </w:tcPr>
    </w:tblStylePr>
    <w:tblStylePr w:type="band1Horz">
      <w:tblPr/>
      <w:tcPr>
        <w:shd w:val="clear" w:color="auto" w:fill="FEE1A1" w:themeFill="accent1" w:themeFillTint="66"/>
      </w:tcPr>
    </w:tblStylePr>
  </w:style>
  <w:style w:type="table" w:styleId="GridTable5Dark-Accent2">
    <w:name w:val="Grid Table 5 Dark Accent 2"/>
    <w:basedOn w:val="TableNormal"/>
    <w:uiPriority w:val="50"/>
    <w:locked/>
    <w:rsid w:val="00D94D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0DE"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665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665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665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665F" w:themeFill="accent2"/>
      </w:tcPr>
    </w:tblStylePr>
    <w:tblStylePr w:type="band1Vert">
      <w:tblPr/>
      <w:tcPr>
        <w:shd w:val="clear" w:color="auto" w:fill="F9C1BE" w:themeFill="accent2" w:themeFillTint="66"/>
      </w:tcPr>
    </w:tblStylePr>
    <w:tblStylePr w:type="band1Horz">
      <w:tblPr/>
      <w:tcPr>
        <w:shd w:val="clear" w:color="auto" w:fill="F9C1BE" w:themeFill="accent2" w:themeFillTint="66"/>
      </w:tcPr>
    </w:tblStylePr>
  </w:style>
  <w:style w:type="table" w:styleId="GridTable5Dark-Accent3">
    <w:name w:val="Grid Table 5 Dark Accent 3"/>
    <w:basedOn w:val="TableNormal"/>
    <w:uiPriority w:val="50"/>
    <w:locked/>
    <w:rsid w:val="00D94D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8E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C008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C008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C008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C008C" w:themeFill="accent3"/>
      </w:tcPr>
    </w:tblStylePr>
    <w:tblStylePr w:type="band1Vert">
      <w:tblPr/>
      <w:tcPr>
        <w:shd w:val="clear" w:color="auto" w:fill="FF91D2" w:themeFill="accent3" w:themeFillTint="66"/>
      </w:tcPr>
    </w:tblStylePr>
    <w:tblStylePr w:type="band1Horz">
      <w:tblPr/>
      <w:tcPr>
        <w:shd w:val="clear" w:color="auto" w:fill="FF91D2" w:themeFill="accent3" w:themeFillTint="66"/>
      </w:tcPr>
    </w:tblStylePr>
  </w:style>
  <w:style w:type="table" w:styleId="GridTable5Dark-Accent4">
    <w:name w:val="Grid Table 5 Dark Accent 4"/>
    <w:basedOn w:val="TableNormal"/>
    <w:uiPriority w:val="50"/>
    <w:locked/>
    <w:rsid w:val="00D94D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CFD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02E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02E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02E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02E45" w:themeFill="accent4"/>
      </w:tcPr>
    </w:tblStylePr>
    <w:tblStylePr w:type="band1Vert">
      <w:tblPr/>
      <w:tcPr>
        <w:shd w:val="clear" w:color="auto" w:fill="A2A0BF" w:themeFill="accent4" w:themeFillTint="66"/>
      </w:tcPr>
    </w:tblStylePr>
    <w:tblStylePr w:type="band1Horz">
      <w:tblPr/>
      <w:tcPr>
        <w:shd w:val="clear" w:color="auto" w:fill="A2A0BF" w:themeFill="accent4" w:themeFillTint="66"/>
      </w:tcPr>
    </w:tblStylePr>
  </w:style>
  <w:style w:type="table" w:styleId="GridTable5Dark-Accent5">
    <w:name w:val="Grid Table 5 Dark Accent 5"/>
    <w:basedOn w:val="TableNormal"/>
    <w:uiPriority w:val="50"/>
    <w:locked/>
    <w:rsid w:val="00D94D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E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646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646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646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6469" w:themeFill="accent5"/>
      </w:tcPr>
    </w:tblStylePr>
    <w:tblStylePr w:type="band1Vert">
      <w:tblPr/>
      <w:tcPr>
        <w:shd w:val="clear" w:color="auto" w:fill="BFC0C3" w:themeFill="accent5" w:themeFillTint="66"/>
      </w:tcPr>
    </w:tblStylePr>
    <w:tblStylePr w:type="band1Horz">
      <w:tblPr/>
      <w:tcPr>
        <w:shd w:val="clear" w:color="auto" w:fill="BFC0C3" w:themeFill="accent5" w:themeFillTint="66"/>
      </w:tcPr>
    </w:tblStylePr>
  </w:style>
  <w:style w:type="table" w:styleId="GridTable5Dark-Accent6">
    <w:name w:val="Grid Table 5 Dark Accent 6"/>
    <w:basedOn w:val="TableNormal"/>
    <w:uiPriority w:val="50"/>
    <w:locked/>
    <w:rsid w:val="00D94D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F7F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9D9D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9D9D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9D9D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9D9D6" w:themeFill="accent6"/>
      </w:tcPr>
    </w:tblStylePr>
    <w:tblStylePr w:type="band1Vert">
      <w:tblPr/>
      <w:tcPr>
        <w:shd w:val="clear" w:color="auto" w:fill="EFEFEE" w:themeFill="accent6" w:themeFillTint="66"/>
      </w:tcPr>
    </w:tblStylePr>
    <w:tblStylePr w:type="band1Horz">
      <w:tblPr/>
      <w:tcPr>
        <w:shd w:val="clear" w:color="auto" w:fill="EFEFEE" w:themeFill="accent6" w:themeFillTint="66"/>
      </w:tcPr>
    </w:tblStylePr>
  </w:style>
  <w:style w:type="table" w:styleId="GridTable6Colorful">
    <w:name w:val="Grid Table 6 Colorful"/>
    <w:basedOn w:val="TableNormal"/>
    <w:uiPriority w:val="51"/>
    <w:locked/>
    <w:rsid w:val="00D94D5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locked/>
    <w:rsid w:val="00D94D5F"/>
    <w:rPr>
      <w:color w:val="CB8C01" w:themeColor="accent1" w:themeShade="BF"/>
    </w:rPr>
    <w:tblPr>
      <w:tblStyleRowBandSize w:val="1"/>
      <w:tblStyleColBandSize w:val="1"/>
      <w:tblBorders>
        <w:top w:val="single" w:sz="4" w:space="0" w:color="FDD272" w:themeColor="accent1" w:themeTint="99"/>
        <w:left w:val="single" w:sz="4" w:space="0" w:color="FDD272" w:themeColor="accent1" w:themeTint="99"/>
        <w:bottom w:val="single" w:sz="4" w:space="0" w:color="FDD272" w:themeColor="accent1" w:themeTint="99"/>
        <w:right w:val="single" w:sz="4" w:space="0" w:color="FDD272" w:themeColor="accent1" w:themeTint="99"/>
        <w:insideH w:val="single" w:sz="4" w:space="0" w:color="FDD272" w:themeColor="accent1" w:themeTint="99"/>
        <w:insideV w:val="single" w:sz="4" w:space="0" w:color="FDD272" w:themeColor="accent1" w:themeTint="99"/>
      </w:tblBorders>
    </w:tblPr>
    <w:tblStylePr w:type="firstRow">
      <w:rPr>
        <w:b/>
        <w:bCs/>
      </w:rPr>
      <w:tblPr/>
      <w:tcPr>
        <w:tcBorders>
          <w:bottom w:val="single" w:sz="12" w:space="0" w:color="FDD272" w:themeColor="accent1" w:themeTint="99"/>
        </w:tcBorders>
      </w:tcPr>
    </w:tblStylePr>
    <w:tblStylePr w:type="lastRow">
      <w:rPr>
        <w:b/>
        <w:bCs/>
      </w:rPr>
      <w:tblPr/>
      <w:tcPr>
        <w:tcBorders>
          <w:top w:val="double" w:sz="4" w:space="0" w:color="FDD272" w:themeColor="accent1" w:themeTint="99"/>
        </w:tcBorders>
      </w:tc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GridTable6Colorful-Accent2">
    <w:name w:val="Grid Table 6 Colorful Accent 2"/>
    <w:basedOn w:val="TableNormal"/>
    <w:uiPriority w:val="51"/>
    <w:locked/>
    <w:rsid w:val="00D94D5F"/>
    <w:rPr>
      <w:color w:val="E91D13" w:themeColor="accent2" w:themeShade="BF"/>
    </w:rPr>
    <w:tblPr>
      <w:tblStyleRowBandSize w:val="1"/>
      <w:tblStyleColBandSize w:val="1"/>
      <w:tblBorders>
        <w:top w:val="single" w:sz="4" w:space="0" w:color="F7A29E" w:themeColor="accent2" w:themeTint="99"/>
        <w:left w:val="single" w:sz="4" w:space="0" w:color="F7A29E" w:themeColor="accent2" w:themeTint="99"/>
        <w:bottom w:val="single" w:sz="4" w:space="0" w:color="F7A29E" w:themeColor="accent2" w:themeTint="99"/>
        <w:right w:val="single" w:sz="4" w:space="0" w:color="F7A29E" w:themeColor="accent2" w:themeTint="99"/>
        <w:insideH w:val="single" w:sz="4" w:space="0" w:color="F7A29E" w:themeColor="accent2" w:themeTint="99"/>
        <w:insideV w:val="single" w:sz="4" w:space="0" w:color="F7A29E" w:themeColor="accent2" w:themeTint="99"/>
      </w:tblBorders>
    </w:tblPr>
    <w:tblStylePr w:type="firstRow">
      <w:rPr>
        <w:b/>
        <w:bCs/>
      </w:rPr>
      <w:tblPr/>
      <w:tcPr>
        <w:tcBorders>
          <w:bottom w:val="single" w:sz="12" w:space="0" w:color="F7A29E" w:themeColor="accent2" w:themeTint="99"/>
        </w:tcBorders>
      </w:tcPr>
    </w:tblStylePr>
    <w:tblStylePr w:type="lastRow">
      <w:rPr>
        <w:b/>
        <w:bCs/>
      </w:rPr>
      <w:tblPr/>
      <w:tcPr>
        <w:tcBorders>
          <w:top w:val="double" w:sz="4" w:space="0" w:color="F7A29E" w:themeColor="accent2" w:themeTint="99"/>
        </w:tcBorders>
      </w:tc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GridTable6Colorful-Accent3">
    <w:name w:val="Grid Table 6 Colorful Accent 3"/>
    <w:basedOn w:val="TableNormal"/>
    <w:uiPriority w:val="51"/>
    <w:locked/>
    <w:rsid w:val="00D94D5F"/>
    <w:rPr>
      <w:color w:val="B00068" w:themeColor="accent3" w:themeShade="BF"/>
    </w:rPr>
    <w:tblPr>
      <w:tblStyleRowBandSize w:val="1"/>
      <w:tblStyleColBandSize w:val="1"/>
      <w:tblBorders>
        <w:top w:val="single" w:sz="4" w:space="0" w:color="FF5ABB" w:themeColor="accent3" w:themeTint="99"/>
        <w:left w:val="single" w:sz="4" w:space="0" w:color="FF5ABB" w:themeColor="accent3" w:themeTint="99"/>
        <w:bottom w:val="single" w:sz="4" w:space="0" w:color="FF5ABB" w:themeColor="accent3" w:themeTint="99"/>
        <w:right w:val="single" w:sz="4" w:space="0" w:color="FF5ABB" w:themeColor="accent3" w:themeTint="99"/>
        <w:insideH w:val="single" w:sz="4" w:space="0" w:color="FF5ABB" w:themeColor="accent3" w:themeTint="99"/>
        <w:insideV w:val="single" w:sz="4" w:space="0" w:color="FF5ABB" w:themeColor="accent3" w:themeTint="99"/>
      </w:tblBorders>
    </w:tblPr>
    <w:tblStylePr w:type="firstRow">
      <w:rPr>
        <w:b/>
        <w:bCs/>
      </w:rPr>
      <w:tblPr/>
      <w:tcPr>
        <w:tcBorders>
          <w:bottom w:val="single" w:sz="12" w:space="0" w:color="FF5ABB" w:themeColor="accent3" w:themeTint="99"/>
        </w:tcBorders>
      </w:tcPr>
    </w:tblStylePr>
    <w:tblStylePr w:type="lastRow">
      <w:rPr>
        <w:b/>
        <w:bCs/>
      </w:rPr>
      <w:tblPr/>
      <w:tcPr>
        <w:tcBorders>
          <w:top w:val="double" w:sz="4" w:space="0" w:color="FF5ABB" w:themeColor="accent3" w:themeTint="99"/>
        </w:tcBorders>
      </w:tc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GridTable6Colorful-Accent4">
    <w:name w:val="Grid Table 6 Colorful Accent 4"/>
    <w:basedOn w:val="TableNormal"/>
    <w:uiPriority w:val="51"/>
    <w:locked/>
    <w:rsid w:val="00D94D5F"/>
    <w:rPr>
      <w:color w:val="232233" w:themeColor="accent4" w:themeShade="BF"/>
    </w:rPr>
    <w:tblPr>
      <w:tblStyleRowBandSize w:val="1"/>
      <w:tblStyleColBandSize w:val="1"/>
      <w:tblBorders>
        <w:top w:val="single" w:sz="4" w:space="0" w:color="7470A0" w:themeColor="accent4" w:themeTint="99"/>
        <w:left w:val="single" w:sz="4" w:space="0" w:color="7470A0" w:themeColor="accent4" w:themeTint="99"/>
        <w:bottom w:val="single" w:sz="4" w:space="0" w:color="7470A0" w:themeColor="accent4" w:themeTint="99"/>
        <w:right w:val="single" w:sz="4" w:space="0" w:color="7470A0" w:themeColor="accent4" w:themeTint="99"/>
        <w:insideH w:val="single" w:sz="4" w:space="0" w:color="7470A0" w:themeColor="accent4" w:themeTint="99"/>
        <w:insideV w:val="single" w:sz="4" w:space="0" w:color="7470A0" w:themeColor="accent4" w:themeTint="99"/>
      </w:tblBorders>
    </w:tblPr>
    <w:tblStylePr w:type="firstRow">
      <w:rPr>
        <w:b/>
        <w:bCs/>
      </w:rPr>
      <w:tblPr/>
      <w:tcPr>
        <w:tcBorders>
          <w:bottom w:val="single" w:sz="12" w:space="0" w:color="7470A0" w:themeColor="accent4" w:themeTint="99"/>
        </w:tcBorders>
      </w:tcPr>
    </w:tblStylePr>
    <w:tblStylePr w:type="lastRow">
      <w:rPr>
        <w:b/>
        <w:bCs/>
      </w:rPr>
      <w:tblPr/>
      <w:tcPr>
        <w:tcBorders>
          <w:top w:val="double" w:sz="4" w:space="0" w:color="7470A0" w:themeColor="accent4" w:themeTint="99"/>
        </w:tcBorders>
      </w:tc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GridTable6Colorful-Accent5">
    <w:name w:val="Grid Table 6 Colorful Accent 5"/>
    <w:basedOn w:val="TableNormal"/>
    <w:uiPriority w:val="51"/>
    <w:locked/>
    <w:rsid w:val="00D94D5F"/>
    <w:rPr>
      <w:color w:val="494A4E" w:themeColor="accent5" w:themeShade="BF"/>
    </w:rPr>
    <w:tblPr>
      <w:tblStyleRowBandSize w:val="1"/>
      <w:tblStyleColBandSize w:val="1"/>
      <w:tblBorders>
        <w:top w:val="single" w:sz="4" w:space="0" w:color="9FA1A6" w:themeColor="accent5" w:themeTint="99"/>
        <w:left w:val="single" w:sz="4" w:space="0" w:color="9FA1A6" w:themeColor="accent5" w:themeTint="99"/>
        <w:bottom w:val="single" w:sz="4" w:space="0" w:color="9FA1A6" w:themeColor="accent5" w:themeTint="99"/>
        <w:right w:val="single" w:sz="4" w:space="0" w:color="9FA1A6" w:themeColor="accent5" w:themeTint="99"/>
        <w:insideH w:val="single" w:sz="4" w:space="0" w:color="9FA1A6" w:themeColor="accent5" w:themeTint="99"/>
        <w:insideV w:val="single" w:sz="4" w:space="0" w:color="9FA1A6" w:themeColor="accent5" w:themeTint="99"/>
      </w:tblBorders>
    </w:tblPr>
    <w:tblStylePr w:type="firstRow">
      <w:rPr>
        <w:b/>
        <w:bCs/>
      </w:rPr>
      <w:tblPr/>
      <w:tcPr>
        <w:tcBorders>
          <w:bottom w:val="single" w:sz="12" w:space="0" w:color="9FA1A6" w:themeColor="accent5" w:themeTint="99"/>
        </w:tcBorders>
      </w:tcPr>
    </w:tblStylePr>
    <w:tblStylePr w:type="lastRow">
      <w:rPr>
        <w:b/>
        <w:bCs/>
      </w:rPr>
      <w:tblPr/>
      <w:tcPr>
        <w:tcBorders>
          <w:top w:val="double" w:sz="4" w:space="0" w:color="9FA1A6" w:themeColor="accent5" w:themeTint="99"/>
        </w:tcBorders>
      </w:tc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GridTable6Colorful-Accent6">
    <w:name w:val="Grid Table 6 Colorful Accent 6"/>
    <w:basedOn w:val="TableNormal"/>
    <w:uiPriority w:val="51"/>
    <w:locked/>
    <w:rsid w:val="00D94D5F"/>
    <w:rPr>
      <w:color w:val="A5A59D" w:themeColor="accent6" w:themeShade="BF"/>
    </w:rPr>
    <w:tblPr>
      <w:tblStyleRowBandSize w:val="1"/>
      <w:tblStyleColBandSize w:val="1"/>
      <w:tblBorders>
        <w:top w:val="single" w:sz="4" w:space="0" w:color="E8E8E6" w:themeColor="accent6" w:themeTint="99"/>
        <w:left w:val="single" w:sz="4" w:space="0" w:color="E8E8E6" w:themeColor="accent6" w:themeTint="99"/>
        <w:bottom w:val="single" w:sz="4" w:space="0" w:color="E8E8E6" w:themeColor="accent6" w:themeTint="99"/>
        <w:right w:val="single" w:sz="4" w:space="0" w:color="E8E8E6" w:themeColor="accent6" w:themeTint="99"/>
        <w:insideH w:val="single" w:sz="4" w:space="0" w:color="E8E8E6" w:themeColor="accent6" w:themeTint="99"/>
        <w:insideV w:val="single" w:sz="4" w:space="0" w:color="E8E8E6" w:themeColor="accent6" w:themeTint="99"/>
      </w:tblBorders>
    </w:tblPr>
    <w:tblStylePr w:type="firstRow">
      <w:rPr>
        <w:b/>
        <w:bCs/>
      </w:rPr>
      <w:tblPr/>
      <w:tcPr>
        <w:tcBorders>
          <w:bottom w:val="single" w:sz="12" w:space="0" w:color="E8E8E6" w:themeColor="accent6" w:themeTint="99"/>
        </w:tcBorders>
      </w:tcPr>
    </w:tblStylePr>
    <w:tblStylePr w:type="lastRow">
      <w:rPr>
        <w:b/>
        <w:bCs/>
      </w:rPr>
      <w:tblPr/>
      <w:tcPr>
        <w:tcBorders>
          <w:top w:val="double" w:sz="4" w:space="0" w:color="E8E8E6" w:themeColor="accent6" w:themeTint="99"/>
        </w:tcBorders>
      </w:tc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GridTable7Colorful">
    <w:name w:val="Grid Table 7 Colorful"/>
    <w:basedOn w:val="TableNormal"/>
    <w:uiPriority w:val="52"/>
    <w:locked/>
    <w:rsid w:val="00D94D5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locked/>
    <w:rsid w:val="00D94D5F"/>
    <w:rPr>
      <w:color w:val="CB8C01" w:themeColor="accent1" w:themeShade="BF"/>
    </w:rPr>
    <w:tblPr>
      <w:tblStyleRowBandSize w:val="1"/>
      <w:tblStyleColBandSize w:val="1"/>
      <w:tblBorders>
        <w:top w:val="single" w:sz="4" w:space="0" w:color="FDD272" w:themeColor="accent1" w:themeTint="99"/>
        <w:left w:val="single" w:sz="4" w:space="0" w:color="FDD272" w:themeColor="accent1" w:themeTint="99"/>
        <w:bottom w:val="single" w:sz="4" w:space="0" w:color="FDD272" w:themeColor="accent1" w:themeTint="99"/>
        <w:right w:val="single" w:sz="4" w:space="0" w:color="FDD272" w:themeColor="accent1" w:themeTint="99"/>
        <w:insideH w:val="single" w:sz="4" w:space="0" w:color="FDD272" w:themeColor="accent1" w:themeTint="99"/>
        <w:insideV w:val="single" w:sz="4" w:space="0" w:color="FDD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D0" w:themeFill="accent1" w:themeFillTint="33"/>
      </w:tcPr>
    </w:tblStylePr>
    <w:tblStylePr w:type="band1Horz">
      <w:tblPr/>
      <w:tcPr>
        <w:shd w:val="clear" w:color="auto" w:fill="FEF0D0" w:themeFill="accent1" w:themeFillTint="33"/>
      </w:tcPr>
    </w:tblStylePr>
    <w:tblStylePr w:type="neCell">
      <w:tblPr/>
      <w:tcPr>
        <w:tcBorders>
          <w:bottom w:val="single" w:sz="4" w:space="0" w:color="FDD272" w:themeColor="accent1" w:themeTint="99"/>
        </w:tcBorders>
      </w:tcPr>
    </w:tblStylePr>
    <w:tblStylePr w:type="nwCell">
      <w:tblPr/>
      <w:tcPr>
        <w:tcBorders>
          <w:bottom w:val="single" w:sz="4" w:space="0" w:color="FDD272" w:themeColor="accent1" w:themeTint="99"/>
        </w:tcBorders>
      </w:tcPr>
    </w:tblStylePr>
    <w:tblStylePr w:type="seCell">
      <w:tblPr/>
      <w:tcPr>
        <w:tcBorders>
          <w:top w:val="single" w:sz="4" w:space="0" w:color="FDD272" w:themeColor="accent1" w:themeTint="99"/>
        </w:tcBorders>
      </w:tcPr>
    </w:tblStylePr>
    <w:tblStylePr w:type="swCell">
      <w:tblPr/>
      <w:tcPr>
        <w:tcBorders>
          <w:top w:val="single" w:sz="4" w:space="0" w:color="FDD272" w:themeColor="accent1" w:themeTint="99"/>
        </w:tcBorders>
      </w:tcPr>
    </w:tblStylePr>
  </w:style>
  <w:style w:type="table" w:styleId="GridTable7Colorful-Accent2">
    <w:name w:val="Grid Table 7 Colorful Accent 2"/>
    <w:basedOn w:val="TableNormal"/>
    <w:uiPriority w:val="52"/>
    <w:locked/>
    <w:rsid w:val="00D94D5F"/>
    <w:rPr>
      <w:color w:val="E91D13" w:themeColor="accent2" w:themeShade="BF"/>
    </w:rPr>
    <w:tblPr>
      <w:tblStyleRowBandSize w:val="1"/>
      <w:tblStyleColBandSize w:val="1"/>
      <w:tblBorders>
        <w:top w:val="single" w:sz="4" w:space="0" w:color="F7A29E" w:themeColor="accent2" w:themeTint="99"/>
        <w:left w:val="single" w:sz="4" w:space="0" w:color="F7A29E" w:themeColor="accent2" w:themeTint="99"/>
        <w:bottom w:val="single" w:sz="4" w:space="0" w:color="F7A29E" w:themeColor="accent2" w:themeTint="99"/>
        <w:right w:val="single" w:sz="4" w:space="0" w:color="F7A29E" w:themeColor="accent2" w:themeTint="99"/>
        <w:insideH w:val="single" w:sz="4" w:space="0" w:color="F7A29E" w:themeColor="accent2" w:themeTint="99"/>
        <w:insideV w:val="single" w:sz="4" w:space="0" w:color="F7A29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0DE" w:themeFill="accent2" w:themeFillTint="33"/>
      </w:tcPr>
    </w:tblStylePr>
    <w:tblStylePr w:type="band1Horz">
      <w:tblPr/>
      <w:tcPr>
        <w:shd w:val="clear" w:color="auto" w:fill="FCE0DE" w:themeFill="accent2" w:themeFillTint="33"/>
      </w:tcPr>
    </w:tblStylePr>
    <w:tblStylePr w:type="neCell">
      <w:tblPr/>
      <w:tcPr>
        <w:tcBorders>
          <w:bottom w:val="single" w:sz="4" w:space="0" w:color="F7A29E" w:themeColor="accent2" w:themeTint="99"/>
        </w:tcBorders>
      </w:tcPr>
    </w:tblStylePr>
    <w:tblStylePr w:type="nwCell">
      <w:tblPr/>
      <w:tcPr>
        <w:tcBorders>
          <w:bottom w:val="single" w:sz="4" w:space="0" w:color="F7A29E" w:themeColor="accent2" w:themeTint="99"/>
        </w:tcBorders>
      </w:tcPr>
    </w:tblStylePr>
    <w:tblStylePr w:type="seCell">
      <w:tblPr/>
      <w:tcPr>
        <w:tcBorders>
          <w:top w:val="single" w:sz="4" w:space="0" w:color="F7A29E" w:themeColor="accent2" w:themeTint="99"/>
        </w:tcBorders>
      </w:tcPr>
    </w:tblStylePr>
    <w:tblStylePr w:type="swCell">
      <w:tblPr/>
      <w:tcPr>
        <w:tcBorders>
          <w:top w:val="single" w:sz="4" w:space="0" w:color="F7A29E" w:themeColor="accent2" w:themeTint="99"/>
        </w:tcBorders>
      </w:tcPr>
    </w:tblStylePr>
  </w:style>
  <w:style w:type="table" w:styleId="GridTable7Colorful-Accent3">
    <w:name w:val="Grid Table 7 Colorful Accent 3"/>
    <w:basedOn w:val="TableNormal"/>
    <w:uiPriority w:val="52"/>
    <w:locked/>
    <w:rsid w:val="00D94D5F"/>
    <w:rPr>
      <w:color w:val="B00068" w:themeColor="accent3" w:themeShade="BF"/>
    </w:rPr>
    <w:tblPr>
      <w:tblStyleRowBandSize w:val="1"/>
      <w:tblStyleColBandSize w:val="1"/>
      <w:tblBorders>
        <w:top w:val="single" w:sz="4" w:space="0" w:color="FF5ABB" w:themeColor="accent3" w:themeTint="99"/>
        <w:left w:val="single" w:sz="4" w:space="0" w:color="FF5ABB" w:themeColor="accent3" w:themeTint="99"/>
        <w:bottom w:val="single" w:sz="4" w:space="0" w:color="FF5ABB" w:themeColor="accent3" w:themeTint="99"/>
        <w:right w:val="single" w:sz="4" w:space="0" w:color="FF5ABB" w:themeColor="accent3" w:themeTint="99"/>
        <w:insideH w:val="single" w:sz="4" w:space="0" w:color="FF5ABB" w:themeColor="accent3" w:themeTint="99"/>
        <w:insideV w:val="single" w:sz="4" w:space="0" w:color="FF5AB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E8" w:themeFill="accent3" w:themeFillTint="33"/>
      </w:tcPr>
    </w:tblStylePr>
    <w:tblStylePr w:type="band1Horz">
      <w:tblPr/>
      <w:tcPr>
        <w:shd w:val="clear" w:color="auto" w:fill="FFC8E8" w:themeFill="accent3" w:themeFillTint="33"/>
      </w:tcPr>
    </w:tblStylePr>
    <w:tblStylePr w:type="neCell">
      <w:tblPr/>
      <w:tcPr>
        <w:tcBorders>
          <w:bottom w:val="single" w:sz="4" w:space="0" w:color="FF5ABB" w:themeColor="accent3" w:themeTint="99"/>
        </w:tcBorders>
      </w:tcPr>
    </w:tblStylePr>
    <w:tblStylePr w:type="nwCell">
      <w:tblPr/>
      <w:tcPr>
        <w:tcBorders>
          <w:bottom w:val="single" w:sz="4" w:space="0" w:color="FF5ABB" w:themeColor="accent3" w:themeTint="99"/>
        </w:tcBorders>
      </w:tcPr>
    </w:tblStylePr>
    <w:tblStylePr w:type="seCell">
      <w:tblPr/>
      <w:tcPr>
        <w:tcBorders>
          <w:top w:val="single" w:sz="4" w:space="0" w:color="FF5ABB" w:themeColor="accent3" w:themeTint="99"/>
        </w:tcBorders>
      </w:tcPr>
    </w:tblStylePr>
    <w:tblStylePr w:type="swCell">
      <w:tblPr/>
      <w:tcPr>
        <w:tcBorders>
          <w:top w:val="single" w:sz="4" w:space="0" w:color="FF5ABB" w:themeColor="accent3" w:themeTint="99"/>
        </w:tcBorders>
      </w:tcPr>
    </w:tblStylePr>
  </w:style>
  <w:style w:type="table" w:styleId="GridTable7Colorful-Accent4">
    <w:name w:val="Grid Table 7 Colorful Accent 4"/>
    <w:basedOn w:val="TableNormal"/>
    <w:uiPriority w:val="52"/>
    <w:locked/>
    <w:rsid w:val="00D94D5F"/>
    <w:rPr>
      <w:color w:val="232233" w:themeColor="accent4" w:themeShade="BF"/>
    </w:rPr>
    <w:tblPr>
      <w:tblStyleRowBandSize w:val="1"/>
      <w:tblStyleColBandSize w:val="1"/>
      <w:tblBorders>
        <w:top w:val="single" w:sz="4" w:space="0" w:color="7470A0" w:themeColor="accent4" w:themeTint="99"/>
        <w:left w:val="single" w:sz="4" w:space="0" w:color="7470A0" w:themeColor="accent4" w:themeTint="99"/>
        <w:bottom w:val="single" w:sz="4" w:space="0" w:color="7470A0" w:themeColor="accent4" w:themeTint="99"/>
        <w:right w:val="single" w:sz="4" w:space="0" w:color="7470A0" w:themeColor="accent4" w:themeTint="99"/>
        <w:insideH w:val="single" w:sz="4" w:space="0" w:color="7470A0" w:themeColor="accent4" w:themeTint="99"/>
        <w:insideV w:val="single" w:sz="4" w:space="0" w:color="7470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CFDF" w:themeFill="accent4" w:themeFillTint="33"/>
      </w:tcPr>
    </w:tblStylePr>
    <w:tblStylePr w:type="band1Horz">
      <w:tblPr/>
      <w:tcPr>
        <w:shd w:val="clear" w:color="auto" w:fill="D0CFDF" w:themeFill="accent4" w:themeFillTint="33"/>
      </w:tcPr>
    </w:tblStylePr>
    <w:tblStylePr w:type="neCell">
      <w:tblPr/>
      <w:tcPr>
        <w:tcBorders>
          <w:bottom w:val="single" w:sz="4" w:space="0" w:color="7470A0" w:themeColor="accent4" w:themeTint="99"/>
        </w:tcBorders>
      </w:tcPr>
    </w:tblStylePr>
    <w:tblStylePr w:type="nwCell">
      <w:tblPr/>
      <w:tcPr>
        <w:tcBorders>
          <w:bottom w:val="single" w:sz="4" w:space="0" w:color="7470A0" w:themeColor="accent4" w:themeTint="99"/>
        </w:tcBorders>
      </w:tcPr>
    </w:tblStylePr>
    <w:tblStylePr w:type="seCell">
      <w:tblPr/>
      <w:tcPr>
        <w:tcBorders>
          <w:top w:val="single" w:sz="4" w:space="0" w:color="7470A0" w:themeColor="accent4" w:themeTint="99"/>
        </w:tcBorders>
      </w:tcPr>
    </w:tblStylePr>
    <w:tblStylePr w:type="swCell">
      <w:tblPr/>
      <w:tcPr>
        <w:tcBorders>
          <w:top w:val="single" w:sz="4" w:space="0" w:color="7470A0" w:themeColor="accent4" w:themeTint="99"/>
        </w:tcBorders>
      </w:tcPr>
    </w:tblStylePr>
  </w:style>
  <w:style w:type="table" w:styleId="GridTable7Colorful-Accent5">
    <w:name w:val="Grid Table 7 Colorful Accent 5"/>
    <w:basedOn w:val="TableNormal"/>
    <w:uiPriority w:val="52"/>
    <w:locked/>
    <w:rsid w:val="00D94D5F"/>
    <w:rPr>
      <w:color w:val="494A4E" w:themeColor="accent5" w:themeShade="BF"/>
    </w:rPr>
    <w:tblPr>
      <w:tblStyleRowBandSize w:val="1"/>
      <w:tblStyleColBandSize w:val="1"/>
      <w:tblBorders>
        <w:top w:val="single" w:sz="4" w:space="0" w:color="9FA1A6" w:themeColor="accent5" w:themeTint="99"/>
        <w:left w:val="single" w:sz="4" w:space="0" w:color="9FA1A6" w:themeColor="accent5" w:themeTint="99"/>
        <w:bottom w:val="single" w:sz="4" w:space="0" w:color="9FA1A6" w:themeColor="accent5" w:themeTint="99"/>
        <w:right w:val="single" w:sz="4" w:space="0" w:color="9FA1A6" w:themeColor="accent5" w:themeTint="99"/>
        <w:insideH w:val="single" w:sz="4" w:space="0" w:color="9FA1A6" w:themeColor="accent5" w:themeTint="99"/>
        <w:insideV w:val="single" w:sz="4" w:space="0" w:color="9FA1A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E1" w:themeFill="accent5" w:themeFillTint="33"/>
      </w:tcPr>
    </w:tblStylePr>
    <w:tblStylePr w:type="band1Horz">
      <w:tblPr/>
      <w:tcPr>
        <w:shd w:val="clear" w:color="auto" w:fill="DFDFE1" w:themeFill="accent5" w:themeFillTint="33"/>
      </w:tcPr>
    </w:tblStylePr>
    <w:tblStylePr w:type="neCell">
      <w:tblPr/>
      <w:tcPr>
        <w:tcBorders>
          <w:bottom w:val="single" w:sz="4" w:space="0" w:color="9FA1A6" w:themeColor="accent5" w:themeTint="99"/>
        </w:tcBorders>
      </w:tcPr>
    </w:tblStylePr>
    <w:tblStylePr w:type="nwCell">
      <w:tblPr/>
      <w:tcPr>
        <w:tcBorders>
          <w:bottom w:val="single" w:sz="4" w:space="0" w:color="9FA1A6" w:themeColor="accent5" w:themeTint="99"/>
        </w:tcBorders>
      </w:tcPr>
    </w:tblStylePr>
    <w:tblStylePr w:type="seCell">
      <w:tblPr/>
      <w:tcPr>
        <w:tcBorders>
          <w:top w:val="single" w:sz="4" w:space="0" w:color="9FA1A6" w:themeColor="accent5" w:themeTint="99"/>
        </w:tcBorders>
      </w:tcPr>
    </w:tblStylePr>
    <w:tblStylePr w:type="swCell">
      <w:tblPr/>
      <w:tcPr>
        <w:tcBorders>
          <w:top w:val="single" w:sz="4" w:space="0" w:color="9FA1A6" w:themeColor="accent5" w:themeTint="99"/>
        </w:tcBorders>
      </w:tcPr>
    </w:tblStylePr>
  </w:style>
  <w:style w:type="table" w:styleId="GridTable7Colorful-Accent6">
    <w:name w:val="Grid Table 7 Colorful Accent 6"/>
    <w:basedOn w:val="TableNormal"/>
    <w:uiPriority w:val="52"/>
    <w:locked/>
    <w:rsid w:val="00D94D5F"/>
    <w:rPr>
      <w:color w:val="A5A59D" w:themeColor="accent6" w:themeShade="BF"/>
    </w:rPr>
    <w:tblPr>
      <w:tblStyleRowBandSize w:val="1"/>
      <w:tblStyleColBandSize w:val="1"/>
      <w:tblBorders>
        <w:top w:val="single" w:sz="4" w:space="0" w:color="E8E8E6" w:themeColor="accent6" w:themeTint="99"/>
        <w:left w:val="single" w:sz="4" w:space="0" w:color="E8E8E6" w:themeColor="accent6" w:themeTint="99"/>
        <w:bottom w:val="single" w:sz="4" w:space="0" w:color="E8E8E6" w:themeColor="accent6" w:themeTint="99"/>
        <w:right w:val="single" w:sz="4" w:space="0" w:color="E8E8E6" w:themeColor="accent6" w:themeTint="99"/>
        <w:insideH w:val="single" w:sz="4" w:space="0" w:color="E8E8E6" w:themeColor="accent6" w:themeTint="99"/>
        <w:insideV w:val="single" w:sz="4" w:space="0" w:color="E8E8E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F7F6" w:themeFill="accent6" w:themeFillTint="33"/>
      </w:tcPr>
    </w:tblStylePr>
    <w:tblStylePr w:type="band1Horz">
      <w:tblPr/>
      <w:tcPr>
        <w:shd w:val="clear" w:color="auto" w:fill="F7F7F6" w:themeFill="accent6" w:themeFillTint="33"/>
      </w:tcPr>
    </w:tblStylePr>
    <w:tblStylePr w:type="neCell">
      <w:tblPr/>
      <w:tcPr>
        <w:tcBorders>
          <w:bottom w:val="single" w:sz="4" w:space="0" w:color="E8E8E6" w:themeColor="accent6" w:themeTint="99"/>
        </w:tcBorders>
      </w:tcPr>
    </w:tblStylePr>
    <w:tblStylePr w:type="nwCell">
      <w:tblPr/>
      <w:tcPr>
        <w:tcBorders>
          <w:bottom w:val="single" w:sz="4" w:space="0" w:color="E8E8E6" w:themeColor="accent6" w:themeTint="99"/>
        </w:tcBorders>
      </w:tcPr>
    </w:tblStylePr>
    <w:tblStylePr w:type="seCell">
      <w:tblPr/>
      <w:tcPr>
        <w:tcBorders>
          <w:top w:val="single" w:sz="4" w:space="0" w:color="E8E8E6" w:themeColor="accent6" w:themeTint="99"/>
        </w:tcBorders>
      </w:tcPr>
    </w:tblStylePr>
    <w:tblStylePr w:type="swCell">
      <w:tblPr/>
      <w:tcPr>
        <w:tcBorders>
          <w:top w:val="single" w:sz="4" w:space="0" w:color="E8E8E6" w:themeColor="accent6" w:themeTint="99"/>
        </w:tcBorders>
      </w:tcPr>
    </w:tblStylePr>
  </w:style>
  <w:style w:type="character" w:styleId="HTMLAcronym">
    <w:name w:val="HTML Acronym"/>
    <w:basedOn w:val="DefaultParagraphFont"/>
    <w:uiPriority w:val="99"/>
    <w:semiHidden/>
    <w:unhideWhenUsed/>
    <w:rsid w:val="00D94D5F"/>
    <w:rPr>
      <w:lang w:val="en-US"/>
    </w:rPr>
  </w:style>
  <w:style w:type="paragraph" w:styleId="HTMLAddress">
    <w:name w:val="HTML Address"/>
    <w:basedOn w:val="Normal"/>
    <w:link w:val="HTMLAddressChar"/>
    <w:uiPriority w:val="99"/>
    <w:semiHidden/>
    <w:unhideWhenUsed/>
    <w:rsid w:val="00D94D5F"/>
    <w:pPr>
      <w:spacing w:before="0" w:after="0"/>
    </w:pPr>
    <w:rPr>
      <w:i/>
      <w:iCs/>
    </w:rPr>
  </w:style>
  <w:style w:type="character" w:customStyle="1" w:styleId="HTMLAddressChar">
    <w:name w:val="HTML Address Char"/>
    <w:basedOn w:val="DefaultParagraphFont"/>
    <w:link w:val="HTMLAddress"/>
    <w:uiPriority w:val="99"/>
    <w:semiHidden/>
    <w:rsid w:val="00D94D5F"/>
    <w:rPr>
      <w:rFonts w:ascii="Century Gothic" w:hAnsi="Century Gothic"/>
      <w:i/>
      <w:iCs/>
      <w:sz w:val="20"/>
      <w:lang w:val="en-US"/>
    </w:rPr>
  </w:style>
  <w:style w:type="character" w:styleId="HTMLCite">
    <w:name w:val="HTML Cite"/>
    <w:basedOn w:val="DefaultParagraphFont"/>
    <w:uiPriority w:val="99"/>
    <w:semiHidden/>
    <w:unhideWhenUsed/>
    <w:rsid w:val="00D94D5F"/>
    <w:rPr>
      <w:i/>
      <w:iCs/>
      <w:lang w:val="en-US"/>
    </w:rPr>
  </w:style>
  <w:style w:type="character" w:styleId="HTMLCode">
    <w:name w:val="HTML Code"/>
    <w:basedOn w:val="DefaultParagraphFont"/>
    <w:uiPriority w:val="99"/>
    <w:semiHidden/>
    <w:unhideWhenUsed/>
    <w:rsid w:val="00D94D5F"/>
    <w:rPr>
      <w:rFonts w:ascii="Consolas" w:hAnsi="Consolas" w:cs="Consolas"/>
      <w:sz w:val="20"/>
      <w:szCs w:val="20"/>
      <w:lang w:val="en-US"/>
    </w:rPr>
  </w:style>
  <w:style w:type="character" w:styleId="HTMLDefinition">
    <w:name w:val="HTML Definition"/>
    <w:basedOn w:val="DefaultParagraphFont"/>
    <w:uiPriority w:val="99"/>
    <w:semiHidden/>
    <w:unhideWhenUsed/>
    <w:rsid w:val="00D94D5F"/>
    <w:rPr>
      <w:i/>
      <w:iCs/>
      <w:lang w:val="en-US"/>
    </w:rPr>
  </w:style>
  <w:style w:type="character" w:styleId="HTMLKeyboard">
    <w:name w:val="HTML Keyboard"/>
    <w:basedOn w:val="DefaultParagraphFont"/>
    <w:uiPriority w:val="99"/>
    <w:semiHidden/>
    <w:unhideWhenUsed/>
    <w:rsid w:val="00D94D5F"/>
    <w:rPr>
      <w:rFonts w:ascii="Consolas" w:hAnsi="Consolas" w:cs="Consolas"/>
      <w:sz w:val="20"/>
      <w:szCs w:val="20"/>
      <w:lang w:val="en-US"/>
    </w:rPr>
  </w:style>
  <w:style w:type="paragraph" w:styleId="HTMLPreformatted">
    <w:name w:val="HTML Preformatted"/>
    <w:basedOn w:val="Normal"/>
    <w:link w:val="HTMLPreformattedChar"/>
    <w:uiPriority w:val="99"/>
    <w:semiHidden/>
    <w:unhideWhenUsed/>
    <w:rsid w:val="00D94D5F"/>
    <w:pPr>
      <w:spacing w:before="0" w:after="0"/>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D94D5F"/>
    <w:rPr>
      <w:rFonts w:ascii="Consolas" w:hAnsi="Consolas" w:cs="Consolas"/>
      <w:sz w:val="20"/>
      <w:szCs w:val="20"/>
      <w:lang w:val="en-US"/>
    </w:rPr>
  </w:style>
  <w:style w:type="character" w:styleId="HTMLSample">
    <w:name w:val="HTML Sample"/>
    <w:basedOn w:val="DefaultParagraphFont"/>
    <w:uiPriority w:val="99"/>
    <w:semiHidden/>
    <w:unhideWhenUsed/>
    <w:rsid w:val="00D94D5F"/>
    <w:rPr>
      <w:rFonts w:ascii="Consolas" w:hAnsi="Consolas" w:cs="Consolas"/>
      <w:sz w:val="24"/>
      <w:szCs w:val="24"/>
      <w:lang w:val="en-US"/>
    </w:rPr>
  </w:style>
  <w:style w:type="character" w:styleId="HTMLTypewriter">
    <w:name w:val="HTML Typewriter"/>
    <w:basedOn w:val="DefaultParagraphFont"/>
    <w:uiPriority w:val="99"/>
    <w:semiHidden/>
    <w:unhideWhenUsed/>
    <w:rsid w:val="00D94D5F"/>
    <w:rPr>
      <w:rFonts w:ascii="Consolas" w:hAnsi="Consolas" w:cs="Consolas"/>
      <w:sz w:val="20"/>
      <w:szCs w:val="20"/>
      <w:lang w:val="en-US"/>
    </w:rPr>
  </w:style>
  <w:style w:type="character" w:styleId="HTMLVariable">
    <w:name w:val="HTML Variable"/>
    <w:basedOn w:val="DefaultParagraphFont"/>
    <w:uiPriority w:val="99"/>
    <w:semiHidden/>
    <w:unhideWhenUsed/>
    <w:rsid w:val="00D94D5F"/>
    <w:rPr>
      <w:i/>
      <w:iCs/>
      <w:lang w:val="en-US"/>
    </w:rPr>
  </w:style>
  <w:style w:type="table" w:styleId="LightGrid">
    <w:name w:val="Light Grid"/>
    <w:basedOn w:val="TableNormal"/>
    <w:uiPriority w:val="62"/>
    <w:semiHidden/>
    <w:unhideWhenUsed/>
    <w:rsid w:val="00D94D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94D5F"/>
    <w:tblPr>
      <w:tblStyleRowBandSize w:val="1"/>
      <w:tblStyleColBandSize w:val="1"/>
      <w:tblBorders>
        <w:top w:val="single" w:sz="8" w:space="0" w:color="FDB515" w:themeColor="accent1"/>
        <w:left w:val="single" w:sz="8" w:space="0" w:color="FDB515" w:themeColor="accent1"/>
        <w:bottom w:val="single" w:sz="8" w:space="0" w:color="FDB515" w:themeColor="accent1"/>
        <w:right w:val="single" w:sz="8" w:space="0" w:color="FDB515" w:themeColor="accent1"/>
        <w:insideH w:val="single" w:sz="8" w:space="0" w:color="FDB515" w:themeColor="accent1"/>
        <w:insideV w:val="single" w:sz="8" w:space="0" w:color="FDB51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DB515" w:themeColor="accent1"/>
          <w:left w:val="single" w:sz="8" w:space="0" w:color="FDB515" w:themeColor="accent1"/>
          <w:bottom w:val="single" w:sz="18" w:space="0" w:color="FDB515" w:themeColor="accent1"/>
          <w:right w:val="single" w:sz="8" w:space="0" w:color="FDB515" w:themeColor="accent1"/>
          <w:insideH w:val="nil"/>
          <w:insideV w:val="single" w:sz="8" w:space="0" w:color="FDB51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DB515" w:themeColor="accent1"/>
          <w:left w:val="single" w:sz="8" w:space="0" w:color="FDB515" w:themeColor="accent1"/>
          <w:bottom w:val="single" w:sz="8" w:space="0" w:color="FDB515" w:themeColor="accent1"/>
          <w:right w:val="single" w:sz="8" w:space="0" w:color="FDB515" w:themeColor="accent1"/>
          <w:insideH w:val="nil"/>
          <w:insideV w:val="single" w:sz="8" w:space="0" w:color="FDB51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DB515" w:themeColor="accent1"/>
          <w:left w:val="single" w:sz="8" w:space="0" w:color="FDB515" w:themeColor="accent1"/>
          <w:bottom w:val="single" w:sz="8" w:space="0" w:color="FDB515" w:themeColor="accent1"/>
          <w:right w:val="single" w:sz="8" w:space="0" w:color="FDB515" w:themeColor="accent1"/>
        </w:tcBorders>
      </w:tcPr>
    </w:tblStylePr>
    <w:tblStylePr w:type="band1Vert">
      <w:tblPr/>
      <w:tcPr>
        <w:tcBorders>
          <w:top w:val="single" w:sz="8" w:space="0" w:color="FDB515" w:themeColor="accent1"/>
          <w:left w:val="single" w:sz="8" w:space="0" w:color="FDB515" w:themeColor="accent1"/>
          <w:bottom w:val="single" w:sz="8" w:space="0" w:color="FDB515" w:themeColor="accent1"/>
          <w:right w:val="single" w:sz="8" w:space="0" w:color="FDB515" w:themeColor="accent1"/>
        </w:tcBorders>
        <w:shd w:val="clear" w:color="auto" w:fill="FEECC5" w:themeFill="accent1" w:themeFillTint="3F"/>
      </w:tcPr>
    </w:tblStylePr>
    <w:tblStylePr w:type="band1Horz">
      <w:tblPr/>
      <w:tcPr>
        <w:tcBorders>
          <w:top w:val="single" w:sz="8" w:space="0" w:color="FDB515" w:themeColor="accent1"/>
          <w:left w:val="single" w:sz="8" w:space="0" w:color="FDB515" w:themeColor="accent1"/>
          <w:bottom w:val="single" w:sz="8" w:space="0" w:color="FDB515" w:themeColor="accent1"/>
          <w:right w:val="single" w:sz="8" w:space="0" w:color="FDB515" w:themeColor="accent1"/>
          <w:insideV w:val="single" w:sz="8" w:space="0" w:color="FDB515" w:themeColor="accent1"/>
        </w:tcBorders>
        <w:shd w:val="clear" w:color="auto" w:fill="FEECC5" w:themeFill="accent1" w:themeFillTint="3F"/>
      </w:tcPr>
    </w:tblStylePr>
    <w:tblStylePr w:type="band2Horz">
      <w:tblPr/>
      <w:tcPr>
        <w:tcBorders>
          <w:top w:val="single" w:sz="8" w:space="0" w:color="FDB515" w:themeColor="accent1"/>
          <w:left w:val="single" w:sz="8" w:space="0" w:color="FDB515" w:themeColor="accent1"/>
          <w:bottom w:val="single" w:sz="8" w:space="0" w:color="FDB515" w:themeColor="accent1"/>
          <w:right w:val="single" w:sz="8" w:space="0" w:color="FDB515" w:themeColor="accent1"/>
          <w:insideV w:val="single" w:sz="8" w:space="0" w:color="FDB515" w:themeColor="accent1"/>
        </w:tcBorders>
      </w:tcPr>
    </w:tblStylePr>
  </w:style>
  <w:style w:type="table" w:styleId="LightGrid-Accent2">
    <w:name w:val="Light Grid Accent 2"/>
    <w:basedOn w:val="TableNormal"/>
    <w:uiPriority w:val="62"/>
    <w:semiHidden/>
    <w:unhideWhenUsed/>
    <w:rsid w:val="00D94D5F"/>
    <w:tblPr>
      <w:tblStyleRowBandSize w:val="1"/>
      <w:tblStyleColBandSize w:val="1"/>
      <w:tblBorders>
        <w:top w:val="single" w:sz="8" w:space="0" w:color="F2665F" w:themeColor="accent2"/>
        <w:left w:val="single" w:sz="8" w:space="0" w:color="F2665F" w:themeColor="accent2"/>
        <w:bottom w:val="single" w:sz="8" w:space="0" w:color="F2665F" w:themeColor="accent2"/>
        <w:right w:val="single" w:sz="8" w:space="0" w:color="F2665F" w:themeColor="accent2"/>
        <w:insideH w:val="single" w:sz="8" w:space="0" w:color="F2665F" w:themeColor="accent2"/>
        <w:insideV w:val="single" w:sz="8" w:space="0" w:color="F2665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665F" w:themeColor="accent2"/>
          <w:left w:val="single" w:sz="8" w:space="0" w:color="F2665F" w:themeColor="accent2"/>
          <w:bottom w:val="single" w:sz="18" w:space="0" w:color="F2665F" w:themeColor="accent2"/>
          <w:right w:val="single" w:sz="8" w:space="0" w:color="F2665F" w:themeColor="accent2"/>
          <w:insideH w:val="nil"/>
          <w:insideV w:val="single" w:sz="8" w:space="0" w:color="F2665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665F" w:themeColor="accent2"/>
          <w:left w:val="single" w:sz="8" w:space="0" w:color="F2665F" w:themeColor="accent2"/>
          <w:bottom w:val="single" w:sz="8" w:space="0" w:color="F2665F" w:themeColor="accent2"/>
          <w:right w:val="single" w:sz="8" w:space="0" w:color="F2665F" w:themeColor="accent2"/>
          <w:insideH w:val="nil"/>
          <w:insideV w:val="single" w:sz="8" w:space="0" w:color="F2665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665F" w:themeColor="accent2"/>
          <w:left w:val="single" w:sz="8" w:space="0" w:color="F2665F" w:themeColor="accent2"/>
          <w:bottom w:val="single" w:sz="8" w:space="0" w:color="F2665F" w:themeColor="accent2"/>
          <w:right w:val="single" w:sz="8" w:space="0" w:color="F2665F" w:themeColor="accent2"/>
        </w:tcBorders>
      </w:tcPr>
    </w:tblStylePr>
    <w:tblStylePr w:type="band1Vert">
      <w:tblPr/>
      <w:tcPr>
        <w:tcBorders>
          <w:top w:val="single" w:sz="8" w:space="0" w:color="F2665F" w:themeColor="accent2"/>
          <w:left w:val="single" w:sz="8" w:space="0" w:color="F2665F" w:themeColor="accent2"/>
          <w:bottom w:val="single" w:sz="8" w:space="0" w:color="F2665F" w:themeColor="accent2"/>
          <w:right w:val="single" w:sz="8" w:space="0" w:color="F2665F" w:themeColor="accent2"/>
        </w:tcBorders>
        <w:shd w:val="clear" w:color="auto" w:fill="FBD8D7" w:themeFill="accent2" w:themeFillTint="3F"/>
      </w:tcPr>
    </w:tblStylePr>
    <w:tblStylePr w:type="band1Horz">
      <w:tblPr/>
      <w:tcPr>
        <w:tcBorders>
          <w:top w:val="single" w:sz="8" w:space="0" w:color="F2665F" w:themeColor="accent2"/>
          <w:left w:val="single" w:sz="8" w:space="0" w:color="F2665F" w:themeColor="accent2"/>
          <w:bottom w:val="single" w:sz="8" w:space="0" w:color="F2665F" w:themeColor="accent2"/>
          <w:right w:val="single" w:sz="8" w:space="0" w:color="F2665F" w:themeColor="accent2"/>
          <w:insideV w:val="single" w:sz="8" w:space="0" w:color="F2665F" w:themeColor="accent2"/>
        </w:tcBorders>
        <w:shd w:val="clear" w:color="auto" w:fill="FBD8D7" w:themeFill="accent2" w:themeFillTint="3F"/>
      </w:tcPr>
    </w:tblStylePr>
    <w:tblStylePr w:type="band2Horz">
      <w:tblPr/>
      <w:tcPr>
        <w:tcBorders>
          <w:top w:val="single" w:sz="8" w:space="0" w:color="F2665F" w:themeColor="accent2"/>
          <w:left w:val="single" w:sz="8" w:space="0" w:color="F2665F" w:themeColor="accent2"/>
          <w:bottom w:val="single" w:sz="8" w:space="0" w:color="F2665F" w:themeColor="accent2"/>
          <w:right w:val="single" w:sz="8" w:space="0" w:color="F2665F" w:themeColor="accent2"/>
          <w:insideV w:val="single" w:sz="8" w:space="0" w:color="F2665F" w:themeColor="accent2"/>
        </w:tcBorders>
      </w:tcPr>
    </w:tblStylePr>
  </w:style>
  <w:style w:type="table" w:styleId="LightGrid-Accent3">
    <w:name w:val="Light Grid Accent 3"/>
    <w:basedOn w:val="TableNormal"/>
    <w:uiPriority w:val="62"/>
    <w:semiHidden/>
    <w:unhideWhenUsed/>
    <w:rsid w:val="00D94D5F"/>
    <w:tblPr>
      <w:tblStyleRowBandSize w:val="1"/>
      <w:tblStyleColBandSize w:val="1"/>
      <w:tblBorders>
        <w:top w:val="single" w:sz="8" w:space="0" w:color="EC008C" w:themeColor="accent3"/>
        <w:left w:val="single" w:sz="8" w:space="0" w:color="EC008C" w:themeColor="accent3"/>
        <w:bottom w:val="single" w:sz="8" w:space="0" w:color="EC008C" w:themeColor="accent3"/>
        <w:right w:val="single" w:sz="8" w:space="0" w:color="EC008C" w:themeColor="accent3"/>
        <w:insideH w:val="single" w:sz="8" w:space="0" w:color="EC008C" w:themeColor="accent3"/>
        <w:insideV w:val="single" w:sz="8" w:space="0" w:color="EC008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C008C" w:themeColor="accent3"/>
          <w:left w:val="single" w:sz="8" w:space="0" w:color="EC008C" w:themeColor="accent3"/>
          <w:bottom w:val="single" w:sz="18" w:space="0" w:color="EC008C" w:themeColor="accent3"/>
          <w:right w:val="single" w:sz="8" w:space="0" w:color="EC008C" w:themeColor="accent3"/>
          <w:insideH w:val="nil"/>
          <w:insideV w:val="single" w:sz="8" w:space="0" w:color="EC008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C008C" w:themeColor="accent3"/>
          <w:left w:val="single" w:sz="8" w:space="0" w:color="EC008C" w:themeColor="accent3"/>
          <w:bottom w:val="single" w:sz="8" w:space="0" w:color="EC008C" w:themeColor="accent3"/>
          <w:right w:val="single" w:sz="8" w:space="0" w:color="EC008C" w:themeColor="accent3"/>
          <w:insideH w:val="nil"/>
          <w:insideV w:val="single" w:sz="8" w:space="0" w:color="EC008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C008C" w:themeColor="accent3"/>
          <w:left w:val="single" w:sz="8" w:space="0" w:color="EC008C" w:themeColor="accent3"/>
          <w:bottom w:val="single" w:sz="8" w:space="0" w:color="EC008C" w:themeColor="accent3"/>
          <w:right w:val="single" w:sz="8" w:space="0" w:color="EC008C" w:themeColor="accent3"/>
        </w:tcBorders>
      </w:tcPr>
    </w:tblStylePr>
    <w:tblStylePr w:type="band1Vert">
      <w:tblPr/>
      <w:tcPr>
        <w:tcBorders>
          <w:top w:val="single" w:sz="8" w:space="0" w:color="EC008C" w:themeColor="accent3"/>
          <w:left w:val="single" w:sz="8" w:space="0" w:color="EC008C" w:themeColor="accent3"/>
          <w:bottom w:val="single" w:sz="8" w:space="0" w:color="EC008C" w:themeColor="accent3"/>
          <w:right w:val="single" w:sz="8" w:space="0" w:color="EC008C" w:themeColor="accent3"/>
        </w:tcBorders>
        <w:shd w:val="clear" w:color="auto" w:fill="FFBBE3" w:themeFill="accent3" w:themeFillTint="3F"/>
      </w:tcPr>
    </w:tblStylePr>
    <w:tblStylePr w:type="band1Horz">
      <w:tblPr/>
      <w:tcPr>
        <w:tcBorders>
          <w:top w:val="single" w:sz="8" w:space="0" w:color="EC008C" w:themeColor="accent3"/>
          <w:left w:val="single" w:sz="8" w:space="0" w:color="EC008C" w:themeColor="accent3"/>
          <w:bottom w:val="single" w:sz="8" w:space="0" w:color="EC008C" w:themeColor="accent3"/>
          <w:right w:val="single" w:sz="8" w:space="0" w:color="EC008C" w:themeColor="accent3"/>
          <w:insideV w:val="single" w:sz="8" w:space="0" w:color="EC008C" w:themeColor="accent3"/>
        </w:tcBorders>
        <w:shd w:val="clear" w:color="auto" w:fill="FFBBE3" w:themeFill="accent3" w:themeFillTint="3F"/>
      </w:tcPr>
    </w:tblStylePr>
    <w:tblStylePr w:type="band2Horz">
      <w:tblPr/>
      <w:tcPr>
        <w:tcBorders>
          <w:top w:val="single" w:sz="8" w:space="0" w:color="EC008C" w:themeColor="accent3"/>
          <w:left w:val="single" w:sz="8" w:space="0" w:color="EC008C" w:themeColor="accent3"/>
          <w:bottom w:val="single" w:sz="8" w:space="0" w:color="EC008C" w:themeColor="accent3"/>
          <w:right w:val="single" w:sz="8" w:space="0" w:color="EC008C" w:themeColor="accent3"/>
          <w:insideV w:val="single" w:sz="8" w:space="0" w:color="EC008C" w:themeColor="accent3"/>
        </w:tcBorders>
      </w:tcPr>
    </w:tblStylePr>
  </w:style>
  <w:style w:type="table" w:styleId="LightGrid-Accent4">
    <w:name w:val="Light Grid Accent 4"/>
    <w:basedOn w:val="TableNormal"/>
    <w:uiPriority w:val="62"/>
    <w:semiHidden/>
    <w:unhideWhenUsed/>
    <w:rsid w:val="00D94D5F"/>
    <w:tblPr>
      <w:tblStyleRowBandSize w:val="1"/>
      <w:tblStyleColBandSize w:val="1"/>
      <w:tblBorders>
        <w:top w:val="single" w:sz="8" w:space="0" w:color="302E45" w:themeColor="accent4"/>
        <w:left w:val="single" w:sz="8" w:space="0" w:color="302E45" w:themeColor="accent4"/>
        <w:bottom w:val="single" w:sz="8" w:space="0" w:color="302E45" w:themeColor="accent4"/>
        <w:right w:val="single" w:sz="8" w:space="0" w:color="302E45" w:themeColor="accent4"/>
        <w:insideH w:val="single" w:sz="8" w:space="0" w:color="302E45" w:themeColor="accent4"/>
        <w:insideV w:val="single" w:sz="8" w:space="0" w:color="302E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02E45" w:themeColor="accent4"/>
          <w:left w:val="single" w:sz="8" w:space="0" w:color="302E45" w:themeColor="accent4"/>
          <w:bottom w:val="single" w:sz="18" w:space="0" w:color="302E45" w:themeColor="accent4"/>
          <w:right w:val="single" w:sz="8" w:space="0" w:color="302E45" w:themeColor="accent4"/>
          <w:insideH w:val="nil"/>
          <w:insideV w:val="single" w:sz="8" w:space="0" w:color="302E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02E45" w:themeColor="accent4"/>
          <w:left w:val="single" w:sz="8" w:space="0" w:color="302E45" w:themeColor="accent4"/>
          <w:bottom w:val="single" w:sz="8" w:space="0" w:color="302E45" w:themeColor="accent4"/>
          <w:right w:val="single" w:sz="8" w:space="0" w:color="302E45" w:themeColor="accent4"/>
          <w:insideH w:val="nil"/>
          <w:insideV w:val="single" w:sz="8" w:space="0" w:color="302E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02E45" w:themeColor="accent4"/>
          <w:left w:val="single" w:sz="8" w:space="0" w:color="302E45" w:themeColor="accent4"/>
          <w:bottom w:val="single" w:sz="8" w:space="0" w:color="302E45" w:themeColor="accent4"/>
          <w:right w:val="single" w:sz="8" w:space="0" w:color="302E45" w:themeColor="accent4"/>
        </w:tcBorders>
      </w:tcPr>
    </w:tblStylePr>
    <w:tblStylePr w:type="band1Vert">
      <w:tblPr/>
      <w:tcPr>
        <w:tcBorders>
          <w:top w:val="single" w:sz="8" w:space="0" w:color="302E45" w:themeColor="accent4"/>
          <w:left w:val="single" w:sz="8" w:space="0" w:color="302E45" w:themeColor="accent4"/>
          <w:bottom w:val="single" w:sz="8" w:space="0" w:color="302E45" w:themeColor="accent4"/>
          <w:right w:val="single" w:sz="8" w:space="0" w:color="302E45" w:themeColor="accent4"/>
        </w:tcBorders>
        <w:shd w:val="clear" w:color="auto" w:fill="C6C4D8" w:themeFill="accent4" w:themeFillTint="3F"/>
      </w:tcPr>
    </w:tblStylePr>
    <w:tblStylePr w:type="band1Horz">
      <w:tblPr/>
      <w:tcPr>
        <w:tcBorders>
          <w:top w:val="single" w:sz="8" w:space="0" w:color="302E45" w:themeColor="accent4"/>
          <w:left w:val="single" w:sz="8" w:space="0" w:color="302E45" w:themeColor="accent4"/>
          <w:bottom w:val="single" w:sz="8" w:space="0" w:color="302E45" w:themeColor="accent4"/>
          <w:right w:val="single" w:sz="8" w:space="0" w:color="302E45" w:themeColor="accent4"/>
          <w:insideV w:val="single" w:sz="8" w:space="0" w:color="302E45" w:themeColor="accent4"/>
        </w:tcBorders>
        <w:shd w:val="clear" w:color="auto" w:fill="C6C4D8" w:themeFill="accent4" w:themeFillTint="3F"/>
      </w:tcPr>
    </w:tblStylePr>
    <w:tblStylePr w:type="band2Horz">
      <w:tblPr/>
      <w:tcPr>
        <w:tcBorders>
          <w:top w:val="single" w:sz="8" w:space="0" w:color="302E45" w:themeColor="accent4"/>
          <w:left w:val="single" w:sz="8" w:space="0" w:color="302E45" w:themeColor="accent4"/>
          <w:bottom w:val="single" w:sz="8" w:space="0" w:color="302E45" w:themeColor="accent4"/>
          <w:right w:val="single" w:sz="8" w:space="0" w:color="302E45" w:themeColor="accent4"/>
          <w:insideV w:val="single" w:sz="8" w:space="0" w:color="302E45" w:themeColor="accent4"/>
        </w:tcBorders>
      </w:tcPr>
    </w:tblStylePr>
  </w:style>
  <w:style w:type="table" w:styleId="LightGrid-Accent5">
    <w:name w:val="Light Grid Accent 5"/>
    <w:basedOn w:val="TableNormal"/>
    <w:uiPriority w:val="62"/>
    <w:semiHidden/>
    <w:unhideWhenUsed/>
    <w:rsid w:val="00D94D5F"/>
    <w:tblPr>
      <w:tblStyleRowBandSize w:val="1"/>
      <w:tblStyleColBandSize w:val="1"/>
      <w:tblBorders>
        <w:top w:val="single" w:sz="8" w:space="0" w:color="626469" w:themeColor="accent5"/>
        <w:left w:val="single" w:sz="8" w:space="0" w:color="626469" w:themeColor="accent5"/>
        <w:bottom w:val="single" w:sz="8" w:space="0" w:color="626469" w:themeColor="accent5"/>
        <w:right w:val="single" w:sz="8" w:space="0" w:color="626469" w:themeColor="accent5"/>
        <w:insideH w:val="single" w:sz="8" w:space="0" w:color="626469" w:themeColor="accent5"/>
        <w:insideV w:val="single" w:sz="8" w:space="0" w:color="62646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6469" w:themeColor="accent5"/>
          <w:left w:val="single" w:sz="8" w:space="0" w:color="626469" w:themeColor="accent5"/>
          <w:bottom w:val="single" w:sz="18" w:space="0" w:color="626469" w:themeColor="accent5"/>
          <w:right w:val="single" w:sz="8" w:space="0" w:color="626469" w:themeColor="accent5"/>
          <w:insideH w:val="nil"/>
          <w:insideV w:val="single" w:sz="8" w:space="0" w:color="62646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6469" w:themeColor="accent5"/>
          <w:left w:val="single" w:sz="8" w:space="0" w:color="626469" w:themeColor="accent5"/>
          <w:bottom w:val="single" w:sz="8" w:space="0" w:color="626469" w:themeColor="accent5"/>
          <w:right w:val="single" w:sz="8" w:space="0" w:color="626469" w:themeColor="accent5"/>
          <w:insideH w:val="nil"/>
          <w:insideV w:val="single" w:sz="8" w:space="0" w:color="62646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6469" w:themeColor="accent5"/>
          <w:left w:val="single" w:sz="8" w:space="0" w:color="626469" w:themeColor="accent5"/>
          <w:bottom w:val="single" w:sz="8" w:space="0" w:color="626469" w:themeColor="accent5"/>
          <w:right w:val="single" w:sz="8" w:space="0" w:color="626469" w:themeColor="accent5"/>
        </w:tcBorders>
      </w:tcPr>
    </w:tblStylePr>
    <w:tblStylePr w:type="band1Vert">
      <w:tblPr/>
      <w:tcPr>
        <w:tcBorders>
          <w:top w:val="single" w:sz="8" w:space="0" w:color="626469" w:themeColor="accent5"/>
          <w:left w:val="single" w:sz="8" w:space="0" w:color="626469" w:themeColor="accent5"/>
          <w:bottom w:val="single" w:sz="8" w:space="0" w:color="626469" w:themeColor="accent5"/>
          <w:right w:val="single" w:sz="8" w:space="0" w:color="626469" w:themeColor="accent5"/>
        </w:tcBorders>
        <w:shd w:val="clear" w:color="auto" w:fill="D7D8DA" w:themeFill="accent5" w:themeFillTint="3F"/>
      </w:tcPr>
    </w:tblStylePr>
    <w:tblStylePr w:type="band1Horz">
      <w:tblPr/>
      <w:tcPr>
        <w:tcBorders>
          <w:top w:val="single" w:sz="8" w:space="0" w:color="626469" w:themeColor="accent5"/>
          <w:left w:val="single" w:sz="8" w:space="0" w:color="626469" w:themeColor="accent5"/>
          <w:bottom w:val="single" w:sz="8" w:space="0" w:color="626469" w:themeColor="accent5"/>
          <w:right w:val="single" w:sz="8" w:space="0" w:color="626469" w:themeColor="accent5"/>
          <w:insideV w:val="single" w:sz="8" w:space="0" w:color="626469" w:themeColor="accent5"/>
        </w:tcBorders>
        <w:shd w:val="clear" w:color="auto" w:fill="D7D8DA" w:themeFill="accent5" w:themeFillTint="3F"/>
      </w:tcPr>
    </w:tblStylePr>
    <w:tblStylePr w:type="band2Horz">
      <w:tblPr/>
      <w:tcPr>
        <w:tcBorders>
          <w:top w:val="single" w:sz="8" w:space="0" w:color="626469" w:themeColor="accent5"/>
          <w:left w:val="single" w:sz="8" w:space="0" w:color="626469" w:themeColor="accent5"/>
          <w:bottom w:val="single" w:sz="8" w:space="0" w:color="626469" w:themeColor="accent5"/>
          <w:right w:val="single" w:sz="8" w:space="0" w:color="626469" w:themeColor="accent5"/>
          <w:insideV w:val="single" w:sz="8" w:space="0" w:color="626469" w:themeColor="accent5"/>
        </w:tcBorders>
      </w:tcPr>
    </w:tblStylePr>
  </w:style>
  <w:style w:type="table" w:styleId="LightGrid-Accent6">
    <w:name w:val="Light Grid Accent 6"/>
    <w:basedOn w:val="TableNormal"/>
    <w:uiPriority w:val="62"/>
    <w:semiHidden/>
    <w:unhideWhenUsed/>
    <w:rsid w:val="00D94D5F"/>
    <w:tblPr>
      <w:tblStyleRowBandSize w:val="1"/>
      <w:tblStyleColBandSize w:val="1"/>
      <w:tblBorders>
        <w:top w:val="single" w:sz="8" w:space="0" w:color="D9D9D6" w:themeColor="accent6"/>
        <w:left w:val="single" w:sz="8" w:space="0" w:color="D9D9D6" w:themeColor="accent6"/>
        <w:bottom w:val="single" w:sz="8" w:space="0" w:color="D9D9D6" w:themeColor="accent6"/>
        <w:right w:val="single" w:sz="8" w:space="0" w:color="D9D9D6" w:themeColor="accent6"/>
        <w:insideH w:val="single" w:sz="8" w:space="0" w:color="D9D9D6" w:themeColor="accent6"/>
        <w:insideV w:val="single" w:sz="8" w:space="0" w:color="D9D9D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9D9D6" w:themeColor="accent6"/>
          <w:left w:val="single" w:sz="8" w:space="0" w:color="D9D9D6" w:themeColor="accent6"/>
          <w:bottom w:val="single" w:sz="18" w:space="0" w:color="D9D9D6" w:themeColor="accent6"/>
          <w:right w:val="single" w:sz="8" w:space="0" w:color="D9D9D6" w:themeColor="accent6"/>
          <w:insideH w:val="nil"/>
          <w:insideV w:val="single" w:sz="8" w:space="0" w:color="D9D9D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9D9D6" w:themeColor="accent6"/>
          <w:left w:val="single" w:sz="8" w:space="0" w:color="D9D9D6" w:themeColor="accent6"/>
          <w:bottom w:val="single" w:sz="8" w:space="0" w:color="D9D9D6" w:themeColor="accent6"/>
          <w:right w:val="single" w:sz="8" w:space="0" w:color="D9D9D6" w:themeColor="accent6"/>
          <w:insideH w:val="nil"/>
          <w:insideV w:val="single" w:sz="8" w:space="0" w:color="D9D9D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9D9D6" w:themeColor="accent6"/>
          <w:left w:val="single" w:sz="8" w:space="0" w:color="D9D9D6" w:themeColor="accent6"/>
          <w:bottom w:val="single" w:sz="8" w:space="0" w:color="D9D9D6" w:themeColor="accent6"/>
          <w:right w:val="single" w:sz="8" w:space="0" w:color="D9D9D6" w:themeColor="accent6"/>
        </w:tcBorders>
      </w:tcPr>
    </w:tblStylePr>
    <w:tblStylePr w:type="band1Vert">
      <w:tblPr/>
      <w:tcPr>
        <w:tcBorders>
          <w:top w:val="single" w:sz="8" w:space="0" w:color="D9D9D6" w:themeColor="accent6"/>
          <w:left w:val="single" w:sz="8" w:space="0" w:color="D9D9D6" w:themeColor="accent6"/>
          <w:bottom w:val="single" w:sz="8" w:space="0" w:color="D9D9D6" w:themeColor="accent6"/>
          <w:right w:val="single" w:sz="8" w:space="0" w:color="D9D9D6" w:themeColor="accent6"/>
        </w:tcBorders>
        <w:shd w:val="clear" w:color="auto" w:fill="F5F5F4" w:themeFill="accent6" w:themeFillTint="3F"/>
      </w:tcPr>
    </w:tblStylePr>
    <w:tblStylePr w:type="band1Horz">
      <w:tblPr/>
      <w:tcPr>
        <w:tcBorders>
          <w:top w:val="single" w:sz="8" w:space="0" w:color="D9D9D6" w:themeColor="accent6"/>
          <w:left w:val="single" w:sz="8" w:space="0" w:color="D9D9D6" w:themeColor="accent6"/>
          <w:bottom w:val="single" w:sz="8" w:space="0" w:color="D9D9D6" w:themeColor="accent6"/>
          <w:right w:val="single" w:sz="8" w:space="0" w:color="D9D9D6" w:themeColor="accent6"/>
          <w:insideV w:val="single" w:sz="8" w:space="0" w:color="D9D9D6" w:themeColor="accent6"/>
        </w:tcBorders>
        <w:shd w:val="clear" w:color="auto" w:fill="F5F5F4" w:themeFill="accent6" w:themeFillTint="3F"/>
      </w:tcPr>
    </w:tblStylePr>
    <w:tblStylePr w:type="band2Horz">
      <w:tblPr/>
      <w:tcPr>
        <w:tcBorders>
          <w:top w:val="single" w:sz="8" w:space="0" w:color="D9D9D6" w:themeColor="accent6"/>
          <w:left w:val="single" w:sz="8" w:space="0" w:color="D9D9D6" w:themeColor="accent6"/>
          <w:bottom w:val="single" w:sz="8" w:space="0" w:color="D9D9D6" w:themeColor="accent6"/>
          <w:right w:val="single" w:sz="8" w:space="0" w:color="D9D9D6" w:themeColor="accent6"/>
          <w:insideV w:val="single" w:sz="8" w:space="0" w:color="D9D9D6" w:themeColor="accent6"/>
        </w:tcBorders>
      </w:tcPr>
    </w:tblStylePr>
  </w:style>
  <w:style w:type="table" w:styleId="LightList">
    <w:name w:val="Light List"/>
    <w:basedOn w:val="TableNormal"/>
    <w:uiPriority w:val="61"/>
    <w:semiHidden/>
    <w:unhideWhenUsed/>
    <w:rsid w:val="00D94D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94D5F"/>
    <w:tblPr>
      <w:tblStyleRowBandSize w:val="1"/>
      <w:tblStyleColBandSize w:val="1"/>
      <w:tblBorders>
        <w:top w:val="single" w:sz="8" w:space="0" w:color="FDB515" w:themeColor="accent1"/>
        <w:left w:val="single" w:sz="8" w:space="0" w:color="FDB515" w:themeColor="accent1"/>
        <w:bottom w:val="single" w:sz="8" w:space="0" w:color="FDB515" w:themeColor="accent1"/>
        <w:right w:val="single" w:sz="8" w:space="0" w:color="FDB515" w:themeColor="accent1"/>
      </w:tblBorders>
    </w:tblPr>
    <w:tblStylePr w:type="firstRow">
      <w:pPr>
        <w:spacing w:before="0" w:after="0" w:line="240" w:lineRule="auto"/>
      </w:pPr>
      <w:rPr>
        <w:b/>
        <w:bCs/>
        <w:color w:val="FFFFFF" w:themeColor="background1"/>
      </w:rPr>
      <w:tblPr/>
      <w:tcPr>
        <w:shd w:val="clear" w:color="auto" w:fill="FDB515" w:themeFill="accent1"/>
      </w:tcPr>
    </w:tblStylePr>
    <w:tblStylePr w:type="lastRow">
      <w:pPr>
        <w:spacing w:before="0" w:after="0" w:line="240" w:lineRule="auto"/>
      </w:pPr>
      <w:rPr>
        <w:b/>
        <w:bCs/>
      </w:rPr>
      <w:tblPr/>
      <w:tcPr>
        <w:tcBorders>
          <w:top w:val="double" w:sz="6" w:space="0" w:color="FDB515" w:themeColor="accent1"/>
          <w:left w:val="single" w:sz="8" w:space="0" w:color="FDB515" w:themeColor="accent1"/>
          <w:bottom w:val="single" w:sz="8" w:space="0" w:color="FDB515" w:themeColor="accent1"/>
          <w:right w:val="single" w:sz="8" w:space="0" w:color="FDB515" w:themeColor="accent1"/>
        </w:tcBorders>
      </w:tcPr>
    </w:tblStylePr>
    <w:tblStylePr w:type="firstCol">
      <w:rPr>
        <w:b/>
        <w:bCs/>
      </w:rPr>
    </w:tblStylePr>
    <w:tblStylePr w:type="lastCol">
      <w:rPr>
        <w:b/>
        <w:bCs/>
      </w:rPr>
    </w:tblStylePr>
    <w:tblStylePr w:type="band1Vert">
      <w:tblPr/>
      <w:tcPr>
        <w:tcBorders>
          <w:top w:val="single" w:sz="8" w:space="0" w:color="FDB515" w:themeColor="accent1"/>
          <w:left w:val="single" w:sz="8" w:space="0" w:color="FDB515" w:themeColor="accent1"/>
          <w:bottom w:val="single" w:sz="8" w:space="0" w:color="FDB515" w:themeColor="accent1"/>
          <w:right w:val="single" w:sz="8" w:space="0" w:color="FDB515" w:themeColor="accent1"/>
        </w:tcBorders>
      </w:tcPr>
    </w:tblStylePr>
    <w:tblStylePr w:type="band1Horz">
      <w:tblPr/>
      <w:tcPr>
        <w:tcBorders>
          <w:top w:val="single" w:sz="8" w:space="0" w:color="FDB515" w:themeColor="accent1"/>
          <w:left w:val="single" w:sz="8" w:space="0" w:color="FDB515" w:themeColor="accent1"/>
          <w:bottom w:val="single" w:sz="8" w:space="0" w:color="FDB515" w:themeColor="accent1"/>
          <w:right w:val="single" w:sz="8" w:space="0" w:color="FDB515" w:themeColor="accent1"/>
        </w:tcBorders>
      </w:tcPr>
    </w:tblStylePr>
  </w:style>
  <w:style w:type="table" w:styleId="LightList-Accent2">
    <w:name w:val="Light List Accent 2"/>
    <w:basedOn w:val="TableNormal"/>
    <w:uiPriority w:val="61"/>
    <w:semiHidden/>
    <w:unhideWhenUsed/>
    <w:rsid w:val="00D94D5F"/>
    <w:tblPr>
      <w:tblStyleRowBandSize w:val="1"/>
      <w:tblStyleColBandSize w:val="1"/>
      <w:tblBorders>
        <w:top w:val="single" w:sz="8" w:space="0" w:color="F2665F" w:themeColor="accent2"/>
        <w:left w:val="single" w:sz="8" w:space="0" w:color="F2665F" w:themeColor="accent2"/>
        <w:bottom w:val="single" w:sz="8" w:space="0" w:color="F2665F" w:themeColor="accent2"/>
        <w:right w:val="single" w:sz="8" w:space="0" w:color="F2665F" w:themeColor="accent2"/>
      </w:tblBorders>
    </w:tblPr>
    <w:tblStylePr w:type="firstRow">
      <w:pPr>
        <w:spacing w:before="0" w:after="0" w:line="240" w:lineRule="auto"/>
      </w:pPr>
      <w:rPr>
        <w:b/>
        <w:bCs/>
        <w:color w:val="FFFFFF" w:themeColor="background1"/>
      </w:rPr>
      <w:tblPr/>
      <w:tcPr>
        <w:shd w:val="clear" w:color="auto" w:fill="F2665F" w:themeFill="accent2"/>
      </w:tcPr>
    </w:tblStylePr>
    <w:tblStylePr w:type="lastRow">
      <w:pPr>
        <w:spacing w:before="0" w:after="0" w:line="240" w:lineRule="auto"/>
      </w:pPr>
      <w:rPr>
        <w:b/>
        <w:bCs/>
      </w:rPr>
      <w:tblPr/>
      <w:tcPr>
        <w:tcBorders>
          <w:top w:val="double" w:sz="6" w:space="0" w:color="F2665F" w:themeColor="accent2"/>
          <w:left w:val="single" w:sz="8" w:space="0" w:color="F2665F" w:themeColor="accent2"/>
          <w:bottom w:val="single" w:sz="8" w:space="0" w:color="F2665F" w:themeColor="accent2"/>
          <w:right w:val="single" w:sz="8" w:space="0" w:color="F2665F" w:themeColor="accent2"/>
        </w:tcBorders>
      </w:tcPr>
    </w:tblStylePr>
    <w:tblStylePr w:type="firstCol">
      <w:rPr>
        <w:b/>
        <w:bCs/>
      </w:rPr>
    </w:tblStylePr>
    <w:tblStylePr w:type="lastCol">
      <w:rPr>
        <w:b/>
        <w:bCs/>
      </w:rPr>
    </w:tblStylePr>
    <w:tblStylePr w:type="band1Vert">
      <w:tblPr/>
      <w:tcPr>
        <w:tcBorders>
          <w:top w:val="single" w:sz="8" w:space="0" w:color="F2665F" w:themeColor="accent2"/>
          <w:left w:val="single" w:sz="8" w:space="0" w:color="F2665F" w:themeColor="accent2"/>
          <w:bottom w:val="single" w:sz="8" w:space="0" w:color="F2665F" w:themeColor="accent2"/>
          <w:right w:val="single" w:sz="8" w:space="0" w:color="F2665F" w:themeColor="accent2"/>
        </w:tcBorders>
      </w:tcPr>
    </w:tblStylePr>
    <w:tblStylePr w:type="band1Horz">
      <w:tblPr/>
      <w:tcPr>
        <w:tcBorders>
          <w:top w:val="single" w:sz="8" w:space="0" w:color="F2665F" w:themeColor="accent2"/>
          <w:left w:val="single" w:sz="8" w:space="0" w:color="F2665F" w:themeColor="accent2"/>
          <w:bottom w:val="single" w:sz="8" w:space="0" w:color="F2665F" w:themeColor="accent2"/>
          <w:right w:val="single" w:sz="8" w:space="0" w:color="F2665F" w:themeColor="accent2"/>
        </w:tcBorders>
      </w:tcPr>
    </w:tblStylePr>
  </w:style>
  <w:style w:type="table" w:styleId="LightList-Accent3">
    <w:name w:val="Light List Accent 3"/>
    <w:basedOn w:val="TableNormal"/>
    <w:uiPriority w:val="61"/>
    <w:semiHidden/>
    <w:unhideWhenUsed/>
    <w:rsid w:val="00D94D5F"/>
    <w:tblPr>
      <w:tblStyleRowBandSize w:val="1"/>
      <w:tblStyleColBandSize w:val="1"/>
      <w:tblBorders>
        <w:top w:val="single" w:sz="8" w:space="0" w:color="EC008C" w:themeColor="accent3"/>
        <w:left w:val="single" w:sz="8" w:space="0" w:color="EC008C" w:themeColor="accent3"/>
        <w:bottom w:val="single" w:sz="8" w:space="0" w:color="EC008C" w:themeColor="accent3"/>
        <w:right w:val="single" w:sz="8" w:space="0" w:color="EC008C" w:themeColor="accent3"/>
      </w:tblBorders>
    </w:tblPr>
    <w:tblStylePr w:type="firstRow">
      <w:pPr>
        <w:spacing w:before="0" w:after="0" w:line="240" w:lineRule="auto"/>
      </w:pPr>
      <w:rPr>
        <w:b/>
        <w:bCs/>
        <w:color w:val="FFFFFF" w:themeColor="background1"/>
      </w:rPr>
      <w:tblPr/>
      <w:tcPr>
        <w:shd w:val="clear" w:color="auto" w:fill="EC008C" w:themeFill="accent3"/>
      </w:tcPr>
    </w:tblStylePr>
    <w:tblStylePr w:type="lastRow">
      <w:pPr>
        <w:spacing w:before="0" w:after="0" w:line="240" w:lineRule="auto"/>
      </w:pPr>
      <w:rPr>
        <w:b/>
        <w:bCs/>
      </w:rPr>
      <w:tblPr/>
      <w:tcPr>
        <w:tcBorders>
          <w:top w:val="double" w:sz="6" w:space="0" w:color="EC008C" w:themeColor="accent3"/>
          <w:left w:val="single" w:sz="8" w:space="0" w:color="EC008C" w:themeColor="accent3"/>
          <w:bottom w:val="single" w:sz="8" w:space="0" w:color="EC008C" w:themeColor="accent3"/>
          <w:right w:val="single" w:sz="8" w:space="0" w:color="EC008C" w:themeColor="accent3"/>
        </w:tcBorders>
      </w:tcPr>
    </w:tblStylePr>
    <w:tblStylePr w:type="firstCol">
      <w:rPr>
        <w:b/>
        <w:bCs/>
      </w:rPr>
    </w:tblStylePr>
    <w:tblStylePr w:type="lastCol">
      <w:rPr>
        <w:b/>
        <w:bCs/>
      </w:rPr>
    </w:tblStylePr>
    <w:tblStylePr w:type="band1Vert">
      <w:tblPr/>
      <w:tcPr>
        <w:tcBorders>
          <w:top w:val="single" w:sz="8" w:space="0" w:color="EC008C" w:themeColor="accent3"/>
          <w:left w:val="single" w:sz="8" w:space="0" w:color="EC008C" w:themeColor="accent3"/>
          <w:bottom w:val="single" w:sz="8" w:space="0" w:color="EC008C" w:themeColor="accent3"/>
          <w:right w:val="single" w:sz="8" w:space="0" w:color="EC008C" w:themeColor="accent3"/>
        </w:tcBorders>
      </w:tcPr>
    </w:tblStylePr>
    <w:tblStylePr w:type="band1Horz">
      <w:tblPr/>
      <w:tcPr>
        <w:tcBorders>
          <w:top w:val="single" w:sz="8" w:space="0" w:color="EC008C" w:themeColor="accent3"/>
          <w:left w:val="single" w:sz="8" w:space="0" w:color="EC008C" w:themeColor="accent3"/>
          <w:bottom w:val="single" w:sz="8" w:space="0" w:color="EC008C" w:themeColor="accent3"/>
          <w:right w:val="single" w:sz="8" w:space="0" w:color="EC008C" w:themeColor="accent3"/>
        </w:tcBorders>
      </w:tcPr>
    </w:tblStylePr>
  </w:style>
  <w:style w:type="table" w:styleId="LightList-Accent4">
    <w:name w:val="Light List Accent 4"/>
    <w:basedOn w:val="TableNormal"/>
    <w:uiPriority w:val="61"/>
    <w:semiHidden/>
    <w:unhideWhenUsed/>
    <w:rsid w:val="00D94D5F"/>
    <w:tblPr>
      <w:tblStyleRowBandSize w:val="1"/>
      <w:tblStyleColBandSize w:val="1"/>
      <w:tblBorders>
        <w:top w:val="single" w:sz="8" w:space="0" w:color="302E45" w:themeColor="accent4"/>
        <w:left w:val="single" w:sz="8" w:space="0" w:color="302E45" w:themeColor="accent4"/>
        <w:bottom w:val="single" w:sz="8" w:space="0" w:color="302E45" w:themeColor="accent4"/>
        <w:right w:val="single" w:sz="8" w:space="0" w:color="302E45" w:themeColor="accent4"/>
      </w:tblBorders>
    </w:tblPr>
    <w:tblStylePr w:type="firstRow">
      <w:pPr>
        <w:spacing w:before="0" w:after="0" w:line="240" w:lineRule="auto"/>
      </w:pPr>
      <w:rPr>
        <w:b/>
        <w:bCs/>
        <w:color w:val="FFFFFF" w:themeColor="background1"/>
      </w:rPr>
      <w:tblPr/>
      <w:tcPr>
        <w:shd w:val="clear" w:color="auto" w:fill="302E45" w:themeFill="accent4"/>
      </w:tcPr>
    </w:tblStylePr>
    <w:tblStylePr w:type="lastRow">
      <w:pPr>
        <w:spacing w:before="0" w:after="0" w:line="240" w:lineRule="auto"/>
      </w:pPr>
      <w:rPr>
        <w:b/>
        <w:bCs/>
      </w:rPr>
      <w:tblPr/>
      <w:tcPr>
        <w:tcBorders>
          <w:top w:val="double" w:sz="6" w:space="0" w:color="302E45" w:themeColor="accent4"/>
          <w:left w:val="single" w:sz="8" w:space="0" w:color="302E45" w:themeColor="accent4"/>
          <w:bottom w:val="single" w:sz="8" w:space="0" w:color="302E45" w:themeColor="accent4"/>
          <w:right w:val="single" w:sz="8" w:space="0" w:color="302E45" w:themeColor="accent4"/>
        </w:tcBorders>
      </w:tcPr>
    </w:tblStylePr>
    <w:tblStylePr w:type="firstCol">
      <w:rPr>
        <w:b/>
        <w:bCs/>
      </w:rPr>
    </w:tblStylePr>
    <w:tblStylePr w:type="lastCol">
      <w:rPr>
        <w:b/>
        <w:bCs/>
      </w:rPr>
    </w:tblStylePr>
    <w:tblStylePr w:type="band1Vert">
      <w:tblPr/>
      <w:tcPr>
        <w:tcBorders>
          <w:top w:val="single" w:sz="8" w:space="0" w:color="302E45" w:themeColor="accent4"/>
          <w:left w:val="single" w:sz="8" w:space="0" w:color="302E45" w:themeColor="accent4"/>
          <w:bottom w:val="single" w:sz="8" w:space="0" w:color="302E45" w:themeColor="accent4"/>
          <w:right w:val="single" w:sz="8" w:space="0" w:color="302E45" w:themeColor="accent4"/>
        </w:tcBorders>
      </w:tcPr>
    </w:tblStylePr>
    <w:tblStylePr w:type="band1Horz">
      <w:tblPr/>
      <w:tcPr>
        <w:tcBorders>
          <w:top w:val="single" w:sz="8" w:space="0" w:color="302E45" w:themeColor="accent4"/>
          <w:left w:val="single" w:sz="8" w:space="0" w:color="302E45" w:themeColor="accent4"/>
          <w:bottom w:val="single" w:sz="8" w:space="0" w:color="302E45" w:themeColor="accent4"/>
          <w:right w:val="single" w:sz="8" w:space="0" w:color="302E45" w:themeColor="accent4"/>
        </w:tcBorders>
      </w:tcPr>
    </w:tblStylePr>
  </w:style>
  <w:style w:type="table" w:styleId="LightList-Accent5">
    <w:name w:val="Light List Accent 5"/>
    <w:basedOn w:val="TableNormal"/>
    <w:uiPriority w:val="61"/>
    <w:semiHidden/>
    <w:unhideWhenUsed/>
    <w:rsid w:val="00D94D5F"/>
    <w:tblPr>
      <w:tblStyleRowBandSize w:val="1"/>
      <w:tblStyleColBandSize w:val="1"/>
      <w:tblBorders>
        <w:top w:val="single" w:sz="8" w:space="0" w:color="626469" w:themeColor="accent5"/>
        <w:left w:val="single" w:sz="8" w:space="0" w:color="626469" w:themeColor="accent5"/>
        <w:bottom w:val="single" w:sz="8" w:space="0" w:color="626469" w:themeColor="accent5"/>
        <w:right w:val="single" w:sz="8" w:space="0" w:color="626469" w:themeColor="accent5"/>
      </w:tblBorders>
    </w:tblPr>
    <w:tblStylePr w:type="firstRow">
      <w:pPr>
        <w:spacing w:before="0" w:after="0" w:line="240" w:lineRule="auto"/>
      </w:pPr>
      <w:rPr>
        <w:b/>
        <w:bCs/>
        <w:color w:val="FFFFFF" w:themeColor="background1"/>
      </w:rPr>
      <w:tblPr/>
      <w:tcPr>
        <w:shd w:val="clear" w:color="auto" w:fill="626469" w:themeFill="accent5"/>
      </w:tcPr>
    </w:tblStylePr>
    <w:tblStylePr w:type="lastRow">
      <w:pPr>
        <w:spacing w:before="0" w:after="0" w:line="240" w:lineRule="auto"/>
      </w:pPr>
      <w:rPr>
        <w:b/>
        <w:bCs/>
      </w:rPr>
      <w:tblPr/>
      <w:tcPr>
        <w:tcBorders>
          <w:top w:val="double" w:sz="6" w:space="0" w:color="626469" w:themeColor="accent5"/>
          <w:left w:val="single" w:sz="8" w:space="0" w:color="626469" w:themeColor="accent5"/>
          <w:bottom w:val="single" w:sz="8" w:space="0" w:color="626469" w:themeColor="accent5"/>
          <w:right w:val="single" w:sz="8" w:space="0" w:color="626469" w:themeColor="accent5"/>
        </w:tcBorders>
      </w:tcPr>
    </w:tblStylePr>
    <w:tblStylePr w:type="firstCol">
      <w:rPr>
        <w:b/>
        <w:bCs/>
      </w:rPr>
    </w:tblStylePr>
    <w:tblStylePr w:type="lastCol">
      <w:rPr>
        <w:b/>
        <w:bCs/>
      </w:rPr>
    </w:tblStylePr>
    <w:tblStylePr w:type="band1Vert">
      <w:tblPr/>
      <w:tcPr>
        <w:tcBorders>
          <w:top w:val="single" w:sz="8" w:space="0" w:color="626469" w:themeColor="accent5"/>
          <w:left w:val="single" w:sz="8" w:space="0" w:color="626469" w:themeColor="accent5"/>
          <w:bottom w:val="single" w:sz="8" w:space="0" w:color="626469" w:themeColor="accent5"/>
          <w:right w:val="single" w:sz="8" w:space="0" w:color="626469" w:themeColor="accent5"/>
        </w:tcBorders>
      </w:tcPr>
    </w:tblStylePr>
    <w:tblStylePr w:type="band1Horz">
      <w:tblPr/>
      <w:tcPr>
        <w:tcBorders>
          <w:top w:val="single" w:sz="8" w:space="0" w:color="626469" w:themeColor="accent5"/>
          <w:left w:val="single" w:sz="8" w:space="0" w:color="626469" w:themeColor="accent5"/>
          <w:bottom w:val="single" w:sz="8" w:space="0" w:color="626469" w:themeColor="accent5"/>
          <w:right w:val="single" w:sz="8" w:space="0" w:color="626469" w:themeColor="accent5"/>
        </w:tcBorders>
      </w:tcPr>
    </w:tblStylePr>
  </w:style>
  <w:style w:type="table" w:styleId="LightList-Accent6">
    <w:name w:val="Light List Accent 6"/>
    <w:basedOn w:val="TableNormal"/>
    <w:uiPriority w:val="61"/>
    <w:semiHidden/>
    <w:unhideWhenUsed/>
    <w:rsid w:val="00D94D5F"/>
    <w:tblPr>
      <w:tblStyleRowBandSize w:val="1"/>
      <w:tblStyleColBandSize w:val="1"/>
      <w:tblBorders>
        <w:top w:val="single" w:sz="8" w:space="0" w:color="D9D9D6" w:themeColor="accent6"/>
        <w:left w:val="single" w:sz="8" w:space="0" w:color="D9D9D6" w:themeColor="accent6"/>
        <w:bottom w:val="single" w:sz="8" w:space="0" w:color="D9D9D6" w:themeColor="accent6"/>
        <w:right w:val="single" w:sz="8" w:space="0" w:color="D9D9D6" w:themeColor="accent6"/>
      </w:tblBorders>
    </w:tblPr>
    <w:tblStylePr w:type="firstRow">
      <w:pPr>
        <w:spacing w:before="0" w:after="0" w:line="240" w:lineRule="auto"/>
      </w:pPr>
      <w:rPr>
        <w:b/>
        <w:bCs/>
        <w:color w:val="FFFFFF" w:themeColor="background1"/>
      </w:rPr>
      <w:tblPr/>
      <w:tcPr>
        <w:shd w:val="clear" w:color="auto" w:fill="D9D9D6" w:themeFill="accent6"/>
      </w:tcPr>
    </w:tblStylePr>
    <w:tblStylePr w:type="lastRow">
      <w:pPr>
        <w:spacing w:before="0" w:after="0" w:line="240" w:lineRule="auto"/>
      </w:pPr>
      <w:rPr>
        <w:b/>
        <w:bCs/>
      </w:rPr>
      <w:tblPr/>
      <w:tcPr>
        <w:tcBorders>
          <w:top w:val="double" w:sz="6" w:space="0" w:color="D9D9D6" w:themeColor="accent6"/>
          <w:left w:val="single" w:sz="8" w:space="0" w:color="D9D9D6" w:themeColor="accent6"/>
          <w:bottom w:val="single" w:sz="8" w:space="0" w:color="D9D9D6" w:themeColor="accent6"/>
          <w:right w:val="single" w:sz="8" w:space="0" w:color="D9D9D6" w:themeColor="accent6"/>
        </w:tcBorders>
      </w:tcPr>
    </w:tblStylePr>
    <w:tblStylePr w:type="firstCol">
      <w:rPr>
        <w:b/>
        <w:bCs/>
      </w:rPr>
    </w:tblStylePr>
    <w:tblStylePr w:type="lastCol">
      <w:rPr>
        <w:b/>
        <w:bCs/>
      </w:rPr>
    </w:tblStylePr>
    <w:tblStylePr w:type="band1Vert">
      <w:tblPr/>
      <w:tcPr>
        <w:tcBorders>
          <w:top w:val="single" w:sz="8" w:space="0" w:color="D9D9D6" w:themeColor="accent6"/>
          <w:left w:val="single" w:sz="8" w:space="0" w:color="D9D9D6" w:themeColor="accent6"/>
          <w:bottom w:val="single" w:sz="8" w:space="0" w:color="D9D9D6" w:themeColor="accent6"/>
          <w:right w:val="single" w:sz="8" w:space="0" w:color="D9D9D6" w:themeColor="accent6"/>
        </w:tcBorders>
      </w:tcPr>
    </w:tblStylePr>
    <w:tblStylePr w:type="band1Horz">
      <w:tblPr/>
      <w:tcPr>
        <w:tcBorders>
          <w:top w:val="single" w:sz="8" w:space="0" w:color="D9D9D6" w:themeColor="accent6"/>
          <w:left w:val="single" w:sz="8" w:space="0" w:color="D9D9D6" w:themeColor="accent6"/>
          <w:bottom w:val="single" w:sz="8" w:space="0" w:color="D9D9D6" w:themeColor="accent6"/>
          <w:right w:val="single" w:sz="8" w:space="0" w:color="D9D9D6" w:themeColor="accent6"/>
        </w:tcBorders>
      </w:tcPr>
    </w:tblStylePr>
  </w:style>
  <w:style w:type="table" w:styleId="LightShading">
    <w:name w:val="Light Shading"/>
    <w:basedOn w:val="TableNormal"/>
    <w:uiPriority w:val="60"/>
    <w:semiHidden/>
    <w:unhideWhenUsed/>
    <w:rsid w:val="00D94D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94D5F"/>
    <w:rPr>
      <w:color w:val="CB8C01" w:themeColor="accent1" w:themeShade="BF"/>
    </w:rPr>
    <w:tblPr>
      <w:tblStyleRowBandSize w:val="1"/>
      <w:tblStyleColBandSize w:val="1"/>
      <w:tblBorders>
        <w:top w:val="single" w:sz="8" w:space="0" w:color="FDB515" w:themeColor="accent1"/>
        <w:bottom w:val="single" w:sz="8" w:space="0" w:color="FDB515" w:themeColor="accent1"/>
      </w:tblBorders>
    </w:tblPr>
    <w:tblStylePr w:type="firstRow">
      <w:pPr>
        <w:spacing w:before="0" w:after="0" w:line="240" w:lineRule="auto"/>
      </w:pPr>
      <w:rPr>
        <w:b/>
        <w:bCs/>
      </w:rPr>
      <w:tblPr/>
      <w:tcPr>
        <w:tcBorders>
          <w:top w:val="single" w:sz="8" w:space="0" w:color="FDB515" w:themeColor="accent1"/>
          <w:left w:val="nil"/>
          <w:bottom w:val="single" w:sz="8" w:space="0" w:color="FDB515" w:themeColor="accent1"/>
          <w:right w:val="nil"/>
          <w:insideH w:val="nil"/>
          <w:insideV w:val="nil"/>
        </w:tcBorders>
      </w:tcPr>
    </w:tblStylePr>
    <w:tblStylePr w:type="lastRow">
      <w:pPr>
        <w:spacing w:before="0" w:after="0" w:line="240" w:lineRule="auto"/>
      </w:pPr>
      <w:rPr>
        <w:b/>
        <w:bCs/>
      </w:rPr>
      <w:tblPr/>
      <w:tcPr>
        <w:tcBorders>
          <w:top w:val="single" w:sz="8" w:space="0" w:color="FDB515" w:themeColor="accent1"/>
          <w:left w:val="nil"/>
          <w:bottom w:val="single" w:sz="8" w:space="0" w:color="FDB51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CC5" w:themeFill="accent1" w:themeFillTint="3F"/>
      </w:tcPr>
    </w:tblStylePr>
    <w:tblStylePr w:type="band1Horz">
      <w:tblPr/>
      <w:tcPr>
        <w:tcBorders>
          <w:left w:val="nil"/>
          <w:right w:val="nil"/>
          <w:insideH w:val="nil"/>
          <w:insideV w:val="nil"/>
        </w:tcBorders>
        <w:shd w:val="clear" w:color="auto" w:fill="FEECC5" w:themeFill="accent1" w:themeFillTint="3F"/>
      </w:tcPr>
    </w:tblStylePr>
  </w:style>
  <w:style w:type="table" w:styleId="LightShading-Accent2">
    <w:name w:val="Light Shading Accent 2"/>
    <w:basedOn w:val="TableNormal"/>
    <w:uiPriority w:val="60"/>
    <w:semiHidden/>
    <w:unhideWhenUsed/>
    <w:rsid w:val="00D94D5F"/>
    <w:rPr>
      <w:color w:val="E91D13" w:themeColor="accent2" w:themeShade="BF"/>
    </w:rPr>
    <w:tblPr>
      <w:tblStyleRowBandSize w:val="1"/>
      <w:tblStyleColBandSize w:val="1"/>
      <w:tblBorders>
        <w:top w:val="single" w:sz="8" w:space="0" w:color="F2665F" w:themeColor="accent2"/>
        <w:bottom w:val="single" w:sz="8" w:space="0" w:color="F2665F" w:themeColor="accent2"/>
      </w:tblBorders>
    </w:tblPr>
    <w:tblStylePr w:type="firstRow">
      <w:pPr>
        <w:spacing w:before="0" w:after="0" w:line="240" w:lineRule="auto"/>
      </w:pPr>
      <w:rPr>
        <w:b/>
        <w:bCs/>
      </w:rPr>
      <w:tblPr/>
      <w:tcPr>
        <w:tcBorders>
          <w:top w:val="single" w:sz="8" w:space="0" w:color="F2665F" w:themeColor="accent2"/>
          <w:left w:val="nil"/>
          <w:bottom w:val="single" w:sz="8" w:space="0" w:color="F2665F" w:themeColor="accent2"/>
          <w:right w:val="nil"/>
          <w:insideH w:val="nil"/>
          <w:insideV w:val="nil"/>
        </w:tcBorders>
      </w:tcPr>
    </w:tblStylePr>
    <w:tblStylePr w:type="lastRow">
      <w:pPr>
        <w:spacing w:before="0" w:after="0" w:line="240" w:lineRule="auto"/>
      </w:pPr>
      <w:rPr>
        <w:b/>
        <w:bCs/>
      </w:rPr>
      <w:tblPr/>
      <w:tcPr>
        <w:tcBorders>
          <w:top w:val="single" w:sz="8" w:space="0" w:color="F2665F" w:themeColor="accent2"/>
          <w:left w:val="nil"/>
          <w:bottom w:val="single" w:sz="8" w:space="0" w:color="F2665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D7" w:themeFill="accent2" w:themeFillTint="3F"/>
      </w:tcPr>
    </w:tblStylePr>
    <w:tblStylePr w:type="band1Horz">
      <w:tblPr/>
      <w:tcPr>
        <w:tcBorders>
          <w:left w:val="nil"/>
          <w:right w:val="nil"/>
          <w:insideH w:val="nil"/>
          <w:insideV w:val="nil"/>
        </w:tcBorders>
        <w:shd w:val="clear" w:color="auto" w:fill="FBD8D7" w:themeFill="accent2" w:themeFillTint="3F"/>
      </w:tcPr>
    </w:tblStylePr>
  </w:style>
  <w:style w:type="table" w:styleId="LightShading-Accent3">
    <w:name w:val="Light Shading Accent 3"/>
    <w:basedOn w:val="TableNormal"/>
    <w:uiPriority w:val="60"/>
    <w:semiHidden/>
    <w:unhideWhenUsed/>
    <w:rsid w:val="00D94D5F"/>
    <w:rPr>
      <w:color w:val="B00068" w:themeColor="accent3" w:themeShade="BF"/>
    </w:rPr>
    <w:tblPr>
      <w:tblStyleRowBandSize w:val="1"/>
      <w:tblStyleColBandSize w:val="1"/>
      <w:tblBorders>
        <w:top w:val="single" w:sz="8" w:space="0" w:color="EC008C" w:themeColor="accent3"/>
        <w:bottom w:val="single" w:sz="8" w:space="0" w:color="EC008C" w:themeColor="accent3"/>
      </w:tblBorders>
    </w:tblPr>
    <w:tblStylePr w:type="firstRow">
      <w:pPr>
        <w:spacing w:before="0" w:after="0" w:line="240" w:lineRule="auto"/>
      </w:pPr>
      <w:rPr>
        <w:b/>
        <w:bCs/>
      </w:rPr>
      <w:tblPr/>
      <w:tcPr>
        <w:tcBorders>
          <w:top w:val="single" w:sz="8" w:space="0" w:color="EC008C" w:themeColor="accent3"/>
          <w:left w:val="nil"/>
          <w:bottom w:val="single" w:sz="8" w:space="0" w:color="EC008C" w:themeColor="accent3"/>
          <w:right w:val="nil"/>
          <w:insideH w:val="nil"/>
          <w:insideV w:val="nil"/>
        </w:tcBorders>
      </w:tcPr>
    </w:tblStylePr>
    <w:tblStylePr w:type="lastRow">
      <w:pPr>
        <w:spacing w:before="0" w:after="0" w:line="240" w:lineRule="auto"/>
      </w:pPr>
      <w:rPr>
        <w:b/>
        <w:bCs/>
      </w:rPr>
      <w:tblPr/>
      <w:tcPr>
        <w:tcBorders>
          <w:top w:val="single" w:sz="8" w:space="0" w:color="EC008C" w:themeColor="accent3"/>
          <w:left w:val="nil"/>
          <w:bottom w:val="single" w:sz="8" w:space="0" w:color="EC008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BE3" w:themeFill="accent3" w:themeFillTint="3F"/>
      </w:tcPr>
    </w:tblStylePr>
    <w:tblStylePr w:type="band1Horz">
      <w:tblPr/>
      <w:tcPr>
        <w:tcBorders>
          <w:left w:val="nil"/>
          <w:right w:val="nil"/>
          <w:insideH w:val="nil"/>
          <w:insideV w:val="nil"/>
        </w:tcBorders>
        <w:shd w:val="clear" w:color="auto" w:fill="FFBBE3" w:themeFill="accent3" w:themeFillTint="3F"/>
      </w:tcPr>
    </w:tblStylePr>
  </w:style>
  <w:style w:type="table" w:styleId="LightShading-Accent4">
    <w:name w:val="Light Shading Accent 4"/>
    <w:basedOn w:val="TableNormal"/>
    <w:uiPriority w:val="60"/>
    <w:semiHidden/>
    <w:unhideWhenUsed/>
    <w:rsid w:val="00D94D5F"/>
    <w:rPr>
      <w:color w:val="232233" w:themeColor="accent4" w:themeShade="BF"/>
    </w:rPr>
    <w:tblPr>
      <w:tblStyleRowBandSize w:val="1"/>
      <w:tblStyleColBandSize w:val="1"/>
      <w:tblBorders>
        <w:top w:val="single" w:sz="8" w:space="0" w:color="302E45" w:themeColor="accent4"/>
        <w:bottom w:val="single" w:sz="8" w:space="0" w:color="302E45" w:themeColor="accent4"/>
      </w:tblBorders>
    </w:tblPr>
    <w:tblStylePr w:type="firstRow">
      <w:pPr>
        <w:spacing w:before="0" w:after="0" w:line="240" w:lineRule="auto"/>
      </w:pPr>
      <w:rPr>
        <w:b/>
        <w:bCs/>
      </w:rPr>
      <w:tblPr/>
      <w:tcPr>
        <w:tcBorders>
          <w:top w:val="single" w:sz="8" w:space="0" w:color="302E45" w:themeColor="accent4"/>
          <w:left w:val="nil"/>
          <w:bottom w:val="single" w:sz="8" w:space="0" w:color="302E45" w:themeColor="accent4"/>
          <w:right w:val="nil"/>
          <w:insideH w:val="nil"/>
          <w:insideV w:val="nil"/>
        </w:tcBorders>
      </w:tcPr>
    </w:tblStylePr>
    <w:tblStylePr w:type="lastRow">
      <w:pPr>
        <w:spacing w:before="0" w:after="0" w:line="240" w:lineRule="auto"/>
      </w:pPr>
      <w:rPr>
        <w:b/>
        <w:bCs/>
      </w:rPr>
      <w:tblPr/>
      <w:tcPr>
        <w:tcBorders>
          <w:top w:val="single" w:sz="8" w:space="0" w:color="302E45" w:themeColor="accent4"/>
          <w:left w:val="nil"/>
          <w:bottom w:val="single" w:sz="8" w:space="0" w:color="302E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C4D8" w:themeFill="accent4" w:themeFillTint="3F"/>
      </w:tcPr>
    </w:tblStylePr>
    <w:tblStylePr w:type="band1Horz">
      <w:tblPr/>
      <w:tcPr>
        <w:tcBorders>
          <w:left w:val="nil"/>
          <w:right w:val="nil"/>
          <w:insideH w:val="nil"/>
          <w:insideV w:val="nil"/>
        </w:tcBorders>
        <w:shd w:val="clear" w:color="auto" w:fill="C6C4D8" w:themeFill="accent4" w:themeFillTint="3F"/>
      </w:tcPr>
    </w:tblStylePr>
  </w:style>
  <w:style w:type="table" w:styleId="LightShading-Accent5">
    <w:name w:val="Light Shading Accent 5"/>
    <w:basedOn w:val="TableNormal"/>
    <w:uiPriority w:val="60"/>
    <w:semiHidden/>
    <w:unhideWhenUsed/>
    <w:rsid w:val="00D94D5F"/>
    <w:rPr>
      <w:color w:val="494A4E" w:themeColor="accent5" w:themeShade="BF"/>
    </w:rPr>
    <w:tblPr>
      <w:tblStyleRowBandSize w:val="1"/>
      <w:tblStyleColBandSize w:val="1"/>
      <w:tblBorders>
        <w:top w:val="single" w:sz="8" w:space="0" w:color="626469" w:themeColor="accent5"/>
        <w:bottom w:val="single" w:sz="8" w:space="0" w:color="626469" w:themeColor="accent5"/>
      </w:tblBorders>
    </w:tblPr>
    <w:tblStylePr w:type="firstRow">
      <w:pPr>
        <w:spacing w:before="0" w:after="0" w:line="240" w:lineRule="auto"/>
      </w:pPr>
      <w:rPr>
        <w:b/>
        <w:bCs/>
      </w:rPr>
      <w:tblPr/>
      <w:tcPr>
        <w:tcBorders>
          <w:top w:val="single" w:sz="8" w:space="0" w:color="626469" w:themeColor="accent5"/>
          <w:left w:val="nil"/>
          <w:bottom w:val="single" w:sz="8" w:space="0" w:color="626469" w:themeColor="accent5"/>
          <w:right w:val="nil"/>
          <w:insideH w:val="nil"/>
          <w:insideV w:val="nil"/>
        </w:tcBorders>
      </w:tcPr>
    </w:tblStylePr>
    <w:tblStylePr w:type="lastRow">
      <w:pPr>
        <w:spacing w:before="0" w:after="0" w:line="240" w:lineRule="auto"/>
      </w:pPr>
      <w:rPr>
        <w:b/>
        <w:bCs/>
      </w:rPr>
      <w:tblPr/>
      <w:tcPr>
        <w:tcBorders>
          <w:top w:val="single" w:sz="8" w:space="0" w:color="626469" w:themeColor="accent5"/>
          <w:left w:val="nil"/>
          <w:bottom w:val="single" w:sz="8" w:space="0" w:color="62646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8DA" w:themeFill="accent5" w:themeFillTint="3F"/>
      </w:tcPr>
    </w:tblStylePr>
    <w:tblStylePr w:type="band1Horz">
      <w:tblPr/>
      <w:tcPr>
        <w:tcBorders>
          <w:left w:val="nil"/>
          <w:right w:val="nil"/>
          <w:insideH w:val="nil"/>
          <w:insideV w:val="nil"/>
        </w:tcBorders>
        <w:shd w:val="clear" w:color="auto" w:fill="D7D8DA" w:themeFill="accent5" w:themeFillTint="3F"/>
      </w:tcPr>
    </w:tblStylePr>
  </w:style>
  <w:style w:type="table" w:styleId="LightShading-Accent6">
    <w:name w:val="Light Shading Accent 6"/>
    <w:basedOn w:val="TableNormal"/>
    <w:uiPriority w:val="60"/>
    <w:semiHidden/>
    <w:unhideWhenUsed/>
    <w:rsid w:val="00D94D5F"/>
    <w:rPr>
      <w:color w:val="A5A59D" w:themeColor="accent6" w:themeShade="BF"/>
    </w:rPr>
    <w:tblPr>
      <w:tblStyleRowBandSize w:val="1"/>
      <w:tblStyleColBandSize w:val="1"/>
      <w:tblBorders>
        <w:top w:val="single" w:sz="8" w:space="0" w:color="D9D9D6" w:themeColor="accent6"/>
        <w:bottom w:val="single" w:sz="8" w:space="0" w:color="D9D9D6" w:themeColor="accent6"/>
      </w:tblBorders>
    </w:tblPr>
    <w:tblStylePr w:type="firstRow">
      <w:pPr>
        <w:spacing w:before="0" w:after="0" w:line="240" w:lineRule="auto"/>
      </w:pPr>
      <w:rPr>
        <w:b/>
        <w:bCs/>
      </w:rPr>
      <w:tblPr/>
      <w:tcPr>
        <w:tcBorders>
          <w:top w:val="single" w:sz="8" w:space="0" w:color="D9D9D6" w:themeColor="accent6"/>
          <w:left w:val="nil"/>
          <w:bottom w:val="single" w:sz="8" w:space="0" w:color="D9D9D6" w:themeColor="accent6"/>
          <w:right w:val="nil"/>
          <w:insideH w:val="nil"/>
          <w:insideV w:val="nil"/>
        </w:tcBorders>
      </w:tcPr>
    </w:tblStylePr>
    <w:tblStylePr w:type="lastRow">
      <w:pPr>
        <w:spacing w:before="0" w:after="0" w:line="240" w:lineRule="auto"/>
      </w:pPr>
      <w:rPr>
        <w:b/>
        <w:bCs/>
      </w:rPr>
      <w:tblPr/>
      <w:tcPr>
        <w:tcBorders>
          <w:top w:val="single" w:sz="8" w:space="0" w:color="D9D9D6" w:themeColor="accent6"/>
          <w:left w:val="nil"/>
          <w:bottom w:val="single" w:sz="8" w:space="0" w:color="D9D9D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F5F4" w:themeFill="accent6" w:themeFillTint="3F"/>
      </w:tcPr>
    </w:tblStylePr>
    <w:tblStylePr w:type="band1Horz">
      <w:tblPr/>
      <w:tcPr>
        <w:tcBorders>
          <w:left w:val="nil"/>
          <w:right w:val="nil"/>
          <w:insideH w:val="nil"/>
          <w:insideV w:val="nil"/>
        </w:tcBorders>
        <w:shd w:val="clear" w:color="auto" w:fill="F5F5F4" w:themeFill="accent6" w:themeFillTint="3F"/>
      </w:tcPr>
    </w:tblStylePr>
  </w:style>
  <w:style w:type="table" w:styleId="ListTable1Light">
    <w:name w:val="List Table 1 Light"/>
    <w:basedOn w:val="TableNormal"/>
    <w:uiPriority w:val="46"/>
    <w:locked/>
    <w:rsid w:val="00D94D5F"/>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locked/>
    <w:rsid w:val="00D94D5F"/>
    <w:tblPr>
      <w:tblStyleRowBandSize w:val="1"/>
      <w:tblStyleColBandSize w:val="1"/>
    </w:tblPr>
    <w:tblStylePr w:type="firstRow">
      <w:rPr>
        <w:b/>
        <w:bCs/>
      </w:rPr>
      <w:tblPr/>
      <w:tcPr>
        <w:tcBorders>
          <w:bottom w:val="single" w:sz="4" w:space="0" w:color="FDD272" w:themeColor="accent1" w:themeTint="99"/>
        </w:tcBorders>
      </w:tcPr>
    </w:tblStylePr>
    <w:tblStylePr w:type="lastRow">
      <w:rPr>
        <w:b/>
        <w:bCs/>
      </w:rPr>
      <w:tblPr/>
      <w:tcPr>
        <w:tcBorders>
          <w:top w:val="single" w:sz="4" w:space="0" w:color="FDD272" w:themeColor="accent1" w:themeTint="99"/>
        </w:tcBorders>
      </w:tc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ListTable1Light-Accent2">
    <w:name w:val="List Table 1 Light Accent 2"/>
    <w:basedOn w:val="TableNormal"/>
    <w:uiPriority w:val="46"/>
    <w:locked/>
    <w:rsid w:val="00D94D5F"/>
    <w:tblPr>
      <w:tblStyleRowBandSize w:val="1"/>
      <w:tblStyleColBandSize w:val="1"/>
    </w:tblPr>
    <w:tblStylePr w:type="firstRow">
      <w:rPr>
        <w:b/>
        <w:bCs/>
      </w:rPr>
      <w:tblPr/>
      <w:tcPr>
        <w:tcBorders>
          <w:bottom w:val="single" w:sz="4" w:space="0" w:color="F7A29E" w:themeColor="accent2" w:themeTint="99"/>
        </w:tcBorders>
      </w:tcPr>
    </w:tblStylePr>
    <w:tblStylePr w:type="lastRow">
      <w:rPr>
        <w:b/>
        <w:bCs/>
      </w:rPr>
      <w:tblPr/>
      <w:tcPr>
        <w:tcBorders>
          <w:top w:val="single" w:sz="4" w:space="0" w:color="F7A29E" w:themeColor="accent2" w:themeTint="99"/>
        </w:tcBorders>
      </w:tc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ListTable1Light-Accent3">
    <w:name w:val="List Table 1 Light Accent 3"/>
    <w:basedOn w:val="TableNormal"/>
    <w:uiPriority w:val="46"/>
    <w:locked/>
    <w:rsid w:val="00D94D5F"/>
    <w:tblPr>
      <w:tblStyleRowBandSize w:val="1"/>
      <w:tblStyleColBandSize w:val="1"/>
    </w:tblPr>
    <w:tblStylePr w:type="firstRow">
      <w:rPr>
        <w:b/>
        <w:bCs/>
      </w:rPr>
      <w:tblPr/>
      <w:tcPr>
        <w:tcBorders>
          <w:bottom w:val="single" w:sz="4" w:space="0" w:color="FF5ABB" w:themeColor="accent3" w:themeTint="99"/>
        </w:tcBorders>
      </w:tcPr>
    </w:tblStylePr>
    <w:tblStylePr w:type="lastRow">
      <w:rPr>
        <w:b/>
        <w:bCs/>
      </w:rPr>
      <w:tblPr/>
      <w:tcPr>
        <w:tcBorders>
          <w:top w:val="single" w:sz="4" w:space="0" w:color="FF5ABB" w:themeColor="accent3" w:themeTint="99"/>
        </w:tcBorders>
      </w:tc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ListTable1Light-Accent4">
    <w:name w:val="List Table 1 Light Accent 4"/>
    <w:basedOn w:val="TableNormal"/>
    <w:uiPriority w:val="46"/>
    <w:locked/>
    <w:rsid w:val="00D94D5F"/>
    <w:tblPr>
      <w:tblStyleRowBandSize w:val="1"/>
      <w:tblStyleColBandSize w:val="1"/>
    </w:tblPr>
    <w:tblStylePr w:type="firstRow">
      <w:rPr>
        <w:b/>
        <w:bCs/>
      </w:rPr>
      <w:tblPr/>
      <w:tcPr>
        <w:tcBorders>
          <w:bottom w:val="single" w:sz="4" w:space="0" w:color="7470A0" w:themeColor="accent4" w:themeTint="99"/>
        </w:tcBorders>
      </w:tcPr>
    </w:tblStylePr>
    <w:tblStylePr w:type="lastRow">
      <w:rPr>
        <w:b/>
        <w:bCs/>
      </w:rPr>
      <w:tblPr/>
      <w:tcPr>
        <w:tcBorders>
          <w:top w:val="single" w:sz="4" w:space="0" w:color="7470A0" w:themeColor="accent4" w:themeTint="99"/>
        </w:tcBorders>
      </w:tc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ListTable1Light-Accent5">
    <w:name w:val="List Table 1 Light Accent 5"/>
    <w:basedOn w:val="TableNormal"/>
    <w:uiPriority w:val="46"/>
    <w:locked/>
    <w:rsid w:val="00D94D5F"/>
    <w:tblPr>
      <w:tblStyleRowBandSize w:val="1"/>
      <w:tblStyleColBandSize w:val="1"/>
    </w:tblPr>
    <w:tblStylePr w:type="firstRow">
      <w:rPr>
        <w:b/>
        <w:bCs/>
      </w:rPr>
      <w:tblPr/>
      <w:tcPr>
        <w:tcBorders>
          <w:bottom w:val="single" w:sz="4" w:space="0" w:color="9FA1A6" w:themeColor="accent5" w:themeTint="99"/>
        </w:tcBorders>
      </w:tcPr>
    </w:tblStylePr>
    <w:tblStylePr w:type="lastRow">
      <w:rPr>
        <w:b/>
        <w:bCs/>
      </w:rPr>
      <w:tblPr/>
      <w:tcPr>
        <w:tcBorders>
          <w:top w:val="single" w:sz="4" w:space="0" w:color="9FA1A6" w:themeColor="accent5" w:themeTint="99"/>
        </w:tcBorders>
      </w:tc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ListTable1Light-Accent6">
    <w:name w:val="List Table 1 Light Accent 6"/>
    <w:basedOn w:val="TableNormal"/>
    <w:uiPriority w:val="46"/>
    <w:locked/>
    <w:rsid w:val="00D94D5F"/>
    <w:tblPr>
      <w:tblStyleRowBandSize w:val="1"/>
      <w:tblStyleColBandSize w:val="1"/>
    </w:tblPr>
    <w:tblStylePr w:type="firstRow">
      <w:rPr>
        <w:b/>
        <w:bCs/>
      </w:rPr>
      <w:tblPr/>
      <w:tcPr>
        <w:tcBorders>
          <w:bottom w:val="single" w:sz="4" w:space="0" w:color="E8E8E6" w:themeColor="accent6" w:themeTint="99"/>
        </w:tcBorders>
      </w:tcPr>
    </w:tblStylePr>
    <w:tblStylePr w:type="lastRow">
      <w:rPr>
        <w:b/>
        <w:bCs/>
      </w:rPr>
      <w:tblPr/>
      <w:tcPr>
        <w:tcBorders>
          <w:top w:val="single" w:sz="4" w:space="0" w:color="E8E8E6" w:themeColor="accent6" w:themeTint="99"/>
        </w:tcBorders>
      </w:tc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ListTable2">
    <w:name w:val="List Table 2"/>
    <w:basedOn w:val="TableNormal"/>
    <w:uiPriority w:val="47"/>
    <w:locked/>
    <w:rsid w:val="00D94D5F"/>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locked/>
    <w:rsid w:val="00D94D5F"/>
    <w:tblPr>
      <w:tblStyleRowBandSize w:val="1"/>
      <w:tblStyleColBandSize w:val="1"/>
      <w:tblBorders>
        <w:top w:val="single" w:sz="4" w:space="0" w:color="FDD272" w:themeColor="accent1" w:themeTint="99"/>
        <w:bottom w:val="single" w:sz="4" w:space="0" w:color="FDD272" w:themeColor="accent1" w:themeTint="99"/>
        <w:insideH w:val="single" w:sz="4" w:space="0" w:color="FDD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ListTable2-Accent2">
    <w:name w:val="List Table 2 Accent 2"/>
    <w:basedOn w:val="TableNormal"/>
    <w:uiPriority w:val="47"/>
    <w:locked/>
    <w:rsid w:val="00D94D5F"/>
    <w:tblPr>
      <w:tblStyleRowBandSize w:val="1"/>
      <w:tblStyleColBandSize w:val="1"/>
      <w:tblBorders>
        <w:top w:val="single" w:sz="4" w:space="0" w:color="F7A29E" w:themeColor="accent2" w:themeTint="99"/>
        <w:bottom w:val="single" w:sz="4" w:space="0" w:color="F7A29E" w:themeColor="accent2" w:themeTint="99"/>
        <w:insideH w:val="single" w:sz="4" w:space="0" w:color="F7A29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ListTable2-Accent3">
    <w:name w:val="List Table 2 Accent 3"/>
    <w:basedOn w:val="TableNormal"/>
    <w:uiPriority w:val="47"/>
    <w:locked/>
    <w:rsid w:val="00D94D5F"/>
    <w:tblPr>
      <w:tblStyleRowBandSize w:val="1"/>
      <w:tblStyleColBandSize w:val="1"/>
      <w:tblBorders>
        <w:top w:val="single" w:sz="4" w:space="0" w:color="FF5ABB" w:themeColor="accent3" w:themeTint="99"/>
        <w:bottom w:val="single" w:sz="4" w:space="0" w:color="FF5ABB" w:themeColor="accent3" w:themeTint="99"/>
        <w:insideH w:val="single" w:sz="4" w:space="0" w:color="FF5AB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ListTable2-Accent4">
    <w:name w:val="List Table 2 Accent 4"/>
    <w:basedOn w:val="TableNormal"/>
    <w:uiPriority w:val="47"/>
    <w:locked/>
    <w:rsid w:val="00D94D5F"/>
    <w:tblPr>
      <w:tblStyleRowBandSize w:val="1"/>
      <w:tblStyleColBandSize w:val="1"/>
      <w:tblBorders>
        <w:top w:val="single" w:sz="4" w:space="0" w:color="7470A0" w:themeColor="accent4" w:themeTint="99"/>
        <w:bottom w:val="single" w:sz="4" w:space="0" w:color="7470A0" w:themeColor="accent4" w:themeTint="99"/>
        <w:insideH w:val="single" w:sz="4" w:space="0" w:color="7470A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ListTable2-Accent5">
    <w:name w:val="List Table 2 Accent 5"/>
    <w:basedOn w:val="TableNormal"/>
    <w:uiPriority w:val="47"/>
    <w:locked/>
    <w:rsid w:val="00D94D5F"/>
    <w:tblPr>
      <w:tblStyleRowBandSize w:val="1"/>
      <w:tblStyleColBandSize w:val="1"/>
      <w:tblBorders>
        <w:top w:val="single" w:sz="4" w:space="0" w:color="9FA1A6" w:themeColor="accent5" w:themeTint="99"/>
        <w:bottom w:val="single" w:sz="4" w:space="0" w:color="9FA1A6" w:themeColor="accent5" w:themeTint="99"/>
        <w:insideH w:val="single" w:sz="4" w:space="0" w:color="9FA1A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ListTable2-Accent6">
    <w:name w:val="List Table 2 Accent 6"/>
    <w:basedOn w:val="TableNormal"/>
    <w:uiPriority w:val="47"/>
    <w:locked/>
    <w:rsid w:val="00D94D5F"/>
    <w:tblPr>
      <w:tblStyleRowBandSize w:val="1"/>
      <w:tblStyleColBandSize w:val="1"/>
      <w:tblBorders>
        <w:top w:val="single" w:sz="4" w:space="0" w:color="E8E8E6" w:themeColor="accent6" w:themeTint="99"/>
        <w:bottom w:val="single" w:sz="4" w:space="0" w:color="E8E8E6" w:themeColor="accent6" w:themeTint="99"/>
        <w:insideH w:val="single" w:sz="4" w:space="0" w:color="E8E8E6"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ListTable3">
    <w:name w:val="List Table 3"/>
    <w:basedOn w:val="TableNormal"/>
    <w:uiPriority w:val="48"/>
    <w:locked/>
    <w:rsid w:val="00D94D5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locked/>
    <w:rsid w:val="00D94D5F"/>
    <w:tblPr>
      <w:tblStyleRowBandSize w:val="1"/>
      <w:tblStyleColBandSize w:val="1"/>
      <w:tblBorders>
        <w:top w:val="single" w:sz="4" w:space="0" w:color="FDB515" w:themeColor="accent1"/>
        <w:left w:val="single" w:sz="4" w:space="0" w:color="FDB515" w:themeColor="accent1"/>
        <w:bottom w:val="single" w:sz="4" w:space="0" w:color="FDB515" w:themeColor="accent1"/>
        <w:right w:val="single" w:sz="4" w:space="0" w:color="FDB515" w:themeColor="accent1"/>
      </w:tblBorders>
    </w:tblPr>
    <w:tblStylePr w:type="firstRow">
      <w:rPr>
        <w:b/>
        <w:bCs/>
        <w:color w:val="FFFFFF" w:themeColor="background1"/>
      </w:rPr>
      <w:tblPr/>
      <w:tcPr>
        <w:shd w:val="clear" w:color="auto" w:fill="FDB515" w:themeFill="accent1"/>
      </w:tcPr>
    </w:tblStylePr>
    <w:tblStylePr w:type="lastRow">
      <w:rPr>
        <w:b/>
        <w:bCs/>
      </w:rPr>
      <w:tblPr/>
      <w:tcPr>
        <w:tcBorders>
          <w:top w:val="double" w:sz="4" w:space="0" w:color="FDB51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DB515" w:themeColor="accent1"/>
          <w:right w:val="single" w:sz="4" w:space="0" w:color="FDB515" w:themeColor="accent1"/>
        </w:tcBorders>
      </w:tcPr>
    </w:tblStylePr>
    <w:tblStylePr w:type="band1Horz">
      <w:tblPr/>
      <w:tcPr>
        <w:tcBorders>
          <w:top w:val="single" w:sz="4" w:space="0" w:color="FDB515" w:themeColor="accent1"/>
          <w:bottom w:val="single" w:sz="4" w:space="0" w:color="FDB51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DB515" w:themeColor="accent1"/>
          <w:left w:val="nil"/>
        </w:tcBorders>
      </w:tcPr>
    </w:tblStylePr>
    <w:tblStylePr w:type="swCell">
      <w:tblPr/>
      <w:tcPr>
        <w:tcBorders>
          <w:top w:val="double" w:sz="4" w:space="0" w:color="FDB515" w:themeColor="accent1"/>
          <w:right w:val="nil"/>
        </w:tcBorders>
      </w:tcPr>
    </w:tblStylePr>
  </w:style>
  <w:style w:type="table" w:styleId="ListTable3-Accent2">
    <w:name w:val="List Table 3 Accent 2"/>
    <w:basedOn w:val="TableNormal"/>
    <w:uiPriority w:val="48"/>
    <w:locked/>
    <w:rsid w:val="00D94D5F"/>
    <w:tblPr>
      <w:tblStyleRowBandSize w:val="1"/>
      <w:tblStyleColBandSize w:val="1"/>
      <w:tblBorders>
        <w:top w:val="single" w:sz="4" w:space="0" w:color="F2665F" w:themeColor="accent2"/>
        <w:left w:val="single" w:sz="4" w:space="0" w:color="F2665F" w:themeColor="accent2"/>
        <w:bottom w:val="single" w:sz="4" w:space="0" w:color="F2665F" w:themeColor="accent2"/>
        <w:right w:val="single" w:sz="4" w:space="0" w:color="F2665F" w:themeColor="accent2"/>
      </w:tblBorders>
    </w:tblPr>
    <w:tblStylePr w:type="firstRow">
      <w:rPr>
        <w:b/>
        <w:bCs/>
        <w:color w:val="FFFFFF" w:themeColor="background1"/>
      </w:rPr>
      <w:tblPr/>
      <w:tcPr>
        <w:shd w:val="clear" w:color="auto" w:fill="F2665F" w:themeFill="accent2"/>
      </w:tcPr>
    </w:tblStylePr>
    <w:tblStylePr w:type="lastRow">
      <w:rPr>
        <w:b/>
        <w:bCs/>
      </w:rPr>
      <w:tblPr/>
      <w:tcPr>
        <w:tcBorders>
          <w:top w:val="double" w:sz="4" w:space="0" w:color="F2665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665F" w:themeColor="accent2"/>
          <w:right w:val="single" w:sz="4" w:space="0" w:color="F2665F" w:themeColor="accent2"/>
        </w:tcBorders>
      </w:tcPr>
    </w:tblStylePr>
    <w:tblStylePr w:type="band1Horz">
      <w:tblPr/>
      <w:tcPr>
        <w:tcBorders>
          <w:top w:val="single" w:sz="4" w:space="0" w:color="F2665F" w:themeColor="accent2"/>
          <w:bottom w:val="single" w:sz="4" w:space="0" w:color="F2665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665F" w:themeColor="accent2"/>
          <w:left w:val="nil"/>
        </w:tcBorders>
      </w:tcPr>
    </w:tblStylePr>
    <w:tblStylePr w:type="swCell">
      <w:tblPr/>
      <w:tcPr>
        <w:tcBorders>
          <w:top w:val="double" w:sz="4" w:space="0" w:color="F2665F" w:themeColor="accent2"/>
          <w:right w:val="nil"/>
        </w:tcBorders>
      </w:tcPr>
    </w:tblStylePr>
  </w:style>
  <w:style w:type="table" w:styleId="ListTable3-Accent3">
    <w:name w:val="List Table 3 Accent 3"/>
    <w:basedOn w:val="TableNormal"/>
    <w:uiPriority w:val="48"/>
    <w:locked/>
    <w:rsid w:val="00D94D5F"/>
    <w:tblPr>
      <w:tblStyleRowBandSize w:val="1"/>
      <w:tblStyleColBandSize w:val="1"/>
      <w:tblBorders>
        <w:top w:val="single" w:sz="4" w:space="0" w:color="EC008C" w:themeColor="accent3"/>
        <w:left w:val="single" w:sz="4" w:space="0" w:color="EC008C" w:themeColor="accent3"/>
        <w:bottom w:val="single" w:sz="4" w:space="0" w:color="EC008C" w:themeColor="accent3"/>
        <w:right w:val="single" w:sz="4" w:space="0" w:color="EC008C" w:themeColor="accent3"/>
      </w:tblBorders>
    </w:tblPr>
    <w:tblStylePr w:type="firstRow">
      <w:rPr>
        <w:b/>
        <w:bCs/>
        <w:color w:val="FFFFFF" w:themeColor="background1"/>
      </w:rPr>
      <w:tblPr/>
      <w:tcPr>
        <w:shd w:val="clear" w:color="auto" w:fill="EC008C" w:themeFill="accent3"/>
      </w:tcPr>
    </w:tblStylePr>
    <w:tblStylePr w:type="lastRow">
      <w:rPr>
        <w:b/>
        <w:bCs/>
      </w:rPr>
      <w:tblPr/>
      <w:tcPr>
        <w:tcBorders>
          <w:top w:val="double" w:sz="4" w:space="0" w:color="EC008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C008C" w:themeColor="accent3"/>
          <w:right w:val="single" w:sz="4" w:space="0" w:color="EC008C" w:themeColor="accent3"/>
        </w:tcBorders>
      </w:tcPr>
    </w:tblStylePr>
    <w:tblStylePr w:type="band1Horz">
      <w:tblPr/>
      <w:tcPr>
        <w:tcBorders>
          <w:top w:val="single" w:sz="4" w:space="0" w:color="EC008C" w:themeColor="accent3"/>
          <w:bottom w:val="single" w:sz="4" w:space="0" w:color="EC008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C008C" w:themeColor="accent3"/>
          <w:left w:val="nil"/>
        </w:tcBorders>
      </w:tcPr>
    </w:tblStylePr>
    <w:tblStylePr w:type="swCell">
      <w:tblPr/>
      <w:tcPr>
        <w:tcBorders>
          <w:top w:val="double" w:sz="4" w:space="0" w:color="EC008C" w:themeColor="accent3"/>
          <w:right w:val="nil"/>
        </w:tcBorders>
      </w:tcPr>
    </w:tblStylePr>
  </w:style>
  <w:style w:type="table" w:styleId="ListTable3-Accent4">
    <w:name w:val="List Table 3 Accent 4"/>
    <w:basedOn w:val="TableNormal"/>
    <w:uiPriority w:val="48"/>
    <w:locked/>
    <w:rsid w:val="00D94D5F"/>
    <w:tblPr>
      <w:tblStyleRowBandSize w:val="1"/>
      <w:tblStyleColBandSize w:val="1"/>
      <w:tblBorders>
        <w:top w:val="single" w:sz="4" w:space="0" w:color="302E45" w:themeColor="accent4"/>
        <w:left w:val="single" w:sz="4" w:space="0" w:color="302E45" w:themeColor="accent4"/>
        <w:bottom w:val="single" w:sz="4" w:space="0" w:color="302E45" w:themeColor="accent4"/>
        <w:right w:val="single" w:sz="4" w:space="0" w:color="302E45" w:themeColor="accent4"/>
      </w:tblBorders>
    </w:tblPr>
    <w:tblStylePr w:type="firstRow">
      <w:rPr>
        <w:b/>
        <w:bCs/>
        <w:color w:val="FFFFFF" w:themeColor="background1"/>
      </w:rPr>
      <w:tblPr/>
      <w:tcPr>
        <w:shd w:val="clear" w:color="auto" w:fill="302E45" w:themeFill="accent4"/>
      </w:tcPr>
    </w:tblStylePr>
    <w:tblStylePr w:type="lastRow">
      <w:rPr>
        <w:b/>
        <w:bCs/>
      </w:rPr>
      <w:tblPr/>
      <w:tcPr>
        <w:tcBorders>
          <w:top w:val="double" w:sz="4" w:space="0" w:color="302E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02E45" w:themeColor="accent4"/>
          <w:right w:val="single" w:sz="4" w:space="0" w:color="302E45" w:themeColor="accent4"/>
        </w:tcBorders>
      </w:tcPr>
    </w:tblStylePr>
    <w:tblStylePr w:type="band1Horz">
      <w:tblPr/>
      <w:tcPr>
        <w:tcBorders>
          <w:top w:val="single" w:sz="4" w:space="0" w:color="302E45" w:themeColor="accent4"/>
          <w:bottom w:val="single" w:sz="4" w:space="0" w:color="302E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02E45" w:themeColor="accent4"/>
          <w:left w:val="nil"/>
        </w:tcBorders>
      </w:tcPr>
    </w:tblStylePr>
    <w:tblStylePr w:type="swCell">
      <w:tblPr/>
      <w:tcPr>
        <w:tcBorders>
          <w:top w:val="double" w:sz="4" w:space="0" w:color="302E45" w:themeColor="accent4"/>
          <w:right w:val="nil"/>
        </w:tcBorders>
      </w:tcPr>
    </w:tblStylePr>
  </w:style>
  <w:style w:type="table" w:styleId="ListTable3-Accent5">
    <w:name w:val="List Table 3 Accent 5"/>
    <w:basedOn w:val="TableNormal"/>
    <w:uiPriority w:val="48"/>
    <w:locked/>
    <w:rsid w:val="00D94D5F"/>
    <w:tblPr>
      <w:tblStyleRowBandSize w:val="1"/>
      <w:tblStyleColBandSize w:val="1"/>
      <w:tblBorders>
        <w:top w:val="single" w:sz="4" w:space="0" w:color="626469" w:themeColor="accent5"/>
        <w:left w:val="single" w:sz="4" w:space="0" w:color="626469" w:themeColor="accent5"/>
        <w:bottom w:val="single" w:sz="4" w:space="0" w:color="626469" w:themeColor="accent5"/>
        <w:right w:val="single" w:sz="4" w:space="0" w:color="626469" w:themeColor="accent5"/>
      </w:tblBorders>
    </w:tblPr>
    <w:tblStylePr w:type="firstRow">
      <w:rPr>
        <w:b/>
        <w:bCs/>
        <w:color w:val="FFFFFF" w:themeColor="background1"/>
      </w:rPr>
      <w:tblPr/>
      <w:tcPr>
        <w:shd w:val="clear" w:color="auto" w:fill="626469" w:themeFill="accent5"/>
      </w:tcPr>
    </w:tblStylePr>
    <w:tblStylePr w:type="lastRow">
      <w:rPr>
        <w:b/>
        <w:bCs/>
      </w:rPr>
      <w:tblPr/>
      <w:tcPr>
        <w:tcBorders>
          <w:top w:val="double" w:sz="4" w:space="0" w:color="626469"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6469" w:themeColor="accent5"/>
          <w:right w:val="single" w:sz="4" w:space="0" w:color="626469" w:themeColor="accent5"/>
        </w:tcBorders>
      </w:tcPr>
    </w:tblStylePr>
    <w:tblStylePr w:type="band1Horz">
      <w:tblPr/>
      <w:tcPr>
        <w:tcBorders>
          <w:top w:val="single" w:sz="4" w:space="0" w:color="626469" w:themeColor="accent5"/>
          <w:bottom w:val="single" w:sz="4" w:space="0" w:color="626469"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6469" w:themeColor="accent5"/>
          <w:left w:val="nil"/>
        </w:tcBorders>
      </w:tcPr>
    </w:tblStylePr>
    <w:tblStylePr w:type="swCell">
      <w:tblPr/>
      <w:tcPr>
        <w:tcBorders>
          <w:top w:val="double" w:sz="4" w:space="0" w:color="626469" w:themeColor="accent5"/>
          <w:right w:val="nil"/>
        </w:tcBorders>
      </w:tcPr>
    </w:tblStylePr>
  </w:style>
  <w:style w:type="table" w:styleId="ListTable3-Accent6">
    <w:name w:val="List Table 3 Accent 6"/>
    <w:basedOn w:val="TableNormal"/>
    <w:uiPriority w:val="48"/>
    <w:locked/>
    <w:rsid w:val="00D94D5F"/>
    <w:tblPr>
      <w:tblStyleRowBandSize w:val="1"/>
      <w:tblStyleColBandSize w:val="1"/>
      <w:tblBorders>
        <w:top w:val="single" w:sz="4" w:space="0" w:color="D9D9D6" w:themeColor="accent6"/>
        <w:left w:val="single" w:sz="4" w:space="0" w:color="D9D9D6" w:themeColor="accent6"/>
        <w:bottom w:val="single" w:sz="4" w:space="0" w:color="D9D9D6" w:themeColor="accent6"/>
        <w:right w:val="single" w:sz="4" w:space="0" w:color="D9D9D6" w:themeColor="accent6"/>
      </w:tblBorders>
    </w:tblPr>
    <w:tblStylePr w:type="firstRow">
      <w:rPr>
        <w:b/>
        <w:bCs/>
        <w:color w:val="FFFFFF" w:themeColor="background1"/>
      </w:rPr>
      <w:tblPr/>
      <w:tcPr>
        <w:shd w:val="clear" w:color="auto" w:fill="D9D9D6" w:themeFill="accent6"/>
      </w:tcPr>
    </w:tblStylePr>
    <w:tblStylePr w:type="lastRow">
      <w:rPr>
        <w:b/>
        <w:bCs/>
      </w:rPr>
      <w:tblPr/>
      <w:tcPr>
        <w:tcBorders>
          <w:top w:val="double" w:sz="4" w:space="0" w:color="D9D9D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9D9D6" w:themeColor="accent6"/>
          <w:right w:val="single" w:sz="4" w:space="0" w:color="D9D9D6" w:themeColor="accent6"/>
        </w:tcBorders>
      </w:tcPr>
    </w:tblStylePr>
    <w:tblStylePr w:type="band1Horz">
      <w:tblPr/>
      <w:tcPr>
        <w:tcBorders>
          <w:top w:val="single" w:sz="4" w:space="0" w:color="D9D9D6" w:themeColor="accent6"/>
          <w:bottom w:val="single" w:sz="4" w:space="0" w:color="D9D9D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9D9D6" w:themeColor="accent6"/>
          <w:left w:val="nil"/>
        </w:tcBorders>
      </w:tcPr>
    </w:tblStylePr>
    <w:tblStylePr w:type="swCell">
      <w:tblPr/>
      <w:tcPr>
        <w:tcBorders>
          <w:top w:val="double" w:sz="4" w:space="0" w:color="D9D9D6" w:themeColor="accent6"/>
          <w:right w:val="nil"/>
        </w:tcBorders>
      </w:tcPr>
    </w:tblStylePr>
  </w:style>
  <w:style w:type="table" w:styleId="ListTable4">
    <w:name w:val="List Table 4"/>
    <w:basedOn w:val="TableNormal"/>
    <w:uiPriority w:val="49"/>
    <w:locked/>
    <w:rsid w:val="00D94D5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locked/>
    <w:rsid w:val="00D94D5F"/>
    <w:tblPr>
      <w:tblStyleRowBandSize w:val="1"/>
      <w:tblStyleColBandSize w:val="1"/>
      <w:tblBorders>
        <w:top w:val="single" w:sz="4" w:space="0" w:color="FDD272" w:themeColor="accent1" w:themeTint="99"/>
        <w:left w:val="single" w:sz="4" w:space="0" w:color="FDD272" w:themeColor="accent1" w:themeTint="99"/>
        <w:bottom w:val="single" w:sz="4" w:space="0" w:color="FDD272" w:themeColor="accent1" w:themeTint="99"/>
        <w:right w:val="single" w:sz="4" w:space="0" w:color="FDD272" w:themeColor="accent1" w:themeTint="99"/>
        <w:insideH w:val="single" w:sz="4" w:space="0" w:color="FDD272" w:themeColor="accent1" w:themeTint="99"/>
      </w:tblBorders>
    </w:tblPr>
    <w:tblStylePr w:type="firstRow">
      <w:rPr>
        <w:b/>
        <w:bCs/>
        <w:color w:val="FFFFFF" w:themeColor="background1"/>
      </w:rPr>
      <w:tblPr/>
      <w:tcPr>
        <w:tcBorders>
          <w:top w:val="single" w:sz="4" w:space="0" w:color="FDB515" w:themeColor="accent1"/>
          <w:left w:val="single" w:sz="4" w:space="0" w:color="FDB515" w:themeColor="accent1"/>
          <w:bottom w:val="single" w:sz="4" w:space="0" w:color="FDB515" w:themeColor="accent1"/>
          <w:right w:val="single" w:sz="4" w:space="0" w:color="FDB515" w:themeColor="accent1"/>
          <w:insideH w:val="nil"/>
        </w:tcBorders>
        <w:shd w:val="clear" w:color="auto" w:fill="FDB515" w:themeFill="accent1"/>
      </w:tcPr>
    </w:tblStylePr>
    <w:tblStylePr w:type="lastRow">
      <w:rPr>
        <w:b/>
        <w:bCs/>
      </w:rPr>
      <w:tblPr/>
      <w:tcPr>
        <w:tcBorders>
          <w:top w:val="double" w:sz="4" w:space="0" w:color="FDD272" w:themeColor="accent1" w:themeTint="99"/>
        </w:tcBorders>
      </w:tc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ListTable4-Accent2">
    <w:name w:val="List Table 4 Accent 2"/>
    <w:basedOn w:val="TableNormal"/>
    <w:uiPriority w:val="49"/>
    <w:locked/>
    <w:rsid w:val="00D94D5F"/>
    <w:tblPr>
      <w:tblStyleRowBandSize w:val="1"/>
      <w:tblStyleColBandSize w:val="1"/>
      <w:tblBorders>
        <w:top w:val="single" w:sz="4" w:space="0" w:color="F7A29E" w:themeColor="accent2" w:themeTint="99"/>
        <w:left w:val="single" w:sz="4" w:space="0" w:color="F7A29E" w:themeColor="accent2" w:themeTint="99"/>
        <w:bottom w:val="single" w:sz="4" w:space="0" w:color="F7A29E" w:themeColor="accent2" w:themeTint="99"/>
        <w:right w:val="single" w:sz="4" w:space="0" w:color="F7A29E" w:themeColor="accent2" w:themeTint="99"/>
        <w:insideH w:val="single" w:sz="4" w:space="0" w:color="F7A29E" w:themeColor="accent2" w:themeTint="99"/>
      </w:tblBorders>
    </w:tblPr>
    <w:tblStylePr w:type="firstRow">
      <w:rPr>
        <w:b/>
        <w:bCs/>
        <w:color w:val="FFFFFF" w:themeColor="background1"/>
      </w:rPr>
      <w:tblPr/>
      <w:tcPr>
        <w:tcBorders>
          <w:top w:val="single" w:sz="4" w:space="0" w:color="F2665F" w:themeColor="accent2"/>
          <w:left w:val="single" w:sz="4" w:space="0" w:color="F2665F" w:themeColor="accent2"/>
          <w:bottom w:val="single" w:sz="4" w:space="0" w:color="F2665F" w:themeColor="accent2"/>
          <w:right w:val="single" w:sz="4" w:space="0" w:color="F2665F" w:themeColor="accent2"/>
          <w:insideH w:val="nil"/>
        </w:tcBorders>
        <w:shd w:val="clear" w:color="auto" w:fill="F2665F" w:themeFill="accent2"/>
      </w:tcPr>
    </w:tblStylePr>
    <w:tblStylePr w:type="lastRow">
      <w:rPr>
        <w:b/>
        <w:bCs/>
      </w:rPr>
      <w:tblPr/>
      <w:tcPr>
        <w:tcBorders>
          <w:top w:val="double" w:sz="4" w:space="0" w:color="F7A29E" w:themeColor="accent2" w:themeTint="99"/>
        </w:tcBorders>
      </w:tc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ListTable4-Accent3">
    <w:name w:val="List Table 4 Accent 3"/>
    <w:basedOn w:val="TableNormal"/>
    <w:uiPriority w:val="49"/>
    <w:locked/>
    <w:rsid w:val="00D94D5F"/>
    <w:tblPr>
      <w:tblStyleRowBandSize w:val="1"/>
      <w:tblStyleColBandSize w:val="1"/>
      <w:tblBorders>
        <w:top w:val="single" w:sz="4" w:space="0" w:color="FF5ABB" w:themeColor="accent3" w:themeTint="99"/>
        <w:left w:val="single" w:sz="4" w:space="0" w:color="FF5ABB" w:themeColor="accent3" w:themeTint="99"/>
        <w:bottom w:val="single" w:sz="4" w:space="0" w:color="FF5ABB" w:themeColor="accent3" w:themeTint="99"/>
        <w:right w:val="single" w:sz="4" w:space="0" w:color="FF5ABB" w:themeColor="accent3" w:themeTint="99"/>
        <w:insideH w:val="single" w:sz="4" w:space="0" w:color="FF5ABB" w:themeColor="accent3" w:themeTint="99"/>
      </w:tblBorders>
    </w:tblPr>
    <w:tblStylePr w:type="firstRow">
      <w:rPr>
        <w:b/>
        <w:bCs/>
        <w:color w:val="FFFFFF" w:themeColor="background1"/>
      </w:rPr>
      <w:tblPr/>
      <w:tcPr>
        <w:tcBorders>
          <w:top w:val="single" w:sz="4" w:space="0" w:color="EC008C" w:themeColor="accent3"/>
          <w:left w:val="single" w:sz="4" w:space="0" w:color="EC008C" w:themeColor="accent3"/>
          <w:bottom w:val="single" w:sz="4" w:space="0" w:color="EC008C" w:themeColor="accent3"/>
          <w:right w:val="single" w:sz="4" w:space="0" w:color="EC008C" w:themeColor="accent3"/>
          <w:insideH w:val="nil"/>
        </w:tcBorders>
        <w:shd w:val="clear" w:color="auto" w:fill="EC008C" w:themeFill="accent3"/>
      </w:tcPr>
    </w:tblStylePr>
    <w:tblStylePr w:type="lastRow">
      <w:rPr>
        <w:b/>
        <w:bCs/>
      </w:rPr>
      <w:tblPr/>
      <w:tcPr>
        <w:tcBorders>
          <w:top w:val="double" w:sz="4" w:space="0" w:color="FF5ABB" w:themeColor="accent3" w:themeTint="99"/>
        </w:tcBorders>
      </w:tc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ListTable4-Accent4">
    <w:name w:val="List Table 4 Accent 4"/>
    <w:basedOn w:val="TableNormal"/>
    <w:uiPriority w:val="49"/>
    <w:locked/>
    <w:rsid w:val="00D94D5F"/>
    <w:tblPr>
      <w:tblStyleRowBandSize w:val="1"/>
      <w:tblStyleColBandSize w:val="1"/>
      <w:tblBorders>
        <w:top w:val="single" w:sz="4" w:space="0" w:color="7470A0" w:themeColor="accent4" w:themeTint="99"/>
        <w:left w:val="single" w:sz="4" w:space="0" w:color="7470A0" w:themeColor="accent4" w:themeTint="99"/>
        <w:bottom w:val="single" w:sz="4" w:space="0" w:color="7470A0" w:themeColor="accent4" w:themeTint="99"/>
        <w:right w:val="single" w:sz="4" w:space="0" w:color="7470A0" w:themeColor="accent4" w:themeTint="99"/>
        <w:insideH w:val="single" w:sz="4" w:space="0" w:color="7470A0" w:themeColor="accent4" w:themeTint="99"/>
      </w:tblBorders>
    </w:tblPr>
    <w:tblStylePr w:type="firstRow">
      <w:rPr>
        <w:b/>
        <w:bCs/>
        <w:color w:val="FFFFFF" w:themeColor="background1"/>
      </w:rPr>
      <w:tblPr/>
      <w:tcPr>
        <w:tcBorders>
          <w:top w:val="single" w:sz="4" w:space="0" w:color="302E45" w:themeColor="accent4"/>
          <w:left w:val="single" w:sz="4" w:space="0" w:color="302E45" w:themeColor="accent4"/>
          <w:bottom w:val="single" w:sz="4" w:space="0" w:color="302E45" w:themeColor="accent4"/>
          <w:right w:val="single" w:sz="4" w:space="0" w:color="302E45" w:themeColor="accent4"/>
          <w:insideH w:val="nil"/>
        </w:tcBorders>
        <w:shd w:val="clear" w:color="auto" w:fill="302E45" w:themeFill="accent4"/>
      </w:tcPr>
    </w:tblStylePr>
    <w:tblStylePr w:type="lastRow">
      <w:rPr>
        <w:b/>
        <w:bCs/>
      </w:rPr>
      <w:tblPr/>
      <w:tcPr>
        <w:tcBorders>
          <w:top w:val="double" w:sz="4" w:space="0" w:color="7470A0" w:themeColor="accent4" w:themeTint="99"/>
        </w:tcBorders>
      </w:tc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ListTable4-Accent5">
    <w:name w:val="List Table 4 Accent 5"/>
    <w:basedOn w:val="TableNormal"/>
    <w:uiPriority w:val="49"/>
    <w:locked/>
    <w:rsid w:val="00D94D5F"/>
    <w:tblPr>
      <w:tblStyleRowBandSize w:val="1"/>
      <w:tblStyleColBandSize w:val="1"/>
      <w:tblBorders>
        <w:top w:val="single" w:sz="4" w:space="0" w:color="9FA1A6" w:themeColor="accent5" w:themeTint="99"/>
        <w:left w:val="single" w:sz="4" w:space="0" w:color="9FA1A6" w:themeColor="accent5" w:themeTint="99"/>
        <w:bottom w:val="single" w:sz="4" w:space="0" w:color="9FA1A6" w:themeColor="accent5" w:themeTint="99"/>
        <w:right w:val="single" w:sz="4" w:space="0" w:color="9FA1A6" w:themeColor="accent5" w:themeTint="99"/>
        <w:insideH w:val="single" w:sz="4" w:space="0" w:color="9FA1A6" w:themeColor="accent5" w:themeTint="99"/>
      </w:tblBorders>
    </w:tblPr>
    <w:tblStylePr w:type="firstRow">
      <w:rPr>
        <w:b/>
        <w:bCs/>
        <w:color w:val="FFFFFF" w:themeColor="background1"/>
      </w:rPr>
      <w:tblPr/>
      <w:tcPr>
        <w:tcBorders>
          <w:top w:val="single" w:sz="4" w:space="0" w:color="626469" w:themeColor="accent5"/>
          <w:left w:val="single" w:sz="4" w:space="0" w:color="626469" w:themeColor="accent5"/>
          <w:bottom w:val="single" w:sz="4" w:space="0" w:color="626469" w:themeColor="accent5"/>
          <w:right w:val="single" w:sz="4" w:space="0" w:color="626469" w:themeColor="accent5"/>
          <w:insideH w:val="nil"/>
        </w:tcBorders>
        <w:shd w:val="clear" w:color="auto" w:fill="626469" w:themeFill="accent5"/>
      </w:tcPr>
    </w:tblStylePr>
    <w:tblStylePr w:type="lastRow">
      <w:rPr>
        <w:b/>
        <w:bCs/>
      </w:rPr>
      <w:tblPr/>
      <w:tcPr>
        <w:tcBorders>
          <w:top w:val="double" w:sz="4" w:space="0" w:color="9FA1A6" w:themeColor="accent5" w:themeTint="99"/>
        </w:tcBorders>
      </w:tc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ListTable4-Accent6">
    <w:name w:val="List Table 4 Accent 6"/>
    <w:basedOn w:val="TableNormal"/>
    <w:uiPriority w:val="49"/>
    <w:locked/>
    <w:rsid w:val="00D94D5F"/>
    <w:tblPr>
      <w:tblStyleRowBandSize w:val="1"/>
      <w:tblStyleColBandSize w:val="1"/>
      <w:tblBorders>
        <w:top w:val="single" w:sz="4" w:space="0" w:color="E8E8E6" w:themeColor="accent6" w:themeTint="99"/>
        <w:left w:val="single" w:sz="4" w:space="0" w:color="E8E8E6" w:themeColor="accent6" w:themeTint="99"/>
        <w:bottom w:val="single" w:sz="4" w:space="0" w:color="E8E8E6" w:themeColor="accent6" w:themeTint="99"/>
        <w:right w:val="single" w:sz="4" w:space="0" w:color="E8E8E6" w:themeColor="accent6" w:themeTint="99"/>
        <w:insideH w:val="single" w:sz="4" w:space="0" w:color="E8E8E6" w:themeColor="accent6" w:themeTint="99"/>
      </w:tblBorders>
    </w:tblPr>
    <w:tblStylePr w:type="firstRow">
      <w:rPr>
        <w:b/>
        <w:bCs/>
        <w:color w:val="FFFFFF" w:themeColor="background1"/>
      </w:rPr>
      <w:tblPr/>
      <w:tcPr>
        <w:tcBorders>
          <w:top w:val="single" w:sz="4" w:space="0" w:color="D9D9D6" w:themeColor="accent6"/>
          <w:left w:val="single" w:sz="4" w:space="0" w:color="D9D9D6" w:themeColor="accent6"/>
          <w:bottom w:val="single" w:sz="4" w:space="0" w:color="D9D9D6" w:themeColor="accent6"/>
          <w:right w:val="single" w:sz="4" w:space="0" w:color="D9D9D6" w:themeColor="accent6"/>
          <w:insideH w:val="nil"/>
        </w:tcBorders>
        <w:shd w:val="clear" w:color="auto" w:fill="D9D9D6" w:themeFill="accent6"/>
      </w:tcPr>
    </w:tblStylePr>
    <w:tblStylePr w:type="lastRow">
      <w:rPr>
        <w:b/>
        <w:bCs/>
      </w:rPr>
      <w:tblPr/>
      <w:tcPr>
        <w:tcBorders>
          <w:top w:val="double" w:sz="4" w:space="0" w:color="E8E8E6" w:themeColor="accent6" w:themeTint="99"/>
        </w:tcBorders>
      </w:tc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ListTable5Dark">
    <w:name w:val="List Table 5 Dark"/>
    <w:basedOn w:val="TableNormal"/>
    <w:uiPriority w:val="50"/>
    <w:locked/>
    <w:rsid w:val="00D94D5F"/>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locked/>
    <w:rsid w:val="00D94D5F"/>
    <w:rPr>
      <w:color w:val="FFFFFF" w:themeColor="background1"/>
    </w:rPr>
    <w:tblPr>
      <w:tblStyleRowBandSize w:val="1"/>
      <w:tblStyleColBandSize w:val="1"/>
      <w:tblBorders>
        <w:top w:val="single" w:sz="24" w:space="0" w:color="FDB515" w:themeColor="accent1"/>
        <w:left w:val="single" w:sz="24" w:space="0" w:color="FDB515" w:themeColor="accent1"/>
        <w:bottom w:val="single" w:sz="24" w:space="0" w:color="FDB515" w:themeColor="accent1"/>
        <w:right w:val="single" w:sz="24" w:space="0" w:color="FDB515" w:themeColor="accent1"/>
      </w:tblBorders>
    </w:tblPr>
    <w:tcPr>
      <w:shd w:val="clear" w:color="auto" w:fill="FDB51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locked/>
    <w:rsid w:val="00D94D5F"/>
    <w:rPr>
      <w:color w:val="FFFFFF" w:themeColor="background1"/>
    </w:rPr>
    <w:tblPr>
      <w:tblStyleRowBandSize w:val="1"/>
      <w:tblStyleColBandSize w:val="1"/>
      <w:tblBorders>
        <w:top w:val="single" w:sz="24" w:space="0" w:color="F2665F" w:themeColor="accent2"/>
        <w:left w:val="single" w:sz="24" w:space="0" w:color="F2665F" w:themeColor="accent2"/>
        <w:bottom w:val="single" w:sz="24" w:space="0" w:color="F2665F" w:themeColor="accent2"/>
        <w:right w:val="single" w:sz="24" w:space="0" w:color="F2665F" w:themeColor="accent2"/>
      </w:tblBorders>
    </w:tblPr>
    <w:tcPr>
      <w:shd w:val="clear" w:color="auto" w:fill="F2665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locked/>
    <w:rsid w:val="00D94D5F"/>
    <w:rPr>
      <w:color w:val="FFFFFF" w:themeColor="background1"/>
    </w:rPr>
    <w:tblPr>
      <w:tblStyleRowBandSize w:val="1"/>
      <w:tblStyleColBandSize w:val="1"/>
      <w:tblBorders>
        <w:top w:val="single" w:sz="24" w:space="0" w:color="EC008C" w:themeColor="accent3"/>
        <w:left w:val="single" w:sz="24" w:space="0" w:color="EC008C" w:themeColor="accent3"/>
        <w:bottom w:val="single" w:sz="24" w:space="0" w:color="EC008C" w:themeColor="accent3"/>
        <w:right w:val="single" w:sz="24" w:space="0" w:color="EC008C" w:themeColor="accent3"/>
      </w:tblBorders>
    </w:tblPr>
    <w:tcPr>
      <w:shd w:val="clear" w:color="auto" w:fill="EC008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locked/>
    <w:rsid w:val="00D94D5F"/>
    <w:rPr>
      <w:color w:val="FFFFFF" w:themeColor="background1"/>
    </w:rPr>
    <w:tblPr>
      <w:tblStyleRowBandSize w:val="1"/>
      <w:tblStyleColBandSize w:val="1"/>
      <w:tblBorders>
        <w:top w:val="single" w:sz="24" w:space="0" w:color="302E45" w:themeColor="accent4"/>
        <w:left w:val="single" w:sz="24" w:space="0" w:color="302E45" w:themeColor="accent4"/>
        <w:bottom w:val="single" w:sz="24" w:space="0" w:color="302E45" w:themeColor="accent4"/>
        <w:right w:val="single" w:sz="24" w:space="0" w:color="302E45" w:themeColor="accent4"/>
      </w:tblBorders>
    </w:tblPr>
    <w:tcPr>
      <w:shd w:val="clear" w:color="auto" w:fill="302E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locked/>
    <w:rsid w:val="00D94D5F"/>
    <w:rPr>
      <w:color w:val="FFFFFF" w:themeColor="background1"/>
    </w:rPr>
    <w:tblPr>
      <w:tblStyleRowBandSize w:val="1"/>
      <w:tblStyleColBandSize w:val="1"/>
      <w:tblBorders>
        <w:top w:val="single" w:sz="24" w:space="0" w:color="626469" w:themeColor="accent5"/>
        <w:left w:val="single" w:sz="24" w:space="0" w:color="626469" w:themeColor="accent5"/>
        <w:bottom w:val="single" w:sz="24" w:space="0" w:color="626469" w:themeColor="accent5"/>
        <w:right w:val="single" w:sz="24" w:space="0" w:color="626469" w:themeColor="accent5"/>
      </w:tblBorders>
    </w:tblPr>
    <w:tcPr>
      <w:shd w:val="clear" w:color="auto" w:fill="626469"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locked/>
    <w:rsid w:val="00D94D5F"/>
    <w:rPr>
      <w:color w:val="FFFFFF" w:themeColor="background1"/>
    </w:rPr>
    <w:tblPr>
      <w:tblStyleRowBandSize w:val="1"/>
      <w:tblStyleColBandSize w:val="1"/>
      <w:tblBorders>
        <w:top w:val="single" w:sz="24" w:space="0" w:color="D9D9D6" w:themeColor="accent6"/>
        <w:left w:val="single" w:sz="24" w:space="0" w:color="D9D9D6" w:themeColor="accent6"/>
        <w:bottom w:val="single" w:sz="24" w:space="0" w:color="D9D9D6" w:themeColor="accent6"/>
        <w:right w:val="single" w:sz="24" w:space="0" w:color="D9D9D6" w:themeColor="accent6"/>
      </w:tblBorders>
    </w:tblPr>
    <w:tcPr>
      <w:shd w:val="clear" w:color="auto" w:fill="D9D9D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locked/>
    <w:rsid w:val="00D94D5F"/>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locked/>
    <w:rsid w:val="00D94D5F"/>
    <w:rPr>
      <w:color w:val="CB8C01" w:themeColor="accent1" w:themeShade="BF"/>
    </w:rPr>
    <w:tblPr>
      <w:tblStyleRowBandSize w:val="1"/>
      <w:tblStyleColBandSize w:val="1"/>
      <w:tblBorders>
        <w:top w:val="single" w:sz="4" w:space="0" w:color="FDB515" w:themeColor="accent1"/>
        <w:bottom w:val="single" w:sz="4" w:space="0" w:color="FDB515" w:themeColor="accent1"/>
      </w:tblBorders>
    </w:tblPr>
    <w:tblStylePr w:type="firstRow">
      <w:rPr>
        <w:b/>
        <w:bCs/>
      </w:rPr>
      <w:tblPr/>
      <w:tcPr>
        <w:tcBorders>
          <w:bottom w:val="single" w:sz="4" w:space="0" w:color="FDB515" w:themeColor="accent1"/>
        </w:tcBorders>
      </w:tcPr>
    </w:tblStylePr>
    <w:tblStylePr w:type="lastRow">
      <w:rPr>
        <w:b/>
        <w:bCs/>
      </w:rPr>
      <w:tblPr/>
      <w:tcPr>
        <w:tcBorders>
          <w:top w:val="double" w:sz="4" w:space="0" w:color="FDB515" w:themeColor="accent1"/>
        </w:tcBorders>
      </w:tc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ListTable6Colorful-Accent2">
    <w:name w:val="List Table 6 Colorful Accent 2"/>
    <w:basedOn w:val="TableNormal"/>
    <w:uiPriority w:val="51"/>
    <w:locked/>
    <w:rsid w:val="00D94D5F"/>
    <w:rPr>
      <w:color w:val="E91D13" w:themeColor="accent2" w:themeShade="BF"/>
    </w:rPr>
    <w:tblPr>
      <w:tblStyleRowBandSize w:val="1"/>
      <w:tblStyleColBandSize w:val="1"/>
      <w:tblBorders>
        <w:top w:val="single" w:sz="4" w:space="0" w:color="F2665F" w:themeColor="accent2"/>
        <w:bottom w:val="single" w:sz="4" w:space="0" w:color="F2665F" w:themeColor="accent2"/>
      </w:tblBorders>
    </w:tblPr>
    <w:tblStylePr w:type="firstRow">
      <w:rPr>
        <w:b/>
        <w:bCs/>
      </w:rPr>
      <w:tblPr/>
      <w:tcPr>
        <w:tcBorders>
          <w:bottom w:val="single" w:sz="4" w:space="0" w:color="F2665F" w:themeColor="accent2"/>
        </w:tcBorders>
      </w:tcPr>
    </w:tblStylePr>
    <w:tblStylePr w:type="lastRow">
      <w:rPr>
        <w:b/>
        <w:bCs/>
      </w:rPr>
      <w:tblPr/>
      <w:tcPr>
        <w:tcBorders>
          <w:top w:val="double" w:sz="4" w:space="0" w:color="F2665F" w:themeColor="accent2"/>
        </w:tcBorders>
      </w:tc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ListTable6Colorful-Accent3">
    <w:name w:val="List Table 6 Colorful Accent 3"/>
    <w:basedOn w:val="TableNormal"/>
    <w:uiPriority w:val="51"/>
    <w:locked/>
    <w:rsid w:val="00D94D5F"/>
    <w:rPr>
      <w:color w:val="B00068" w:themeColor="accent3" w:themeShade="BF"/>
    </w:rPr>
    <w:tblPr>
      <w:tblStyleRowBandSize w:val="1"/>
      <w:tblStyleColBandSize w:val="1"/>
      <w:tblBorders>
        <w:top w:val="single" w:sz="4" w:space="0" w:color="EC008C" w:themeColor="accent3"/>
        <w:bottom w:val="single" w:sz="4" w:space="0" w:color="EC008C" w:themeColor="accent3"/>
      </w:tblBorders>
    </w:tblPr>
    <w:tblStylePr w:type="firstRow">
      <w:rPr>
        <w:b/>
        <w:bCs/>
      </w:rPr>
      <w:tblPr/>
      <w:tcPr>
        <w:tcBorders>
          <w:bottom w:val="single" w:sz="4" w:space="0" w:color="EC008C" w:themeColor="accent3"/>
        </w:tcBorders>
      </w:tcPr>
    </w:tblStylePr>
    <w:tblStylePr w:type="lastRow">
      <w:rPr>
        <w:b/>
        <w:bCs/>
      </w:rPr>
      <w:tblPr/>
      <w:tcPr>
        <w:tcBorders>
          <w:top w:val="double" w:sz="4" w:space="0" w:color="EC008C" w:themeColor="accent3"/>
        </w:tcBorders>
      </w:tc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ListTable6Colorful-Accent4">
    <w:name w:val="List Table 6 Colorful Accent 4"/>
    <w:basedOn w:val="TableNormal"/>
    <w:uiPriority w:val="51"/>
    <w:locked/>
    <w:rsid w:val="00D94D5F"/>
    <w:rPr>
      <w:color w:val="232233" w:themeColor="accent4" w:themeShade="BF"/>
    </w:rPr>
    <w:tblPr>
      <w:tblStyleRowBandSize w:val="1"/>
      <w:tblStyleColBandSize w:val="1"/>
      <w:tblBorders>
        <w:top w:val="single" w:sz="4" w:space="0" w:color="302E45" w:themeColor="accent4"/>
        <w:bottom w:val="single" w:sz="4" w:space="0" w:color="302E45" w:themeColor="accent4"/>
      </w:tblBorders>
    </w:tblPr>
    <w:tblStylePr w:type="firstRow">
      <w:rPr>
        <w:b/>
        <w:bCs/>
      </w:rPr>
      <w:tblPr/>
      <w:tcPr>
        <w:tcBorders>
          <w:bottom w:val="single" w:sz="4" w:space="0" w:color="302E45" w:themeColor="accent4"/>
        </w:tcBorders>
      </w:tcPr>
    </w:tblStylePr>
    <w:tblStylePr w:type="lastRow">
      <w:rPr>
        <w:b/>
        <w:bCs/>
      </w:rPr>
      <w:tblPr/>
      <w:tcPr>
        <w:tcBorders>
          <w:top w:val="double" w:sz="4" w:space="0" w:color="302E45" w:themeColor="accent4"/>
        </w:tcBorders>
      </w:tc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ListTable6Colorful-Accent5">
    <w:name w:val="List Table 6 Colorful Accent 5"/>
    <w:basedOn w:val="TableNormal"/>
    <w:uiPriority w:val="51"/>
    <w:locked/>
    <w:rsid w:val="00D94D5F"/>
    <w:rPr>
      <w:color w:val="494A4E" w:themeColor="accent5" w:themeShade="BF"/>
    </w:rPr>
    <w:tblPr>
      <w:tblStyleRowBandSize w:val="1"/>
      <w:tblStyleColBandSize w:val="1"/>
      <w:tblBorders>
        <w:top w:val="single" w:sz="4" w:space="0" w:color="626469" w:themeColor="accent5"/>
        <w:bottom w:val="single" w:sz="4" w:space="0" w:color="626469" w:themeColor="accent5"/>
      </w:tblBorders>
    </w:tblPr>
    <w:tblStylePr w:type="firstRow">
      <w:rPr>
        <w:b/>
        <w:bCs/>
      </w:rPr>
      <w:tblPr/>
      <w:tcPr>
        <w:tcBorders>
          <w:bottom w:val="single" w:sz="4" w:space="0" w:color="626469" w:themeColor="accent5"/>
        </w:tcBorders>
      </w:tcPr>
    </w:tblStylePr>
    <w:tblStylePr w:type="lastRow">
      <w:rPr>
        <w:b/>
        <w:bCs/>
      </w:rPr>
      <w:tblPr/>
      <w:tcPr>
        <w:tcBorders>
          <w:top w:val="double" w:sz="4" w:space="0" w:color="626469" w:themeColor="accent5"/>
        </w:tcBorders>
      </w:tc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ListTable6Colorful-Accent6">
    <w:name w:val="List Table 6 Colorful Accent 6"/>
    <w:basedOn w:val="TableNormal"/>
    <w:uiPriority w:val="51"/>
    <w:locked/>
    <w:rsid w:val="00D94D5F"/>
    <w:rPr>
      <w:color w:val="A5A59D" w:themeColor="accent6" w:themeShade="BF"/>
    </w:rPr>
    <w:tblPr>
      <w:tblStyleRowBandSize w:val="1"/>
      <w:tblStyleColBandSize w:val="1"/>
      <w:tblBorders>
        <w:top w:val="single" w:sz="4" w:space="0" w:color="D9D9D6" w:themeColor="accent6"/>
        <w:bottom w:val="single" w:sz="4" w:space="0" w:color="D9D9D6" w:themeColor="accent6"/>
      </w:tblBorders>
    </w:tblPr>
    <w:tblStylePr w:type="firstRow">
      <w:rPr>
        <w:b/>
        <w:bCs/>
      </w:rPr>
      <w:tblPr/>
      <w:tcPr>
        <w:tcBorders>
          <w:bottom w:val="single" w:sz="4" w:space="0" w:color="D9D9D6" w:themeColor="accent6"/>
        </w:tcBorders>
      </w:tcPr>
    </w:tblStylePr>
    <w:tblStylePr w:type="lastRow">
      <w:rPr>
        <w:b/>
        <w:bCs/>
      </w:rPr>
      <w:tblPr/>
      <w:tcPr>
        <w:tcBorders>
          <w:top w:val="double" w:sz="4" w:space="0" w:color="D9D9D6" w:themeColor="accent6"/>
        </w:tcBorders>
      </w:tc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ListTable7Colorful">
    <w:name w:val="List Table 7 Colorful"/>
    <w:basedOn w:val="TableNormal"/>
    <w:uiPriority w:val="52"/>
    <w:locked/>
    <w:rsid w:val="00D94D5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locked/>
    <w:rsid w:val="00D94D5F"/>
    <w:rPr>
      <w:color w:val="CB8C0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DB51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DB51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DB51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DB515" w:themeColor="accent1"/>
        </w:tcBorders>
        <w:shd w:val="clear" w:color="auto" w:fill="FFFFFF" w:themeFill="background1"/>
      </w:tcPr>
    </w:tblStylePr>
    <w:tblStylePr w:type="band1Vert">
      <w:tblPr/>
      <w:tcPr>
        <w:shd w:val="clear" w:color="auto" w:fill="FEF0D0" w:themeFill="accent1" w:themeFillTint="33"/>
      </w:tcPr>
    </w:tblStylePr>
    <w:tblStylePr w:type="band1Horz">
      <w:tblPr/>
      <w:tcPr>
        <w:shd w:val="clear" w:color="auto" w:fill="FEF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locked/>
    <w:rsid w:val="00D94D5F"/>
    <w:rPr>
      <w:color w:val="E91D1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665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665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665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665F" w:themeColor="accent2"/>
        </w:tcBorders>
        <w:shd w:val="clear" w:color="auto" w:fill="FFFFFF" w:themeFill="background1"/>
      </w:tcPr>
    </w:tblStylePr>
    <w:tblStylePr w:type="band1Vert">
      <w:tblPr/>
      <w:tcPr>
        <w:shd w:val="clear" w:color="auto" w:fill="FCE0DE" w:themeFill="accent2" w:themeFillTint="33"/>
      </w:tcPr>
    </w:tblStylePr>
    <w:tblStylePr w:type="band1Horz">
      <w:tblPr/>
      <w:tcPr>
        <w:shd w:val="clear" w:color="auto" w:fill="FCE0DE"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locked/>
    <w:rsid w:val="00D94D5F"/>
    <w:rPr>
      <w:color w:val="B0006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C008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C008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C008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C008C" w:themeColor="accent3"/>
        </w:tcBorders>
        <w:shd w:val="clear" w:color="auto" w:fill="FFFFFF" w:themeFill="background1"/>
      </w:tcPr>
    </w:tblStylePr>
    <w:tblStylePr w:type="band1Vert">
      <w:tblPr/>
      <w:tcPr>
        <w:shd w:val="clear" w:color="auto" w:fill="FFC8E8" w:themeFill="accent3" w:themeFillTint="33"/>
      </w:tcPr>
    </w:tblStylePr>
    <w:tblStylePr w:type="band1Horz">
      <w:tblPr/>
      <w:tcPr>
        <w:shd w:val="clear" w:color="auto" w:fill="FFC8E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locked/>
    <w:rsid w:val="00D94D5F"/>
    <w:rPr>
      <w:color w:val="2322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02E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02E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02E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02E45" w:themeColor="accent4"/>
        </w:tcBorders>
        <w:shd w:val="clear" w:color="auto" w:fill="FFFFFF" w:themeFill="background1"/>
      </w:tcPr>
    </w:tblStylePr>
    <w:tblStylePr w:type="band1Vert">
      <w:tblPr/>
      <w:tcPr>
        <w:shd w:val="clear" w:color="auto" w:fill="D0CFDF" w:themeFill="accent4" w:themeFillTint="33"/>
      </w:tcPr>
    </w:tblStylePr>
    <w:tblStylePr w:type="band1Horz">
      <w:tblPr/>
      <w:tcPr>
        <w:shd w:val="clear" w:color="auto" w:fill="D0CFD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locked/>
    <w:rsid w:val="00D94D5F"/>
    <w:rPr>
      <w:color w:val="494A4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6469"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6469"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6469"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6469" w:themeColor="accent5"/>
        </w:tcBorders>
        <w:shd w:val="clear" w:color="auto" w:fill="FFFFFF" w:themeFill="background1"/>
      </w:tcPr>
    </w:tblStylePr>
    <w:tblStylePr w:type="band1Vert">
      <w:tblPr/>
      <w:tcPr>
        <w:shd w:val="clear" w:color="auto" w:fill="DFDFE1" w:themeFill="accent5" w:themeFillTint="33"/>
      </w:tcPr>
    </w:tblStylePr>
    <w:tblStylePr w:type="band1Horz">
      <w:tblPr/>
      <w:tcPr>
        <w:shd w:val="clear" w:color="auto" w:fill="DFDFE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locked/>
    <w:rsid w:val="00D94D5F"/>
    <w:rPr>
      <w:color w:val="A5A59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9D9D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9D9D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9D9D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9D9D6" w:themeColor="accent6"/>
        </w:tcBorders>
        <w:shd w:val="clear" w:color="auto" w:fill="FFFFFF" w:themeFill="background1"/>
      </w:tcPr>
    </w:tblStylePr>
    <w:tblStylePr w:type="band1Vert">
      <w:tblPr/>
      <w:tcPr>
        <w:shd w:val="clear" w:color="auto" w:fill="F7F7F6" w:themeFill="accent6" w:themeFillTint="33"/>
      </w:tcPr>
    </w:tblStylePr>
    <w:tblStylePr w:type="band1Horz">
      <w:tblPr/>
      <w:tcPr>
        <w:shd w:val="clear" w:color="auto" w:fill="F7F7F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D94D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94D5F"/>
    <w:tblPr>
      <w:tblStyleRowBandSize w:val="1"/>
      <w:tblStyleColBandSize w:val="1"/>
      <w:tblBorders>
        <w:top w:val="single" w:sz="8" w:space="0" w:color="FDC64F" w:themeColor="accent1" w:themeTint="BF"/>
        <w:left w:val="single" w:sz="8" w:space="0" w:color="FDC64F" w:themeColor="accent1" w:themeTint="BF"/>
        <w:bottom w:val="single" w:sz="8" w:space="0" w:color="FDC64F" w:themeColor="accent1" w:themeTint="BF"/>
        <w:right w:val="single" w:sz="8" w:space="0" w:color="FDC64F" w:themeColor="accent1" w:themeTint="BF"/>
        <w:insideH w:val="single" w:sz="8" w:space="0" w:color="FDC64F" w:themeColor="accent1" w:themeTint="BF"/>
        <w:insideV w:val="single" w:sz="8" w:space="0" w:color="FDC64F" w:themeColor="accent1" w:themeTint="BF"/>
      </w:tblBorders>
    </w:tblPr>
    <w:tcPr>
      <w:shd w:val="clear" w:color="auto" w:fill="FEECC5" w:themeFill="accent1" w:themeFillTint="3F"/>
    </w:tcPr>
    <w:tblStylePr w:type="firstRow">
      <w:rPr>
        <w:b/>
        <w:bCs/>
      </w:rPr>
    </w:tblStylePr>
    <w:tblStylePr w:type="lastRow">
      <w:rPr>
        <w:b/>
        <w:bCs/>
      </w:rPr>
      <w:tblPr/>
      <w:tcPr>
        <w:tcBorders>
          <w:top w:val="single" w:sz="18" w:space="0" w:color="FDC64F" w:themeColor="accent1" w:themeTint="BF"/>
        </w:tcBorders>
      </w:tcPr>
    </w:tblStylePr>
    <w:tblStylePr w:type="firstCol">
      <w:rPr>
        <w:b/>
        <w:bCs/>
      </w:rPr>
    </w:tblStylePr>
    <w:tblStylePr w:type="lastCol">
      <w:rPr>
        <w:b/>
        <w:bCs/>
      </w:rPr>
    </w:tblStylePr>
    <w:tblStylePr w:type="band1Vert">
      <w:tblPr/>
      <w:tcPr>
        <w:shd w:val="clear" w:color="auto" w:fill="FED98A" w:themeFill="accent1" w:themeFillTint="7F"/>
      </w:tcPr>
    </w:tblStylePr>
    <w:tblStylePr w:type="band1Horz">
      <w:tblPr/>
      <w:tcPr>
        <w:shd w:val="clear" w:color="auto" w:fill="FED98A" w:themeFill="accent1" w:themeFillTint="7F"/>
      </w:tcPr>
    </w:tblStylePr>
  </w:style>
  <w:style w:type="table" w:styleId="MediumGrid1-Accent2">
    <w:name w:val="Medium Grid 1 Accent 2"/>
    <w:basedOn w:val="TableNormal"/>
    <w:uiPriority w:val="67"/>
    <w:semiHidden/>
    <w:unhideWhenUsed/>
    <w:rsid w:val="00D94D5F"/>
    <w:tblPr>
      <w:tblStyleRowBandSize w:val="1"/>
      <w:tblStyleColBandSize w:val="1"/>
      <w:tblBorders>
        <w:top w:val="single" w:sz="8" w:space="0" w:color="F58C87" w:themeColor="accent2" w:themeTint="BF"/>
        <w:left w:val="single" w:sz="8" w:space="0" w:color="F58C87" w:themeColor="accent2" w:themeTint="BF"/>
        <w:bottom w:val="single" w:sz="8" w:space="0" w:color="F58C87" w:themeColor="accent2" w:themeTint="BF"/>
        <w:right w:val="single" w:sz="8" w:space="0" w:color="F58C87" w:themeColor="accent2" w:themeTint="BF"/>
        <w:insideH w:val="single" w:sz="8" w:space="0" w:color="F58C87" w:themeColor="accent2" w:themeTint="BF"/>
        <w:insideV w:val="single" w:sz="8" w:space="0" w:color="F58C87" w:themeColor="accent2" w:themeTint="BF"/>
      </w:tblBorders>
    </w:tblPr>
    <w:tcPr>
      <w:shd w:val="clear" w:color="auto" w:fill="FBD8D7" w:themeFill="accent2" w:themeFillTint="3F"/>
    </w:tcPr>
    <w:tblStylePr w:type="firstRow">
      <w:rPr>
        <w:b/>
        <w:bCs/>
      </w:rPr>
    </w:tblStylePr>
    <w:tblStylePr w:type="lastRow">
      <w:rPr>
        <w:b/>
        <w:bCs/>
      </w:rPr>
      <w:tblPr/>
      <w:tcPr>
        <w:tcBorders>
          <w:top w:val="single" w:sz="18" w:space="0" w:color="F58C87" w:themeColor="accent2" w:themeTint="BF"/>
        </w:tcBorders>
      </w:tcPr>
    </w:tblStylePr>
    <w:tblStylePr w:type="firstCol">
      <w:rPr>
        <w:b/>
        <w:bCs/>
      </w:rPr>
    </w:tblStylePr>
    <w:tblStylePr w:type="lastCol">
      <w:rPr>
        <w:b/>
        <w:bCs/>
      </w:rPr>
    </w:tblStylePr>
    <w:tblStylePr w:type="band1Vert">
      <w:tblPr/>
      <w:tcPr>
        <w:shd w:val="clear" w:color="auto" w:fill="F8B2AF" w:themeFill="accent2" w:themeFillTint="7F"/>
      </w:tcPr>
    </w:tblStylePr>
    <w:tblStylePr w:type="band1Horz">
      <w:tblPr/>
      <w:tcPr>
        <w:shd w:val="clear" w:color="auto" w:fill="F8B2AF" w:themeFill="accent2" w:themeFillTint="7F"/>
      </w:tcPr>
    </w:tblStylePr>
  </w:style>
  <w:style w:type="table" w:styleId="MediumGrid1-Accent3">
    <w:name w:val="Medium Grid 1 Accent 3"/>
    <w:basedOn w:val="TableNormal"/>
    <w:uiPriority w:val="67"/>
    <w:semiHidden/>
    <w:unhideWhenUsed/>
    <w:rsid w:val="00D94D5F"/>
    <w:tblPr>
      <w:tblStyleRowBandSize w:val="1"/>
      <w:tblStyleColBandSize w:val="1"/>
      <w:tblBorders>
        <w:top w:val="single" w:sz="8" w:space="0" w:color="FF31AB" w:themeColor="accent3" w:themeTint="BF"/>
        <w:left w:val="single" w:sz="8" w:space="0" w:color="FF31AB" w:themeColor="accent3" w:themeTint="BF"/>
        <w:bottom w:val="single" w:sz="8" w:space="0" w:color="FF31AB" w:themeColor="accent3" w:themeTint="BF"/>
        <w:right w:val="single" w:sz="8" w:space="0" w:color="FF31AB" w:themeColor="accent3" w:themeTint="BF"/>
        <w:insideH w:val="single" w:sz="8" w:space="0" w:color="FF31AB" w:themeColor="accent3" w:themeTint="BF"/>
        <w:insideV w:val="single" w:sz="8" w:space="0" w:color="FF31AB" w:themeColor="accent3" w:themeTint="BF"/>
      </w:tblBorders>
    </w:tblPr>
    <w:tcPr>
      <w:shd w:val="clear" w:color="auto" w:fill="FFBBE3" w:themeFill="accent3" w:themeFillTint="3F"/>
    </w:tcPr>
    <w:tblStylePr w:type="firstRow">
      <w:rPr>
        <w:b/>
        <w:bCs/>
      </w:rPr>
    </w:tblStylePr>
    <w:tblStylePr w:type="lastRow">
      <w:rPr>
        <w:b/>
        <w:bCs/>
      </w:rPr>
      <w:tblPr/>
      <w:tcPr>
        <w:tcBorders>
          <w:top w:val="single" w:sz="18" w:space="0" w:color="FF31AB" w:themeColor="accent3" w:themeTint="BF"/>
        </w:tcBorders>
      </w:tcPr>
    </w:tblStylePr>
    <w:tblStylePr w:type="firstCol">
      <w:rPr>
        <w:b/>
        <w:bCs/>
      </w:rPr>
    </w:tblStylePr>
    <w:tblStylePr w:type="lastCol">
      <w:rPr>
        <w:b/>
        <w:bCs/>
      </w:rPr>
    </w:tblStylePr>
    <w:tblStylePr w:type="band1Vert">
      <w:tblPr/>
      <w:tcPr>
        <w:shd w:val="clear" w:color="auto" w:fill="FF76C7" w:themeFill="accent3" w:themeFillTint="7F"/>
      </w:tcPr>
    </w:tblStylePr>
    <w:tblStylePr w:type="band1Horz">
      <w:tblPr/>
      <w:tcPr>
        <w:shd w:val="clear" w:color="auto" w:fill="FF76C7" w:themeFill="accent3" w:themeFillTint="7F"/>
      </w:tcPr>
    </w:tblStylePr>
  </w:style>
  <w:style w:type="table" w:styleId="MediumGrid1-Accent4">
    <w:name w:val="Medium Grid 1 Accent 4"/>
    <w:basedOn w:val="TableNormal"/>
    <w:uiPriority w:val="67"/>
    <w:semiHidden/>
    <w:unhideWhenUsed/>
    <w:rsid w:val="00D94D5F"/>
    <w:tblPr>
      <w:tblStyleRowBandSize w:val="1"/>
      <w:tblStyleColBandSize w:val="1"/>
      <w:tblBorders>
        <w:top w:val="single" w:sz="8" w:space="0" w:color="595580" w:themeColor="accent4" w:themeTint="BF"/>
        <w:left w:val="single" w:sz="8" w:space="0" w:color="595580" w:themeColor="accent4" w:themeTint="BF"/>
        <w:bottom w:val="single" w:sz="8" w:space="0" w:color="595580" w:themeColor="accent4" w:themeTint="BF"/>
        <w:right w:val="single" w:sz="8" w:space="0" w:color="595580" w:themeColor="accent4" w:themeTint="BF"/>
        <w:insideH w:val="single" w:sz="8" w:space="0" w:color="595580" w:themeColor="accent4" w:themeTint="BF"/>
        <w:insideV w:val="single" w:sz="8" w:space="0" w:color="595580" w:themeColor="accent4" w:themeTint="BF"/>
      </w:tblBorders>
    </w:tblPr>
    <w:tcPr>
      <w:shd w:val="clear" w:color="auto" w:fill="C6C4D8" w:themeFill="accent4" w:themeFillTint="3F"/>
    </w:tcPr>
    <w:tblStylePr w:type="firstRow">
      <w:rPr>
        <w:b/>
        <w:bCs/>
      </w:rPr>
    </w:tblStylePr>
    <w:tblStylePr w:type="lastRow">
      <w:rPr>
        <w:b/>
        <w:bCs/>
      </w:rPr>
      <w:tblPr/>
      <w:tcPr>
        <w:tcBorders>
          <w:top w:val="single" w:sz="18" w:space="0" w:color="595580" w:themeColor="accent4" w:themeTint="BF"/>
        </w:tcBorders>
      </w:tcPr>
    </w:tblStylePr>
    <w:tblStylePr w:type="firstCol">
      <w:rPr>
        <w:b/>
        <w:bCs/>
      </w:rPr>
    </w:tblStylePr>
    <w:tblStylePr w:type="lastCol">
      <w:rPr>
        <w:b/>
        <w:bCs/>
      </w:rPr>
    </w:tblStylePr>
    <w:tblStylePr w:type="band1Vert">
      <w:tblPr/>
      <w:tcPr>
        <w:shd w:val="clear" w:color="auto" w:fill="8C88B0" w:themeFill="accent4" w:themeFillTint="7F"/>
      </w:tcPr>
    </w:tblStylePr>
    <w:tblStylePr w:type="band1Horz">
      <w:tblPr/>
      <w:tcPr>
        <w:shd w:val="clear" w:color="auto" w:fill="8C88B0" w:themeFill="accent4" w:themeFillTint="7F"/>
      </w:tcPr>
    </w:tblStylePr>
  </w:style>
  <w:style w:type="table" w:styleId="MediumGrid1-Accent5">
    <w:name w:val="Medium Grid 1 Accent 5"/>
    <w:basedOn w:val="TableNormal"/>
    <w:uiPriority w:val="67"/>
    <w:semiHidden/>
    <w:unhideWhenUsed/>
    <w:rsid w:val="00D94D5F"/>
    <w:tblPr>
      <w:tblStyleRowBandSize w:val="1"/>
      <w:tblStyleColBandSize w:val="1"/>
      <w:tblBorders>
        <w:top w:val="single" w:sz="8"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single" w:sz="8" w:space="0" w:color="888A90" w:themeColor="accent5" w:themeTint="BF"/>
        <w:insideV w:val="single" w:sz="8" w:space="0" w:color="888A90" w:themeColor="accent5" w:themeTint="BF"/>
      </w:tblBorders>
    </w:tblPr>
    <w:tcPr>
      <w:shd w:val="clear" w:color="auto" w:fill="D7D8DA" w:themeFill="accent5" w:themeFillTint="3F"/>
    </w:tcPr>
    <w:tblStylePr w:type="firstRow">
      <w:rPr>
        <w:b/>
        <w:bCs/>
      </w:rPr>
    </w:tblStylePr>
    <w:tblStylePr w:type="lastRow">
      <w:rPr>
        <w:b/>
        <w:bCs/>
      </w:rPr>
      <w:tblPr/>
      <w:tcPr>
        <w:tcBorders>
          <w:top w:val="single" w:sz="18" w:space="0" w:color="888A90" w:themeColor="accent5" w:themeTint="BF"/>
        </w:tcBorders>
      </w:tcPr>
    </w:tblStylePr>
    <w:tblStylePr w:type="firstCol">
      <w:rPr>
        <w:b/>
        <w:bCs/>
      </w:rPr>
    </w:tblStylePr>
    <w:tblStylePr w:type="lastCol">
      <w:rPr>
        <w:b/>
        <w:bCs/>
      </w:rPr>
    </w:tblStylePr>
    <w:tblStylePr w:type="band1Vert">
      <w:tblPr/>
      <w:tcPr>
        <w:shd w:val="clear" w:color="auto" w:fill="AFB1B5" w:themeFill="accent5" w:themeFillTint="7F"/>
      </w:tcPr>
    </w:tblStylePr>
    <w:tblStylePr w:type="band1Horz">
      <w:tblPr/>
      <w:tcPr>
        <w:shd w:val="clear" w:color="auto" w:fill="AFB1B5" w:themeFill="accent5" w:themeFillTint="7F"/>
      </w:tcPr>
    </w:tblStylePr>
  </w:style>
  <w:style w:type="table" w:styleId="MediumGrid1-Accent6">
    <w:name w:val="Medium Grid 1 Accent 6"/>
    <w:basedOn w:val="TableNormal"/>
    <w:uiPriority w:val="67"/>
    <w:semiHidden/>
    <w:unhideWhenUsed/>
    <w:rsid w:val="00D94D5F"/>
    <w:tblPr>
      <w:tblStyleRowBandSize w:val="1"/>
      <w:tblStyleColBandSize w:val="1"/>
      <w:tblBorders>
        <w:top w:val="single" w:sz="8" w:space="0" w:color="E2E2E0" w:themeColor="accent6" w:themeTint="BF"/>
        <w:left w:val="single" w:sz="8" w:space="0" w:color="E2E2E0" w:themeColor="accent6" w:themeTint="BF"/>
        <w:bottom w:val="single" w:sz="8" w:space="0" w:color="E2E2E0" w:themeColor="accent6" w:themeTint="BF"/>
        <w:right w:val="single" w:sz="8" w:space="0" w:color="E2E2E0" w:themeColor="accent6" w:themeTint="BF"/>
        <w:insideH w:val="single" w:sz="8" w:space="0" w:color="E2E2E0" w:themeColor="accent6" w:themeTint="BF"/>
        <w:insideV w:val="single" w:sz="8" w:space="0" w:color="E2E2E0" w:themeColor="accent6" w:themeTint="BF"/>
      </w:tblBorders>
    </w:tblPr>
    <w:tcPr>
      <w:shd w:val="clear" w:color="auto" w:fill="F5F5F4" w:themeFill="accent6" w:themeFillTint="3F"/>
    </w:tcPr>
    <w:tblStylePr w:type="firstRow">
      <w:rPr>
        <w:b/>
        <w:bCs/>
      </w:rPr>
    </w:tblStylePr>
    <w:tblStylePr w:type="lastRow">
      <w:rPr>
        <w:b/>
        <w:bCs/>
      </w:rPr>
      <w:tblPr/>
      <w:tcPr>
        <w:tcBorders>
          <w:top w:val="single" w:sz="18" w:space="0" w:color="E2E2E0" w:themeColor="accent6" w:themeTint="BF"/>
        </w:tcBorders>
      </w:tcPr>
    </w:tblStylePr>
    <w:tblStylePr w:type="firstCol">
      <w:rPr>
        <w:b/>
        <w:bCs/>
      </w:rPr>
    </w:tblStylePr>
    <w:tblStylePr w:type="lastCol">
      <w:rPr>
        <w:b/>
        <w:bCs/>
      </w:rPr>
    </w:tblStylePr>
    <w:tblStylePr w:type="band1Vert">
      <w:tblPr/>
      <w:tcPr>
        <w:shd w:val="clear" w:color="auto" w:fill="ECECEA" w:themeFill="accent6" w:themeFillTint="7F"/>
      </w:tcPr>
    </w:tblStylePr>
    <w:tblStylePr w:type="band1Horz">
      <w:tblPr/>
      <w:tcPr>
        <w:shd w:val="clear" w:color="auto" w:fill="ECECEA" w:themeFill="accent6" w:themeFillTint="7F"/>
      </w:tcPr>
    </w:tblStylePr>
  </w:style>
  <w:style w:type="table" w:styleId="MediumGrid2">
    <w:name w:val="Medium Grid 2"/>
    <w:basedOn w:val="TableNormal"/>
    <w:uiPriority w:val="68"/>
    <w:semiHidden/>
    <w:unhideWhenUsed/>
    <w:rsid w:val="00D94D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94D5F"/>
    <w:rPr>
      <w:rFonts w:asciiTheme="majorHAnsi" w:eastAsiaTheme="majorEastAsia" w:hAnsiTheme="majorHAnsi" w:cstheme="majorBidi"/>
      <w:color w:val="000000" w:themeColor="text1"/>
    </w:rPr>
    <w:tblPr>
      <w:tblStyleRowBandSize w:val="1"/>
      <w:tblStyleColBandSize w:val="1"/>
      <w:tblBorders>
        <w:top w:val="single" w:sz="8" w:space="0" w:color="FDB515" w:themeColor="accent1"/>
        <w:left w:val="single" w:sz="8" w:space="0" w:color="FDB515" w:themeColor="accent1"/>
        <w:bottom w:val="single" w:sz="8" w:space="0" w:color="FDB515" w:themeColor="accent1"/>
        <w:right w:val="single" w:sz="8" w:space="0" w:color="FDB515" w:themeColor="accent1"/>
        <w:insideH w:val="single" w:sz="8" w:space="0" w:color="FDB515" w:themeColor="accent1"/>
        <w:insideV w:val="single" w:sz="8" w:space="0" w:color="FDB515" w:themeColor="accent1"/>
      </w:tblBorders>
    </w:tblPr>
    <w:tcPr>
      <w:shd w:val="clear" w:color="auto" w:fill="FEECC5" w:themeFill="accent1" w:themeFillTint="3F"/>
    </w:tcPr>
    <w:tblStylePr w:type="firstRow">
      <w:rPr>
        <w:b/>
        <w:bCs/>
        <w:color w:val="000000" w:themeColor="text1"/>
      </w:rPr>
      <w:tblPr/>
      <w:tcPr>
        <w:shd w:val="clear" w:color="auto" w:fill="FEF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D0" w:themeFill="accent1" w:themeFillTint="33"/>
      </w:tcPr>
    </w:tblStylePr>
    <w:tblStylePr w:type="band1Vert">
      <w:tblPr/>
      <w:tcPr>
        <w:shd w:val="clear" w:color="auto" w:fill="FED98A" w:themeFill="accent1" w:themeFillTint="7F"/>
      </w:tcPr>
    </w:tblStylePr>
    <w:tblStylePr w:type="band1Horz">
      <w:tblPr/>
      <w:tcPr>
        <w:tcBorders>
          <w:insideH w:val="single" w:sz="6" w:space="0" w:color="FDB515" w:themeColor="accent1"/>
          <w:insideV w:val="single" w:sz="6" w:space="0" w:color="FDB515" w:themeColor="accent1"/>
        </w:tcBorders>
        <w:shd w:val="clear" w:color="auto" w:fill="FED98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94D5F"/>
    <w:rPr>
      <w:rFonts w:asciiTheme="majorHAnsi" w:eastAsiaTheme="majorEastAsia" w:hAnsiTheme="majorHAnsi" w:cstheme="majorBidi"/>
      <w:color w:val="000000" w:themeColor="text1"/>
    </w:rPr>
    <w:tblPr>
      <w:tblStyleRowBandSize w:val="1"/>
      <w:tblStyleColBandSize w:val="1"/>
      <w:tblBorders>
        <w:top w:val="single" w:sz="8" w:space="0" w:color="F2665F" w:themeColor="accent2"/>
        <w:left w:val="single" w:sz="8" w:space="0" w:color="F2665F" w:themeColor="accent2"/>
        <w:bottom w:val="single" w:sz="8" w:space="0" w:color="F2665F" w:themeColor="accent2"/>
        <w:right w:val="single" w:sz="8" w:space="0" w:color="F2665F" w:themeColor="accent2"/>
        <w:insideH w:val="single" w:sz="8" w:space="0" w:color="F2665F" w:themeColor="accent2"/>
        <w:insideV w:val="single" w:sz="8" w:space="0" w:color="F2665F" w:themeColor="accent2"/>
      </w:tblBorders>
    </w:tblPr>
    <w:tcPr>
      <w:shd w:val="clear" w:color="auto" w:fill="FBD8D7" w:themeFill="accent2" w:themeFillTint="3F"/>
    </w:tcPr>
    <w:tblStylePr w:type="firstRow">
      <w:rPr>
        <w:b/>
        <w:bCs/>
        <w:color w:val="000000" w:themeColor="text1"/>
      </w:rPr>
      <w:tblPr/>
      <w:tcPr>
        <w:shd w:val="clear" w:color="auto" w:fill="FDEF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0DE" w:themeFill="accent2" w:themeFillTint="33"/>
      </w:tcPr>
    </w:tblStylePr>
    <w:tblStylePr w:type="band1Vert">
      <w:tblPr/>
      <w:tcPr>
        <w:shd w:val="clear" w:color="auto" w:fill="F8B2AF" w:themeFill="accent2" w:themeFillTint="7F"/>
      </w:tcPr>
    </w:tblStylePr>
    <w:tblStylePr w:type="band1Horz">
      <w:tblPr/>
      <w:tcPr>
        <w:tcBorders>
          <w:insideH w:val="single" w:sz="6" w:space="0" w:color="F2665F" w:themeColor="accent2"/>
          <w:insideV w:val="single" w:sz="6" w:space="0" w:color="F2665F" w:themeColor="accent2"/>
        </w:tcBorders>
        <w:shd w:val="clear" w:color="auto" w:fill="F8B2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94D5F"/>
    <w:rPr>
      <w:rFonts w:asciiTheme="majorHAnsi" w:eastAsiaTheme="majorEastAsia" w:hAnsiTheme="majorHAnsi" w:cstheme="majorBidi"/>
      <w:color w:val="000000" w:themeColor="text1"/>
    </w:rPr>
    <w:tblPr>
      <w:tblStyleRowBandSize w:val="1"/>
      <w:tblStyleColBandSize w:val="1"/>
      <w:tblBorders>
        <w:top w:val="single" w:sz="8" w:space="0" w:color="EC008C" w:themeColor="accent3"/>
        <w:left w:val="single" w:sz="8" w:space="0" w:color="EC008C" w:themeColor="accent3"/>
        <w:bottom w:val="single" w:sz="8" w:space="0" w:color="EC008C" w:themeColor="accent3"/>
        <w:right w:val="single" w:sz="8" w:space="0" w:color="EC008C" w:themeColor="accent3"/>
        <w:insideH w:val="single" w:sz="8" w:space="0" w:color="EC008C" w:themeColor="accent3"/>
        <w:insideV w:val="single" w:sz="8" w:space="0" w:color="EC008C" w:themeColor="accent3"/>
      </w:tblBorders>
    </w:tblPr>
    <w:tcPr>
      <w:shd w:val="clear" w:color="auto" w:fill="FFBBE3" w:themeFill="accent3" w:themeFillTint="3F"/>
    </w:tcPr>
    <w:tblStylePr w:type="firstRow">
      <w:rPr>
        <w:b/>
        <w:bCs/>
        <w:color w:val="000000" w:themeColor="text1"/>
      </w:rPr>
      <w:tblPr/>
      <w:tcPr>
        <w:shd w:val="clear" w:color="auto" w:fill="FFE4F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8E8" w:themeFill="accent3" w:themeFillTint="33"/>
      </w:tcPr>
    </w:tblStylePr>
    <w:tblStylePr w:type="band1Vert">
      <w:tblPr/>
      <w:tcPr>
        <w:shd w:val="clear" w:color="auto" w:fill="FF76C7" w:themeFill="accent3" w:themeFillTint="7F"/>
      </w:tcPr>
    </w:tblStylePr>
    <w:tblStylePr w:type="band1Horz">
      <w:tblPr/>
      <w:tcPr>
        <w:tcBorders>
          <w:insideH w:val="single" w:sz="6" w:space="0" w:color="EC008C" w:themeColor="accent3"/>
          <w:insideV w:val="single" w:sz="6" w:space="0" w:color="EC008C" w:themeColor="accent3"/>
        </w:tcBorders>
        <w:shd w:val="clear" w:color="auto" w:fill="FF76C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94D5F"/>
    <w:rPr>
      <w:rFonts w:asciiTheme="majorHAnsi" w:eastAsiaTheme="majorEastAsia" w:hAnsiTheme="majorHAnsi" w:cstheme="majorBidi"/>
      <w:color w:val="000000" w:themeColor="text1"/>
    </w:rPr>
    <w:tblPr>
      <w:tblStyleRowBandSize w:val="1"/>
      <w:tblStyleColBandSize w:val="1"/>
      <w:tblBorders>
        <w:top w:val="single" w:sz="8" w:space="0" w:color="302E45" w:themeColor="accent4"/>
        <w:left w:val="single" w:sz="8" w:space="0" w:color="302E45" w:themeColor="accent4"/>
        <w:bottom w:val="single" w:sz="8" w:space="0" w:color="302E45" w:themeColor="accent4"/>
        <w:right w:val="single" w:sz="8" w:space="0" w:color="302E45" w:themeColor="accent4"/>
        <w:insideH w:val="single" w:sz="8" w:space="0" w:color="302E45" w:themeColor="accent4"/>
        <w:insideV w:val="single" w:sz="8" w:space="0" w:color="302E45" w:themeColor="accent4"/>
      </w:tblBorders>
    </w:tblPr>
    <w:tcPr>
      <w:shd w:val="clear" w:color="auto" w:fill="C6C4D8" w:themeFill="accent4" w:themeFillTint="3F"/>
    </w:tcPr>
    <w:tblStylePr w:type="firstRow">
      <w:rPr>
        <w:b/>
        <w:bCs/>
        <w:color w:val="000000" w:themeColor="text1"/>
      </w:rPr>
      <w:tblPr/>
      <w:tcPr>
        <w:shd w:val="clear" w:color="auto" w:fill="E8E7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CFDF" w:themeFill="accent4" w:themeFillTint="33"/>
      </w:tcPr>
    </w:tblStylePr>
    <w:tblStylePr w:type="band1Vert">
      <w:tblPr/>
      <w:tcPr>
        <w:shd w:val="clear" w:color="auto" w:fill="8C88B0" w:themeFill="accent4" w:themeFillTint="7F"/>
      </w:tcPr>
    </w:tblStylePr>
    <w:tblStylePr w:type="band1Horz">
      <w:tblPr/>
      <w:tcPr>
        <w:tcBorders>
          <w:insideH w:val="single" w:sz="6" w:space="0" w:color="302E45" w:themeColor="accent4"/>
          <w:insideV w:val="single" w:sz="6" w:space="0" w:color="302E45" w:themeColor="accent4"/>
        </w:tcBorders>
        <w:shd w:val="clear" w:color="auto" w:fill="8C88B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94D5F"/>
    <w:rPr>
      <w:rFonts w:asciiTheme="majorHAnsi" w:eastAsiaTheme="majorEastAsia" w:hAnsiTheme="majorHAnsi" w:cstheme="majorBidi"/>
      <w:color w:val="000000" w:themeColor="text1"/>
    </w:rPr>
    <w:tblPr>
      <w:tblStyleRowBandSize w:val="1"/>
      <w:tblStyleColBandSize w:val="1"/>
      <w:tblBorders>
        <w:top w:val="single" w:sz="8" w:space="0" w:color="626469" w:themeColor="accent5"/>
        <w:left w:val="single" w:sz="8" w:space="0" w:color="626469" w:themeColor="accent5"/>
        <w:bottom w:val="single" w:sz="8" w:space="0" w:color="626469" w:themeColor="accent5"/>
        <w:right w:val="single" w:sz="8" w:space="0" w:color="626469" w:themeColor="accent5"/>
        <w:insideH w:val="single" w:sz="8" w:space="0" w:color="626469" w:themeColor="accent5"/>
        <w:insideV w:val="single" w:sz="8" w:space="0" w:color="626469" w:themeColor="accent5"/>
      </w:tblBorders>
    </w:tblPr>
    <w:tcPr>
      <w:shd w:val="clear" w:color="auto" w:fill="D7D8DA" w:themeFill="accent5" w:themeFillTint="3F"/>
    </w:tcPr>
    <w:tblStylePr w:type="firstRow">
      <w:rPr>
        <w:b/>
        <w:bCs/>
        <w:color w:val="000000" w:themeColor="text1"/>
      </w:rPr>
      <w:tblPr/>
      <w:tcPr>
        <w:shd w:val="clear" w:color="auto" w:fill="EFEFF0"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E1" w:themeFill="accent5" w:themeFillTint="33"/>
      </w:tcPr>
    </w:tblStylePr>
    <w:tblStylePr w:type="band1Vert">
      <w:tblPr/>
      <w:tcPr>
        <w:shd w:val="clear" w:color="auto" w:fill="AFB1B5" w:themeFill="accent5" w:themeFillTint="7F"/>
      </w:tcPr>
    </w:tblStylePr>
    <w:tblStylePr w:type="band1Horz">
      <w:tblPr/>
      <w:tcPr>
        <w:tcBorders>
          <w:insideH w:val="single" w:sz="6" w:space="0" w:color="626469" w:themeColor="accent5"/>
          <w:insideV w:val="single" w:sz="6" w:space="0" w:color="626469" w:themeColor="accent5"/>
        </w:tcBorders>
        <w:shd w:val="clear" w:color="auto" w:fill="AFB1B5"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94D5F"/>
    <w:rPr>
      <w:rFonts w:asciiTheme="majorHAnsi" w:eastAsiaTheme="majorEastAsia" w:hAnsiTheme="majorHAnsi" w:cstheme="majorBidi"/>
      <w:color w:val="000000" w:themeColor="text1"/>
    </w:rPr>
    <w:tblPr>
      <w:tblStyleRowBandSize w:val="1"/>
      <w:tblStyleColBandSize w:val="1"/>
      <w:tblBorders>
        <w:top w:val="single" w:sz="8" w:space="0" w:color="D9D9D6" w:themeColor="accent6"/>
        <w:left w:val="single" w:sz="8" w:space="0" w:color="D9D9D6" w:themeColor="accent6"/>
        <w:bottom w:val="single" w:sz="8" w:space="0" w:color="D9D9D6" w:themeColor="accent6"/>
        <w:right w:val="single" w:sz="8" w:space="0" w:color="D9D9D6" w:themeColor="accent6"/>
        <w:insideH w:val="single" w:sz="8" w:space="0" w:color="D9D9D6" w:themeColor="accent6"/>
        <w:insideV w:val="single" w:sz="8" w:space="0" w:color="D9D9D6" w:themeColor="accent6"/>
      </w:tblBorders>
    </w:tblPr>
    <w:tcPr>
      <w:shd w:val="clear" w:color="auto" w:fill="F5F5F4" w:themeFill="accent6" w:themeFillTint="3F"/>
    </w:tcPr>
    <w:tblStylePr w:type="firstRow">
      <w:rPr>
        <w:b/>
        <w:bCs/>
        <w:color w:val="000000" w:themeColor="text1"/>
      </w:rPr>
      <w:tblPr/>
      <w:tcPr>
        <w:shd w:val="clear" w:color="auto" w:fill="FBFBFA"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F7F6" w:themeFill="accent6" w:themeFillTint="33"/>
      </w:tcPr>
    </w:tblStylePr>
    <w:tblStylePr w:type="band1Vert">
      <w:tblPr/>
      <w:tcPr>
        <w:shd w:val="clear" w:color="auto" w:fill="ECECEA" w:themeFill="accent6" w:themeFillTint="7F"/>
      </w:tcPr>
    </w:tblStylePr>
    <w:tblStylePr w:type="band1Horz">
      <w:tblPr/>
      <w:tcPr>
        <w:tcBorders>
          <w:insideH w:val="single" w:sz="6" w:space="0" w:color="D9D9D6" w:themeColor="accent6"/>
          <w:insideV w:val="single" w:sz="6" w:space="0" w:color="D9D9D6" w:themeColor="accent6"/>
        </w:tcBorders>
        <w:shd w:val="clear" w:color="auto" w:fill="ECECE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94D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94D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CC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DB51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DB51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DB51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DB51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98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98A" w:themeFill="accent1" w:themeFillTint="7F"/>
      </w:tcPr>
    </w:tblStylePr>
  </w:style>
  <w:style w:type="table" w:styleId="MediumGrid3-Accent2">
    <w:name w:val="Medium Grid 3 Accent 2"/>
    <w:basedOn w:val="TableNormal"/>
    <w:uiPriority w:val="69"/>
    <w:semiHidden/>
    <w:unhideWhenUsed/>
    <w:rsid w:val="00D94D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8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665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665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665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665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B2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B2AF" w:themeFill="accent2" w:themeFillTint="7F"/>
      </w:tcPr>
    </w:tblStylePr>
  </w:style>
  <w:style w:type="table" w:styleId="MediumGrid3-Accent3">
    <w:name w:val="Medium Grid 3 Accent 3"/>
    <w:basedOn w:val="TableNormal"/>
    <w:uiPriority w:val="69"/>
    <w:semiHidden/>
    <w:unhideWhenUsed/>
    <w:rsid w:val="00D94D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BE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C008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C008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C008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C008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76C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76C7" w:themeFill="accent3" w:themeFillTint="7F"/>
      </w:tcPr>
    </w:tblStylePr>
  </w:style>
  <w:style w:type="table" w:styleId="MediumGrid3-Accent4">
    <w:name w:val="Medium Grid 3 Accent 4"/>
    <w:basedOn w:val="TableNormal"/>
    <w:uiPriority w:val="69"/>
    <w:semiHidden/>
    <w:unhideWhenUsed/>
    <w:rsid w:val="00D94D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C4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02E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02E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02E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02E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88B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88B0" w:themeFill="accent4" w:themeFillTint="7F"/>
      </w:tcPr>
    </w:tblStylePr>
  </w:style>
  <w:style w:type="table" w:styleId="MediumGrid3-Accent5">
    <w:name w:val="Medium Grid 3 Accent 5"/>
    <w:basedOn w:val="TableNormal"/>
    <w:uiPriority w:val="69"/>
    <w:semiHidden/>
    <w:unhideWhenUsed/>
    <w:rsid w:val="00D94D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8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646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646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646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646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1B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1B5" w:themeFill="accent5" w:themeFillTint="7F"/>
      </w:tcPr>
    </w:tblStylePr>
  </w:style>
  <w:style w:type="table" w:styleId="MediumGrid3-Accent6">
    <w:name w:val="Medium Grid 3 Accent 6"/>
    <w:basedOn w:val="TableNormal"/>
    <w:uiPriority w:val="69"/>
    <w:semiHidden/>
    <w:unhideWhenUsed/>
    <w:rsid w:val="00D94D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F5F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9D9D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9D9D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9D9D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9D9D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CECE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CECEA" w:themeFill="accent6" w:themeFillTint="7F"/>
      </w:tcPr>
    </w:tblStylePr>
  </w:style>
  <w:style w:type="table" w:styleId="MediumList1">
    <w:name w:val="Medium List 1"/>
    <w:basedOn w:val="TableNormal"/>
    <w:uiPriority w:val="65"/>
    <w:semiHidden/>
    <w:unhideWhenUsed/>
    <w:rsid w:val="00D94D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02E4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94D5F"/>
    <w:rPr>
      <w:color w:val="000000" w:themeColor="text1"/>
    </w:rPr>
    <w:tblPr>
      <w:tblStyleRowBandSize w:val="1"/>
      <w:tblStyleColBandSize w:val="1"/>
      <w:tblBorders>
        <w:top w:val="single" w:sz="8" w:space="0" w:color="FDB515" w:themeColor="accent1"/>
        <w:bottom w:val="single" w:sz="8" w:space="0" w:color="FDB515" w:themeColor="accent1"/>
      </w:tblBorders>
    </w:tblPr>
    <w:tblStylePr w:type="firstRow">
      <w:rPr>
        <w:rFonts w:asciiTheme="majorHAnsi" w:eastAsiaTheme="majorEastAsia" w:hAnsiTheme="majorHAnsi" w:cstheme="majorBidi"/>
      </w:rPr>
      <w:tblPr/>
      <w:tcPr>
        <w:tcBorders>
          <w:top w:val="nil"/>
          <w:bottom w:val="single" w:sz="8" w:space="0" w:color="FDB515" w:themeColor="accent1"/>
        </w:tcBorders>
      </w:tcPr>
    </w:tblStylePr>
    <w:tblStylePr w:type="lastRow">
      <w:rPr>
        <w:b/>
        <w:bCs/>
        <w:color w:val="302E45" w:themeColor="text2"/>
      </w:rPr>
      <w:tblPr/>
      <w:tcPr>
        <w:tcBorders>
          <w:top w:val="single" w:sz="8" w:space="0" w:color="FDB515" w:themeColor="accent1"/>
          <w:bottom w:val="single" w:sz="8" w:space="0" w:color="FDB515" w:themeColor="accent1"/>
        </w:tcBorders>
      </w:tcPr>
    </w:tblStylePr>
    <w:tblStylePr w:type="firstCol">
      <w:rPr>
        <w:b/>
        <w:bCs/>
      </w:rPr>
    </w:tblStylePr>
    <w:tblStylePr w:type="lastCol">
      <w:rPr>
        <w:b/>
        <w:bCs/>
      </w:rPr>
      <w:tblPr/>
      <w:tcPr>
        <w:tcBorders>
          <w:top w:val="single" w:sz="8" w:space="0" w:color="FDB515" w:themeColor="accent1"/>
          <w:bottom w:val="single" w:sz="8" w:space="0" w:color="FDB515" w:themeColor="accent1"/>
        </w:tcBorders>
      </w:tcPr>
    </w:tblStylePr>
    <w:tblStylePr w:type="band1Vert">
      <w:tblPr/>
      <w:tcPr>
        <w:shd w:val="clear" w:color="auto" w:fill="FEECC5" w:themeFill="accent1" w:themeFillTint="3F"/>
      </w:tcPr>
    </w:tblStylePr>
    <w:tblStylePr w:type="band1Horz">
      <w:tblPr/>
      <w:tcPr>
        <w:shd w:val="clear" w:color="auto" w:fill="FEECC5" w:themeFill="accent1" w:themeFillTint="3F"/>
      </w:tcPr>
    </w:tblStylePr>
  </w:style>
  <w:style w:type="table" w:styleId="MediumList1-Accent2">
    <w:name w:val="Medium List 1 Accent 2"/>
    <w:basedOn w:val="TableNormal"/>
    <w:uiPriority w:val="65"/>
    <w:semiHidden/>
    <w:unhideWhenUsed/>
    <w:rsid w:val="00D94D5F"/>
    <w:rPr>
      <w:color w:val="000000" w:themeColor="text1"/>
    </w:rPr>
    <w:tblPr>
      <w:tblStyleRowBandSize w:val="1"/>
      <w:tblStyleColBandSize w:val="1"/>
      <w:tblBorders>
        <w:top w:val="single" w:sz="8" w:space="0" w:color="F2665F" w:themeColor="accent2"/>
        <w:bottom w:val="single" w:sz="8" w:space="0" w:color="F2665F" w:themeColor="accent2"/>
      </w:tblBorders>
    </w:tblPr>
    <w:tblStylePr w:type="firstRow">
      <w:rPr>
        <w:rFonts w:asciiTheme="majorHAnsi" w:eastAsiaTheme="majorEastAsia" w:hAnsiTheme="majorHAnsi" w:cstheme="majorBidi"/>
      </w:rPr>
      <w:tblPr/>
      <w:tcPr>
        <w:tcBorders>
          <w:top w:val="nil"/>
          <w:bottom w:val="single" w:sz="8" w:space="0" w:color="F2665F" w:themeColor="accent2"/>
        </w:tcBorders>
      </w:tcPr>
    </w:tblStylePr>
    <w:tblStylePr w:type="lastRow">
      <w:rPr>
        <w:b/>
        <w:bCs/>
        <w:color w:val="302E45" w:themeColor="text2"/>
      </w:rPr>
      <w:tblPr/>
      <w:tcPr>
        <w:tcBorders>
          <w:top w:val="single" w:sz="8" w:space="0" w:color="F2665F" w:themeColor="accent2"/>
          <w:bottom w:val="single" w:sz="8" w:space="0" w:color="F2665F" w:themeColor="accent2"/>
        </w:tcBorders>
      </w:tcPr>
    </w:tblStylePr>
    <w:tblStylePr w:type="firstCol">
      <w:rPr>
        <w:b/>
        <w:bCs/>
      </w:rPr>
    </w:tblStylePr>
    <w:tblStylePr w:type="lastCol">
      <w:rPr>
        <w:b/>
        <w:bCs/>
      </w:rPr>
      <w:tblPr/>
      <w:tcPr>
        <w:tcBorders>
          <w:top w:val="single" w:sz="8" w:space="0" w:color="F2665F" w:themeColor="accent2"/>
          <w:bottom w:val="single" w:sz="8" w:space="0" w:color="F2665F" w:themeColor="accent2"/>
        </w:tcBorders>
      </w:tcPr>
    </w:tblStylePr>
    <w:tblStylePr w:type="band1Vert">
      <w:tblPr/>
      <w:tcPr>
        <w:shd w:val="clear" w:color="auto" w:fill="FBD8D7" w:themeFill="accent2" w:themeFillTint="3F"/>
      </w:tcPr>
    </w:tblStylePr>
    <w:tblStylePr w:type="band1Horz">
      <w:tblPr/>
      <w:tcPr>
        <w:shd w:val="clear" w:color="auto" w:fill="FBD8D7" w:themeFill="accent2" w:themeFillTint="3F"/>
      </w:tcPr>
    </w:tblStylePr>
  </w:style>
  <w:style w:type="table" w:styleId="MediumList1-Accent3">
    <w:name w:val="Medium List 1 Accent 3"/>
    <w:basedOn w:val="TableNormal"/>
    <w:uiPriority w:val="65"/>
    <w:semiHidden/>
    <w:unhideWhenUsed/>
    <w:rsid w:val="00D94D5F"/>
    <w:rPr>
      <w:color w:val="000000" w:themeColor="text1"/>
    </w:rPr>
    <w:tblPr>
      <w:tblStyleRowBandSize w:val="1"/>
      <w:tblStyleColBandSize w:val="1"/>
      <w:tblBorders>
        <w:top w:val="single" w:sz="8" w:space="0" w:color="EC008C" w:themeColor="accent3"/>
        <w:bottom w:val="single" w:sz="8" w:space="0" w:color="EC008C" w:themeColor="accent3"/>
      </w:tblBorders>
    </w:tblPr>
    <w:tblStylePr w:type="firstRow">
      <w:rPr>
        <w:rFonts w:asciiTheme="majorHAnsi" w:eastAsiaTheme="majorEastAsia" w:hAnsiTheme="majorHAnsi" w:cstheme="majorBidi"/>
      </w:rPr>
      <w:tblPr/>
      <w:tcPr>
        <w:tcBorders>
          <w:top w:val="nil"/>
          <w:bottom w:val="single" w:sz="8" w:space="0" w:color="EC008C" w:themeColor="accent3"/>
        </w:tcBorders>
      </w:tcPr>
    </w:tblStylePr>
    <w:tblStylePr w:type="lastRow">
      <w:rPr>
        <w:b/>
        <w:bCs/>
        <w:color w:val="302E45" w:themeColor="text2"/>
      </w:rPr>
      <w:tblPr/>
      <w:tcPr>
        <w:tcBorders>
          <w:top w:val="single" w:sz="8" w:space="0" w:color="EC008C" w:themeColor="accent3"/>
          <w:bottom w:val="single" w:sz="8" w:space="0" w:color="EC008C" w:themeColor="accent3"/>
        </w:tcBorders>
      </w:tcPr>
    </w:tblStylePr>
    <w:tblStylePr w:type="firstCol">
      <w:rPr>
        <w:b/>
        <w:bCs/>
      </w:rPr>
    </w:tblStylePr>
    <w:tblStylePr w:type="lastCol">
      <w:rPr>
        <w:b/>
        <w:bCs/>
      </w:rPr>
      <w:tblPr/>
      <w:tcPr>
        <w:tcBorders>
          <w:top w:val="single" w:sz="8" w:space="0" w:color="EC008C" w:themeColor="accent3"/>
          <w:bottom w:val="single" w:sz="8" w:space="0" w:color="EC008C" w:themeColor="accent3"/>
        </w:tcBorders>
      </w:tcPr>
    </w:tblStylePr>
    <w:tblStylePr w:type="band1Vert">
      <w:tblPr/>
      <w:tcPr>
        <w:shd w:val="clear" w:color="auto" w:fill="FFBBE3" w:themeFill="accent3" w:themeFillTint="3F"/>
      </w:tcPr>
    </w:tblStylePr>
    <w:tblStylePr w:type="band1Horz">
      <w:tblPr/>
      <w:tcPr>
        <w:shd w:val="clear" w:color="auto" w:fill="FFBBE3" w:themeFill="accent3" w:themeFillTint="3F"/>
      </w:tcPr>
    </w:tblStylePr>
  </w:style>
  <w:style w:type="table" w:styleId="MediumList1-Accent4">
    <w:name w:val="Medium List 1 Accent 4"/>
    <w:basedOn w:val="TableNormal"/>
    <w:uiPriority w:val="65"/>
    <w:semiHidden/>
    <w:unhideWhenUsed/>
    <w:rsid w:val="00D94D5F"/>
    <w:rPr>
      <w:color w:val="000000" w:themeColor="text1"/>
    </w:rPr>
    <w:tblPr>
      <w:tblStyleRowBandSize w:val="1"/>
      <w:tblStyleColBandSize w:val="1"/>
      <w:tblBorders>
        <w:top w:val="single" w:sz="8" w:space="0" w:color="302E45" w:themeColor="accent4"/>
        <w:bottom w:val="single" w:sz="8" w:space="0" w:color="302E45" w:themeColor="accent4"/>
      </w:tblBorders>
    </w:tblPr>
    <w:tblStylePr w:type="firstRow">
      <w:rPr>
        <w:rFonts w:asciiTheme="majorHAnsi" w:eastAsiaTheme="majorEastAsia" w:hAnsiTheme="majorHAnsi" w:cstheme="majorBidi"/>
      </w:rPr>
      <w:tblPr/>
      <w:tcPr>
        <w:tcBorders>
          <w:top w:val="nil"/>
          <w:bottom w:val="single" w:sz="8" w:space="0" w:color="302E45" w:themeColor="accent4"/>
        </w:tcBorders>
      </w:tcPr>
    </w:tblStylePr>
    <w:tblStylePr w:type="lastRow">
      <w:rPr>
        <w:b/>
        <w:bCs/>
        <w:color w:val="302E45" w:themeColor="text2"/>
      </w:rPr>
      <w:tblPr/>
      <w:tcPr>
        <w:tcBorders>
          <w:top w:val="single" w:sz="8" w:space="0" w:color="302E45" w:themeColor="accent4"/>
          <w:bottom w:val="single" w:sz="8" w:space="0" w:color="302E45" w:themeColor="accent4"/>
        </w:tcBorders>
      </w:tcPr>
    </w:tblStylePr>
    <w:tblStylePr w:type="firstCol">
      <w:rPr>
        <w:b/>
        <w:bCs/>
      </w:rPr>
    </w:tblStylePr>
    <w:tblStylePr w:type="lastCol">
      <w:rPr>
        <w:b/>
        <w:bCs/>
      </w:rPr>
      <w:tblPr/>
      <w:tcPr>
        <w:tcBorders>
          <w:top w:val="single" w:sz="8" w:space="0" w:color="302E45" w:themeColor="accent4"/>
          <w:bottom w:val="single" w:sz="8" w:space="0" w:color="302E45" w:themeColor="accent4"/>
        </w:tcBorders>
      </w:tcPr>
    </w:tblStylePr>
    <w:tblStylePr w:type="band1Vert">
      <w:tblPr/>
      <w:tcPr>
        <w:shd w:val="clear" w:color="auto" w:fill="C6C4D8" w:themeFill="accent4" w:themeFillTint="3F"/>
      </w:tcPr>
    </w:tblStylePr>
    <w:tblStylePr w:type="band1Horz">
      <w:tblPr/>
      <w:tcPr>
        <w:shd w:val="clear" w:color="auto" w:fill="C6C4D8" w:themeFill="accent4" w:themeFillTint="3F"/>
      </w:tcPr>
    </w:tblStylePr>
  </w:style>
  <w:style w:type="table" w:styleId="MediumList1-Accent5">
    <w:name w:val="Medium List 1 Accent 5"/>
    <w:basedOn w:val="TableNormal"/>
    <w:uiPriority w:val="65"/>
    <w:semiHidden/>
    <w:unhideWhenUsed/>
    <w:rsid w:val="00D94D5F"/>
    <w:rPr>
      <w:color w:val="000000" w:themeColor="text1"/>
    </w:rPr>
    <w:tblPr>
      <w:tblStyleRowBandSize w:val="1"/>
      <w:tblStyleColBandSize w:val="1"/>
      <w:tblBorders>
        <w:top w:val="single" w:sz="8" w:space="0" w:color="626469" w:themeColor="accent5"/>
        <w:bottom w:val="single" w:sz="8" w:space="0" w:color="626469" w:themeColor="accent5"/>
      </w:tblBorders>
    </w:tblPr>
    <w:tblStylePr w:type="firstRow">
      <w:rPr>
        <w:rFonts w:asciiTheme="majorHAnsi" w:eastAsiaTheme="majorEastAsia" w:hAnsiTheme="majorHAnsi" w:cstheme="majorBidi"/>
      </w:rPr>
      <w:tblPr/>
      <w:tcPr>
        <w:tcBorders>
          <w:top w:val="nil"/>
          <w:bottom w:val="single" w:sz="8" w:space="0" w:color="626469" w:themeColor="accent5"/>
        </w:tcBorders>
      </w:tcPr>
    </w:tblStylePr>
    <w:tblStylePr w:type="lastRow">
      <w:rPr>
        <w:b/>
        <w:bCs/>
        <w:color w:val="302E45" w:themeColor="text2"/>
      </w:rPr>
      <w:tblPr/>
      <w:tcPr>
        <w:tcBorders>
          <w:top w:val="single" w:sz="8" w:space="0" w:color="626469" w:themeColor="accent5"/>
          <w:bottom w:val="single" w:sz="8" w:space="0" w:color="626469" w:themeColor="accent5"/>
        </w:tcBorders>
      </w:tcPr>
    </w:tblStylePr>
    <w:tblStylePr w:type="firstCol">
      <w:rPr>
        <w:b/>
        <w:bCs/>
      </w:rPr>
    </w:tblStylePr>
    <w:tblStylePr w:type="lastCol">
      <w:rPr>
        <w:b/>
        <w:bCs/>
      </w:rPr>
      <w:tblPr/>
      <w:tcPr>
        <w:tcBorders>
          <w:top w:val="single" w:sz="8" w:space="0" w:color="626469" w:themeColor="accent5"/>
          <w:bottom w:val="single" w:sz="8" w:space="0" w:color="626469" w:themeColor="accent5"/>
        </w:tcBorders>
      </w:tcPr>
    </w:tblStylePr>
    <w:tblStylePr w:type="band1Vert">
      <w:tblPr/>
      <w:tcPr>
        <w:shd w:val="clear" w:color="auto" w:fill="D7D8DA" w:themeFill="accent5" w:themeFillTint="3F"/>
      </w:tcPr>
    </w:tblStylePr>
    <w:tblStylePr w:type="band1Horz">
      <w:tblPr/>
      <w:tcPr>
        <w:shd w:val="clear" w:color="auto" w:fill="D7D8DA" w:themeFill="accent5" w:themeFillTint="3F"/>
      </w:tcPr>
    </w:tblStylePr>
  </w:style>
  <w:style w:type="table" w:styleId="MediumList1-Accent6">
    <w:name w:val="Medium List 1 Accent 6"/>
    <w:basedOn w:val="TableNormal"/>
    <w:uiPriority w:val="65"/>
    <w:semiHidden/>
    <w:unhideWhenUsed/>
    <w:rsid w:val="00D94D5F"/>
    <w:rPr>
      <w:color w:val="000000" w:themeColor="text1"/>
    </w:rPr>
    <w:tblPr>
      <w:tblStyleRowBandSize w:val="1"/>
      <w:tblStyleColBandSize w:val="1"/>
      <w:tblBorders>
        <w:top w:val="single" w:sz="8" w:space="0" w:color="D9D9D6" w:themeColor="accent6"/>
        <w:bottom w:val="single" w:sz="8" w:space="0" w:color="D9D9D6" w:themeColor="accent6"/>
      </w:tblBorders>
    </w:tblPr>
    <w:tblStylePr w:type="firstRow">
      <w:rPr>
        <w:rFonts w:asciiTheme="majorHAnsi" w:eastAsiaTheme="majorEastAsia" w:hAnsiTheme="majorHAnsi" w:cstheme="majorBidi"/>
      </w:rPr>
      <w:tblPr/>
      <w:tcPr>
        <w:tcBorders>
          <w:top w:val="nil"/>
          <w:bottom w:val="single" w:sz="8" w:space="0" w:color="D9D9D6" w:themeColor="accent6"/>
        </w:tcBorders>
      </w:tcPr>
    </w:tblStylePr>
    <w:tblStylePr w:type="lastRow">
      <w:rPr>
        <w:b/>
        <w:bCs/>
        <w:color w:val="302E45" w:themeColor="text2"/>
      </w:rPr>
      <w:tblPr/>
      <w:tcPr>
        <w:tcBorders>
          <w:top w:val="single" w:sz="8" w:space="0" w:color="D9D9D6" w:themeColor="accent6"/>
          <w:bottom w:val="single" w:sz="8" w:space="0" w:color="D9D9D6" w:themeColor="accent6"/>
        </w:tcBorders>
      </w:tcPr>
    </w:tblStylePr>
    <w:tblStylePr w:type="firstCol">
      <w:rPr>
        <w:b/>
        <w:bCs/>
      </w:rPr>
    </w:tblStylePr>
    <w:tblStylePr w:type="lastCol">
      <w:rPr>
        <w:b/>
        <w:bCs/>
      </w:rPr>
      <w:tblPr/>
      <w:tcPr>
        <w:tcBorders>
          <w:top w:val="single" w:sz="8" w:space="0" w:color="D9D9D6" w:themeColor="accent6"/>
          <w:bottom w:val="single" w:sz="8" w:space="0" w:color="D9D9D6" w:themeColor="accent6"/>
        </w:tcBorders>
      </w:tcPr>
    </w:tblStylePr>
    <w:tblStylePr w:type="band1Vert">
      <w:tblPr/>
      <w:tcPr>
        <w:shd w:val="clear" w:color="auto" w:fill="F5F5F4" w:themeFill="accent6" w:themeFillTint="3F"/>
      </w:tcPr>
    </w:tblStylePr>
    <w:tblStylePr w:type="band1Horz">
      <w:tblPr/>
      <w:tcPr>
        <w:shd w:val="clear" w:color="auto" w:fill="F5F5F4" w:themeFill="accent6" w:themeFillTint="3F"/>
      </w:tcPr>
    </w:tblStylePr>
  </w:style>
  <w:style w:type="table" w:styleId="MediumList2">
    <w:name w:val="Medium List 2"/>
    <w:basedOn w:val="TableNormal"/>
    <w:uiPriority w:val="66"/>
    <w:semiHidden/>
    <w:unhideWhenUsed/>
    <w:rsid w:val="00D94D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94D5F"/>
    <w:rPr>
      <w:rFonts w:asciiTheme="majorHAnsi" w:eastAsiaTheme="majorEastAsia" w:hAnsiTheme="majorHAnsi" w:cstheme="majorBidi"/>
      <w:color w:val="000000" w:themeColor="text1"/>
    </w:rPr>
    <w:tblPr>
      <w:tblStyleRowBandSize w:val="1"/>
      <w:tblStyleColBandSize w:val="1"/>
      <w:tblBorders>
        <w:top w:val="single" w:sz="8" w:space="0" w:color="FDB515" w:themeColor="accent1"/>
        <w:left w:val="single" w:sz="8" w:space="0" w:color="FDB515" w:themeColor="accent1"/>
        <w:bottom w:val="single" w:sz="8" w:space="0" w:color="FDB515" w:themeColor="accent1"/>
        <w:right w:val="single" w:sz="8" w:space="0" w:color="FDB515" w:themeColor="accent1"/>
      </w:tblBorders>
    </w:tblPr>
    <w:tblStylePr w:type="firstRow">
      <w:rPr>
        <w:sz w:val="24"/>
        <w:szCs w:val="24"/>
      </w:rPr>
      <w:tblPr/>
      <w:tcPr>
        <w:tcBorders>
          <w:top w:val="nil"/>
          <w:left w:val="nil"/>
          <w:bottom w:val="single" w:sz="24" w:space="0" w:color="FDB515" w:themeColor="accent1"/>
          <w:right w:val="nil"/>
          <w:insideH w:val="nil"/>
          <w:insideV w:val="nil"/>
        </w:tcBorders>
        <w:shd w:val="clear" w:color="auto" w:fill="FFFFFF" w:themeFill="background1"/>
      </w:tcPr>
    </w:tblStylePr>
    <w:tblStylePr w:type="lastRow">
      <w:tblPr/>
      <w:tcPr>
        <w:tcBorders>
          <w:top w:val="single" w:sz="8" w:space="0" w:color="FDB51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DB515" w:themeColor="accent1"/>
          <w:insideH w:val="nil"/>
          <w:insideV w:val="nil"/>
        </w:tcBorders>
        <w:shd w:val="clear" w:color="auto" w:fill="FFFFFF" w:themeFill="background1"/>
      </w:tcPr>
    </w:tblStylePr>
    <w:tblStylePr w:type="lastCol">
      <w:tblPr/>
      <w:tcPr>
        <w:tcBorders>
          <w:top w:val="nil"/>
          <w:left w:val="single" w:sz="8" w:space="0" w:color="FDB51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CC5" w:themeFill="accent1" w:themeFillTint="3F"/>
      </w:tcPr>
    </w:tblStylePr>
    <w:tblStylePr w:type="band1Horz">
      <w:tblPr/>
      <w:tcPr>
        <w:tcBorders>
          <w:top w:val="nil"/>
          <w:bottom w:val="nil"/>
          <w:insideH w:val="nil"/>
          <w:insideV w:val="nil"/>
        </w:tcBorders>
        <w:shd w:val="clear" w:color="auto" w:fill="FEECC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94D5F"/>
    <w:rPr>
      <w:rFonts w:asciiTheme="majorHAnsi" w:eastAsiaTheme="majorEastAsia" w:hAnsiTheme="majorHAnsi" w:cstheme="majorBidi"/>
      <w:color w:val="000000" w:themeColor="text1"/>
    </w:rPr>
    <w:tblPr>
      <w:tblStyleRowBandSize w:val="1"/>
      <w:tblStyleColBandSize w:val="1"/>
      <w:tblBorders>
        <w:top w:val="single" w:sz="8" w:space="0" w:color="F2665F" w:themeColor="accent2"/>
        <w:left w:val="single" w:sz="8" w:space="0" w:color="F2665F" w:themeColor="accent2"/>
        <w:bottom w:val="single" w:sz="8" w:space="0" w:color="F2665F" w:themeColor="accent2"/>
        <w:right w:val="single" w:sz="8" w:space="0" w:color="F2665F" w:themeColor="accent2"/>
      </w:tblBorders>
    </w:tblPr>
    <w:tblStylePr w:type="firstRow">
      <w:rPr>
        <w:sz w:val="24"/>
        <w:szCs w:val="24"/>
      </w:rPr>
      <w:tblPr/>
      <w:tcPr>
        <w:tcBorders>
          <w:top w:val="nil"/>
          <w:left w:val="nil"/>
          <w:bottom w:val="single" w:sz="24" w:space="0" w:color="F2665F" w:themeColor="accent2"/>
          <w:right w:val="nil"/>
          <w:insideH w:val="nil"/>
          <w:insideV w:val="nil"/>
        </w:tcBorders>
        <w:shd w:val="clear" w:color="auto" w:fill="FFFFFF" w:themeFill="background1"/>
      </w:tcPr>
    </w:tblStylePr>
    <w:tblStylePr w:type="lastRow">
      <w:tblPr/>
      <w:tcPr>
        <w:tcBorders>
          <w:top w:val="single" w:sz="8" w:space="0" w:color="F2665F"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665F" w:themeColor="accent2"/>
          <w:insideH w:val="nil"/>
          <w:insideV w:val="nil"/>
        </w:tcBorders>
        <w:shd w:val="clear" w:color="auto" w:fill="FFFFFF" w:themeFill="background1"/>
      </w:tcPr>
    </w:tblStylePr>
    <w:tblStylePr w:type="lastCol">
      <w:tblPr/>
      <w:tcPr>
        <w:tcBorders>
          <w:top w:val="nil"/>
          <w:left w:val="single" w:sz="8" w:space="0" w:color="F2665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7" w:themeFill="accent2" w:themeFillTint="3F"/>
      </w:tcPr>
    </w:tblStylePr>
    <w:tblStylePr w:type="band1Horz">
      <w:tblPr/>
      <w:tcPr>
        <w:tcBorders>
          <w:top w:val="nil"/>
          <w:bottom w:val="nil"/>
          <w:insideH w:val="nil"/>
          <w:insideV w:val="nil"/>
        </w:tcBorders>
        <w:shd w:val="clear" w:color="auto" w:fill="FBD8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94D5F"/>
    <w:rPr>
      <w:rFonts w:asciiTheme="majorHAnsi" w:eastAsiaTheme="majorEastAsia" w:hAnsiTheme="majorHAnsi" w:cstheme="majorBidi"/>
      <w:color w:val="000000" w:themeColor="text1"/>
    </w:rPr>
    <w:tblPr>
      <w:tblStyleRowBandSize w:val="1"/>
      <w:tblStyleColBandSize w:val="1"/>
      <w:tblBorders>
        <w:top w:val="single" w:sz="8" w:space="0" w:color="EC008C" w:themeColor="accent3"/>
        <w:left w:val="single" w:sz="8" w:space="0" w:color="EC008C" w:themeColor="accent3"/>
        <w:bottom w:val="single" w:sz="8" w:space="0" w:color="EC008C" w:themeColor="accent3"/>
        <w:right w:val="single" w:sz="8" w:space="0" w:color="EC008C" w:themeColor="accent3"/>
      </w:tblBorders>
    </w:tblPr>
    <w:tblStylePr w:type="firstRow">
      <w:rPr>
        <w:sz w:val="24"/>
        <w:szCs w:val="24"/>
      </w:rPr>
      <w:tblPr/>
      <w:tcPr>
        <w:tcBorders>
          <w:top w:val="nil"/>
          <w:left w:val="nil"/>
          <w:bottom w:val="single" w:sz="24" w:space="0" w:color="EC008C" w:themeColor="accent3"/>
          <w:right w:val="nil"/>
          <w:insideH w:val="nil"/>
          <w:insideV w:val="nil"/>
        </w:tcBorders>
        <w:shd w:val="clear" w:color="auto" w:fill="FFFFFF" w:themeFill="background1"/>
      </w:tcPr>
    </w:tblStylePr>
    <w:tblStylePr w:type="lastRow">
      <w:tblPr/>
      <w:tcPr>
        <w:tcBorders>
          <w:top w:val="single" w:sz="8" w:space="0" w:color="EC008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C008C" w:themeColor="accent3"/>
          <w:insideH w:val="nil"/>
          <w:insideV w:val="nil"/>
        </w:tcBorders>
        <w:shd w:val="clear" w:color="auto" w:fill="FFFFFF" w:themeFill="background1"/>
      </w:tcPr>
    </w:tblStylePr>
    <w:tblStylePr w:type="lastCol">
      <w:tblPr/>
      <w:tcPr>
        <w:tcBorders>
          <w:top w:val="nil"/>
          <w:left w:val="single" w:sz="8" w:space="0" w:color="EC008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BE3" w:themeFill="accent3" w:themeFillTint="3F"/>
      </w:tcPr>
    </w:tblStylePr>
    <w:tblStylePr w:type="band1Horz">
      <w:tblPr/>
      <w:tcPr>
        <w:tcBorders>
          <w:top w:val="nil"/>
          <w:bottom w:val="nil"/>
          <w:insideH w:val="nil"/>
          <w:insideV w:val="nil"/>
        </w:tcBorders>
        <w:shd w:val="clear" w:color="auto" w:fill="FFBBE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94D5F"/>
    <w:rPr>
      <w:rFonts w:asciiTheme="majorHAnsi" w:eastAsiaTheme="majorEastAsia" w:hAnsiTheme="majorHAnsi" w:cstheme="majorBidi"/>
      <w:color w:val="000000" w:themeColor="text1"/>
    </w:rPr>
    <w:tblPr>
      <w:tblStyleRowBandSize w:val="1"/>
      <w:tblStyleColBandSize w:val="1"/>
      <w:tblBorders>
        <w:top w:val="single" w:sz="8" w:space="0" w:color="302E45" w:themeColor="accent4"/>
        <w:left w:val="single" w:sz="8" w:space="0" w:color="302E45" w:themeColor="accent4"/>
        <w:bottom w:val="single" w:sz="8" w:space="0" w:color="302E45" w:themeColor="accent4"/>
        <w:right w:val="single" w:sz="8" w:space="0" w:color="302E45" w:themeColor="accent4"/>
      </w:tblBorders>
    </w:tblPr>
    <w:tblStylePr w:type="firstRow">
      <w:rPr>
        <w:sz w:val="24"/>
        <w:szCs w:val="24"/>
      </w:rPr>
      <w:tblPr/>
      <w:tcPr>
        <w:tcBorders>
          <w:top w:val="nil"/>
          <w:left w:val="nil"/>
          <w:bottom w:val="single" w:sz="24" w:space="0" w:color="302E45" w:themeColor="accent4"/>
          <w:right w:val="nil"/>
          <w:insideH w:val="nil"/>
          <w:insideV w:val="nil"/>
        </w:tcBorders>
        <w:shd w:val="clear" w:color="auto" w:fill="FFFFFF" w:themeFill="background1"/>
      </w:tcPr>
    </w:tblStylePr>
    <w:tblStylePr w:type="lastRow">
      <w:tblPr/>
      <w:tcPr>
        <w:tcBorders>
          <w:top w:val="single" w:sz="8" w:space="0" w:color="302E4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02E45" w:themeColor="accent4"/>
          <w:insideH w:val="nil"/>
          <w:insideV w:val="nil"/>
        </w:tcBorders>
        <w:shd w:val="clear" w:color="auto" w:fill="FFFFFF" w:themeFill="background1"/>
      </w:tcPr>
    </w:tblStylePr>
    <w:tblStylePr w:type="lastCol">
      <w:tblPr/>
      <w:tcPr>
        <w:tcBorders>
          <w:top w:val="nil"/>
          <w:left w:val="single" w:sz="8" w:space="0" w:color="302E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C4D8" w:themeFill="accent4" w:themeFillTint="3F"/>
      </w:tcPr>
    </w:tblStylePr>
    <w:tblStylePr w:type="band1Horz">
      <w:tblPr/>
      <w:tcPr>
        <w:tcBorders>
          <w:top w:val="nil"/>
          <w:bottom w:val="nil"/>
          <w:insideH w:val="nil"/>
          <w:insideV w:val="nil"/>
        </w:tcBorders>
        <w:shd w:val="clear" w:color="auto" w:fill="C6C4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94D5F"/>
    <w:rPr>
      <w:rFonts w:asciiTheme="majorHAnsi" w:eastAsiaTheme="majorEastAsia" w:hAnsiTheme="majorHAnsi" w:cstheme="majorBidi"/>
      <w:color w:val="000000" w:themeColor="text1"/>
    </w:rPr>
    <w:tblPr>
      <w:tblStyleRowBandSize w:val="1"/>
      <w:tblStyleColBandSize w:val="1"/>
      <w:tblBorders>
        <w:top w:val="single" w:sz="8" w:space="0" w:color="626469" w:themeColor="accent5"/>
        <w:left w:val="single" w:sz="8" w:space="0" w:color="626469" w:themeColor="accent5"/>
        <w:bottom w:val="single" w:sz="8" w:space="0" w:color="626469" w:themeColor="accent5"/>
        <w:right w:val="single" w:sz="8" w:space="0" w:color="626469" w:themeColor="accent5"/>
      </w:tblBorders>
    </w:tblPr>
    <w:tblStylePr w:type="firstRow">
      <w:rPr>
        <w:sz w:val="24"/>
        <w:szCs w:val="24"/>
      </w:rPr>
      <w:tblPr/>
      <w:tcPr>
        <w:tcBorders>
          <w:top w:val="nil"/>
          <w:left w:val="nil"/>
          <w:bottom w:val="single" w:sz="24" w:space="0" w:color="626469" w:themeColor="accent5"/>
          <w:right w:val="nil"/>
          <w:insideH w:val="nil"/>
          <w:insideV w:val="nil"/>
        </w:tcBorders>
        <w:shd w:val="clear" w:color="auto" w:fill="FFFFFF" w:themeFill="background1"/>
      </w:tcPr>
    </w:tblStylePr>
    <w:tblStylePr w:type="lastRow">
      <w:tblPr/>
      <w:tcPr>
        <w:tcBorders>
          <w:top w:val="single" w:sz="8" w:space="0" w:color="626469"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6469" w:themeColor="accent5"/>
          <w:insideH w:val="nil"/>
          <w:insideV w:val="nil"/>
        </w:tcBorders>
        <w:shd w:val="clear" w:color="auto" w:fill="FFFFFF" w:themeFill="background1"/>
      </w:tcPr>
    </w:tblStylePr>
    <w:tblStylePr w:type="lastCol">
      <w:tblPr/>
      <w:tcPr>
        <w:tcBorders>
          <w:top w:val="nil"/>
          <w:left w:val="single" w:sz="8" w:space="0" w:color="62646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8DA" w:themeFill="accent5" w:themeFillTint="3F"/>
      </w:tcPr>
    </w:tblStylePr>
    <w:tblStylePr w:type="band1Horz">
      <w:tblPr/>
      <w:tcPr>
        <w:tcBorders>
          <w:top w:val="nil"/>
          <w:bottom w:val="nil"/>
          <w:insideH w:val="nil"/>
          <w:insideV w:val="nil"/>
        </w:tcBorders>
        <w:shd w:val="clear" w:color="auto" w:fill="D7D8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94D5F"/>
    <w:rPr>
      <w:rFonts w:asciiTheme="majorHAnsi" w:eastAsiaTheme="majorEastAsia" w:hAnsiTheme="majorHAnsi" w:cstheme="majorBidi"/>
      <w:color w:val="000000" w:themeColor="text1"/>
    </w:rPr>
    <w:tblPr>
      <w:tblStyleRowBandSize w:val="1"/>
      <w:tblStyleColBandSize w:val="1"/>
      <w:tblBorders>
        <w:top w:val="single" w:sz="8" w:space="0" w:color="D9D9D6" w:themeColor="accent6"/>
        <w:left w:val="single" w:sz="8" w:space="0" w:color="D9D9D6" w:themeColor="accent6"/>
        <w:bottom w:val="single" w:sz="8" w:space="0" w:color="D9D9D6" w:themeColor="accent6"/>
        <w:right w:val="single" w:sz="8" w:space="0" w:color="D9D9D6" w:themeColor="accent6"/>
      </w:tblBorders>
    </w:tblPr>
    <w:tblStylePr w:type="firstRow">
      <w:rPr>
        <w:sz w:val="24"/>
        <w:szCs w:val="24"/>
      </w:rPr>
      <w:tblPr/>
      <w:tcPr>
        <w:tcBorders>
          <w:top w:val="nil"/>
          <w:left w:val="nil"/>
          <w:bottom w:val="single" w:sz="24" w:space="0" w:color="D9D9D6" w:themeColor="accent6"/>
          <w:right w:val="nil"/>
          <w:insideH w:val="nil"/>
          <w:insideV w:val="nil"/>
        </w:tcBorders>
        <w:shd w:val="clear" w:color="auto" w:fill="FFFFFF" w:themeFill="background1"/>
      </w:tcPr>
    </w:tblStylePr>
    <w:tblStylePr w:type="lastRow">
      <w:tblPr/>
      <w:tcPr>
        <w:tcBorders>
          <w:top w:val="single" w:sz="8" w:space="0" w:color="D9D9D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9D9D6" w:themeColor="accent6"/>
          <w:insideH w:val="nil"/>
          <w:insideV w:val="nil"/>
        </w:tcBorders>
        <w:shd w:val="clear" w:color="auto" w:fill="FFFFFF" w:themeFill="background1"/>
      </w:tcPr>
    </w:tblStylePr>
    <w:tblStylePr w:type="lastCol">
      <w:tblPr/>
      <w:tcPr>
        <w:tcBorders>
          <w:top w:val="nil"/>
          <w:left w:val="single" w:sz="8" w:space="0" w:color="D9D9D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F5F4" w:themeFill="accent6" w:themeFillTint="3F"/>
      </w:tcPr>
    </w:tblStylePr>
    <w:tblStylePr w:type="band1Horz">
      <w:tblPr/>
      <w:tcPr>
        <w:tcBorders>
          <w:top w:val="nil"/>
          <w:bottom w:val="nil"/>
          <w:insideH w:val="nil"/>
          <w:insideV w:val="nil"/>
        </w:tcBorders>
        <w:shd w:val="clear" w:color="auto" w:fill="F5F5F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94D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94D5F"/>
    <w:tblPr>
      <w:tblStyleRowBandSize w:val="1"/>
      <w:tblStyleColBandSize w:val="1"/>
      <w:tblBorders>
        <w:top w:val="single" w:sz="8" w:space="0" w:color="FDC64F" w:themeColor="accent1" w:themeTint="BF"/>
        <w:left w:val="single" w:sz="8" w:space="0" w:color="FDC64F" w:themeColor="accent1" w:themeTint="BF"/>
        <w:bottom w:val="single" w:sz="8" w:space="0" w:color="FDC64F" w:themeColor="accent1" w:themeTint="BF"/>
        <w:right w:val="single" w:sz="8" w:space="0" w:color="FDC64F" w:themeColor="accent1" w:themeTint="BF"/>
        <w:insideH w:val="single" w:sz="8" w:space="0" w:color="FDC64F" w:themeColor="accent1" w:themeTint="BF"/>
      </w:tblBorders>
    </w:tblPr>
    <w:tblStylePr w:type="firstRow">
      <w:pPr>
        <w:spacing w:before="0" w:after="0" w:line="240" w:lineRule="auto"/>
      </w:pPr>
      <w:rPr>
        <w:b/>
        <w:bCs/>
        <w:color w:val="FFFFFF" w:themeColor="background1"/>
      </w:rPr>
      <w:tblPr/>
      <w:tcPr>
        <w:tcBorders>
          <w:top w:val="single" w:sz="8" w:space="0" w:color="FDC64F" w:themeColor="accent1" w:themeTint="BF"/>
          <w:left w:val="single" w:sz="8" w:space="0" w:color="FDC64F" w:themeColor="accent1" w:themeTint="BF"/>
          <w:bottom w:val="single" w:sz="8" w:space="0" w:color="FDC64F" w:themeColor="accent1" w:themeTint="BF"/>
          <w:right w:val="single" w:sz="8" w:space="0" w:color="FDC64F" w:themeColor="accent1" w:themeTint="BF"/>
          <w:insideH w:val="nil"/>
          <w:insideV w:val="nil"/>
        </w:tcBorders>
        <w:shd w:val="clear" w:color="auto" w:fill="FDB515" w:themeFill="accent1"/>
      </w:tcPr>
    </w:tblStylePr>
    <w:tblStylePr w:type="lastRow">
      <w:pPr>
        <w:spacing w:before="0" w:after="0" w:line="240" w:lineRule="auto"/>
      </w:pPr>
      <w:rPr>
        <w:b/>
        <w:bCs/>
      </w:rPr>
      <w:tblPr/>
      <w:tcPr>
        <w:tcBorders>
          <w:top w:val="double" w:sz="6" w:space="0" w:color="FDC64F" w:themeColor="accent1" w:themeTint="BF"/>
          <w:left w:val="single" w:sz="8" w:space="0" w:color="FDC64F" w:themeColor="accent1" w:themeTint="BF"/>
          <w:bottom w:val="single" w:sz="8" w:space="0" w:color="FDC64F" w:themeColor="accent1" w:themeTint="BF"/>
          <w:right w:val="single" w:sz="8" w:space="0" w:color="FDC64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CC5" w:themeFill="accent1" w:themeFillTint="3F"/>
      </w:tcPr>
    </w:tblStylePr>
    <w:tblStylePr w:type="band1Horz">
      <w:tblPr/>
      <w:tcPr>
        <w:tcBorders>
          <w:insideH w:val="nil"/>
          <w:insideV w:val="nil"/>
        </w:tcBorders>
        <w:shd w:val="clear" w:color="auto" w:fill="FEECC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94D5F"/>
    <w:tblPr>
      <w:tblStyleRowBandSize w:val="1"/>
      <w:tblStyleColBandSize w:val="1"/>
      <w:tblBorders>
        <w:top w:val="single" w:sz="8" w:space="0" w:color="F58C87" w:themeColor="accent2" w:themeTint="BF"/>
        <w:left w:val="single" w:sz="8" w:space="0" w:color="F58C87" w:themeColor="accent2" w:themeTint="BF"/>
        <w:bottom w:val="single" w:sz="8" w:space="0" w:color="F58C87" w:themeColor="accent2" w:themeTint="BF"/>
        <w:right w:val="single" w:sz="8" w:space="0" w:color="F58C87" w:themeColor="accent2" w:themeTint="BF"/>
        <w:insideH w:val="single" w:sz="8" w:space="0" w:color="F58C87" w:themeColor="accent2" w:themeTint="BF"/>
      </w:tblBorders>
    </w:tblPr>
    <w:tblStylePr w:type="firstRow">
      <w:pPr>
        <w:spacing w:before="0" w:after="0" w:line="240" w:lineRule="auto"/>
      </w:pPr>
      <w:rPr>
        <w:b/>
        <w:bCs/>
        <w:color w:val="FFFFFF" w:themeColor="background1"/>
      </w:rPr>
      <w:tblPr/>
      <w:tcPr>
        <w:tcBorders>
          <w:top w:val="single" w:sz="8" w:space="0" w:color="F58C87" w:themeColor="accent2" w:themeTint="BF"/>
          <w:left w:val="single" w:sz="8" w:space="0" w:color="F58C87" w:themeColor="accent2" w:themeTint="BF"/>
          <w:bottom w:val="single" w:sz="8" w:space="0" w:color="F58C87" w:themeColor="accent2" w:themeTint="BF"/>
          <w:right w:val="single" w:sz="8" w:space="0" w:color="F58C87" w:themeColor="accent2" w:themeTint="BF"/>
          <w:insideH w:val="nil"/>
          <w:insideV w:val="nil"/>
        </w:tcBorders>
        <w:shd w:val="clear" w:color="auto" w:fill="F2665F" w:themeFill="accent2"/>
      </w:tcPr>
    </w:tblStylePr>
    <w:tblStylePr w:type="lastRow">
      <w:pPr>
        <w:spacing w:before="0" w:after="0" w:line="240" w:lineRule="auto"/>
      </w:pPr>
      <w:rPr>
        <w:b/>
        <w:bCs/>
      </w:rPr>
      <w:tblPr/>
      <w:tcPr>
        <w:tcBorders>
          <w:top w:val="double" w:sz="6" w:space="0" w:color="F58C87" w:themeColor="accent2" w:themeTint="BF"/>
          <w:left w:val="single" w:sz="8" w:space="0" w:color="F58C87" w:themeColor="accent2" w:themeTint="BF"/>
          <w:bottom w:val="single" w:sz="8" w:space="0" w:color="F58C87" w:themeColor="accent2" w:themeTint="BF"/>
          <w:right w:val="single" w:sz="8" w:space="0" w:color="F58C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BD8D7" w:themeFill="accent2" w:themeFillTint="3F"/>
      </w:tcPr>
    </w:tblStylePr>
    <w:tblStylePr w:type="band1Horz">
      <w:tblPr/>
      <w:tcPr>
        <w:tcBorders>
          <w:insideH w:val="nil"/>
          <w:insideV w:val="nil"/>
        </w:tcBorders>
        <w:shd w:val="clear" w:color="auto" w:fill="FBD8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94D5F"/>
    <w:tblPr>
      <w:tblStyleRowBandSize w:val="1"/>
      <w:tblStyleColBandSize w:val="1"/>
      <w:tblBorders>
        <w:top w:val="single" w:sz="8" w:space="0" w:color="FF31AB" w:themeColor="accent3" w:themeTint="BF"/>
        <w:left w:val="single" w:sz="8" w:space="0" w:color="FF31AB" w:themeColor="accent3" w:themeTint="BF"/>
        <w:bottom w:val="single" w:sz="8" w:space="0" w:color="FF31AB" w:themeColor="accent3" w:themeTint="BF"/>
        <w:right w:val="single" w:sz="8" w:space="0" w:color="FF31AB" w:themeColor="accent3" w:themeTint="BF"/>
        <w:insideH w:val="single" w:sz="8" w:space="0" w:color="FF31AB" w:themeColor="accent3" w:themeTint="BF"/>
      </w:tblBorders>
    </w:tblPr>
    <w:tblStylePr w:type="firstRow">
      <w:pPr>
        <w:spacing w:before="0" w:after="0" w:line="240" w:lineRule="auto"/>
      </w:pPr>
      <w:rPr>
        <w:b/>
        <w:bCs/>
        <w:color w:val="FFFFFF" w:themeColor="background1"/>
      </w:rPr>
      <w:tblPr/>
      <w:tcPr>
        <w:tcBorders>
          <w:top w:val="single" w:sz="8" w:space="0" w:color="FF31AB" w:themeColor="accent3" w:themeTint="BF"/>
          <w:left w:val="single" w:sz="8" w:space="0" w:color="FF31AB" w:themeColor="accent3" w:themeTint="BF"/>
          <w:bottom w:val="single" w:sz="8" w:space="0" w:color="FF31AB" w:themeColor="accent3" w:themeTint="BF"/>
          <w:right w:val="single" w:sz="8" w:space="0" w:color="FF31AB" w:themeColor="accent3" w:themeTint="BF"/>
          <w:insideH w:val="nil"/>
          <w:insideV w:val="nil"/>
        </w:tcBorders>
        <w:shd w:val="clear" w:color="auto" w:fill="EC008C" w:themeFill="accent3"/>
      </w:tcPr>
    </w:tblStylePr>
    <w:tblStylePr w:type="lastRow">
      <w:pPr>
        <w:spacing w:before="0" w:after="0" w:line="240" w:lineRule="auto"/>
      </w:pPr>
      <w:rPr>
        <w:b/>
        <w:bCs/>
      </w:rPr>
      <w:tblPr/>
      <w:tcPr>
        <w:tcBorders>
          <w:top w:val="double" w:sz="6" w:space="0" w:color="FF31AB" w:themeColor="accent3" w:themeTint="BF"/>
          <w:left w:val="single" w:sz="8" w:space="0" w:color="FF31AB" w:themeColor="accent3" w:themeTint="BF"/>
          <w:bottom w:val="single" w:sz="8" w:space="0" w:color="FF31AB" w:themeColor="accent3" w:themeTint="BF"/>
          <w:right w:val="single" w:sz="8" w:space="0" w:color="FF31A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BBE3" w:themeFill="accent3" w:themeFillTint="3F"/>
      </w:tcPr>
    </w:tblStylePr>
    <w:tblStylePr w:type="band1Horz">
      <w:tblPr/>
      <w:tcPr>
        <w:tcBorders>
          <w:insideH w:val="nil"/>
          <w:insideV w:val="nil"/>
        </w:tcBorders>
        <w:shd w:val="clear" w:color="auto" w:fill="FFBBE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94D5F"/>
    <w:tblPr>
      <w:tblStyleRowBandSize w:val="1"/>
      <w:tblStyleColBandSize w:val="1"/>
      <w:tblBorders>
        <w:top w:val="single" w:sz="8" w:space="0" w:color="595580" w:themeColor="accent4" w:themeTint="BF"/>
        <w:left w:val="single" w:sz="8" w:space="0" w:color="595580" w:themeColor="accent4" w:themeTint="BF"/>
        <w:bottom w:val="single" w:sz="8" w:space="0" w:color="595580" w:themeColor="accent4" w:themeTint="BF"/>
        <w:right w:val="single" w:sz="8" w:space="0" w:color="595580" w:themeColor="accent4" w:themeTint="BF"/>
        <w:insideH w:val="single" w:sz="8" w:space="0" w:color="595580" w:themeColor="accent4" w:themeTint="BF"/>
      </w:tblBorders>
    </w:tblPr>
    <w:tblStylePr w:type="firstRow">
      <w:pPr>
        <w:spacing w:before="0" w:after="0" w:line="240" w:lineRule="auto"/>
      </w:pPr>
      <w:rPr>
        <w:b/>
        <w:bCs/>
        <w:color w:val="FFFFFF" w:themeColor="background1"/>
      </w:rPr>
      <w:tblPr/>
      <w:tcPr>
        <w:tcBorders>
          <w:top w:val="single" w:sz="8" w:space="0" w:color="595580" w:themeColor="accent4" w:themeTint="BF"/>
          <w:left w:val="single" w:sz="8" w:space="0" w:color="595580" w:themeColor="accent4" w:themeTint="BF"/>
          <w:bottom w:val="single" w:sz="8" w:space="0" w:color="595580" w:themeColor="accent4" w:themeTint="BF"/>
          <w:right w:val="single" w:sz="8" w:space="0" w:color="595580" w:themeColor="accent4" w:themeTint="BF"/>
          <w:insideH w:val="nil"/>
          <w:insideV w:val="nil"/>
        </w:tcBorders>
        <w:shd w:val="clear" w:color="auto" w:fill="302E45" w:themeFill="accent4"/>
      </w:tcPr>
    </w:tblStylePr>
    <w:tblStylePr w:type="lastRow">
      <w:pPr>
        <w:spacing w:before="0" w:after="0" w:line="240" w:lineRule="auto"/>
      </w:pPr>
      <w:rPr>
        <w:b/>
        <w:bCs/>
      </w:rPr>
      <w:tblPr/>
      <w:tcPr>
        <w:tcBorders>
          <w:top w:val="double" w:sz="6" w:space="0" w:color="595580" w:themeColor="accent4" w:themeTint="BF"/>
          <w:left w:val="single" w:sz="8" w:space="0" w:color="595580" w:themeColor="accent4" w:themeTint="BF"/>
          <w:bottom w:val="single" w:sz="8" w:space="0" w:color="595580" w:themeColor="accent4" w:themeTint="BF"/>
          <w:right w:val="single" w:sz="8" w:space="0" w:color="595580" w:themeColor="accent4" w:themeTint="BF"/>
          <w:insideH w:val="nil"/>
          <w:insideV w:val="nil"/>
        </w:tcBorders>
      </w:tcPr>
    </w:tblStylePr>
    <w:tblStylePr w:type="firstCol">
      <w:rPr>
        <w:b/>
        <w:bCs/>
      </w:rPr>
    </w:tblStylePr>
    <w:tblStylePr w:type="lastCol">
      <w:rPr>
        <w:b/>
        <w:bCs/>
      </w:rPr>
    </w:tblStylePr>
    <w:tblStylePr w:type="band1Vert">
      <w:tblPr/>
      <w:tcPr>
        <w:shd w:val="clear" w:color="auto" w:fill="C6C4D8" w:themeFill="accent4" w:themeFillTint="3F"/>
      </w:tcPr>
    </w:tblStylePr>
    <w:tblStylePr w:type="band1Horz">
      <w:tblPr/>
      <w:tcPr>
        <w:tcBorders>
          <w:insideH w:val="nil"/>
          <w:insideV w:val="nil"/>
        </w:tcBorders>
        <w:shd w:val="clear" w:color="auto" w:fill="C6C4D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94D5F"/>
    <w:tblPr>
      <w:tblStyleRowBandSize w:val="1"/>
      <w:tblStyleColBandSize w:val="1"/>
      <w:tblBorders>
        <w:top w:val="single" w:sz="8"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single" w:sz="8" w:space="0" w:color="888A90" w:themeColor="accent5" w:themeTint="BF"/>
      </w:tblBorders>
    </w:tblPr>
    <w:tblStylePr w:type="firstRow">
      <w:pPr>
        <w:spacing w:before="0" w:after="0" w:line="240" w:lineRule="auto"/>
      </w:pPr>
      <w:rPr>
        <w:b/>
        <w:bCs/>
        <w:color w:val="FFFFFF" w:themeColor="background1"/>
      </w:rPr>
      <w:tblPr/>
      <w:tcPr>
        <w:tcBorders>
          <w:top w:val="single" w:sz="8"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nil"/>
          <w:insideV w:val="nil"/>
        </w:tcBorders>
        <w:shd w:val="clear" w:color="auto" w:fill="626469" w:themeFill="accent5"/>
      </w:tcPr>
    </w:tblStylePr>
    <w:tblStylePr w:type="lastRow">
      <w:pPr>
        <w:spacing w:before="0" w:after="0" w:line="240" w:lineRule="auto"/>
      </w:pPr>
      <w:rPr>
        <w:b/>
        <w:bCs/>
      </w:rPr>
      <w:tblPr/>
      <w:tcPr>
        <w:tcBorders>
          <w:top w:val="double" w:sz="6"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8DA" w:themeFill="accent5" w:themeFillTint="3F"/>
      </w:tcPr>
    </w:tblStylePr>
    <w:tblStylePr w:type="band1Horz">
      <w:tblPr/>
      <w:tcPr>
        <w:tcBorders>
          <w:insideH w:val="nil"/>
          <w:insideV w:val="nil"/>
        </w:tcBorders>
        <w:shd w:val="clear" w:color="auto" w:fill="D7D8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94D5F"/>
    <w:tblPr>
      <w:tblStyleRowBandSize w:val="1"/>
      <w:tblStyleColBandSize w:val="1"/>
      <w:tblBorders>
        <w:top w:val="single" w:sz="8" w:space="0" w:color="E2E2E0" w:themeColor="accent6" w:themeTint="BF"/>
        <w:left w:val="single" w:sz="8" w:space="0" w:color="E2E2E0" w:themeColor="accent6" w:themeTint="BF"/>
        <w:bottom w:val="single" w:sz="8" w:space="0" w:color="E2E2E0" w:themeColor="accent6" w:themeTint="BF"/>
        <w:right w:val="single" w:sz="8" w:space="0" w:color="E2E2E0" w:themeColor="accent6" w:themeTint="BF"/>
        <w:insideH w:val="single" w:sz="8" w:space="0" w:color="E2E2E0" w:themeColor="accent6" w:themeTint="BF"/>
      </w:tblBorders>
    </w:tblPr>
    <w:tblStylePr w:type="firstRow">
      <w:pPr>
        <w:spacing w:before="0" w:after="0" w:line="240" w:lineRule="auto"/>
      </w:pPr>
      <w:rPr>
        <w:b/>
        <w:bCs/>
        <w:color w:val="FFFFFF" w:themeColor="background1"/>
      </w:rPr>
      <w:tblPr/>
      <w:tcPr>
        <w:tcBorders>
          <w:top w:val="single" w:sz="8" w:space="0" w:color="E2E2E0" w:themeColor="accent6" w:themeTint="BF"/>
          <w:left w:val="single" w:sz="8" w:space="0" w:color="E2E2E0" w:themeColor="accent6" w:themeTint="BF"/>
          <w:bottom w:val="single" w:sz="8" w:space="0" w:color="E2E2E0" w:themeColor="accent6" w:themeTint="BF"/>
          <w:right w:val="single" w:sz="8" w:space="0" w:color="E2E2E0" w:themeColor="accent6" w:themeTint="BF"/>
          <w:insideH w:val="nil"/>
          <w:insideV w:val="nil"/>
        </w:tcBorders>
        <w:shd w:val="clear" w:color="auto" w:fill="D9D9D6" w:themeFill="accent6"/>
      </w:tcPr>
    </w:tblStylePr>
    <w:tblStylePr w:type="lastRow">
      <w:pPr>
        <w:spacing w:before="0" w:after="0" w:line="240" w:lineRule="auto"/>
      </w:pPr>
      <w:rPr>
        <w:b/>
        <w:bCs/>
      </w:rPr>
      <w:tblPr/>
      <w:tcPr>
        <w:tcBorders>
          <w:top w:val="double" w:sz="6" w:space="0" w:color="E2E2E0" w:themeColor="accent6" w:themeTint="BF"/>
          <w:left w:val="single" w:sz="8" w:space="0" w:color="E2E2E0" w:themeColor="accent6" w:themeTint="BF"/>
          <w:bottom w:val="single" w:sz="8" w:space="0" w:color="E2E2E0" w:themeColor="accent6" w:themeTint="BF"/>
          <w:right w:val="single" w:sz="8" w:space="0" w:color="E2E2E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5F5F4" w:themeFill="accent6" w:themeFillTint="3F"/>
      </w:tcPr>
    </w:tblStylePr>
    <w:tblStylePr w:type="band1Horz">
      <w:tblPr/>
      <w:tcPr>
        <w:tcBorders>
          <w:insideH w:val="nil"/>
          <w:insideV w:val="nil"/>
        </w:tcBorders>
        <w:shd w:val="clear" w:color="auto" w:fill="F5F5F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94D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D94D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DB51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DB515" w:themeFill="accent1"/>
      </w:tcPr>
    </w:tblStylePr>
    <w:tblStylePr w:type="lastCol">
      <w:rPr>
        <w:b/>
        <w:bCs/>
        <w:color w:val="FFFFFF" w:themeColor="background1"/>
      </w:rPr>
      <w:tblPr/>
      <w:tcPr>
        <w:tcBorders>
          <w:left w:val="nil"/>
          <w:right w:val="nil"/>
          <w:insideH w:val="nil"/>
          <w:insideV w:val="nil"/>
        </w:tcBorders>
        <w:shd w:val="clear" w:color="auto" w:fill="FDB51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D94D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665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2665F" w:themeFill="accent2"/>
      </w:tcPr>
    </w:tblStylePr>
    <w:tblStylePr w:type="lastCol">
      <w:rPr>
        <w:b/>
        <w:bCs/>
        <w:color w:val="FFFFFF" w:themeColor="background1"/>
      </w:rPr>
      <w:tblPr/>
      <w:tcPr>
        <w:tcBorders>
          <w:left w:val="nil"/>
          <w:right w:val="nil"/>
          <w:insideH w:val="nil"/>
          <w:insideV w:val="nil"/>
        </w:tcBorders>
        <w:shd w:val="clear" w:color="auto" w:fill="F2665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D94D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C008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C008C" w:themeFill="accent3"/>
      </w:tcPr>
    </w:tblStylePr>
    <w:tblStylePr w:type="lastCol">
      <w:rPr>
        <w:b/>
        <w:bCs/>
        <w:color w:val="FFFFFF" w:themeColor="background1"/>
      </w:rPr>
      <w:tblPr/>
      <w:tcPr>
        <w:tcBorders>
          <w:left w:val="nil"/>
          <w:right w:val="nil"/>
          <w:insideH w:val="nil"/>
          <w:insideV w:val="nil"/>
        </w:tcBorders>
        <w:shd w:val="clear" w:color="auto" w:fill="EC008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D94D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02E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02E45" w:themeFill="accent4"/>
      </w:tcPr>
    </w:tblStylePr>
    <w:tblStylePr w:type="lastCol">
      <w:rPr>
        <w:b/>
        <w:bCs/>
        <w:color w:val="FFFFFF" w:themeColor="background1"/>
      </w:rPr>
      <w:tblPr/>
      <w:tcPr>
        <w:tcBorders>
          <w:left w:val="nil"/>
          <w:right w:val="nil"/>
          <w:insideH w:val="nil"/>
          <w:insideV w:val="nil"/>
        </w:tcBorders>
        <w:shd w:val="clear" w:color="auto" w:fill="302E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D94D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646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6469" w:themeFill="accent5"/>
      </w:tcPr>
    </w:tblStylePr>
    <w:tblStylePr w:type="lastCol">
      <w:rPr>
        <w:b/>
        <w:bCs/>
        <w:color w:val="FFFFFF" w:themeColor="background1"/>
      </w:rPr>
      <w:tblPr/>
      <w:tcPr>
        <w:tcBorders>
          <w:left w:val="nil"/>
          <w:right w:val="nil"/>
          <w:insideH w:val="nil"/>
          <w:insideV w:val="nil"/>
        </w:tcBorders>
        <w:shd w:val="clear" w:color="auto" w:fill="62646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D94D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9D9D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9D9D6" w:themeFill="accent6"/>
      </w:tcPr>
    </w:tblStylePr>
    <w:tblStylePr w:type="lastCol">
      <w:rPr>
        <w:b/>
        <w:bCs/>
        <w:color w:val="FFFFFF" w:themeColor="background1"/>
      </w:rPr>
      <w:tblPr/>
      <w:tcPr>
        <w:tcBorders>
          <w:left w:val="nil"/>
          <w:right w:val="nil"/>
          <w:insideH w:val="nil"/>
          <w:insideV w:val="nil"/>
        </w:tcBorders>
        <w:shd w:val="clear" w:color="auto" w:fill="D9D9D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PlainTable1">
    <w:name w:val="Plain Table 1"/>
    <w:basedOn w:val="TableNormal"/>
    <w:uiPriority w:val="41"/>
    <w:locked/>
    <w:rsid w:val="00D94D5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locked/>
    <w:rsid w:val="00D94D5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locked/>
    <w:rsid w:val="00D94D5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locked/>
    <w:rsid w:val="00D94D5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locked/>
    <w:rsid w:val="00D94D5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D94D5F"/>
  </w:style>
  <w:style w:type="character" w:customStyle="1" w:styleId="SalutationChar">
    <w:name w:val="Salutation Char"/>
    <w:basedOn w:val="DefaultParagraphFont"/>
    <w:link w:val="Salutation"/>
    <w:uiPriority w:val="99"/>
    <w:semiHidden/>
    <w:rsid w:val="00D94D5F"/>
    <w:rPr>
      <w:rFonts w:ascii="Century Gothic" w:hAnsi="Century Gothic"/>
      <w:sz w:val="20"/>
      <w:lang w:val="en-US"/>
    </w:rPr>
  </w:style>
  <w:style w:type="table" w:styleId="Table3Deffects1">
    <w:name w:val="Table 3D effects 1"/>
    <w:basedOn w:val="TableNormal"/>
    <w:semiHidden/>
    <w:unhideWhenUsed/>
    <w:rsid w:val="00D94D5F"/>
    <w:pPr>
      <w:spacing w:before="120" w:after="120"/>
      <w:ind w:left="14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D94D5F"/>
    <w:pPr>
      <w:spacing w:before="120" w:after="120"/>
      <w:ind w:left="14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D94D5F"/>
    <w:pPr>
      <w:spacing w:before="120" w:after="120"/>
      <w:ind w:left="14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D94D5F"/>
    <w:pPr>
      <w:spacing w:before="120" w:after="120"/>
      <w:ind w:left="14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D94D5F"/>
    <w:pPr>
      <w:spacing w:before="120" w:after="120"/>
      <w:ind w:left="144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D94D5F"/>
    <w:pPr>
      <w:spacing w:before="120" w:after="120"/>
      <w:ind w:left="144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D94D5F"/>
    <w:pPr>
      <w:spacing w:before="120" w:after="120"/>
      <w:ind w:left="144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D94D5F"/>
    <w:pPr>
      <w:spacing w:before="120" w:after="120"/>
      <w:ind w:left="144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D94D5F"/>
    <w:pPr>
      <w:spacing w:before="120" w:after="120"/>
      <w:ind w:left="144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D94D5F"/>
    <w:pPr>
      <w:spacing w:before="120" w:after="120"/>
      <w:ind w:left="144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D94D5F"/>
    <w:pPr>
      <w:spacing w:before="120" w:after="120"/>
      <w:ind w:left="144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D94D5F"/>
    <w:pPr>
      <w:spacing w:before="120" w:after="120"/>
      <w:ind w:left="144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D94D5F"/>
    <w:pPr>
      <w:spacing w:before="120" w:after="120"/>
      <w:ind w:left="144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D94D5F"/>
    <w:pPr>
      <w:spacing w:before="120" w:after="120"/>
      <w:ind w:left="144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D94D5F"/>
    <w:pPr>
      <w:spacing w:before="120" w:after="120"/>
      <w:ind w:left="144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D94D5F"/>
    <w:pPr>
      <w:spacing w:before="120" w:after="120"/>
      <w:ind w:left="144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D94D5F"/>
    <w:pPr>
      <w:spacing w:before="120" w:after="120"/>
      <w:ind w:left="144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D94D5F"/>
    <w:pPr>
      <w:spacing w:before="120" w:after="120"/>
      <w:ind w:left="14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D94D5F"/>
    <w:pPr>
      <w:spacing w:before="120" w:after="120"/>
      <w:ind w:left="144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D94D5F"/>
    <w:pPr>
      <w:spacing w:before="120" w:after="120"/>
      <w:ind w:left="144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D94D5F"/>
    <w:pPr>
      <w:spacing w:before="120" w:after="120"/>
      <w:ind w:left="144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D94D5F"/>
    <w:pPr>
      <w:spacing w:before="120" w:after="120"/>
      <w:ind w:left="144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D94D5F"/>
    <w:pPr>
      <w:spacing w:before="120" w:after="120"/>
      <w:ind w:left="144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D94D5F"/>
    <w:pPr>
      <w:spacing w:before="120" w:after="120"/>
      <w:ind w:left="144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D94D5F"/>
    <w:pPr>
      <w:spacing w:before="120" w:after="120"/>
      <w:ind w:left="144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locked/>
    <w:rsid w:val="00D94D5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Professional">
    <w:name w:val="Table Professional"/>
    <w:basedOn w:val="TableNormal"/>
    <w:semiHidden/>
    <w:unhideWhenUsed/>
    <w:rsid w:val="00D94D5F"/>
    <w:pPr>
      <w:spacing w:before="120" w:after="120"/>
      <w:ind w:left="14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D94D5F"/>
    <w:pPr>
      <w:spacing w:before="120" w:after="120"/>
      <w:ind w:left="144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D94D5F"/>
    <w:pPr>
      <w:spacing w:before="120" w:after="120"/>
      <w:ind w:left="144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D94D5F"/>
    <w:pPr>
      <w:spacing w:before="120" w:after="120"/>
      <w:ind w:left="144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D94D5F"/>
    <w:pPr>
      <w:spacing w:before="120" w:after="120"/>
      <w:ind w:left="144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D94D5F"/>
    <w:pPr>
      <w:spacing w:before="120" w:after="120"/>
      <w:ind w:left="144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D94D5F"/>
    <w:pPr>
      <w:spacing w:before="120" w:after="120"/>
      <w:ind w:left="14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D94D5F"/>
    <w:pPr>
      <w:spacing w:before="120" w:after="120"/>
      <w:ind w:left="144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D94D5F"/>
    <w:pPr>
      <w:spacing w:before="120" w:after="120"/>
      <w:ind w:left="144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D94D5F"/>
    <w:pPr>
      <w:spacing w:before="120" w:after="120"/>
      <w:ind w:left="144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erTableChar">
    <w:name w:val="Header Table Char"/>
    <w:link w:val="HeaderTable"/>
    <w:locked/>
    <w:rsid w:val="0089154A"/>
    <w:rPr>
      <w:rFonts w:ascii="Century Gothic" w:hAnsi="Century Gothic"/>
      <w:b/>
      <w:color w:val="FFFFFF" w:themeColor="background1"/>
      <w:sz w:val="18"/>
      <w:szCs w:val="20"/>
    </w:rPr>
  </w:style>
  <w:style w:type="character" w:customStyle="1" w:styleId="BodyTextTableChar">
    <w:name w:val="Body Text Table Char"/>
    <w:link w:val="BodyTextTable"/>
    <w:locked/>
    <w:rsid w:val="0089154A"/>
    <w:rPr>
      <w:rFonts w:ascii="Century Gothic" w:hAnsi="Century Gothic"/>
      <w:sz w:val="18"/>
      <w:szCs w:val="20"/>
    </w:rPr>
  </w:style>
  <w:style w:type="paragraph" w:customStyle="1" w:styleId="P-Bullet">
    <w:name w:val="P-Bullet"/>
    <w:basedOn w:val="Normal"/>
    <w:qFormat/>
    <w:rsid w:val="00DA6A7E"/>
    <w:pPr>
      <w:numPr>
        <w:numId w:val="1"/>
      </w:numPr>
      <w:adjustRightInd w:val="0"/>
      <w:textAlignment w:val="baseline"/>
    </w:pPr>
    <w:rPr>
      <w:rFonts w:ascii="Calibri" w:eastAsiaTheme="minorEastAsia" w:hAnsi="Calibri" w:cstheme="minorBidi"/>
      <w:sz w:val="24"/>
      <w:szCs w:val="26"/>
    </w:rPr>
  </w:style>
  <w:style w:type="paragraph" w:customStyle="1" w:styleId="Style1">
    <w:name w:val="Style1"/>
    <w:basedOn w:val="Normal"/>
    <w:qFormat/>
    <w:rsid w:val="00513D4E"/>
    <w:pPr>
      <w:spacing w:before="0" w:after="80" w:line="276" w:lineRule="auto"/>
      <w:ind w:left="0"/>
    </w:pPr>
    <w:rPr>
      <w:rFonts w:ascii="Calibri" w:eastAsia="Calibri" w:hAnsi="Calibri" w:cs="Arial"/>
      <w:sz w:val="22"/>
    </w:rPr>
  </w:style>
  <w:style w:type="character" w:customStyle="1" w:styleId="ListParagraphChar">
    <w:name w:val="List Paragraph Char"/>
    <w:link w:val="ListParagraph"/>
    <w:uiPriority w:val="34"/>
    <w:locked/>
    <w:rsid w:val="002A6583"/>
    <w:rPr>
      <w:rFonts w:ascii="Century Gothic" w:hAnsi="Century Gothic"/>
      <w:sz w:val="20"/>
    </w:rPr>
  </w:style>
  <w:style w:type="paragraph" w:customStyle="1" w:styleId="Style4">
    <w:name w:val="Style4"/>
    <w:basedOn w:val="Normal"/>
    <w:uiPriority w:val="99"/>
    <w:rsid w:val="001D36F5"/>
    <w:pPr>
      <w:numPr>
        <w:numId w:val="2"/>
      </w:numPr>
      <w:overflowPunct w:val="0"/>
      <w:autoSpaceDE w:val="0"/>
      <w:autoSpaceDN w:val="0"/>
      <w:adjustRightInd w:val="0"/>
      <w:spacing w:before="240" w:after="60" w:line="240" w:lineRule="atLeast"/>
      <w:textAlignment w:val="baseline"/>
    </w:pPr>
    <w:rPr>
      <w:rFonts w:ascii="Arial" w:hAnsi="Arial"/>
      <w:sz w:val="22"/>
      <w:szCs w:val="20"/>
      <w:lang w:bidi="ar-SA"/>
    </w:rPr>
  </w:style>
  <w:style w:type="table" w:customStyle="1" w:styleId="PTableGray2">
    <w:name w:val="P_Table_Gray2"/>
    <w:basedOn w:val="TableGrid"/>
    <w:uiPriority w:val="99"/>
    <w:rsid w:val="00C15BCA"/>
    <w:pPr>
      <w:spacing w:before="120" w:after="120"/>
    </w:pPr>
    <w:rPr>
      <w:rFonts w:asciiTheme="minorHAnsi" w:eastAsiaTheme="minorEastAsia" w:hAnsiTheme="minorHAnsi" w:cs="Arial"/>
      <w:szCs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cs="Arial"/>
        <w:b/>
        <w:bCs/>
        <w:iCs w:val="0"/>
        <w:color w:val="FFFFFF" w:themeColor="background1"/>
        <w:szCs w:val="22"/>
      </w:rPr>
      <w:tblPr/>
      <w:tcPr>
        <w:tcBorders>
          <w:top w:val="single" w:sz="8"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nil"/>
          <w:insideV w:val="nil"/>
        </w:tcBorders>
        <w:shd w:val="clear" w:color="auto" w:fill="626469" w:themeFill="accent5"/>
      </w:tcPr>
    </w:tblStylePr>
    <w:tblStylePr w:type="lastRow">
      <w:tblPr/>
      <w:tcPr>
        <w:tcBorders>
          <w:top w:val="double" w:sz="6"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nil"/>
          <w:insideV w:val="nil"/>
        </w:tcBorders>
      </w:tcPr>
    </w:tblStylePr>
    <w:tblStylePr w:type="band1Vert">
      <w:tblPr/>
      <w:tcPr>
        <w:shd w:val="clear" w:color="auto" w:fill="D7D8DA" w:themeFill="accent5" w:themeFillTint="3F"/>
      </w:tcPr>
    </w:tblStylePr>
    <w:tblStylePr w:type="band1Horz">
      <w:tblPr/>
      <w:tcPr>
        <w:tcBorders>
          <w:insideH w:val="nil"/>
          <w:insideV w:val="nil"/>
        </w:tcBorders>
        <w:shd w:val="clear" w:color="auto" w:fill="D7D8DA" w:themeFill="accent5" w:themeFillTint="3F"/>
      </w:tcPr>
    </w:tblStylePr>
    <w:tblStylePr w:type="band2Horz">
      <w:tblPr/>
      <w:tcPr>
        <w:tcBorders>
          <w:insideH w:val="nil"/>
          <w:insideV w:val="nil"/>
        </w:tcBorders>
      </w:tcPr>
    </w:tblStylePr>
  </w:style>
  <w:style w:type="paragraph" w:customStyle="1" w:styleId="Heading1Numbered">
    <w:name w:val="Heading 1 Numbered"/>
    <w:basedOn w:val="Normal"/>
    <w:qFormat/>
    <w:rsid w:val="00AA1613"/>
    <w:pPr>
      <w:numPr>
        <w:numId w:val="3"/>
      </w:numPr>
      <w:ind w:left="432" w:hanging="432"/>
      <w:jc w:val="both"/>
      <w:outlineLvl w:val="0"/>
    </w:pPr>
    <w:rPr>
      <w:rFonts w:ascii="Arial Bold" w:hAnsi="Arial Bold"/>
      <w:b/>
      <w:sz w:val="24"/>
      <w:szCs w:val="24"/>
      <w:lang w:bidi="ar-SA"/>
    </w:rPr>
  </w:style>
  <w:style w:type="paragraph" w:customStyle="1" w:styleId="Heading2Numbered">
    <w:name w:val="Heading 2 Numbered"/>
    <w:basedOn w:val="Normal"/>
    <w:qFormat/>
    <w:rsid w:val="00AA1613"/>
    <w:pPr>
      <w:numPr>
        <w:ilvl w:val="1"/>
        <w:numId w:val="3"/>
      </w:numPr>
      <w:ind w:left="576" w:hanging="576"/>
      <w:jc w:val="both"/>
      <w:outlineLvl w:val="1"/>
    </w:pPr>
    <w:rPr>
      <w:rFonts w:ascii="Arial Bold" w:hAnsi="Arial Bold"/>
      <w:b/>
      <w:sz w:val="22"/>
      <w:szCs w:val="24"/>
      <w:lang w:bidi="ar-SA"/>
    </w:rPr>
  </w:style>
  <w:style w:type="paragraph" w:customStyle="1" w:styleId="Heading3Numbered">
    <w:name w:val="Heading 3 Numbered"/>
    <w:basedOn w:val="Normal"/>
    <w:qFormat/>
    <w:rsid w:val="00AA1613"/>
    <w:pPr>
      <w:numPr>
        <w:ilvl w:val="2"/>
        <w:numId w:val="3"/>
      </w:numPr>
      <w:jc w:val="both"/>
      <w:outlineLvl w:val="2"/>
    </w:pPr>
    <w:rPr>
      <w:rFonts w:ascii="Arial" w:hAnsi="Arial"/>
      <w:b/>
      <w:szCs w:val="24"/>
      <w:lang w:bidi="ar-SA"/>
    </w:rPr>
  </w:style>
  <w:style w:type="paragraph" w:customStyle="1" w:styleId="Heading4Numbered">
    <w:name w:val="Heading 4 Numbered"/>
    <w:basedOn w:val="Normal"/>
    <w:qFormat/>
    <w:rsid w:val="00AA1613"/>
    <w:pPr>
      <w:numPr>
        <w:ilvl w:val="3"/>
        <w:numId w:val="3"/>
      </w:numPr>
      <w:jc w:val="both"/>
      <w:outlineLvl w:val="3"/>
    </w:pPr>
    <w:rPr>
      <w:rFonts w:ascii="Arial" w:hAnsi="Arial"/>
      <w:b/>
      <w:szCs w:val="24"/>
      <w:lang w:bidi="ar-SA"/>
    </w:rPr>
  </w:style>
  <w:style w:type="paragraph" w:customStyle="1" w:styleId="Heading5Numbered">
    <w:name w:val="Heading 5 Numbered"/>
    <w:basedOn w:val="Heading4Numbered"/>
    <w:qFormat/>
    <w:rsid w:val="00AA1613"/>
    <w:pPr>
      <w:numPr>
        <w:ilvl w:val="4"/>
      </w:numPr>
    </w:pPr>
  </w:style>
  <w:style w:type="paragraph" w:customStyle="1" w:styleId="BannerAppendixLetter">
    <w:name w:val="Banner Appendix Letter"/>
    <w:rsid w:val="00711E23"/>
    <w:pPr>
      <w:numPr>
        <w:numId w:val="5"/>
      </w:numPr>
      <w:tabs>
        <w:tab w:val="num" w:pos="2520"/>
      </w:tabs>
      <w:spacing w:before="380"/>
      <w:ind w:left="7704" w:firstLine="0"/>
    </w:pPr>
    <w:rPr>
      <w:rFonts w:ascii="Arial" w:hAnsi="Arial"/>
      <w:b/>
      <w:bCs/>
      <w:color w:val="FFFFFF"/>
      <w:sz w:val="200"/>
      <w:szCs w:val="200"/>
    </w:rPr>
  </w:style>
  <w:style w:type="character" w:customStyle="1" w:styleId="UnresolvedMention1">
    <w:name w:val="Unresolved Mention1"/>
    <w:basedOn w:val="DefaultParagraphFont"/>
    <w:uiPriority w:val="99"/>
    <w:semiHidden/>
    <w:unhideWhenUsed/>
    <w:rsid w:val="0044190B"/>
    <w:rPr>
      <w:color w:val="808080"/>
      <w:shd w:val="clear" w:color="auto" w:fill="E6E6E6"/>
      <w:lang w:val="en-US"/>
    </w:rPr>
  </w:style>
  <w:style w:type="character" w:customStyle="1" w:styleId="Hashtag1">
    <w:name w:val="Hashtag1"/>
    <w:basedOn w:val="DefaultParagraphFont"/>
    <w:uiPriority w:val="99"/>
    <w:semiHidden/>
    <w:unhideWhenUsed/>
    <w:rsid w:val="00734A0C"/>
    <w:rPr>
      <w:color w:val="2B579A"/>
      <w:shd w:val="clear" w:color="auto" w:fill="E6E6E6"/>
      <w:lang w:val="en-US"/>
    </w:rPr>
  </w:style>
  <w:style w:type="character" w:customStyle="1" w:styleId="Mention1">
    <w:name w:val="Mention1"/>
    <w:basedOn w:val="DefaultParagraphFont"/>
    <w:uiPriority w:val="99"/>
    <w:semiHidden/>
    <w:unhideWhenUsed/>
    <w:rsid w:val="00734A0C"/>
    <w:rPr>
      <w:color w:val="2B579A"/>
      <w:shd w:val="clear" w:color="auto" w:fill="E6E6E6"/>
      <w:lang w:val="en-US"/>
    </w:rPr>
  </w:style>
  <w:style w:type="character" w:customStyle="1" w:styleId="SmartHyperlink1">
    <w:name w:val="Smart Hyperlink1"/>
    <w:basedOn w:val="DefaultParagraphFont"/>
    <w:uiPriority w:val="99"/>
    <w:semiHidden/>
    <w:unhideWhenUsed/>
    <w:rsid w:val="00734A0C"/>
    <w:rPr>
      <w:u w:val="dotted"/>
      <w:lang w:val="en-US"/>
    </w:rPr>
  </w:style>
  <w:style w:type="character" w:customStyle="1" w:styleId="UnresolvedMention2">
    <w:name w:val="Unresolved Mention2"/>
    <w:basedOn w:val="DefaultParagraphFont"/>
    <w:uiPriority w:val="99"/>
    <w:semiHidden/>
    <w:unhideWhenUsed/>
    <w:rsid w:val="00734A0C"/>
    <w:rPr>
      <w:color w:val="808080"/>
      <w:shd w:val="clear" w:color="auto" w:fill="E6E6E6"/>
      <w:lang w:val="en-US"/>
    </w:rPr>
  </w:style>
  <w:style w:type="character" w:styleId="UnresolvedMention">
    <w:name w:val="Unresolved Mention"/>
    <w:basedOn w:val="DefaultParagraphFont"/>
    <w:uiPriority w:val="99"/>
    <w:semiHidden/>
    <w:unhideWhenUsed/>
    <w:rsid w:val="00A4314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07278">
      <w:bodyDiv w:val="1"/>
      <w:marLeft w:val="0"/>
      <w:marRight w:val="0"/>
      <w:marTop w:val="0"/>
      <w:marBottom w:val="0"/>
      <w:divBdr>
        <w:top w:val="none" w:sz="0" w:space="0" w:color="auto"/>
        <w:left w:val="none" w:sz="0" w:space="0" w:color="auto"/>
        <w:bottom w:val="none" w:sz="0" w:space="0" w:color="auto"/>
        <w:right w:val="none" w:sz="0" w:space="0" w:color="auto"/>
      </w:divBdr>
    </w:div>
    <w:div w:id="140738248">
      <w:bodyDiv w:val="1"/>
      <w:marLeft w:val="0"/>
      <w:marRight w:val="0"/>
      <w:marTop w:val="0"/>
      <w:marBottom w:val="0"/>
      <w:divBdr>
        <w:top w:val="none" w:sz="0" w:space="0" w:color="auto"/>
        <w:left w:val="none" w:sz="0" w:space="0" w:color="auto"/>
        <w:bottom w:val="none" w:sz="0" w:space="0" w:color="auto"/>
        <w:right w:val="none" w:sz="0" w:space="0" w:color="auto"/>
      </w:divBdr>
      <w:divsChild>
        <w:div w:id="1531214586">
          <w:marLeft w:val="1267"/>
          <w:marRight w:val="0"/>
          <w:marTop w:val="0"/>
          <w:marBottom w:val="0"/>
          <w:divBdr>
            <w:top w:val="none" w:sz="0" w:space="0" w:color="auto"/>
            <w:left w:val="none" w:sz="0" w:space="0" w:color="auto"/>
            <w:bottom w:val="none" w:sz="0" w:space="0" w:color="auto"/>
            <w:right w:val="none" w:sz="0" w:space="0" w:color="auto"/>
          </w:divBdr>
        </w:div>
      </w:divsChild>
    </w:div>
    <w:div w:id="215628126">
      <w:bodyDiv w:val="1"/>
      <w:marLeft w:val="0"/>
      <w:marRight w:val="0"/>
      <w:marTop w:val="0"/>
      <w:marBottom w:val="0"/>
      <w:divBdr>
        <w:top w:val="none" w:sz="0" w:space="0" w:color="auto"/>
        <w:left w:val="none" w:sz="0" w:space="0" w:color="auto"/>
        <w:bottom w:val="none" w:sz="0" w:space="0" w:color="auto"/>
        <w:right w:val="none" w:sz="0" w:space="0" w:color="auto"/>
      </w:divBdr>
    </w:div>
    <w:div w:id="263613086">
      <w:bodyDiv w:val="1"/>
      <w:marLeft w:val="0"/>
      <w:marRight w:val="0"/>
      <w:marTop w:val="0"/>
      <w:marBottom w:val="0"/>
      <w:divBdr>
        <w:top w:val="none" w:sz="0" w:space="0" w:color="auto"/>
        <w:left w:val="none" w:sz="0" w:space="0" w:color="auto"/>
        <w:bottom w:val="none" w:sz="0" w:space="0" w:color="auto"/>
        <w:right w:val="none" w:sz="0" w:space="0" w:color="auto"/>
      </w:divBdr>
    </w:div>
    <w:div w:id="307133037">
      <w:bodyDiv w:val="1"/>
      <w:marLeft w:val="0"/>
      <w:marRight w:val="0"/>
      <w:marTop w:val="0"/>
      <w:marBottom w:val="0"/>
      <w:divBdr>
        <w:top w:val="none" w:sz="0" w:space="0" w:color="auto"/>
        <w:left w:val="none" w:sz="0" w:space="0" w:color="auto"/>
        <w:bottom w:val="none" w:sz="0" w:space="0" w:color="auto"/>
        <w:right w:val="none" w:sz="0" w:space="0" w:color="auto"/>
      </w:divBdr>
      <w:divsChild>
        <w:div w:id="2709690">
          <w:marLeft w:val="720"/>
          <w:marRight w:val="0"/>
          <w:marTop w:val="200"/>
          <w:marBottom w:val="0"/>
          <w:divBdr>
            <w:top w:val="none" w:sz="0" w:space="0" w:color="auto"/>
            <w:left w:val="none" w:sz="0" w:space="0" w:color="auto"/>
            <w:bottom w:val="none" w:sz="0" w:space="0" w:color="auto"/>
            <w:right w:val="none" w:sz="0" w:space="0" w:color="auto"/>
          </w:divBdr>
        </w:div>
        <w:div w:id="1852334015">
          <w:marLeft w:val="720"/>
          <w:marRight w:val="0"/>
          <w:marTop w:val="200"/>
          <w:marBottom w:val="0"/>
          <w:divBdr>
            <w:top w:val="none" w:sz="0" w:space="0" w:color="auto"/>
            <w:left w:val="none" w:sz="0" w:space="0" w:color="auto"/>
            <w:bottom w:val="none" w:sz="0" w:space="0" w:color="auto"/>
            <w:right w:val="none" w:sz="0" w:space="0" w:color="auto"/>
          </w:divBdr>
        </w:div>
        <w:div w:id="2093351241">
          <w:marLeft w:val="720"/>
          <w:marRight w:val="0"/>
          <w:marTop w:val="200"/>
          <w:marBottom w:val="0"/>
          <w:divBdr>
            <w:top w:val="none" w:sz="0" w:space="0" w:color="auto"/>
            <w:left w:val="none" w:sz="0" w:space="0" w:color="auto"/>
            <w:bottom w:val="none" w:sz="0" w:space="0" w:color="auto"/>
            <w:right w:val="none" w:sz="0" w:space="0" w:color="auto"/>
          </w:divBdr>
        </w:div>
        <w:div w:id="1596131115">
          <w:marLeft w:val="720"/>
          <w:marRight w:val="0"/>
          <w:marTop w:val="200"/>
          <w:marBottom w:val="0"/>
          <w:divBdr>
            <w:top w:val="none" w:sz="0" w:space="0" w:color="auto"/>
            <w:left w:val="none" w:sz="0" w:space="0" w:color="auto"/>
            <w:bottom w:val="none" w:sz="0" w:space="0" w:color="auto"/>
            <w:right w:val="none" w:sz="0" w:space="0" w:color="auto"/>
          </w:divBdr>
        </w:div>
        <w:div w:id="824203221">
          <w:marLeft w:val="720"/>
          <w:marRight w:val="0"/>
          <w:marTop w:val="200"/>
          <w:marBottom w:val="0"/>
          <w:divBdr>
            <w:top w:val="none" w:sz="0" w:space="0" w:color="auto"/>
            <w:left w:val="none" w:sz="0" w:space="0" w:color="auto"/>
            <w:bottom w:val="none" w:sz="0" w:space="0" w:color="auto"/>
            <w:right w:val="none" w:sz="0" w:space="0" w:color="auto"/>
          </w:divBdr>
        </w:div>
        <w:div w:id="710614125">
          <w:marLeft w:val="720"/>
          <w:marRight w:val="0"/>
          <w:marTop w:val="200"/>
          <w:marBottom w:val="0"/>
          <w:divBdr>
            <w:top w:val="none" w:sz="0" w:space="0" w:color="auto"/>
            <w:left w:val="none" w:sz="0" w:space="0" w:color="auto"/>
            <w:bottom w:val="none" w:sz="0" w:space="0" w:color="auto"/>
            <w:right w:val="none" w:sz="0" w:space="0" w:color="auto"/>
          </w:divBdr>
        </w:div>
        <w:div w:id="890731382">
          <w:marLeft w:val="720"/>
          <w:marRight w:val="0"/>
          <w:marTop w:val="200"/>
          <w:marBottom w:val="0"/>
          <w:divBdr>
            <w:top w:val="none" w:sz="0" w:space="0" w:color="auto"/>
            <w:left w:val="none" w:sz="0" w:space="0" w:color="auto"/>
            <w:bottom w:val="none" w:sz="0" w:space="0" w:color="auto"/>
            <w:right w:val="none" w:sz="0" w:space="0" w:color="auto"/>
          </w:divBdr>
        </w:div>
      </w:divsChild>
    </w:div>
    <w:div w:id="427778096">
      <w:bodyDiv w:val="1"/>
      <w:marLeft w:val="0"/>
      <w:marRight w:val="0"/>
      <w:marTop w:val="0"/>
      <w:marBottom w:val="0"/>
      <w:divBdr>
        <w:top w:val="none" w:sz="0" w:space="0" w:color="auto"/>
        <w:left w:val="none" w:sz="0" w:space="0" w:color="auto"/>
        <w:bottom w:val="none" w:sz="0" w:space="0" w:color="auto"/>
        <w:right w:val="none" w:sz="0" w:space="0" w:color="auto"/>
      </w:divBdr>
    </w:div>
    <w:div w:id="464665715">
      <w:bodyDiv w:val="1"/>
      <w:marLeft w:val="0"/>
      <w:marRight w:val="0"/>
      <w:marTop w:val="0"/>
      <w:marBottom w:val="0"/>
      <w:divBdr>
        <w:top w:val="none" w:sz="0" w:space="0" w:color="auto"/>
        <w:left w:val="none" w:sz="0" w:space="0" w:color="auto"/>
        <w:bottom w:val="none" w:sz="0" w:space="0" w:color="auto"/>
        <w:right w:val="none" w:sz="0" w:space="0" w:color="auto"/>
      </w:divBdr>
      <w:divsChild>
        <w:div w:id="1330213813">
          <w:marLeft w:val="1267"/>
          <w:marRight w:val="0"/>
          <w:marTop w:val="0"/>
          <w:marBottom w:val="0"/>
          <w:divBdr>
            <w:top w:val="none" w:sz="0" w:space="0" w:color="auto"/>
            <w:left w:val="none" w:sz="0" w:space="0" w:color="auto"/>
            <w:bottom w:val="none" w:sz="0" w:space="0" w:color="auto"/>
            <w:right w:val="none" w:sz="0" w:space="0" w:color="auto"/>
          </w:divBdr>
        </w:div>
      </w:divsChild>
    </w:div>
    <w:div w:id="620840592">
      <w:bodyDiv w:val="1"/>
      <w:marLeft w:val="0"/>
      <w:marRight w:val="0"/>
      <w:marTop w:val="0"/>
      <w:marBottom w:val="0"/>
      <w:divBdr>
        <w:top w:val="none" w:sz="0" w:space="0" w:color="auto"/>
        <w:left w:val="none" w:sz="0" w:space="0" w:color="auto"/>
        <w:bottom w:val="none" w:sz="0" w:space="0" w:color="auto"/>
        <w:right w:val="none" w:sz="0" w:space="0" w:color="auto"/>
      </w:divBdr>
    </w:div>
    <w:div w:id="629628859">
      <w:bodyDiv w:val="1"/>
      <w:marLeft w:val="0"/>
      <w:marRight w:val="0"/>
      <w:marTop w:val="0"/>
      <w:marBottom w:val="0"/>
      <w:divBdr>
        <w:top w:val="none" w:sz="0" w:space="0" w:color="auto"/>
        <w:left w:val="none" w:sz="0" w:space="0" w:color="auto"/>
        <w:bottom w:val="none" w:sz="0" w:space="0" w:color="auto"/>
        <w:right w:val="none" w:sz="0" w:space="0" w:color="auto"/>
      </w:divBdr>
    </w:div>
    <w:div w:id="763113634">
      <w:bodyDiv w:val="1"/>
      <w:marLeft w:val="0"/>
      <w:marRight w:val="0"/>
      <w:marTop w:val="0"/>
      <w:marBottom w:val="0"/>
      <w:divBdr>
        <w:top w:val="none" w:sz="0" w:space="0" w:color="auto"/>
        <w:left w:val="none" w:sz="0" w:space="0" w:color="auto"/>
        <w:bottom w:val="none" w:sz="0" w:space="0" w:color="auto"/>
        <w:right w:val="none" w:sz="0" w:space="0" w:color="auto"/>
      </w:divBdr>
    </w:div>
    <w:div w:id="1001928843">
      <w:bodyDiv w:val="1"/>
      <w:marLeft w:val="0"/>
      <w:marRight w:val="0"/>
      <w:marTop w:val="0"/>
      <w:marBottom w:val="0"/>
      <w:divBdr>
        <w:top w:val="none" w:sz="0" w:space="0" w:color="auto"/>
        <w:left w:val="none" w:sz="0" w:space="0" w:color="auto"/>
        <w:bottom w:val="none" w:sz="0" w:space="0" w:color="auto"/>
        <w:right w:val="none" w:sz="0" w:space="0" w:color="auto"/>
      </w:divBdr>
    </w:div>
    <w:div w:id="1057751569">
      <w:bodyDiv w:val="1"/>
      <w:marLeft w:val="0"/>
      <w:marRight w:val="0"/>
      <w:marTop w:val="0"/>
      <w:marBottom w:val="0"/>
      <w:divBdr>
        <w:top w:val="none" w:sz="0" w:space="0" w:color="auto"/>
        <w:left w:val="none" w:sz="0" w:space="0" w:color="auto"/>
        <w:bottom w:val="none" w:sz="0" w:space="0" w:color="auto"/>
        <w:right w:val="none" w:sz="0" w:space="0" w:color="auto"/>
      </w:divBdr>
    </w:div>
    <w:div w:id="1284505669">
      <w:bodyDiv w:val="1"/>
      <w:marLeft w:val="0"/>
      <w:marRight w:val="0"/>
      <w:marTop w:val="0"/>
      <w:marBottom w:val="0"/>
      <w:divBdr>
        <w:top w:val="none" w:sz="0" w:space="0" w:color="auto"/>
        <w:left w:val="none" w:sz="0" w:space="0" w:color="auto"/>
        <w:bottom w:val="none" w:sz="0" w:space="0" w:color="auto"/>
        <w:right w:val="none" w:sz="0" w:space="0" w:color="auto"/>
      </w:divBdr>
    </w:div>
    <w:div w:id="1335651029">
      <w:bodyDiv w:val="1"/>
      <w:marLeft w:val="0"/>
      <w:marRight w:val="0"/>
      <w:marTop w:val="0"/>
      <w:marBottom w:val="0"/>
      <w:divBdr>
        <w:top w:val="none" w:sz="0" w:space="0" w:color="auto"/>
        <w:left w:val="none" w:sz="0" w:space="0" w:color="auto"/>
        <w:bottom w:val="none" w:sz="0" w:space="0" w:color="auto"/>
        <w:right w:val="none" w:sz="0" w:space="0" w:color="auto"/>
      </w:divBdr>
    </w:div>
    <w:div w:id="1399203491">
      <w:bodyDiv w:val="1"/>
      <w:marLeft w:val="0"/>
      <w:marRight w:val="0"/>
      <w:marTop w:val="0"/>
      <w:marBottom w:val="0"/>
      <w:divBdr>
        <w:top w:val="none" w:sz="0" w:space="0" w:color="auto"/>
        <w:left w:val="none" w:sz="0" w:space="0" w:color="auto"/>
        <w:bottom w:val="none" w:sz="0" w:space="0" w:color="auto"/>
        <w:right w:val="none" w:sz="0" w:space="0" w:color="auto"/>
      </w:divBdr>
      <w:divsChild>
        <w:div w:id="1672248921">
          <w:marLeft w:val="1267"/>
          <w:marRight w:val="0"/>
          <w:marTop w:val="0"/>
          <w:marBottom w:val="0"/>
          <w:divBdr>
            <w:top w:val="none" w:sz="0" w:space="0" w:color="auto"/>
            <w:left w:val="none" w:sz="0" w:space="0" w:color="auto"/>
            <w:bottom w:val="none" w:sz="0" w:space="0" w:color="auto"/>
            <w:right w:val="none" w:sz="0" w:space="0" w:color="auto"/>
          </w:divBdr>
        </w:div>
      </w:divsChild>
    </w:div>
    <w:div w:id="1433353200">
      <w:bodyDiv w:val="1"/>
      <w:marLeft w:val="0"/>
      <w:marRight w:val="0"/>
      <w:marTop w:val="0"/>
      <w:marBottom w:val="0"/>
      <w:divBdr>
        <w:top w:val="none" w:sz="0" w:space="0" w:color="auto"/>
        <w:left w:val="none" w:sz="0" w:space="0" w:color="auto"/>
        <w:bottom w:val="none" w:sz="0" w:space="0" w:color="auto"/>
        <w:right w:val="none" w:sz="0" w:space="0" w:color="auto"/>
      </w:divBdr>
      <w:divsChild>
        <w:div w:id="1232159697">
          <w:marLeft w:val="1267"/>
          <w:marRight w:val="0"/>
          <w:marTop w:val="0"/>
          <w:marBottom w:val="0"/>
          <w:divBdr>
            <w:top w:val="none" w:sz="0" w:space="0" w:color="auto"/>
            <w:left w:val="none" w:sz="0" w:space="0" w:color="auto"/>
            <w:bottom w:val="none" w:sz="0" w:space="0" w:color="auto"/>
            <w:right w:val="none" w:sz="0" w:space="0" w:color="auto"/>
          </w:divBdr>
        </w:div>
      </w:divsChild>
    </w:div>
    <w:div w:id="1434130998">
      <w:bodyDiv w:val="1"/>
      <w:marLeft w:val="0"/>
      <w:marRight w:val="0"/>
      <w:marTop w:val="0"/>
      <w:marBottom w:val="0"/>
      <w:divBdr>
        <w:top w:val="none" w:sz="0" w:space="0" w:color="auto"/>
        <w:left w:val="none" w:sz="0" w:space="0" w:color="auto"/>
        <w:bottom w:val="none" w:sz="0" w:space="0" w:color="auto"/>
        <w:right w:val="none" w:sz="0" w:space="0" w:color="auto"/>
      </w:divBdr>
    </w:div>
    <w:div w:id="1517962456">
      <w:bodyDiv w:val="1"/>
      <w:marLeft w:val="0"/>
      <w:marRight w:val="0"/>
      <w:marTop w:val="0"/>
      <w:marBottom w:val="0"/>
      <w:divBdr>
        <w:top w:val="none" w:sz="0" w:space="0" w:color="auto"/>
        <w:left w:val="none" w:sz="0" w:space="0" w:color="auto"/>
        <w:bottom w:val="none" w:sz="0" w:space="0" w:color="auto"/>
        <w:right w:val="none" w:sz="0" w:space="0" w:color="auto"/>
      </w:divBdr>
      <w:divsChild>
        <w:div w:id="569119227">
          <w:marLeft w:val="1267"/>
          <w:marRight w:val="0"/>
          <w:marTop w:val="0"/>
          <w:marBottom w:val="0"/>
          <w:divBdr>
            <w:top w:val="none" w:sz="0" w:space="0" w:color="auto"/>
            <w:left w:val="none" w:sz="0" w:space="0" w:color="auto"/>
            <w:bottom w:val="none" w:sz="0" w:space="0" w:color="auto"/>
            <w:right w:val="none" w:sz="0" w:space="0" w:color="auto"/>
          </w:divBdr>
        </w:div>
      </w:divsChild>
    </w:div>
    <w:div w:id="1521115700">
      <w:bodyDiv w:val="1"/>
      <w:marLeft w:val="0"/>
      <w:marRight w:val="0"/>
      <w:marTop w:val="0"/>
      <w:marBottom w:val="0"/>
      <w:divBdr>
        <w:top w:val="none" w:sz="0" w:space="0" w:color="auto"/>
        <w:left w:val="none" w:sz="0" w:space="0" w:color="auto"/>
        <w:bottom w:val="none" w:sz="0" w:space="0" w:color="auto"/>
        <w:right w:val="none" w:sz="0" w:space="0" w:color="auto"/>
      </w:divBdr>
      <w:divsChild>
        <w:div w:id="1008293746">
          <w:marLeft w:val="1166"/>
          <w:marRight w:val="0"/>
          <w:marTop w:val="0"/>
          <w:marBottom w:val="0"/>
          <w:divBdr>
            <w:top w:val="none" w:sz="0" w:space="0" w:color="auto"/>
            <w:left w:val="none" w:sz="0" w:space="0" w:color="auto"/>
            <w:bottom w:val="none" w:sz="0" w:space="0" w:color="auto"/>
            <w:right w:val="none" w:sz="0" w:space="0" w:color="auto"/>
          </w:divBdr>
        </w:div>
      </w:divsChild>
    </w:div>
    <w:div w:id="1563101947">
      <w:bodyDiv w:val="1"/>
      <w:marLeft w:val="0"/>
      <w:marRight w:val="0"/>
      <w:marTop w:val="0"/>
      <w:marBottom w:val="0"/>
      <w:divBdr>
        <w:top w:val="none" w:sz="0" w:space="0" w:color="auto"/>
        <w:left w:val="none" w:sz="0" w:space="0" w:color="auto"/>
        <w:bottom w:val="none" w:sz="0" w:space="0" w:color="auto"/>
        <w:right w:val="none" w:sz="0" w:space="0" w:color="auto"/>
      </w:divBdr>
    </w:div>
    <w:div w:id="1676884966">
      <w:bodyDiv w:val="1"/>
      <w:marLeft w:val="0"/>
      <w:marRight w:val="0"/>
      <w:marTop w:val="0"/>
      <w:marBottom w:val="0"/>
      <w:divBdr>
        <w:top w:val="none" w:sz="0" w:space="0" w:color="auto"/>
        <w:left w:val="none" w:sz="0" w:space="0" w:color="auto"/>
        <w:bottom w:val="none" w:sz="0" w:space="0" w:color="auto"/>
        <w:right w:val="none" w:sz="0" w:space="0" w:color="auto"/>
      </w:divBdr>
    </w:div>
    <w:div w:id="1685863817">
      <w:bodyDiv w:val="1"/>
      <w:marLeft w:val="0"/>
      <w:marRight w:val="0"/>
      <w:marTop w:val="0"/>
      <w:marBottom w:val="0"/>
      <w:divBdr>
        <w:top w:val="none" w:sz="0" w:space="0" w:color="auto"/>
        <w:left w:val="none" w:sz="0" w:space="0" w:color="auto"/>
        <w:bottom w:val="none" w:sz="0" w:space="0" w:color="auto"/>
        <w:right w:val="none" w:sz="0" w:space="0" w:color="auto"/>
      </w:divBdr>
    </w:div>
    <w:div w:id="1712538599">
      <w:bodyDiv w:val="1"/>
      <w:marLeft w:val="0"/>
      <w:marRight w:val="0"/>
      <w:marTop w:val="0"/>
      <w:marBottom w:val="0"/>
      <w:divBdr>
        <w:top w:val="none" w:sz="0" w:space="0" w:color="auto"/>
        <w:left w:val="none" w:sz="0" w:space="0" w:color="auto"/>
        <w:bottom w:val="none" w:sz="0" w:space="0" w:color="auto"/>
        <w:right w:val="none" w:sz="0" w:space="0" w:color="auto"/>
      </w:divBdr>
      <w:divsChild>
        <w:div w:id="856575931">
          <w:marLeft w:val="274"/>
          <w:marRight w:val="0"/>
          <w:marTop w:val="0"/>
          <w:marBottom w:val="0"/>
          <w:divBdr>
            <w:top w:val="none" w:sz="0" w:space="0" w:color="auto"/>
            <w:left w:val="none" w:sz="0" w:space="0" w:color="auto"/>
            <w:bottom w:val="none" w:sz="0" w:space="0" w:color="auto"/>
            <w:right w:val="none" w:sz="0" w:space="0" w:color="auto"/>
          </w:divBdr>
        </w:div>
        <w:div w:id="792207528">
          <w:marLeft w:val="274"/>
          <w:marRight w:val="0"/>
          <w:marTop w:val="0"/>
          <w:marBottom w:val="0"/>
          <w:divBdr>
            <w:top w:val="none" w:sz="0" w:space="0" w:color="auto"/>
            <w:left w:val="none" w:sz="0" w:space="0" w:color="auto"/>
            <w:bottom w:val="none" w:sz="0" w:space="0" w:color="auto"/>
            <w:right w:val="none" w:sz="0" w:space="0" w:color="auto"/>
          </w:divBdr>
        </w:div>
      </w:divsChild>
    </w:div>
    <w:div w:id="1808009723">
      <w:bodyDiv w:val="1"/>
      <w:marLeft w:val="0"/>
      <w:marRight w:val="0"/>
      <w:marTop w:val="0"/>
      <w:marBottom w:val="0"/>
      <w:divBdr>
        <w:top w:val="none" w:sz="0" w:space="0" w:color="auto"/>
        <w:left w:val="none" w:sz="0" w:space="0" w:color="auto"/>
        <w:bottom w:val="none" w:sz="0" w:space="0" w:color="auto"/>
        <w:right w:val="none" w:sz="0" w:space="0" w:color="auto"/>
      </w:divBdr>
    </w:div>
    <w:div w:id="1838573264">
      <w:bodyDiv w:val="1"/>
      <w:marLeft w:val="0"/>
      <w:marRight w:val="0"/>
      <w:marTop w:val="0"/>
      <w:marBottom w:val="0"/>
      <w:divBdr>
        <w:top w:val="none" w:sz="0" w:space="0" w:color="auto"/>
        <w:left w:val="none" w:sz="0" w:space="0" w:color="auto"/>
        <w:bottom w:val="none" w:sz="0" w:space="0" w:color="auto"/>
        <w:right w:val="none" w:sz="0" w:space="0" w:color="auto"/>
      </w:divBdr>
    </w:div>
    <w:div w:id="1868634893">
      <w:bodyDiv w:val="1"/>
      <w:marLeft w:val="0"/>
      <w:marRight w:val="0"/>
      <w:marTop w:val="0"/>
      <w:marBottom w:val="0"/>
      <w:divBdr>
        <w:top w:val="none" w:sz="0" w:space="0" w:color="auto"/>
        <w:left w:val="none" w:sz="0" w:space="0" w:color="auto"/>
        <w:bottom w:val="none" w:sz="0" w:space="0" w:color="auto"/>
        <w:right w:val="none" w:sz="0" w:space="0" w:color="auto"/>
      </w:divBdr>
    </w:div>
    <w:div w:id="205449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8.xml"/><Relationship Id="rId39" Type="http://schemas.openxmlformats.org/officeDocument/2006/relationships/image" Target="media/image6.emf"/><Relationship Id="rId21" Type="http://schemas.openxmlformats.org/officeDocument/2006/relationships/header" Target="header6.xml"/><Relationship Id="rId34" Type="http://schemas.openxmlformats.org/officeDocument/2006/relationships/footer" Target="footer12.xml"/><Relationship Id="rId42" Type="http://schemas.openxmlformats.org/officeDocument/2006/relationships/package" Target="embeddings/Microsoft_Visio_Drawing1.vsdx"/><Relationship Id="rId47" Type="http://schemas.openxmlformats.org/officeDocument/2006/relationships/footer" Target="footer15.xml"/><Relationship Id="rId50" Type="http://schemas.openxmlformats.org/officeDocument/2006/relationships/footer" Target="footer17.xml"/><Relationship Id="rId55" Type="http://schemas.openxmlformats.org/officeDocument/2006/relationships/footer" Target="footer18.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footer" Target="footer10.xml"/><Relationship Id="rId41" Type="http://schemas.openxmlformats.org/officeDocument/2006/relationships/image" Target="media/image7.emf"/><Relationship Id="rId54"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7.xml"/><Relationship Id="rId32" Type="http://schemas.openxmlformats.org/officeDocument/2006/relationships/header" Target="header11.xml"/><Relationship Id="rId37" Type="http://schemas.openxmlformats.org/officeDocument/2006/relationships/footer" Target="footer14.xml"/><Relationship Id="rId40" Type="http://schemas.openxmlformats.org/officeDocument/2006/relationships/package" Target="embeddings/Microsoft_Visio_Drawing.vsdx"/><Relationship Id="rId45" Type="http://schemas.openxmlformats.org/officeDocument/2006/relationships/header" Target="header14.xml"/><Relationship Id="rId53" Type="http://schemas.openxmlformats.org/officeDocument/2006/relationships/header" Target="header17.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footer" Target="footer9.xml"/><Relationship Id="rId36" Type="http://schemas.openxmlformats.org/officeDocument/2006/relationships/header" Target="header13.xml"/><Relationship Id="rId49" Type="http://schemas.openxmlformats.org/officeDocument/2006/relationships/header" Target="header16.xml"/><Relationship Id="rId57" Type="http://schemas.openxmlformats.org/officeDocument/2006/relationships/header" Target="header19.xml"/><Relationship Id="rId61"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footer" Target="footer11.xml"/><Relationship Id="rId44" Type="http://schemas.openxmlformats.org/officeDocument/2006/relationships/hyperlink" Target="file:///\\10.30.31.180\AIA-Optin-Prepaid" TargetMode="External"/><Relationship Id="rId52" Type="http://schemas.openxmlformats.org/officeDocument/2006/relationships/package" Target="embeddings/Microsoft_Visio_Drawing2.vsdx"/><Relationship Id="rId6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footer" Target="footer13.xml"/><Relationship Id="rId43" Type="http://schemas.openxmlformats.org/officeDocument/2006/relationships/hyperlink" Target="file:///\\10.30.31.180\AIA-Optin-Prepaid" TargetMode="External"/><Relationship Id="rId48" Type="http://schemas.openxmlformats.org/officeDocument/2006/relationships/footer" Target="footer16.xml"/><Relationship Id="rId56" Type="http://schemas.openxmlformats.org/officeDocument/2006/relationships/footer" Target="footer19.xml"/><Relationship Id="rId8" Type="http://schemas.openxmlformats.org/officeDocument/2006/relationships/webSettings" Target="webSettings.xml"/><Relationship Id="rId51" Type="http://schemas.openxmlformats.org/officeDocument/2006/relationships/image" Target="media/image8.emf"/><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header" Target="header12.xml"/><Relationship Id="rId38" Type="http://schemas.openxmlformats.org/officeDocument/2006/relationships/image" Target="media/image5.png"/><Relationship Id="rId46" Type="http://schemas.openxmlformats.org/officeDocument/2006/relationships/header" Target="header15.xml"/><Relationship Id="rId59" Type="http://schemas.microsoft.com/office/2011/relationships/people" Target="people.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3.jp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cd_tmpl32\New%20Developmen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1C7394FFD3543FEBA2D64910F59A321"/>
        <w:category>
          <w:name w:val="General"/>
          <w:gallery w:val="placeholder"/>
        </w:category>
        <w:types>
          <w:type w:val="bbPlcHdr"/>
        </w:types>
        <w:behaviors>
          <w:behavior w:val="content"/>
        </w:behaviors>
        <w:guid w:val="{7FF43DBA-1BA1-4035-B35F-5521D068E870}"/>
      </w:docPartPr>
      <w:docPartBody>
        <w:p w:rsidR="009C2181" w:rsidRDefault="009C2181">
          <w:r w:rsidRPr="005D208C">
            <w:rPr>
              <w:rStyle w:val="PlaceholderText"/>
            </w:rPr>
            <w:t>[Title]</w:t>
          </w:r>
        </w:p>
      </w:docPartBody>
    </w:docPart>
    <w:docPart>
      <w:docPartPr>
        <w:name w:val="4B9A98933B48480BA71DC5ED4A77205F"/>
        <w:category>
          <w:name w:val="General"/>
          <w:gallery w:val="placeholder"/>
        </w:category>
        <w:types>
          <w:type w:val="bbPlcHdr"/>
        </w:types>
        <w:behaviors>
          <w:behavior w:val="content"/>
        </w:behaviors>
        <w:guid w:val="{0E6B282D-7204-4353-99E5-03D7158A20EE}"/>
      </w:docPartPr>
      <w:docPartBody>
        <w:p w:rsidR="009C2181" w:rsidRDefault="009C2181">
          <w:r w:rsidRPr="005D208C">
            <w:rPr>
              <w:rStyle w:val="PlaceholderText"/>
            </w:rPr>
            <w:t>[Subject]</w:t>
          </w:r>
        </w:p>
      </w:docPartBody>
    </w:docPart>
    <w:docPart>
      <w:docPartPr>
        <w:name w:val="982B72AB3D18415182E51242DDF8D53F"/>
        <w:category>
          <w:name w:val="General"/>
          <w:gallery w:val="placeholder"/>
        </w:category>
        <w:types>
          <w:type w:val="bbPlcHdr"/>
        </w:types>
        <w:behaviors>
          <w:behavior w:val="content"/>
        </w:behaviors>
        <w:guid w:val="{DAD6DA36-386E-401A-B7F9-AD2FA63C3BC8}"/>
      </w:docPartPr>
      <w:docPartBody>
        <w:p w:rsidR="009C2181" w:rsidRDefault="009C2181">
          <w:r w:rsidRPr="005D208C">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old">
    <w:altName w:val="Arial"/>
    <w:panose1 w:val="020B0704020202020204"/>
    <w:charset w:val="00"/>
    <w:family w:val="auto"/>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181"/>
    <w:rsid w:val="000E7E3B"/>
    <w:rsid w:val="00204A9A"/>
    <w:rsid w:val="002126E1"/>
    <w:rsid w:val="002D7C4F"/>
    <w:rsid w:val="003C411B"/>
    <w:rsid w:val="005929C6"/>
    <w:rsid w:val="00873317"/>
    <w:rsid w:val="00883733"/>
    <w:rsid w:val="0096266E"/>
    <w:rsid w:val="009C2181"/>
    <w:rsid w:val="00AA52B7"/>
    <w:rsid w:val="00B22F11"/>
    <w:rsid w:val="00C20F71"/>
    <w:rsid w:val="00C916FC"/>
    <w:rsid w:val="00F76E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181"/>
    <w:rPr>
      <w:color w:val="808080"/>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mdocs_Branding">
  <a:themeElements>
    <a:clrScheme name="Amdocs 2017">
      <a:dk1>
        <a:srgbClr val="000000"/>
      </a:dk1>
      <a:lt1>
        <a:sysClr val="window" lastClr="FFFFFF"/>
      </a:lt1>
      <a:dk2>
        <a:srgbClr val="302E45"/>
      </a:dk2>
      <a:lt2>
        <a:srgbClr val="DFE1DF"/>
      </a:lt2>
      <a:accent1>
        <a:srgbClr val="FDB515"/>
      </a:accent1>
      <a:accent2>
        <a:srgbClr val="F2665F"/>
      </a:accent2>
      <a:accent3>
        <a:srgbClr val="EC008C"/>
      </a:accent3>
      <a:accent4>
        <a:srgbClr val="302E45"/>
      </a:accent4>
      <a:accent5>
        <a:srgbClr val="626469"/>
      </a:accent5>
      <a:accent6>
        <a:srgbClr val="D9D9D6"/>
      </a:accent6>
      <a:hlink>
        <a:srgbClr val="FDB515"/>
      </a:hlink>
      <a:folHlink>
        <a:srgbClr val="EC008C"/>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defPPr algn="ctr">
          <a:defRPr dirty="0" err="1" smtClean="0"/>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none" rtlCol="0">
        <a:spAutoFit/>
      </a:bodyPr>
      <a:lstStyle>
        <a:defPPr>
          <a:defRPr sz="2400" dirty="0" err="1" smtClean="0">
            <a:solidFill>
              <a:schemeClr val="tx2"/>
            </a:solidFill>
          </a:defRPr>
        </a:defPPr>
      </a:lstStyle>
    </a:txDef>
  </a:objectDefaults>
  <a:extraClrSchemeLst/>
  <a:extLst>
    <a:ext uri="{05A4C25C-085E-4340-85A3-A5531E510DB2}">
      <thm15:themeFamily xmlns:thm15="http://schemas.microsoft.com/office/thememl/2012/main" name="Amdocs_Branding" id="{C6F39DE4-9647-4675-B950-8C8B8B2E21B2}" vid="{98353F10-B51D-4FE6-BAEC-F4394847D38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696F192EF9B4448D831491EAA46314" ma:contentTypeVersion="12" ma:contentTypeDescription="Create a new document." ma:contentTypeScope="" ma:versionID="f7bcd2dbfb40e64c2868545fa69f5217">
  <xsd:schema xmlns:xsd="http://www.w3.org/2001/XMLSchema" xmlns:xs="http://www.w3.org/2001/XMLSchema" xmlns:p="http://schemas.microsoft.com/office/2006/metadata/properties" xmlns:ns1="http://schemas.microsoft.com/sharepoint/v3" xmlns:ns3="66c542cf-833e-421e-9dd9-86d28837ddda" targetNamespace="http://schemas.microsoft.com/office/2006/metadata/properties" ma:root="true" ma:fieldsID="ef3666d9a480574ac92706297bcb4733" ns1:_="" ns3:_="">
    <xsd:import namespace="http://schemas.microsoft.com/sharepoint/v3"/>
    <xsd:import namespace="66c542cf-833e-421e-9dd9-86d28837ddd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c542cf-833e-421e-9dd9-86d28837dd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6CC34B-C2DF-463F-98D3-22184EB849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6c542cf-833e-421e-9dd9-86d28837dd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AD7426-80EB-4BAB-A492-B68B5C13078D}">
  <ds:schemaRefs>
    <ds:schemaRef ds:uri="http://schemas.microsoft.com/sharepoint/v3/contenttype/forms"/>
  </ds:schemaRefs>
</ds:datastoreItem>
</file>

<file path=customXml/itemProps3.xml><?xml version="1.0" encoding="utf-8"?>
<ds:datastoreItem xmlns:ds="http://schemas.openxmlformats.org/officeDocument/2006/customXml" ds:itemID="{2A261D43-8046-4236-8F7F-F2EB69F7CD1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BB75274-0CE0-4322-A649-7AC2EA4EC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Development.dotm</Template>
  <TotalTime>2137</TotalTime>
  <Pages>21</Pages>
  <Words>2891</Words>
  <Characters>16484</Characters>
  <Application>Microsoft Office Word</Application>
  <DocSecurity>0</DocSecurity>
  <Lines>137</Lines>
  <Paragraphs>38</Paragraphs>
  <ScaleCrop>false</ScaleCrop>
  <HeadingPairs>
    <vt:vector size="4" baseType="variant">
      <vt:variant>
        <vt:lpstr>Title</vt:lpstr>
      </vt:variant>
      <vt:variant>
        <vt:i4>1</vt:i4>
      </vt:variant>
      <vt:variant>
        <vt:lpstr>Headings</vt:lpstr>
      </vt:variant>
      <vt:variant>
        <vt:i4>38</vt:i4>
      </vt:variant>
    </vt:vector>
  </HeadingPairs>
  <TitlesOfParts>
    <vt:vector size="39" baseType="lpstr">
      <vt:lpstr>Two ways SMS responses</vt:lpstr>
      <vt:lpstr>Table of Contents</vt:lpstr>
      <vt:lpstr>Introduction</vt:lpstr>
      <vt:lpstr>    Purpose and Scope</vt:lpstr>
      <vt:lpstr>    Related Documentation</vt:lpstr>
      <vt:lpstr>    Terms and Definitions – N/A</vt:lpstr>
      <vt:lpstr>General Information</vt:lpstr>
      <vt:lpstr>    Technical Information</vt:lpstr>
      <vt:lpstr>    SOW Traceability Matrix – N/A</vt:lpstr>
      <vt:lpstr>    Requirements Traceability Matrix – N/A</vt:lpstr>
      <vt:lpstr>    Interface Master List Traceability Matrix</vt:lpstr>
      <vt:lpstr>Two ways SMS responses file extracts generation</vt:lpstr>
      <vt:lpstr>    File extracts</vt:lpstr>
      <vt:lpstr>        Description</vt:lpstr>
      <vt:lpstr>        Assumptions</vt:lpstr>
      <vt:lpstr>        Flow Diagram</vt:lpstr>
      <vt:lpstr>        Flow Description</vt:lpstr>
      <vt:lpstr>    Prepaid Two ways SMS response extract</vt:lpstr>
      <vt:lpstr>        File</vt:lpstr>
      <vt:lpstr>        Record</vt:lpstr>
      <vt:lpstr>    Postpaid Two ways SMS response extract</vt:lpstr>
      <vt:lpstr>        File</vt:lpstr>
      <vt:lpstr>        Record</vt:lpstr>
      <vt:lpstr>    Home Two ways SMS response extract</vt:lpstr>
      <vt:lpstr>        File</vt:lpstr>
      <vt:lpstr>        Record</vt:lpstr>
      <vt:lpstr>    Error/Recovery Handling</vt:lpstr>
      <vt:lpstr>    Archiving Handling</vt:lpstr>
      <vt:lpstr>    Data Security</vt:lpstr>
      <vt:lpstr>Two ways SMS extracts transfer</vt:lpstr>
      <vt:lpstr>    File transfer</vt:lpstr>
      <vt:lpstr>        Description</vt:lpstr>
      <vt:lpstr>        Assumptions</vt:lpstr>
      <vt:lpstr>        Flow Diagram</vt:lpstr>
      <vt:lpstr>        Flow Description</vt:lpstr>
      <vt:lpstr>    Error/Recovery Handling</vt:lpstr>
      <vt:lpstr>    Archiving Handling</vt:lpstr>
      <vt:lpstr>    Data Security</vt:lpstr>
      <vt:lpstr>Open Issues</vt:lpstr>
    </vt:vector>
  </TitlesOfParts>
  <Company>Amdocs</Company>
  <LinksUpToDate>false</LinksUpToDate>
  <CharactersWithSpaces>19337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ways SMS responses</dc:title>
  <dc:subject>Interface Design Document</dc:subject>
  <dc:creator>Avi.Fuks@amdocs.com</dc:creator>
  <cp:keywords/>
  <dc:description/>
  <cp:lastModifiedBy>Avi Fuks</cp:lastModifiedBy>
  <cp:revision>53</cp:revision>
  <cp:lastPrinted>2005-11-13T06:46:00Z</cp:lastPrinted>
  <dcterms:created xsi:type="dcterms:W3CDTF">2021-01-17T11:22:00Z</dcterms:created>
  <dcterms:modified xsi:type="dcterms:W3CDTF">2021-04-26T18:17:00Z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1.3.9</vt:lpwstr>
  </property>
  <property fmtid="{D5CDD505-2E9C-101B-9397-08002B2CF9AE}" pid="3" name="Final">
    <vt:bool>false</vt:bool>
  </property>
  <property fmtid="{D5CDD505-2E9C-101B-9397-08002B2CF9AE}" pid="4" name="OneSided">
    <vt:bool>false</vt:bool>
  </property>
  <property fmtid="{D5CDD505-2E9C-101B-9397-08002B2CF9AE}" pid="5" name="Paper size">
    <vt:lpwstr>Letter</vt:lpwstr>
  </property>
  <property fmtid="{D5CDD505-2E9C-101B-9397-08002B2CF9AE}" pid="6" name="Product Release">
    <vt:lpwstr>10.2</vt:lpwstr>
  </property>
  <property fmtid="{D5CDD505-2E9C-101B-9397-08002B2CF9AE}" pid="7" name="Numbered Headings">
    <vt:bool>true</vt:bool>
  </property>
  <property fmtid="{D5CDD505-2E9C-101B-9397-08002B2CF9AE}" pid="8" name="Speller">
    <vt:lpwstr>US</vt:lpwstr>
  </property>
  <property fmtid="{D5CDD505-2E9C-101B-9397-08002B2CF9AE}" pid="9" name="Product">
    <vt:bool>false</vt:bool>
  </property>
  <property fmtid="{D5CDD505-2E9C-101B-9397-08002B2CF9AE}" pid="10" name="DraftWatermark">
    <vt:bool>false</vt:bool>
  </property>
  <property fmtid="{D5CDD505-2E9C-101B-9397-08002B2CF9AE}" pid="11" name="NewDocument">
    <vt:bool>false</vt:bool>
  </property>
  <property fmtid="{D5CDD505-2E9C-101B-9397-08002B2CF9AE}" pid="12" name="Our_Creation_Date">
    <vt:lpwstr>17-Nov-10 10:21:00 AM</vt:lpwstr>
  </property>
  <property fmtid="{D5CDD505-2E9C-101B-9397-08002B2CF9AE}" pid="13" name="Include Index">
    <vt:bool>false</vt:bool>
  </property>
  <property fmtid="{D5CDD505-2E9C-101B-9397-08002B2CF9AE}" pid="14" name="DraftWatermarkText">
    <vt:lpwstr> </vt:lpwstr>
  </property>
  <property fmtid="{D5CDD505-2E9C-101B-9397-08002B2CF9AE}" pid="15" name="Product Year">
    <vt:lpwstr> </vt:lpwstr>
  </property>
  <property fmtid="{D5CDD505-2E9C-101B-9397-08002B2CF9AE}" pid="16" name="Internal Document">
    <vt:bool>false</vt:bool>
  </property>
  <property fmtid="{D5CDD505-2E9C-101B-9397-08002B2CF9AE}" pid="17" name="Account Name">
    <vt:lpwstr>PLDT TRIDENT</vt:lpwstr>
  </property>
  <property fmtid="{D5CDD505-2E9C-101B-9397-08002B2CF9AE}" pid="18" name="ReleaseForCoverPage">
    <vt:lpwstr>1</vt:lpwstr>
  </property>
  <property fmtid="{D5CDD505-2E9C-101B-9397-08002B2CF9AE}" pid="19" name="VersionForCoverPage">
    <vt:lpwstr>1</vt:lpwstr>
  </property>
  <property fmtid="{D5CDD505-2E9C-101B-9397-08002B2CF9AE}" pid="20" name="ContentTypeId">
    <vt:lpwstr>0x0101005C696F192EF9B4448D831491EAA46314</vt:lpwstr>
  </property>
  <property fmtid="{D5CDD505-2E9C-101B-9397-08002B2CF9AE}" pid="21" name="ServiceName">
    <vt:lpwstr/>
  </property>
  <property fmtid="{D5CDD505-2E9C-101B-9397-08002B2CF9AE}" pid="22" name="ProjectName">
    <vt:lpwstr/>
  </property>
  <property fmtid="{D5CDD505-2E9C-101B-9397-08002B2CF9AE}" pid="23" name="ProductName">
    <vt:lpwstr/>
  </property>
  <property fmtid="{D5CDD505-2E9C-101B-9397-08002B2CF9AE}" pid="24" name="Folder path">
    <vt:lpwstr/>
  </property>
  <property fmtid="{D5CDD505-2E9C-101B-9397-08002B2CF9AE}" pid="25" name="Last_Edit_Date">
    <vt:lpwstr>4/21/2021 4:03:46 PM</vt:lpwstr>
  </property>
  <property fmtid="{D5CDD505-2E9C-101B-9397-08002B2CF9AE}" pid="26" name="Creation_Date">
    <vt:lpwstr>3/29/2021 6:24:23 PM</vt:lpwstr>
  </property>
  <property fmtid="{D5CDD505-2E9C-101B-9397-08002B2CF9AE}" pid="27" name="DocNumber">
    <vt:lpwstr>3989825</vt:lpwstr>
  </property>
  <property fmtid="{D5CDD505-2E9C-101B-9397-08002B2CF9AE}" pid="28" name="TypeID">
    <vt:lpwstr>For Internal Use</vt:lpwstr>
  </property>
  <property fmtid="{D5CDD505-2E9C-101B-9397-08002B2CF9AE}" pid="29" name="CategoryName">
    <vt:lpwstr>- NA -</vt:lpwstr>
  </property>
  <property fmtid="{D5CDD505-2E9C-101B-9397-08002B2CF9AE}" pid="30" name="Size">
    <vt:lpwstr>877970</vt:lpwstr>
  </property>
  <property fmtid="{D5CDD505-2E9C-101B-9397-08002B2CF9AE}" pid="31" name="Modify Date">
    <vt:lpwstr>4/21/2021 4:03:46 PM</vt:lpwstr>
  </property>
  <property fmtid="{D5CDD505-2E9C-101B-9397-08002B2CF9AE}" pid="32" name="DocName">
    <vt:lpwstr>PLDT - Trident - 3c3 - Two ways SMS responses - IDD</vt:lpwstr>
  </property>
  <property fmtid="{D5CDD505-2E9C-101B-9397-08002B2CF9AE}" pid="33" name="FullName">
    <vt:lpwstr>Avi Fuks</vt:lpwstr>
  </property>
  <property fmtid="{D5CDD505-2E9C-101B-9397-08002B2CF9AE}" pid="34" name="Typist">
    <vt:lpwstr>Avi Fuks</vt:lpwstr>
  </property>
  <property fmtid="{D5CDD505-2E9C-101B-9397-08002B2CF9AE}" pid="35" name="DocID">
    <vt:lpwstr>document_center\3989825</vt:lpwstr>
  </property>
  <property fmtid="{D5CDD505-2E9C-101B-9397-08002B2CF9AE}" pid="36" name="ActFopCode">
    <vt:lpwstr>PLDT - Project 3c AIA - IDDs</vt:lpwstr>
  </property>
  <property fmtid="{D5CDD505-2E9C-101B-9397-08002B2CF9AE}" pid="37" name="VersionID">
    <vt:lpwstr>0.4</vt:lpwstr>
  </property>
  <property fmtid="{D5CDD505-2E9C-101B-9397-08002B2CF9AE}" pid="38" name="SecurityLevel">
    <vt:lpwstr>Level 1 - Confidential</vt:lpwstr>
  </property>
</Properties>
</file>