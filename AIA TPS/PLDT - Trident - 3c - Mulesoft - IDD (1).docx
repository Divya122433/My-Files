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0FDAE" w14:textId="7750487D" w:rsidR="00836E5B" w:rsidRPr="00FF2FA6" w:rsidRDefault="00654966" w:rsidP="00836E5B">
      <w:pPr>
        <w:pStyle w:val="AccountName"/>
      </w:pPr>
      <w:bookmarkStart w:id="0" w:name="_Toc304107625"/>
      <w:bookmarkStart w:id="1" w:name="_Toc210110040"/>
      <w:bookmarkStart w:id="2" w:name="_Toc162345703"/>
      <w:bookmarkStart w:id="3" w:name="_Toc111544189"/>
      <w:bookmarkStart w:id="4" w:name="_Toc110135889"/>
      <w:bookmarkStart w:id="5" w:name="_Toc304106389"/>
      <w:bookmarkStart w:id="6" w:name="_Toc304460655"/>
      <w:bookmarkStart w:id="7" w:name="_Toc315702889"/>
      <w:bookmarkStart w:id="8" w:name="_Toc100488109"/>
      <w:bookmarkStart w:id="9" w:name="_Toc99349398"/>
      <w:bookmarkStart w:id="10" w:name="_Toc82833864"/>
      <w:r>
        <w:t>PLDT TRIDENT</w:t>
      </w:r>
    </w:p>
    <w:p w14:paraId="75BC2877" w14:textId="56FCAB70" w:rsidR="0049249B" w:rsidRPr="00FF2FA6" w:rsidRDefault="00654966" w:rsidP="00042E4D">
      <w:pPr>
        <w:pStyle w:val="AccountName"/>
      </w:pPr>
      <w:r>
        <w:t>Software Release 20.03</w:t>
      </w:r>
    </w:p>
    <w:p w14:paraId="1FFD2D40" w14:textId="491EAC5C" w:rsidR="00E90D13" w:rsidRPr="00FF2FA6" w:rsidRDefault="00654966" w:rsidP="00B82473">
      <w:pPr>
        <w:pStyle w:val="DocumentName"/>
      </w:pPr>
      <w:r>
        <w:t xml:space="preserve">PLDT - Trident – 3c – MuleSoft - IDD </w:t>
      </w:r>
    </w:p>
    <w:p w14:paraId="39DF0C55" w14:textId="47BF9944" w:rsidR="0049249B" w:rsidRPr="00FF2FA6" w:rsidRDefault="00654966" w:rsidP="006C449B">
      <w:pPr>
        <w:pStyle w:val="DocumentType"/>
        <w:rPr>
          <w:lang w:val="fr-FR"/>
        </w:rPr>
      </w:pPr>
      <w:r>
        <w:rPr>
          <w:lang w:val="fr-FR"/>
        </w:rPr>
        <w:t>Interface Design Document</w:t>
      </w:r>
    </w:p>
    <w:p w14:paraId="3CE8ECCD" w14:textId="4D3296BF" w:rsidR="0049249B" w:rsidRPr="00FF2FA6" w:rsidRDefault="00654966" w:rsidP="00FE2519">
      <w:pPr>
        <w:pStyle w:val="DocumentType"/>
        <w:rPr>
          <w:lang w:val="fr-FR"/>
        </w:rPr>
      </w:pPr>
      <w:r>
        <w:rPr>
          <w:lang w:val="fr-FR"/>
        </w:rPr>
        <w:t>Version 0.5</w:t>
      </w:r>
    </w:p>
    <w:p w14:paraId="4ED138BB" w14:textId="77777777" w:rsidR="0049249B" w:rsidRPr="00FF2FA6" w:rsidRDefault="0049249B" w:rsidP="00656650">
      <w:pPr>
        <w:pStyle w:val="DocumentInformation"/>
        <w:rPr>
          <w:lang w:val="fr-FR"/>
        </w:rPr>
      </w:pPr>
      <w:r w:rsidRPr="00FF2FA6">
        <w:rPr>
          <w:lang w:val="fr-FR"/>
        </w:rPr>
        <w:lastRenderedPageBreak/>
        <w:t>Document Information</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480"/>
        <w:gridCol w:w="6870"/>
      </w:tblGrid>
      <w:tr w:rsidR="0049249B" w:rsidRPr="00FF2FA6" w14:paraId="7B8808C3" w14:textId="77777777" w:rsidTr="003C6D83">
        <w:trPr>
          <w:cantSplit/>
          <w:tblHeader/>
        </w:trPr>
        <w:tc>
          <w:tcPr>
            <w:tcW w:w="1326" w:type="pct"/>
            <w:tcBorders>
              <w:bottom w:val="single" w:sz="4" w:space="0" w:color="808080"/>
            </w:tcBorders>
            <w:shd w:val="clear" w:color="auto" w:fill="626469"/>
            <w:vAlign w:val="center"/>
          </w:tcPr>
          <w:p w14:paraId="4B7A49FB" w14:textId="77777777" w:rsidR="0049249B" w:rsidRPr="00FF2FA6" w:rsidRDefault="0049249B" w:rsidP="003C6D83">
            <w:pPr>
              <w:pStyle w:val="HeaderTable"/>
              <w:rPr>
                <w:color w:val="FFFFFF"/>
              </w:rPr>
            </w:pPr>
            <w:r w:rsidRPr="00FF2FA6">
              <w:rPr>
                <w:color w:val="FFFFFF"/>
              </w:rPr>
              <w:t>Software Release:</w:t>
            </w:r>
          </w:p>
        </w:tc>
        <w:tc>
          <w:tcPr>
            <w:tcW w:w="3674" w:type="pct"/>
            <w:tcBorders>
              <w:bottom w:val="single" w:sz="4" w:space="0" w:color="808080"/>
            </w:tcBorders>
            <w:shd w:val="clear" w:color="auto" w:fill="626469"/>
            <w:vAlign w:val="center"/>
          </w:tcPr>
          <w:p w14:paraId="2D74F92D" w14:textId="0A06A7AB" w:rsidR="0049249B" w:rsidRPr="00FF2FA6" w:rsidRDefault="00654966" w:rsidP="003C6D83">
            <w:pPr>
              <w:pStyle w:val="HeaderTable"/>
              <w:rPr>
                <w:bCs/>
                <w:color w:val="FFFFFF"/>
              </w:rPr>
            </w:pPr>
            <w:r>
              <w:rPr>
                <w:bCs/>
                <w:color w:val="FFFFFF"/>
              </w:rPr>
              <w:t>20.03</w:t>
            </w:r>
          </w:p>
        </w:tc>
      </w:tr>
      <w:tr w:rsidR="000E1050" w:rsidRPr="00FF2FA6" w14:paraId="661F6171" w14:textId="77777777" w:rsidTr="003C6D83">
        <w:trPr>
          <w:cantSplit/>
        </w:trPr>
        <w:tc>
          <w:tcPr>
            <w:tcW w:w="1326" w:type="pct"/>
            <w:tcBorders>
              <w:bottom w:val="single" w:sz="4" w:space="0" w:color="808080"/>
            </w:tcBorders>
            <w:shd w:val="clear" w:color="auto" w:fill="auto"/>
          </w:tcPr>
          <w:p w14:paraId="2CC523BE" w14:textId="77777777" w:rsidR="000E1050" w:rsidRPr="00FF2FA6" w:rsidRDefault="000E1050" w:rsidP="000E1050">
            <w:pPr>
              <w:pStyle w:val="BodyTextTable"/>
            </w:pPr>
            <w:r w:rsidRPr="00FF2FA6">
              <w:t>Catalog Number:</w:t>
            </w:r>
          </w:p>
        </w:tc>
        <w:tc>
          <w:tcPr>
            <w:tcW w:w="3674" w:type="pct"/>
            <w:tcBorders>
              <w:bottom w:val="single" w:sz="4" w:space="0" w:color="808080"/>
            </w:tcBorders>
            <w:shd w:val="clear" w:color="auto" w:fill="auto"/>
          </w:tcPr>
          <w:p w14:paraId="21F8F017" w14:textId="7F10D1B6" w:rsidR="000E1050" w:rsidRPr="00FF2FA6" w:rsidRDefault="00654966" w:rsidP="000E1050">
            <w:pPr>
              <w:pStyle w:val="BodyTextTable"/>
              <w:rPr>
                <w:b/>
                <w:bCs/>
              </w:rPr>
            </w:pPr>
            <w:proofErr w:type="spellStart"/>
            <w:r>
              <w:rPr>
                <w:b/>
                <w:bCs/>
              </w:rPr>
              <w:t>document_center</w:t>
            </w:r>
            <w:proofErr w:type="spellEnd"/>
            <w:r>
              <w:rPr>
                <w:b/>
                <w:bCs/>
              </w:rPr>
              <w:t>\4276269 Version 0.5</w:t>
            </w:r>
          </w:p>
        </w:tc>
      </w:tr>
      <w:tr w:rsidR="000E1050" w:rsidRPr="00FF2FA6" w14:paraId="099BE031" w14:textId="77777777" w:rsidTr="003C6D83">
        <w:trPr>
          <w:cantSplit/>
        </w:trPr>
        <w:tc>
          <w:tcPr>
            <w:tcW w:w="1326" w:type="pct"/>
            <w:tcBorders>
              <w:bottom w:val="single" w:sz="4" w:space="0" w:color="808080"/>
            </w:tcBorders>
            <w:shd w:val="clear" w:color="auto" w:fill="auto"/>
          </w:tcPr>
          <w:p w14:paraId="5CEA2A01" w14:textId="77777777" w:rsidR="000E1050" w:rsidRPr="00FF2FA6" w:rsidRDefault="000E1050" w:rsidP="000E1050">
            <w:pPr>
              <w:pStyle w:val="BodyTextTable"/>
            </w:pPr>
            <w:r w:rsidRPr="00FF2FA6">
              <w:t>Information Security:</w:t>
            </w:r>
          </w:p>
        </w:tc>
        <w:tc>
          <w:tcPr>
            <w:tcW w:w="3674" w:type="pct"/>
            <w:tcBorders>
              <w:bottom w:val="single" w:sz="4" w:space="0" w:color="808080"/>
            </w:tcBorders>
            <w:shd w:val="clear" w:color="auto" w:fill="auto"/>
          </w:tcPr>
          <w:p w14:paraId="1E5A4F2B" w14:textId="0E387E37" w:rsidR="000E1050" w:rsidRPr="00FF2FA6" w:rsidRDefault="00654966" w:rsidP="000E1050">
            <w:pPr>
              <w:pStyle w:val="BodyTextTable"/>
              <w:rPr>
                <w:b/>
                <w:bCs/>
              </w:rPr>
            </w:pPr>
            <w:r>
              <w:rPr>
                <w:b/>
                <w:bCs/>
              </w:rPr>
              <w:t>Level 1 - Confidential</w:t>
            </w:r>
          </w:p>
        </w:tc>
      </w:tr>
      <w:tr w:rsidR="000E1050" w:rsidRPr="00FF2FA6" w14:paraId="73D8D1FC" w14:textId="77777777" w:rsidTr="003C6D83">
        <w:trPr>
          <w:cantSplit/>
        </w:trPr>
        <w:tc>
          <w:tcPr>
            <w:tcW w:w="1326" w:type="pct"/>
            <w:tcBorders>
              <w:bottom w:val="single" w:sz="4" w:space="0" w:color="808080"/>
            </w:tcBorders>
            <w:shd w:val="clear" w:color="auto" w:fill="auto"/>
          </w:tcPr>
          <w:p w14:paraId="3BF47ACA" w14:textId="77777777" w:rsidR="000E1050" w:rsidRPr="00FF2FA6" w:rsidRDefault="000E1050" w:rsidP="000E1050">
            <w:pPr>
              <w:pStyle w:val="BodyTextTable"/>
            </w:pPr>
            <w:r w:rsidRPr="00FF2FA6">
              <w:t>Account/FOP:</w:t>
            </w:r>
          </w:p>
        </w:tc>
        <w:tc>
          <w:tcPr>
            <w:tcW w:w="3674" w:type="pct"/>
            <w:tcBorders>
              <w:bottom w:val="single" w:sz="4" w:space="0" w:color="808080"/>
            </w:tcBorders>
            <w:shd w:val="clear" w:color="auto" w:fill="auto"/>
          </w:tcPr>
          <w:p w14:paraId="2D1759B2" w14:textId="6FC9AAB3" w:rsidR="000E1050" w:rsidRPr="00FF2FA6" w:rsidRDefault="00654966" w:rsidP="000E1050">
            <w:pPr>
              <w:pStyle w:val="BodyTextTable"/>
              <w:rPr>
                <w:b/>
                <w:bCs/>
              </w:rPr>
            </w:pPr>
            <w:r>
              <w:rPr>
                <w:b/>
                <w:bCs/>
              </w:rPr>
              <w:t>PLDT - Project 3c AIA - IDDs</w:t>
            </w:r>
          </w:p>
        </w:tc>
      </w:tr>
      <w:tr w:rsidR="000E1050" w:rsidRPr="00FF2FA6" w14:paraId="5960633D" w14:textId="77777777" w:rsidTr="003C6D83">
        <w:trPr>
          <w:cantSplit/>
        </w:trPr>
        <w:tc>
          <w:tcPr>
            <w:tcW w:w="1326" w:type="pct"/>
            <w:tcBorders>
              <w:bottom w:val="single" w:sz="4" w:space="0" w:color="808080"/>
            </w:tcBorders>
            <w:shd w:val="clear" w:color="auto" w:fill="auto"/>
          </w:tcPr>
          <w:p w14:paraId="5FFCA5F5" w14:textId="77777777" w:rsidR="000E1050" w:rsidRPr="00FF2FA6" w:rsidRDefault="000E1050" w:rsidP="000E1050">
            <w:pPr>
              <w:pStyle w:val="BodyTextTable"/>
            </w:pPr>
            <w:r w:rsidRPr="00FF2FA6">
              <w:t>Author:</w:t>
            </w:r>
          </w:p>
        </w:tc>
        <w:tc>
          <w:tcPr>
            <w:tcW w:w="3674" w:type="pct"/>
            <w:tcBorders>
              <w:bottom w:val="single" w:sz="4" w:space="0" w:color="808080"/>
            </w:tcBorders>
            <w:shd w:val="clear" w:color="auto" w:fill="auto"/>
          </w:tcPr>
          <w:p w14:paraId="7A779A1E" w14:textId="5B9E9975" w:rsidR="000E1050" w:rsidRPr="00FF2FA6" w:rsidRDefault="00654966" w:rsidP="00AC716D">
            <w:pPr>
              <w:pStyle w:val="BodyTextTable"/>
              <w:rPr>
                <w:b/>
                <w:bCs/>
              </w:rPr>
            </w:pPr>
            <w:proofErr w:type="spellStart"/>
            <w:r>
              <w:rPr>
                <w:b/>
                <w:bCs/>
              </w:rPr>
              <w:t>Eyal</w:t>
            </w:r>
            <w:proofErr w:type="spellEnd"/>
            <w:r>
              <w:rPr>
                <w:b/>
                <w:bCs/>
              </w:rPr>
              <w:t xml:space="preserve"> </w:t>
            </w:r>
            <w:proofErr w:type="spellStart"/>
            <w:r>
              <w:rPr>
                <w:b/>
                <w:bCs/>
              </w:rPr>
              <w:t>Bekerman</w:t>
            </w:r>
            <w:proofErr w:type="spellEnd"/>
          </w:p>
        </w:tc>
      </w:tr>
      <w:tr w:rsidR="000E1050" w:rsidRPr="00FF2FA6" w14:paraId="58409F60" w14:textId="77777777" w:rsidTr="003C6D83">
        <w:trPr>
          <w:cantSplit/>
        </w:trPr>
        <w:tc>
          <w:tcPr>
            <w:tcW w:w="1326" w:type="pct"/>
            <w:tcBorders>
              <w:bottom w:val="single" w:sz="4" w:space="0" w:color="808080"/>
            </w:tcBorders>
            <w:shd w:val="clear" w:color="auto" w:fill="auto"/>
          </w:tcPr>
          <w:p w14:paraId="61CBFC31" w14:textId="77777777" w:rsidR="000E1050" w:rsidRPr="00FF2FA6" w:rsidRDefault="000E1050" w:rsidP="000E1050">
            <w:pPr>
              <w:pStyle w:val="BodyTextTable"/>
            </w:pPr>
            <w:r w:rsidRPr="00FF2FA6">
              <w:t>Editor:</w:t>
            </w:r>
          </w:p>
        </w:tc>
        <w:tc>
          <w:tcPr>
            <w:tcW w:w="3674" w:type="pct"/>
            <w:tcBorders>
              <w:bottom w:val="single" w:sz="4" w:space="0" w:color="808080"/>
            </w:tcBorders>
            <w:shd w:val="clear" w:color="auto" w:fill="auto"/>
          </w:tcPr>
          <w:p w14:paraId="6996C641" w14:textId="2863B787" w:rsidR="000E1050" w:rsidRPr="00FF2FA6" w:rsidRDefault="00654966" w:rsidP="000E1050">
            <w:pPr>
              <w:pStyle w:val="BodyTextTable"/>
              <w:rPr>
                <w:b/>
                <w:bCs/>
              </w:rPr>
            </w:pPr>
            <w:proofErr w:type="spellStart"/>
            <w:r>
              <w:rPr>
                <w:b/>
                <w:bCs/>
              </w:rPr>
              <w:t>Eyal</w:t>
            </w:r>
            <w:proofErr w:type="spellEnd"/>
            <w:r>
              <w:rPr>
                <w:b/>
                <w:bCs/>
              </w:rPr>
              <w:t xml:space="preserve"> </w:t>
            </w:r>
            <w:proofErr w:type="spellStart"/>
            <w:r>
              <w:rPr>
                <w:b/>
                <w:bCs/>
              </w:rPr>
              <w:t>Bekerman</w:t>
            </w:r>
            <w:proofErr w:type="spellEnd"/>
          </w:p>
        </w:tc>
      </w:tr>
      <w:tr w:rsidR="000E1050" w:rsidRPr="00FF2FA6" w14:paraId="5B72DD06" w14:textId="77777777" w:rsidTr="003C6D83">
        <w:trPr>
          <w:cantSplit/>
        </w:trPr>
        <w:tc>
          <w:tcPr>
            <w:tcW w:w="1326" w:type="pct"/>
            <w:tcBorders>
              <w:bottom w:val="single" w:sz="4" w:space="0" w:color="808080"/>
            </w:tcBorders>
            <w:shd w:val="clear" w:color="auto" w:fill="auto"/>
          </w:tcPr>
          <w:p w14:paraId="422F1811" w14:textId="77777777" w:rsidR="000E1050" w:rsidRPr="00FF2FA6" w:rsidRDefault="000E1050" w:rsidP="000E1050">
            <w:pPr>
              <w:pStyle w:val="BodyTextTable"/>
            </w:pPr>
            <w:r w:rsidRPr="00FF2FA6">
              <w:t>Last Edited:</w:t>
            </w:r>
          </w:p>
        </w:tc>
        <w:tc>
          <w:tcPr>
            <w:tcW w:w="3674" w:type="pct"/>
            <w:tcBorders>
              <w:bottom w:val="single" w:sz="4" w:space="0" w:color="808080"/>
            </w:tcBorders>
            <w:shd w:val="clear" w:color="auto" w:fill="auto"/>
          </w:tcPr>
          <w:p w14:paraId="23BB1720" w14:textId="37BC9A62" w:rsidR="000E1050" w:rsidRPr="00FF2FA6" w:rsidRDefault="00654966" w:rsidP="000E1050">
            <w:pPr>
              <w:pStyle w:val="BodyTextTable"/>
              <w:rPr>
                <w:b/>
                <w:bCs/>
              </w:rPr>
            </w:pPr>
            <w:r>
              <w:rPr>
                <w:b/>
                <w:bCs/>
              </w:rPr>
              <w:t>Jan-23-2023 3:25:19 PM</w:t>
            </w:r>
          </w:p>
        </w:tc>
      </w:tr>
      <w:tr w:rsidR="00F04CD5" w:rsidRPr="00FF2FA6" w14:paraId="55DE0604" w14:textId="77777777" w:rsidTr="003C6D83">
        <w:trPr>
          <w:cantSplit/>
        </w:trPr>
        <w:tc>
          <w:tcPr>
            <w:tcW w:w="1326" w:type="pct"/>
            <w:tcBorders>
              <w:bottom w:val="single" w:sz="4" w:space="0" w:color="808080"/>
            </w:tcBorders>
            <w:shd w:val="clear" w:color="auto" w:fill="auto"/>
          </w:tcPr>
          <w:p w14:paraId="60960412" w14:textId="77777777" w:rsidR="00F04CD5" w:rsidRPr="00FF2FA6" w:rsidRDefault="00F04CD5" w:rsidP="00F04CD5">
            <w:pPr>
              <w:pStyle w:val="BodyTextTable"/>
              <w:keepNext/>
              <w:keepLines/>
            </w:pPr>
            <w:r w:rsidRPr="00FF2FA6">
              <w:t>File Name:</w:t>
            </w:r>
          </w:p>
        </w:tc>
        <w:tc>
          <w:tcPr>
            <w:tcW w:w="3674" w:type="pct"/>
            <w:tcBorders>
              <w:bottom w:val="single" w:sz="4" w:space="0" w:color="808080"/>
            </w:tcBorders>
            <w:shd w:val="clear" w:color="auto" w:fill="auto"/>
          </w:tcPr>
          <w:p w14:paraId="76271F05" w14:textId="7243E3D2" w:rsidR="00F04CD5" w:rsidRPr="00FF2FA6" w:rsidRDefault="00654966" w:rsidP="00F04CD5">
            <w:pPr>
              <w:pStyle w:val="BodyTextTable"/>
              <w:keepNext/>
              <w:keepLines/>
              <w:rPr>
                <w:b/>
                <w:bCs/>
              </w:rPr>
            </w:pPr>
            <w:r>
              <w:rPr>
                <w:b/>
                <w:bCs/>
              </w:rPr>
              <w:t xml:space="preserve">PLDT - Trident - 3c - </w:t>
            </w:r>
            <w:proofErr w:type="spellStart"/>
            <w:r>
              <w:rPr>
                <w:b/>
                <w:bCs/>
              </w:rPr>
              <w:t>Mulesoft</w:t>
            </w:r>
            <w:proofErr w:type="spellEnd"/>
            <w:r>
              <w:rPr>
                <w:b/>
                <w:bCs/>
              </w:rPr>
              <w:t xml:space="preserve"> - IDD_2.docx</w:t>
            </w:r>
          </w:p>
        </w:tc>
      </w:tr>
      <w:tr w:rsidR="00F04CD5" w:rsidRPr="00FF2FA6" w14:paraId="213124B4" w14:textId="77777777" w:rsidTr="003C6D83">
        <w:trPr>
          <w:cantSplit/>
        </w:trPr>
        <w:tc>
          <w:tcPr>
            <w:tcW w:w="1326" w:type="pct"/>
            <w:shd w:val="clear" w:color="auto" w:fill="auto"/>
          </w:tcPr>
          <w:p w14:paraId="4199A364" w14:textId="77777777" w:rsidR="00F04CD5" w:rsidRPr="00FF2FA6" w:rsidRDefault="00F04CD5" w:rsidP="00F04CD5">
            <w:pPr>
              <w:pStyle w:val="BodyTextTable"/>
            </w:pPr>
            <w:r w:rsidRPr="00FF2FA6">
              <w:t>Template:</w:t>
            </w:r>
          </w:p>
        </w:tc>
        <w:tc>
          <w:tcPr>
            <w:tcW w:w="3674" w:type="pct"/>
            <w:shd w:val="clear" w:color="auto" w:fill="auto"/>
          </w:tcPr>
          <w:p w14:paraId="3E1E084C" w14:textId="4796BF89" w:rsidR="00F04CD5" w:rsidRPr="00FF2FA6" w:rsidRDefault="00654966" w:rsidP="00F04CD5">
            <w:pPr>
              <w:pStyle w:val="BodyTextTable"/>
              <w:rPr>
                <w:b/>
                <w:bCs/>
              </w:rPr>
            </w:pPr>
            <w:r>
              <w:rPr>
                <w:b/>
                <w:bCs/>
              </w:rPr>
              <w:t>New Development.dotm</w:t>
            </w:r>
          </w:p>
        </w:tc>
      </w:tr>
    </w:tbl>
    <w:p w14:paraId="7559BFBD" w14:textId="77777777" w:rsidR="00F741BB" w:rsidRPr="00FF2FA6" w:rsidRDefault="00F741BB" w:rsidP="006C449B">
      <w:pPr>
        <w:pStyle w:val="BodyText"/>
        <w:sectPr w:rsidR="00F741BB" w:rsidRPr="00FF2FA6" w:rsidSect="00365DD2">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440" w:right="1440" w:bottom="1440" w:left="1440" w:header="720" w:footer="801" w:gutter="0"/>
          <w:pgBorders w:offsetFrom="page">
            <w:bottom w:val="single" w:sz="4" w:space="24" w:color="FFFFFF"/>
          </w:pgBorders>
          <w:pgNumType w:start="1"/>
          <w:cols w:space="708"/>
          <w:titlePg/>
          <w:docGrid w:linePitch="360"/>
        </w:sectPr>
      </w:pPr>
    </w:p>
    <w:p w14:paraId="14F6BF1E" w14:textId="77777777" w:rsidR="0060462B" w:rsidRPr="00FF2FA6" w:rsidRDefault="0060462B" w:rsidP="00F741BB">
      <w:pPr>
        <w:pStyle w:val="BodyText"/>
        <w:ind w:left="0"/>
      </w:pPr>
    </w:p>
    <w:p w14:paraId="6D1F9CC3" w14:textId="77777777" w:rsidR="0049249B" w:rsidRPr="00FF2FA6" w:rsidRDefault="0049249B" w:rsidP="00E62C2B">
      <w:pPr>
        <w:pStyle w:val="ReleaseNotesTitle"/>
        <w:outlineLvl w:val="0"/>
        <w:sectPr w:rsidR="0049249B" w:rsidRPr="00FF2FA6" w:rsidSect="00F741BB">
          <w:type w:val="continuous"/>
          <w:pgSz w:w="12240" w:h="15840" w:code="1"/>
          <w:pgMar w:top="1440" w:right="1440" w:bottom="1440" w:left="1440" w:header="720" w:footer="801" w:gutter="0"/>
          <w:pgBorders w:offsetFrom="page">
            <w:bottom w:val="single" w:sz="4" w:space="24" w:color="FFFFFF"/>
          </w:pgBorders>
          <w:pgNumType w:start="1"/>
          <w:cols w:space="708"/>
          <w:titlePg/>
          <w:docGrid w:linePitch="360"/>
        </w:sectPr>
      </w:pPr>
    </w:p>
    <w:p w14:paraId="70CDE14C" w14:textId="77777777" w:rsidR="00E62C2B" w:rsidRPr="00FF2FA6" w:rsidRDefault="00E62C2B" w:rsidP="00D676F1">
      <w:pPr>
        <w:pStyle w:val="ReleaseNotesTitle"/>
      </w:pPr>
      <w:r w:rsidRPr="00FF2FA6">
        <w:lastRenderedPageBreak/>
        <w:t>Document Release Information</w:t>
      </w:r>
    </w:p>
    <w:tbl>
      <w:tblPr>
        <w:tblW w:w="3577"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1988"/>
        <w:gridCol w:w="1527"/>
        <w:gridCol w:w="1356"/>
        <w:gridCol w:w="2612"/>
        <w:gridCol w:w="810"/>
        <w:gridCol w:w="971"/>
      </w:tblGrid>
      <w:tr w:rsidR="00EB34E3" w:rsidRPr="00FF2FA6" w14:paraId="42C947B0" w14:textId="77777777" w:rsidTr="00155744">
        <w:trPr>
          <w:cantSplit/>
          <w:tblHeader/>
        </w:trPr>
        <w:tc>
          <w:tcPr>
            <w:tcW w:w="1073" w:type="pct"/>
            <w:tcBorders>
              <w:bottom w:val="single" w:sz="4" w:space="0" w:color="808080"/>
            </w:tcBorders>
            <w:shd w:val="clear" w:color="auto" w:fill="626469"/>
            <w:vAlign w:val="center"/>
            <w:hideMark/>
          </w:tcPr>
          <w:p w14:paraId="25E6703C" w14:textId="77777777" w:rsidR="00EB34E3" w:rsidRPr="00FF2FA6" w:rsidRDefault="00EB34E3" w:rsidP="00CF3B36">
            <w:pPr>
              <w:pStyle w:val="HeaderTable"/>
              <w:rPr>
                <w:color w:val="FFFFFF"/>
              </w:rPr>
            </w:pPr>
            <w:r w:rsidRPr="00FF2FA6">
              <w:rPr>
                <w:color w:val="FFFFFF"/>
              </w:rPr>
              <w:t>Editor/Author</w:t>
            </w:r>
          </w:p>
        </w:tc>
        <w:tc>
          <w:tcPr>
            <w:tcW w:w="824" w:type="pct"/>
            <w:tcBorders>
              <w:bottom w:val="single" w:sz="4" w:space="0" w:color="808080"/>
            </w:tcBorders>
            <w:shd w:val="clear" w:color="auto" w:fill="626469"/>
            <w:vAlign w:val="center"/>
            <w:hideMark/>
          </w:tcPr>
          <w:p w14:paraId="1DF35F8F" w14:textId="6E9DA57A" w:rsidR="00EB34E3" w:rsidRPr="00FF2FA6" w:rsidRDefault="00EB34E3" w:rsidP="00CF3B36">
            <w:pPr>
              <w:pStyle w:val="HeaderTable"/>
              <w:rPr>
                <w:rFonts w:eastAsiaTheme="minorHAnsi" w:cs="Arial"/>
                <w:color w:val="FFFFFF"/>
                <w:szCs w:val="18"/>
              </w:rPr>
            </w:pPr>
            <w:r w:rsidRPr="00FF2FA6">
              <w:rPr>
                <w:color w:val="FFFFFF"/>
              </w:rPr>
              <w:t>Edit Date</w:t>
            </w:r>
          </w:p>
        </w:tc>
        <w:tc>
          <w:tcPr>
            <w:tcW w:w="732" w:type="pct"/>
            <w:shd w:val="clear" w:color="auto" w:fill="626469"/>
            <w:vAlign w:val="center"/>
            <w:hideMark/>
          </w:tcPr>
          <w:p w14:paraId="1CA5BA3B" w14:textId="77777777" w:rsidR="00EB34E3" w:rsidRPr="00FF2FA6" w:rsidRDefault="00EB34E3" w:rsidP="00CF3B36">
            <w:pPr>
              <w:pStyle w:val="HeaderTable"/>
              <w:rPr>
                <w:color w:val="FFFFFF"/>
              </w:rPr>
            </w:pPr>
            <w:r w:rsidRPr="00FF2FA6">
              <w:rPr>
                <w:color w:val="FFFFFF"/>
              </w:rPr>
              <w:t>Section</w:t>
            </w:r>
          </w:p>
        </w:tc>
        <w:tc>
          <w:tcPr>
            <w:tcW w:w="1410" w:type="pct"/>
            <w:shd w:val="clear" w:color="auto" w:fill="626469"/>
            <w:vAlign w:val="center"/>
            <w:hideMark/>
          </w:tcPr>
          <w:p w14:paraId="1CE635A3" w14:textId="77777777" w:rsidR="00EB34E3" w:rsidRPr="00FF2FA6" w:rsidRDefault="00EB34E3" w:rsidP="00CF3B36">
            <w:pPr>
              <w:pStyle w:val="HeaderTable"/>
              <w:rPr>
                <w:color w:val="FFFFFF"/>
              </w:rPr>
            </w:pPr>
            <w:r w:rsidRPr="00FF2FA6">
              <w:rPr>
                <w:color w:val="FFFFFF"/>
              </w:rPr>
              <w:t>Changes</w:t>
            </w:r>
          </w:p>
        </w:tc>
        <w:tc>
          <w:tcPr>
            <w:tcW w:w="437" w:type="pct"/>
            <w:tcBorders>
              <w:bottom w:val="single" w:sz="4" w:space="0" w:color="808080"/>
            </w:tcBorders>
            <w:shd w:val="clear" w:color="auto" w:fill="626469"/>
            <w:vAlign w:val="center"/>
            <w:hideMark/>
          </w:tcPr>
          <w:p w14:paraId="46A47DA4" w14:textId="77777777" w:rsidR="00EB34E3" w:rsidRPr="00FF2FA6" w:rsidRDefault="00EB34E3" w:rsidP="00CF3B36">
            <w:pPr>
              <w:pStyle w:val="HeaderTable"/>
              <w:rPr>
                <w:color w:val="FFFFFF"/>
              </w:rPr>
            </w:pPr>
            <w:r w:rsidRPr="00FF2FA6">
              <w:rPr>
                <w:color w:val="FFFFFF"/>
              </w:rPr>
              <w:t>Sent to site</w:t>
            </w:r>
          </w:p>
        </w:tc>
        <w:tc>
          <w:tcPr>
            <w:tcW w:w="525" w:type="pct"/>
            <w:tcBorders>
              <w:bottom w:val="single" w:sz="4" w:space="0" w:color="808080"/>
            </w:tcBorders>
            <w:shd w:val="clear" w:color="auto" w:fill="626469"/>
            <w:vAlign w:val="center"/>
            <w:hideMark/>
          </w:tcPr>
          <w:p w14:paraId="2DAC3711" w14:textId="77777777" w:rsidR="00EB34E3" w:rsidRPr="00FF2FA6" w:rsidRDefault="00EB34E3" w:rsidP="00CF3B36">
            <w:pPr>
              <w:pStyle w:val="HeaderTable"/>
              <w:rPr>
                <w:color w:val="FFFFFF"/>
              </w:rPr>
            </w:pPr>
            <w:r w:rsidRPr="00FF2FA6">
              <w:rPr>
                <w:color w:val="FFFFFF"/>
              </w:rPr>
              <w:t>DC Ver.</w:t>
            </w:r>
          </w:p>
        </w:tc>
      </w:tr>
      <w:tr w:rsidR="00EB34E3" w:rsidRPr="00FF2FA6" w14:paraId="16F478D9" w14:textId="77777777" w:rsidTr="00155744">
        <w:trPr>
          <w:cantSplit/>
        </w:trPr>
        <w:tc>
          <w:tcPr>
            <w:tcW w:w="1073" w:type="pct"/>
            <w:tcBorders>
              <w:bottom w:val="single" w:sz="4" w:space="0" w:color="808080"/>
            </w:tcBorders>
            <w:shd w:val="clear" w:color="auto" w:fill="auto"/>
          </w:tcPr>
          <w:p w14:paraId="01009E5F" w14:textId="4AF5EF9B" w:rsidR="00EB34E3" w:rsidRDefault="00EB34E3" w:rsidP="009D6150">
            <w:pPr>
              <w:pStyle w:val="BodyTextTable"/>
            </w:pPr>
          </w:p>
        </w:tc>
        <w:tc>
          <w:tcPr>
            <w:tcW w:w="824" w:type="pct"/>
            <w:tcBorders>
              <w:bottom w:val="single" w:sz="4" w:space="0" w:color="808080"/>
            </w:tcBorders>
            <w:shd w:val="clear" w:color="auto" w:fill="auto"/>
          </w:tcPr>
          <w:p w14:paraId="11785507" w14:textId="18FA0747" w:rsidR="00EB34E3" w:rsidRDefault="00EB34E3" w:rsidP="009D6150">
            <w:pPr>
              <w:pStyle w:val="BodyTextTable"/>
            </w:pPr>
          </w:p>
        </w:tc>
        <w:tc>
          <w:tcPr>
            <w:tcW w:w="2142" w:type="pct"/>
            <w:gridSpan w:val="2"/>
            <w:tcBorders>
              <w:bottom w:val="single" w:sz="4" w:space="0" w:color="808080"/>
            </w:tcBorders>
            <w:shd w:val="clear" w:color="auto" w:fill="auto"/>
          </w:tcPr>
          <w:p w14:paraId="5062B7AF" w14:textId="789F7936" w:rsidR="00EB34E3" w:rsidRDefault="00EB34E3" w:rsidP="009D6150">
            <w:pPr>
              <w:pStyle w:val="BodyTextTable"/>
            </w:pPr>
          </w:p>
        </w:tc>
        <w:tc>
          <w:tcPr>
            <w:tcW w:w="437" w:type="pct"/>
            <w:tcBorders>
              <w:bottom w:val="single" w:sz="4" w:space="0" w:color="808080"/>
            </w:tcBorders>
            <w:shd w:val="clear" w:color="auto" w:fill="auto"/>
          </w:tcPr>
          <w:p w14:paraId="762D975D" w14:textId="7FDA669C" w:rsidR="00EB34E3" w:rsidRDefault="00EB34E3" w:rsidP="009D6150">
            <w:pPr>
              <w:pStyle w:val="BodyTextTable"/>
            </w:pPr>
          </w:p>
        </w:tc>
        <w:tc>
          <w:tcPr>
            <w:tcW w:w="525" w:type="pct"/>
            <w:tcBorders>
              <w:bottom w:val="single" w:sz="4" w:space="0" w:color="808080"/>
            </w:tcBorders>
            <w:shd w:val="clear" w:color="auto" w:fill="auto"/>
          </w:tcPr>
          <w:p w14:paraId="0EB37DF9" w14:textId="44BC1E12" w:rsidR="00EB34E3" w:rsidRDefault="00EB34E3" w:rsidP="009D6150">
            <w:pPr>
              <w:pStyle w:val="BodyTextTable"/>
            </w:pPr>
          </w:p>
        </w:tc>
      </w:tr>
      <w:tr w:rsidR="00EB34E3" w:rsidRPr="00FF2FA6" w14:paraId="61948C19" w14:textId="77777777" w:rsidTr="00155744">
        <w:trPr>
          <w:cantSplit/>
        </w:trPr>
        <w:tc>
          <w:tcPr>
            <w:tcW w:w="1073" w:type="pct"/>
            <w:tcBorders>
              <w:bottom w:val="single" w:sz="4" w:space="0" w:color="808080"/>
            </w:tcBorders>
            <w:shd w:val="clear" w:color="auto" w:fill="auto"/>
          </w:tcPr>
          <w:p w14:paraId="364CAD6C" w14:textId="7C29A04D" w:rsidR="00EB34E3" w:rsidRPr="00FF2FA6" w:rsidRDefault="00EB34E3" w:rsidP="009D6150">
            <w:pPr>
              <w:pStyle w:val="BodyTextTable"/>
            </w:pPr>
          </w:p>
        </w:tc>
        <w:tc>
          <w:tcPr>
            <w:tcW w:w="824" w:type="pct"/>
            <w:tcBorders>
              <w:bottom w:val="single" w:sz="4" w:space="0" w:color="808080"/>
            </w:tcBorders>
            <w:shd w:val="clear" w:color="auto" w:fill="auto"/>
          </w:tcPr>
          <w:p w14:paraId="14DEC494" w14:textId="40118BB6" w:rsidR="00EB34E3" w:rsidRPr="00FF2FA6" w:rsidRDefault="00EB34E3" w:rsidP="009D6150">
            <w:pPr>
              <w:pStyle w:val="BodyTextTable"/>
            </w:pPr>
          </w:p>
        </w:tc>
        <w:tc>
          <w:tcPr>
            <w:tcW w:w="2142" w:type="pct"/>
            <w:gridSpan w:val="2"/>
            <w:tcBorders>
              <w:bottom w:val="single" w:sz="4" w:space="0" w:color="808080"/>
            </w:tcBorders>
            <w:shd w:val="clear" w:color="auto" w:fill="auto"/>
          </w:tcPr>
          <w:p w14:paraId="412814CB" w14:textId="6BAF530A" w:rsidR="00EB34E3" w:rsidRPr="00FF2FA6" w:rsidRDefault="00EB34E3" w:rsidP="009D6150">
            <w:pPr>
              <w:pStyle w:val="BodyTextTable"/>
            </w:pPr>
          </w:p>
        </w:tc>
        <w:tc>
          <w:tcPr>
            <w:tcW w:w="437" w:type="pct"/>
            <w:tcBorders>
              <w:bottom w:val="single" w:sz="4" w:space="0" w:color="808080"/>
            </w:tcBorders>
            <w:shd w:val="clear" w:color="auto" w:fill="auto"/>
          </w:tcPr>
          <w:p w14:paraId="39B27DF9" w14:textId="1060C697" w:rsidR="00EB34E3" w:rsidRPr="00FF2FA6" w:rsidRDefault="00EB34E3" w:rsidP="009D6150">
            <w:pPr>
              <w:pStyle w:val="BodyTextTable"/>
            </w:pPr>
          </w:p>
        </w:tc>
        <w:tc>
          <w:tcPr>
            <w:tcW w:w="525" w:type="pct"/>
            <w:tcBorders>
              <w:bottom w:val="single" w:sz="4" w:space="0" w:color="808080"/>
            </w:tcBorders>
            <w:shd w:val="clear" w:color="auto" w:fill="auto"/>
          </w:tcPr>
          <w:p w14:paraId="42DE3498" w14:textId="57F5EBB8" w:rsidR="00EB34E3" w:rsidRPr="00FF2FA6" w:rsidRDefault="00EB34E3" w:rsidP="009D6150">
            <w:pPr>
              <w:pStyle w:val="BodyTextTable"/>
            </w:pPr>
          </w:p>
        </w:tc>
      </w:tr>
      <w:tr w:rsidR="00EB34E3" w:rsidRPr="00FF2FA6" w14:paraId="2033AD9B" w14:textId="77777777" w:rsidTr="00155744">
        <w:trPr>
          <w:cantSplit/>
        </w:trPr>
        <w:tc>
          <w:tcPr>
            <w:tcW w:w="1073" w:type="pct"/>
            <w:tcBorders>
              <w:bottom w:val="single" w:sz="4" w:space="0" w:color="808080"/>
            </w:tcBorders>
            <w:shd w:val="clear" w:color="auto" w:fill="auto"/>
          </w:tcPr>
          <w:p w14:paraId="4F95DDF8" w14:textId="25C49E80" w:rsidR="00EB34E3" w:rsidRPr="00FF2FA6" w:rsidRDefault="00EB34E3" w:rsidP="0013106B">
            <w:pPr>
              <w:pStyle w:val="BodyTextTable"/>
            </w:pPr>
          </w:p>
        </w:tc>
        <w:tc>
          <w:tcPr>
            <w:tcW w:w="824" w:type="pct"/>
            <w:tcBorders>
              <w:bottom w:val="single" w:sz="4" w:space="0" w:color="808080"/>
            </w:tcBorders>
            <w:shd w:val="clear" w:color="auto" w:fill="auto"/>
          </w:tcPr>
          <w:p w14:paraId="6EE8C43E" w14:textId="59DBF1CB" w:rsidR="00EB34E3" w:rsidRPr="00FF2FA6" w:rsidRDefault="00EB34E3" w:rsidP="0013106B">
            <w:pPr>
              <w:pStyle w:val="BodyTextTable"/>
            </w:pPr>
          </w:p>
        </w:tc>
        <w:tc>
          <w:tcPr>
            <w:tcW w:w="2142" w:type="pct"/>
            <w:gridSpan w:val="2"/>
            <w:tcBorders>
              <w:bottom w:val="single" w:sz="4" w:space="0" w:color="808080"/>
            </w:tcBorders>
            <w:shd w:val="clear" w:color="auto" w:fill="auto"/>
          </w:tcPr>
          <w:p w14:paraId="65FF0D6D" w14:textId="292A611A" w:rsidR="00EB34E3" w:rsidRPr="00FF2FA6" w:rsidRDefault="00EB34E3" w:rsidP="0013106B">
            <w:pPr>
              <w:pStyle w:val="BodyTextTable"/>
            </w:pPr>
          </w:p>
        </w:tc>
        <w:tc>
          <w:tcPr>
            <w:tcW w:w="437" w:type="pct"/>
            <w:tcBorders>
              <w:bottom w:val="single" w:sz="4" w:space="0" w:color="808080"/>
            </w:tcBorders>
            <w:shd w:val="clear" w:color="auto" w:fill="auto"/>
          </w:tcPr>
          <w:p w14:paraId="04B30ECE" w14:textId="58D61D2E" w:rsidR="00EB34E3" w:rsidRPr="00FF2FA6" w:rsidRDefault="00EB34E3" w:rsidP="0013106B">
            <w:pPr>
              <w:pStyle w:val="BodyTextTable"/>
            </w:pPr>
          </w:p>
        </w:tc>
        <w:tc>
          <w:tcPr>
            <w:tcW w:w="525" w:type="pct"/>
            <w:tcBorders>
              <w:bottom w:val="single" w:sz="4" w:space="0" w:color="808080"/>
            </w:tcBorders>
            <w:shd w:val="clear" w:color="auto" w:fill="auto"/>
          </w:tcPr>
          <w:p w14:paraId="444B84D5" w14:textId="14F01158" w:rsidR="00EB34E3" w:rsidRPr="00FF2FA6" w:rsidRDefault="00EB34E3" w:rsidP="0013106B">
            <w:pPr>
              <w:pStyle w:val="BodyTextTable"/>
            </w:pPr>
          </w:p>
        </w:tc>
      </w:tr>
      <w:tr w:rsidR="00EB34E3" w:rsidRPr="00FF2FA6" w14:paraId="6683BD6C" w14:textId="77777777" w:rsidTr="00155744">
        <w:trPr>
          <w:cantSplit/>
        </w:trPr>
        <w:tc>
          <w:tcPr>
            <w:tcW w:w="1073" w:type="pct"/>
            <w:tcBorders>
              <w:bottom w:val="single" w:sz="4" w:space="0" w:color="808080"/>
            </w:tcBorders>
            <w:shd w:val="clear" w:color="auto" w:fill="auto"/>
          </w:tcPr>
          <w:p w14:paraId="018C53F1" w14:textId="00E7F994" w:rsidR="00EB34E3" w:rsidRPr="00FF2FA6" w:rsidRDefault="00EB34E3" w:rsidP="0013106B">
            <w:pPr>
              <w:pStyle w:val="BodyTextTable"/>
            </w:pPr>
          </w:p>
        </w:tc>
        <w:tc>
          <w:tcPr>
            <w:tcW w:w="824" w:type="pct"/>
            <w:tcBorders>
              <w:bottom w:val="single" w:sz="4" w:space="0" w:color="808080"/>
            </w:tcBorders>
            <w:shd w:val="clear" w:color="auto" w:fill="auto"/>
          </w:tcPr>
          <w:p w14:paraId="76EB05BB" w14:textId="2D285F97" w:rsidR="00EB34E3" w:rsidRPr="00FF2FA6" w:rsidRDefault="00EB34E3" w:rsidP="0013106B">
            <w:pPr>
              <w:pStyle w:val="BodyTextTable"/>
            </w:pPr>
          </w:p>
        </w:tc>
        <w:tc>
          <w:tcPr>
            <w:tcW w:w="2142" w:type="pct"/>
            <w:gridSpan w:val="2"/>
            <w:tcBorders>
              <w:bottom w:val="single" w:sz="4" w:space="0" w:color="808080"/>
            </w:tcBorders>
            <w:shd w:val="clear" w:color="auto" w:fill="auto"/>
          </w:tcPr>
          <w:p w14:paraId="3147DE08" w14:textId="4F669329" w:rsidR="00EB34E3" w:rsidRPr="00FF2FA6" w:rsidRDefault="00EB34E3" w:rsidP="0013106B">
            <w:pPr>
              <w:pStyle w:val="BodyTextTable"/>
            </w:pPr>
          </w:p>
        </w:tc>
        <w:tc>
          <w:tcPr>
            <w:tcW w:w="437" w:type="pct"/>
            <w:tcBorders>
              <w:bottom w:val="single" w:sz="4" w:space="0" w:color="808080"/>
            </w:tcBorders>
            <w:shd w:val="clear" w:color="auto" w:fill="auto"/>
          </w:tcPr>
          <w:p w14:paraId="2D1D9F91" w14:textId="3B588EAF" w:rsidR="00EB34E3" w:rsidRPr="00FF2FA6" w:rsidRDefault="00EB34E3" w:rsidP="0013106B">
            <w:pPr>
              <w:pStyle w:val="BodyTextTable"/>
            </w:pPr>
          </w:p>
        </w:tc>
        <w:tc>
          <w:tcPr>
            <w:tcW w:w="525" w:type="pct"/>
            <w:tcBorders>
              <w:bottom w:val="single" w:sz="4" w:space="0" w:color="808080"/>
            </w:tcBorders>
            <w:shd w:val="clear" w:color="auto" w:fill="auto"/>
          </w:tcPr>
          <w:p w14:paraId="003403D5" w14:textId="71290802" w:rsidR="00EB34E3" w:rsidRPr="00FF2FA6" w:rsidRDefault="00EB34E3" w:rsidP="0013106B">
            <w:pPr>
              <w:pStyle w:val="BodyTextTable"/>
            </w:pPr>
          </w:p>
        </w:tc>
      </w:tr>
      <w:tr w:rsidR="00EB34E3" w:rsidRPr="00FF2FA6" w14:paraId="34D5B7A4" w14:textId="77777777" w:rsidTr="00155744">
        <w:trPr>
          <w:cantSplit/>
        </w:trPr>
        <w:tc>
          <w:tcPr>
            <w:tcW w:w="1073" w:type="pct"/>
            <w:tcBorders>
              <w:bottom w:val="single" w:sz="4" w:space="0" w:color="808080"/>
            </w:tcBorders>
            <w:shd w:val="clear" w:color="auto" w:fill="auto"/>
          </w:tcPr>
          <w:p w14:paraId="525534CA" w14:textId="093691F1" w:rsidR="00EB34E3" w:rsidRPr="00FF2FA6" w:rsidRDefault="00EB34E3" w:rsidP="0013106B">
            <w:pPr>
              <w:pStyle w:val="BodyTextTable"/>
            </w:pPr>
          </w:p>
        </w:tc>
        <w:tc>
          <w:tcPr>
            <w:tcW w:w="824" w:type="pct"/>
            <w:tcBorders>
              <w:bottom w:val="single" w:sz="4" w:space="0" w:color="808080"/>
            </w:tcBorders>
            <w:shd w:val="clear" w:color="auto" w:fill="auto"/>
          </w:tcPr>
          <w:p w14:paraId="39B766F7" w14:textId="55391063" w:rsidR="00EB34E3" w:rsidRPr="00FF2FA6" w:rsidRDefault="00EB34E3" w:rsidP="0013106B">
            <w:pPr>
              <w:pStyle w:val="BodyTextTable"/>
            </w:pPr>
          </w:p>
        </w:tc>
        <w:tc>
          <w:tcPr>
            <w:tcW w:w="2142" w:type="pct"/>
            <w:gridSpan w:val="2"/>
            <w:tcBorders>
              <w:bottom w:val="single" w:sz="4" w:space="0" w:color="808080"/>
            </w:tcBorders>
            <w:shd w:val="clear" w:color="auto" w:fill="auto"/>
          </w:tcPr>
          <w:p w14:paraId="4BF5DF22" w14:textId="62F467A5" w:rsidR="00EB34E3" w:rsidRPr="00FF2FA6" w:rsidRDefault="00EB34E3" w:rsidP="0013106B">
            <w:pPr>
              <w:pStyle w:val="BodyTextTable"/>
            </w:pPr>
          </w:p>
        </w:tc>
        <w:tc>
          <w:tcPr>
            <w:tcW w:w="437" w:type="pct"/>
            <w:tcBorders>
              <w:bottom w:val="single" w:sz="4" w:space="0" w:color="808080"/>
            </w:tcBorders>
            <w:shd w:val="clear" w:color="auto" w:fill="auto"/>
          </w:tcPr>
          <w:p w14:paraId="327DE72E" w14:textId="5E5E4E73" w:rsidR="00EB34E3" w:rsidRPr="00FF2FA6" w:rsidRDefault="00EB34E3" w:rsidP="0013106B">
            <w:pPr>
              <w:pStyle w:val="BodyTextTable"/>
            </w:pPr>
          </w:p>
        </w:tc>
        <w:tc>
          <w:tcPr>
            <w:tcW w:w="525" w:type="pct"/>
            <w:tcBorders>
              <w:bottom w:val="single" w:sz="4" w:space="0" w:color="808080"/>
            </w:tcBorders>
            <w:shd w:val="clear" w:color="auto" w:fill="auto"/>
          </w:tcPr>
          <w:p w14:paraId="4FDEE3CB" w14:textId="4E252CE9" w:rsidR="00EB34E3" w:rsidRPr="00FF2FA6" w:rsidRDefault="00EB34E3" w:rsidP="0013106B">
            <w:pPr>
              <w:pStyle w:val="BodyTextTable"/>
            </w:pPr>
          </w:p>
        </w:tc>
      </w:tr>
      <w:tr w:rsidR="00EB34E3" w:rsidRPr="00FF2FA6" w14:paraId="1EA8EA1D" w14:textId="77777777" w:rsidTr="00155744">
        <w:trPr>
          <w:cantSplit/>
        </w:trPr>
        <w:tc>
          <w:tcPr>
            <w:tcW w:w="1073" w:type="pct"/>
            <w:tcBorders>
              <w:bottom w:val="single" w:sz="4" w:space="0" w:color="808080"/>
            </w:tcBorders>
            <w:shd w:val="clear" w:color="auto" w:fill="auto"/>
          </w:tcPr>
          <w:p w14:paraId="51A30FDD" w14:textId="080A1F54" w:rsidR="00EB34E3" w:rsidRPr="00FF2FA6" w:rsidRDefault="00EB34E3" w:rsidP="0013106B">
            <w:pPr>
              <w:pStyle w:val="BodyTextTable"/>
            </w:pPr>
          </w:p>
        </w:tc>
        <w:tc>
          <w:tcPr>
            <w:tcW w:w="824" w:type="pct"/>
            <w:tcBorders>
              <w:bottom w:val="single" w:sz="4" w:space="0" w:color="808080"/>
            </w:tcBorders>
            <w:shd w:val="clear" w:color="auto" w:fill="auto"/>
          </w:tcPr>
          <w:p w14:paraId="79FC18CD" w14:textId="35047BB2" w:rsidR="00EB34E3" w:rsidRPr="00FF2FA6" w:rsidRDefault="00EB34E3" w:rsidP="0013106B">
            <w:pPr>
              <w:pStyle w:val="BodyTextTable"/>
            </w:pPr>
          </w:p>
        </w:tc>
        <w:tc>
          <w:tcPr>
            <w:tcW w:w="2142" w:type="pct"/>
            <w:gridSpan w:val="2"/>
            <w:tcBorders>
              <w:bottom w:val="single" w:sz="4" w:space="0" w:color="808080"/>
            </w:tcBorders>
            <w:shd w:val="clear" w:color="auto" w:fill="auto"/>
          </w:tcPr>
          <w:p w14:paraId="5750741F" w14:textId="6D3C1527" w:rsidR="00EB34E3" w:rsidRPr="00FF2FA6" w:rsidRDefault="00EB34E3" w:rsidP="0013106B">
            <w:pPr>
              <w:pStyle w:val="BodyTextTable"/>
            </w:pPr>
          </w:p>
        </w:tc>
        <w:tc>
          <w:tcPr>
            <w:tcW w:w="437" w:type="pct"/>
            <w:tcBorders>
              <w:bottom w:val="single" w:sz="4" w:space="0" w:color="808080"/>
            </w:tcBorders>
            <w:shd w:val="clear" w:color="auto" w:fill="auto"/>
          </w:tcPr>
          <w:p w14:paraId="4483A8A5" w14:textId="0D897437" w:rsidR="00EB34E3" w:rsidRPr="00FF2FA6" w:rsidRDefault="00EB34E3" w:rsidP="0013106B">
            <w:pPr>
              <w:pStyle w:val="BodyTextTable"/>
            </w:pPr>
          </w:p>
        </w:tc>
        <w:tc>
          <w:tcPr>
            <w:tcW w:w="525" w:type="pct"/>
            <w:tcBorders>
              <w:bottom w:val="single" w:sz="4" w:space="0" w:color="808080"/>
            </w:tcBorders>
            <w:shd w:val="clear" w:color="auto" w:fill="auto"/>
          </w:tcPr>
          <w:p w14:paraId="635A6A32" w14:textId="0338CDFA" w:rsidR="00EB34E3" w:rsidRPr="00FF2FA6" w:rsidRDefault="00EB34E3" w:rsidP="0013106B">
            <w:pPr>
              <w:pStyle w:val="BodyTextTable"/>
            </w:pPr>
          </w:p>
        </w:tc>
      </w:tr>
      <w:tr w:rsidR="00EB34E3" w:rsidRPr="00FF2FA6" w14:paraId="73C0CC89" w14:textId="77777777" w:rsidTr="00155744">
        <w:trPr>
          <w:cantSplit/>
        </w:trPr>
        <w:tc>
          <w:tcPr>
            <w:tcW w:w="1073" w:type="pct"/>
            <w:tcBorders>
              <w:bottom w:val="single" w:sz="4" w:space="0" w:color="808080"/>
            </w:tcBorders>
            <w:shd w:val="clear" w:color="auto" w:fill="auto"/>
          </w:tcPr>
          <w:p w14:paraId="5A3C6326" w14:textId="26FC28E7" w:rsidR="00EB34E3" w:rsidRPr="00FF2FA6" w:rsidRDefault="00EB34E3" w:rsidP="00F93027">
            <w:pPr>
              <w:pStyle w:val="BodyTextTable"/>
            </w:pPr>
            <w:proofErr w:type="spellStart"/>
            <w:ins w:id="19" w:author="Eyal Bekerman" w:date="2022-12-05T12:58:00Z">
              <w:r>
                <w:t>Eyal</w:t>
              </w:r>
              <w:proofErr w:type="spellEnd"/>
              <w:r>
                <w:t xml:space="preserve"> </w:t>
              </w:r>
              <w:proofErr w:type="spellStart"/>
              <w:r>
                <w:t>Bekerman</w:t>
              </w:r>
            </w:ins>
            <w:proofErr w:type="spellEnd"/>
          </w:p>
        </w:tc>
        <w:tc>
          <w:tcPr>
            <w:tcW w:w="824" w:type="pct"/>
            <w:tcBorders>
              <w:bottom w:val="single" w:sz="4" w:space="0" w:color="808080"/>
            </w:tcBorders>
            <w:shd w:val="clear" w:color="auto" w:fill="auto"/>
          </w:tcPr>
          <w:p w14:paraId="019990DA" w14:textId="615A0775" w:rsidR="00EB34E3" w:rsidRPr="00FF2FA6" w:rsidRDefault="00EB34E3" w:rsidP="00F93027">
            <w:pPr>
              <w:pStyle w:val="BodyTextTable"/>
            </w:pPr>
            <w:ins w:id="20" w:author="Eyal Bekerman" w:date="2022-12-05T12:58:00Z">
              <w:r>
                <w:t>Dec-05-2022</w:t>
              </w:r>
            </w:ins>
          </w:p>
        </w:tc>
        <w:tc>
          <w:tcPr>
            <w:tcW w:w="2142" w:type="pct"/>
            <w:gridSpan w:val="2"/>
            <w:tcBorders>
              <w:bottom w:val="single" w:sz="4" w:space="0" w:color="808080"/>
            </w:tcBorders>
            <w:shd w:val="clear" w:color="auto" w:fill="auto"/>
          </w:tcPr>
          <w:p w14:paraId="7B56B4D0" w14:textId="243C03E2" w:rsidR="00EB34E3" w:rsidRPr="00FF2FA6" w:rsidRDefault="00EB34E3" w:rsidP="00F93027">
            <w:pPr>
              <w:pStyle w:val="BodyTextTable"/>
            </w:pPr>
            <w:ins w:id="21" w:author="Eyal Bekerman" w:date="2022-12-05T12:58:00Z">
              <w:r>
                <w:t xml:space="preserve">Updated for </w:t>
              </w:r>
              <w:r w:rsidRPr="00EB34E3">
                <w:t>DMND0009566 Sim Registration CVM Communication Channels</w:t>
              </w:r>
            </w:ins>
          </w:p>
        </w:tc>
        <w:tc>
          <w:tcPr>
            <w:tcW w:w="437" w:type="pct"/>
            <w:tcBorders>
              <w:bottom w:val="single" w:sz="4" w:space="0" w:color="808080"/>
            </w:tcBorders>
            <w:shd w:val="clear" w:color="auto" w:fill="auto"/>
          </w:tcPr>
          <w:p w14:paraId="4863838D" w14:textId="001DCC9E" w:rsidR="00EB34E3" w:rsidRPr="00FF2FA6" w:rsidRDefault="00EB34E3" w:rsidP="00F93027">
            <w:pPr>
              <w:pStyle w:val="BodyTextTable"/>
            </w:pPr>
            <w:ins w:id="22" w:author="Eyal Bekerman" w:date="2022-12-05T12:58:00Z">
              <w:r>
                <w:t>Y</w:t>
              </w:r>
            </w:ins>
          </w:p>
        </w:tc>
        <w:tc>
          <w:tcPr>
            <w:tcW w:w="525" w:type="pct"/>
            <w:tcBorders>
              <w:bottom w:val="single" w:sz="4" w:space="0" w:color="808080"/>
            </w:tcBorders>
            <w:shd w:val="clear" w:color="auto" w:fill="auto"/>
          </w:tcPr>
          <w:p w14:paraId="0F4561AC" w14:textId="35428F71" w:rsidR="00EB34E3" w:rsidRPr="00FF2FA6" w:rsidRDefault="00EB34E3" w:rsidP="00F93027">
            <w:pPr>
              <w:pStyle w:val="BodyTextTable"/>
            </w:pPr>
          </w:p>
        </w:tc>
      </w:tr>
      <w:tr w:rsidR="00EB34E3" w:rsidRPr="00FF2FA6" w14:paraId="68511D8E" w14:textId="77777777" w:rsidTr="00155744">
        <w:trPr>
          <w:cantSplit/>
          <w:tblHeader/>
        </w:trPr>
        <w:tc>
          <w:tcPr>
            <w:tcW w:w="1073" w:type="pct"/>
            <w:shd w:val="clear" w:color="auto" w:fill="auto"/>
            <w:hideMark/>
          </w:tcPr>
          <w:p w14:paraId="5DF8F2AE" w14:textId="57D34453" w:rsidR="00EB34E3" w:rsidRPr="00FF2FA6" w:rsidRDefault="00EB34E3" w:rsidP="00F93027">
            <w:pPr>
              <w:pStyle w:val="BodyTextTable"/>
            </w:pPr>
            <w:proofErr w:type="spellStart"/>
            <w:r>
              <w:t>Eyal</w:t>
            </w:r>
            <w:proofErr w:type="spellEnd"/>
            <w:r>
              <w:t xml:space="preserve"> </w:t>
            </w:r>
            <w:proofErr w:type="spellStart"/>
            <w:r>
              <w:t>Bekerman</w:t>
            </w:r>
            <w:proofErr w:type="spellEnd"/>
          </w:p>
        </w:tc>
        <w:tc>
          <w:tcPr>
            <w:tcW w:w="824" w:type="pct"/>
            <w:shd w:val="clear" w:color="auto" w:fill="auto"/>
            <w:hideMark/>
          </w:tcPr>
          <w:p w14:paraId="6585C595" w14:textId="1A208C43" w:rsidR="00EB34E3" w:rsidRPr="00FF2FA6" w:rsidRDefault="00EB34E3" w:rsidP="00F93027">
            <w:pPr>
              <w:pStyle w:val="BodyTextTable"/>
            </w:pPr>
            <w:r>
              <w:t>Apr</w:t>
            </w:r>
            <w:r w:rsidRPr="00FF2FA6">
              <w:t>-</w:t>
            </w:r>
            <w:r>
              <w:t>27</w:t>
            </w:r>
            <w:r w:rsidRPr="00FF2FA6">
              <w:t>-20</w:t>
            </w:r>
            <w:r>
              <w:t>22</w:t>
            </w:r>
          </w:p>
        </w:tc>
        <w:tc>
          <w:tcPr>
            <w:tcW w:w="2142" w:type="pct"/>
            <w:gridSpan w:val="2"/>
            <w:shd w:val="clear" w:color="auto" w:fill="auto"/>
            <w:hideMark/>
          </w:tcPr>
          <w:p w14:paraId="57F9E435" w14:textId="36BC1B7E" w:rsidR="00EB34E3" w:rsidRPr="00FF2FA6" w:rsidRDefault="00EB34E3" w:rsidP="00F93027">
            <w:pPr>
              <w:pStyle w:val="BodyTextTable"/>
            </w:pPr>
            <w:r>
              <w:t>First version</w:t>
            </w:r>
          </w:p>
        </w:tc>
        <w:tc>
          <w:tcPr>
            <w:tcW w:w="437" w:type="pct"/>
            <w:shd w:val="clear" w:color="auto" w:fill="auto"/>
            <w:hideMark/>
          </w:tcPr>
          <w:p w14:paraId="28B4A17E" w14:textId="059D2519" w:rsidR="00EB34E3" w:rsidRPr="00FF2FA6" w:rsidRDefault="00EB34E3" w:rsidP="00F93027">
            <w:pPr>
              <w:pStyle w:val="BodyTextTable"/>
            </w:pPr>
            <w:r>
              <w:t>Y</w:t>
            </w:r>
          </w:p>
        </w:tc>
        <w:tc>
          <w:tcPr>
            <w:tcW w:w="525" w:type="pct"/>
            <w:shd w:val="clear" w:color="auto" w:fill="auto"/>
            <w:hideMark/>
          </w:tcPr>
          <w:p w14:paraId="18CF6B39" w14:textId="7A4AA9B4" w:rsidR="00EB34E3" w:rsidRPr="00FF2FA6" w:rsidRDefault="00EB34E3" w:rsidP="00F93027">
            <w:pPr>
              <w:pStyle w:val="BodyTextTable"/>
            </w:pPr>
            <w:r w:rsidRPr="00FF2FA6">
              <w:t>0.1</w:t>
            </w:r>
          </w:p>
        </w:tc>
      </w:tr>
    </w:tbl>
    <w:p w14:paraId="3C4BF4A5" w14:textId="77777777" w:rsidR="00BC4379" w:rsidRPr="00FF2FA6" w:rsidRDefault="00BC4379" w:rsidP="00E62C2B">
      <w:pPr>
        <w:pStyle w:val="BodyText"/>
      </w:pPr>
    </w:p>
    <w:p w14:paraId="48F53994" w14:textId="77777777" w:rsidR="006C449B" w:rsidRPr="00FF2FA6" w:rsidRDefault="006C449B" w:rsidP="006C449B">
      <w:pPr>
        <w:pStyle w:val="BodyText"/>
        <w:sectPr w:rsidR="006C449B" w:rsidRPr="00FF2FA6" w:rsidSect="00780FAC">
          <w:footerReference w:type="default" r:id="rId14"/>
          <w:headerReference w:type="first" r:id="rId15"/>
          <w:footerReference w:type="first" r:id="rId16"/>
          <w:pgSz w:w="15840" w:h="12240" w:orient="landscape" w:code="1"/>
          <w:pgMar w:top="1440" w:right="1440" w:bottom="1440" w:left="1440" w:header="720" w:footer="801" w:gutter="0"/>
          <w:pgBorders w:offsetFrom="page">
            <w:bottom w:val="single" w:sz="4" w:space="24" w:color="FFFFFF"/>
          </w:pgBorders>
          <w:pgNumType w:fmt="lowerRoman" w:start="1"/>
          <w:cols w:space="708"/>
          <w:titlePg/>
          <w:docGrid w:linePitch="360"/>
        </w:sectPr>
      </w:pPr>
    </w:p>
    <w:p w14:paraId="02AEC23A" w14:textId="77777777" w:rsidR="006C449B" w:rsidRPr="00FF2FA6" w:rsidRDefault="006C449B" w:rsidP="005425B5">
      <w:pPr>
        <w:pStyle w:val="Contents"/>
        <w:outlineLvl w:val="0"/>
      </w:pPr>
      <w:bookmarkStart w:id="23" w:name="_Toc99349397"/>
      <w:bookmarkStart w:id="24" w:name="_Toc83701142"/>
      <w:bookmarkStart w:id="25" w:name="_Toc489563969"/>
      <w:bookmarkStart w:id="26" w:name="_Toc125379996"/>
      <w:bookmarkEnd w:id="23"/>
      <w:bookmarkEnd w:id="24"/>
      <w:r w:rsidRPr="00FF2FA6">
        <w:lastRenderedPageBreak/>
        <w:t>Table of Contents</w:t>
      </w:r>
      <w:bookmarkEnd w:id="25"/>
      <w:bookmarkEnd w:id="26"/>
    </w:p>
    <w:p w14:paraId="07E2DFA4" w14:textId="06E57A48" w:rsidR="00654966" w:rsidRDefault="00984118">
      <w:pPr>
        <w:pStyle w:val="TOC1"/>
        <w:rPr>
          <w:rFonts w:asciiTheme="minorHAnsi" w:eastAsiaTheme="minorEastAsia" w:hAnsiTheme="minorHAnsi" w:cstheme="minorBidi"/>
          <w:b w:val="0"/>
          <w:color w:val="auto"/>
        </w:rPr>
      </w:pPr>
      <w:r w:rsidRPr="00FF2FA6">
        <w:rPr>
          <w:noProof w:val="0"/>
        </w:rPr>
        <w:fldChar w:fldCharType="begin"/>
      </w:r>
      <w:r w:rsidRPr="00FF2FA6">
        <w:rPr>
          <w:noProof w:val="0"/>
        </w:rPr>
        <w:instrText xml:space="preserve"> TOC \o "1-3" \h \z \u </w:instrText>
      </w:r>
      <w:r w:rsidRPr="00FF2FA6">
        <w:rPr>
          <w:noProof w:val="0"/>
        </w:rPr>
        <w:fldChar w:fldCharType="separate"/>
      </w:r>
      <w:hyperlink w:anchor="_Toc125379996" w:history="1">
        <w:r w:rsidR="00654966" w:rsidRPr="00463505">
          <w:rPr>
            <w:rStyle w:val="Hyperlink"/>
          </w:rPr>
          <w:t>Table of Contents</w:t>
        </w:r>
        <w:r w:rsidR="00654966">
          <w:rPr>
            <w:webHidden/>
          </w:rPr>
          <w:tab/>
        </w:r>
        <w:r w:rsidR="00654966">
          <w:rPr>
            <w:webHidden/>
          </w:rPr>
          <w:fldChar w:fldCharType="begin"/>
        </w:r>
        <w:r w:rsidR="00654966">
          <w:rPr>
            <w:webHidden/>
          </w:rPr>
          <w:instrText xml:space="preserve"> PAGEREF _Toc125379996 \h </w:instrText>
        </w:r>
        <w:r w:rsidR="00654966">
          <w:rPr>
            <w:webHidden/>
          </w:rPr>
        </w:r>
        <w:r w:rsidR="00654966">
          <w:rPr>
            <w:webHidden/>
          </w:rPr>
          <w:fldChar w:fldCharType="separate"/>
        </w:r>
        <w:r w:rsidR="00654966">
          <w:rPr>
            <w:webHidden/>
          </w:rPr>
          <w:t>ii</w:t>
        </w:r>
        <w:r w:rsidR="00654966">
          <w:rPr>
            <w:webHidden/>
          </w:rPr>
          <w:fldChar w:fldCharType="end"/>
        </w:r>
      </w:hyperlink>
    </w:p>
    <w:p w14:paraId="25AA4B8E" w14:textId="12D551F6" w:rsidR="00654966" w:rsidRDefault="00EA4E68">
      <w:pPr>
        <w:pStyle w:val="TOC1"/>
        <w:rPr>
          <w:rFonts w:asciiTheme="minorHAnsi" w:eastAsiaTheme="minorEastAsia" w:hAnsiTheme="minorHAnsi" w:cstheme="minorBidi"/>
          <w:b w:val="0"/>
          <w:color w:val="auto"/>
        </w:rPr>
      </w:pPr>
      <w:hyperlink w:anchor="_Toc125379997" w:history="1">
        <w:r w:rsidR="00654966" w:rsidRPr="00463505">
          <w:rPr>
            <w:rStyle w:val="Hyperlink"/>
            <w:bCs/>
          </w:rPr>
          <w:t>1</w:t>
        </w:r>
        <w:r w:rsidR="00654966">
          <w:rPr>
            <w:rFonts w:asciiTheme="minorHAnsi" w:eastAsiaTheme="minorEastAsia" w:hAnsiTheme="minorHAnsi" w:cstheme="minorBidi"/>
            <w:b w:val="0"/>
            <w:color w:val="auto"/>
          </w:rPr>
          <w:tab/>
        </w:r>
        <w:r w:rsidR="00654966" w:rsidRPr="00463505">
          <w:rPr>
            <w:rStyle w:val="Hyperlink"/>
          </w:rPr>
          <w:t>Introduction</w:t>
        </w:r>
        <w:r w:rsidR="00654966">
          <w:rPr>
            <w:webHidden/>
          </w:rPr>
          <w:tab/>
        </w:r>
        <w:r w:rsidR="00654966">
          <w:rPr>
            <w:webHidden/>
          </w:rPr>
          <w:fldChar w:fldCharType="begin"/>
        </w:r>
        <w:r w:rsidR="00654966">
          <w:rPr>
            <w:webHidden/>
          </w:rPr>
          <w:instrText xml:space="preserve"> PAGEREF _Toc125379997 \h </w:instrText>
        </w:r>
        <w:r w:rsidR="00654966">
          <w:rPr>
            <w:webHidden/>
          </w:rPr>
        </w:r>
        <w:r w:rsidR="00654966">
          <w:rPr>
            <w:webHidden/>
          </w:rPr>
          <w:fldChar w:fldCharType="separate"/>
        </w:r>
        <w:r w:rsidR="00654966">
          <w:rPr>
            <w:webHidden/>
          </w:rPr>
          <w:t>1</w:t>
        </w:r>
        <w:r w:rsidR="00654966">
          <w:rPr>
            <w:webHidden/>
          </w:rPr>
          <w:fldChar w:fldCharType="end"/>
        </w:r>
      </w:hyperlink>
    </w:p>
    <w:p w14:paraId="11214A2D" w14:textId="6261F26A" w:rsidR="00654966" w:rsidRDefault="00EA4E68">
      <w:pPr>
        <w:pStyle w:val="TOC2"/>
        <w:rPr>
          <w:rFonts w:asciiTheme="minorHAnsi" w:eastAsiaTheme="minorEastAsia" w:hAnsiTheme="minorHAnsi" w:cstheme="minorBidi"/>
          <w:noProof/>
          <w:color w:val="auto"/>
          <w:sz w:val="22"/>
          <w:szCs w:val="22"/>
        </w:rPr>
      </w:pPr>
      <w:hyperlink w:anchor="_Toc125379998" w:history="1">
        <w:r w:rsidR="00654966" w:rsidRPr="00463505">
          <w:rPr>
            <w:rStyle w:val="Hyperlink"/>
            <w:noProof/>
          </w:rPr>
          <w:t>1.1</w:t>
        </w:r>
        <w:r w:rsidR="00654966">
          <w:rPr>
            <w:rFonts w:asciiTheme="minorHAnsi" w:eastAsiaTheme="minorEastAsia" w:hAnsiTheme="minorHAnsi" w:cstheme="minorBidi"/>
            <w:noProof/>
            <w:color w:val="auto"/>
            <w:sz w:val="22"/>
            <w:szCs w:val="22"/>
          </w:rPr>
          <w:tab/>
        </w:r>
        <w:r w:rsidR="00654966" w:rsidRPr="00463505">
          <w:rPr>
            <w:rStyle w:val="Hyperlink"/>
            <w:noProof/>
          </w:rPr>
          <w:t>Purpose and Scope</w:t>
        </w:r>
        <w:r w:rsidR="00654966">
          <w:rPr>
            <w:noProof/>
            <w:webHidden/>
          </w:rPr>
          <w:tab/>
        </w:r>
        <w:r w:rsidR="00654966">
          <w:rPr>
            <w:noProof/>
            <w:webHidden/>
          </w:rPr>
          <w:fldChar w:fldCharType="begin"/>
        </w:r>
        <w:r w:rsidR="00654966">
          <w:rPr>
            <w:noProof/>
            <w:webHidden/>
          </w:rPr>
          <w:instrText xml:space="preserve"> PAGEREF _Toc125379998 \h </w:instrText>
        </w:r>
        <w:r w:rsidR="00654966">
          <w:rPr>
            <w:noProof/>
            <w:webHidden/>
          </w:rPr>
        </w:r>
        <w:r w:rsidR="00654966">
          <w:rPr>
            <w:noProof/>
            <w:webHidden/>
          </w:rPr>
          <w:fldChar w:fldCharType="separate"/>
        </w:r>
        <w:r w:rsidR="00654966">
          <w:rPr>
            <w:noProof/>
            <w:webHidden/>
          </w:rPr>
          <w:t>1</w:t>
        </w:r>
        <w:r w:rsidR="00654966">
          <w:rPr>
            <w:noProof/>
            <w:webHidden/>
          </w:rPr>
          <w:fldChar w:fldCharType="end"/>
        </w:r>
      </w:hyperlink>
    </w:p>
    <w:p w14:paraId="45274DAE" w14:textId="35469897" w:rsidR="00654966" w:rsidRDefault="00EA4E68">
      <w:pPr>
        <w:pStyle w:val="TOC2"/>
        <w:rPr>
          <w:rFonts w:asciiTheme="minorHAnsi" w:eastAsiaTheme="minorEastAsia" w:hAnsiTheme="minorHAnsi" w:cstheme="minorBidi"/>
          <w:noProof/>
          <w:color w:val="auto"/>
          <w:sz w:val="22"/>
          <w:szCs w:val="22"/>
        </w:rPr>
      </w:pPr>
      <w:hyperlink w:anchor="_Toc125379999" w:history="1">
        <w:r w:rsidR="00654966" w:rsidRPr="00463505">
          <w:rPr>
            <w:rStyle w:val="Hyperlink"/>
            <w:noProof/>
          </w:rPr>
          <w:t>1.2</w:t>
        </w:r>
        <w:r w:rsidR="00654966">
          <w:rPr>
            <w:rFonts w:asciiTheme="minorHAnsi" w:eastAsiaTheme="minorEastAsia" w:hAnsiTheme="minorHAnsi" w:cstheme="minorBidi"/>
            <w:noProof/>
            <w:color w:val="auto"/>
            <w:sz w:val="22"/>
            <w:szCs w:val="22"/>
          </w:rPr>
          <w:tab/>
        </w:r>
        <w:r w:rsidR="00654966" w:rsidRPr="00463505">
          <w:rPr>
            <w:rStyle w:val="Hyperlink"/>
            <w:noProof/>
          </w:rPr>
          <w:t>Related Documentation</w:t>
        </w:r>
        <w:r w:rsidR="00654966">
          <w:rPr>
            <w:noProof/>
            <w:webHidden/>
          </w:rPr>
          <w:tab/>
        </w:r>
        <w:r w:rsidR="00654966">
          <w:rPr>
            <w:noProof/>
            <w:webHidden/>
          </w:rPr>
          <w:fldChar w:fldCharType="begin"/>
        </w:r>
        <w:r w:rsidR="00654966">
          <w:rPr>
            <w:noProof/>
            <w:webHidden/>
          </w:rPr>
          <w:instrText xml:space="preserve"> PAGEREF _Toc125379999 \h </w:instrText>
        </w:r>
        <w:r w:rsidR="00654966">
          <w:rPr>
            <w:noProof/>
            <w:webHidden/>
          </w:rPr>
        </w:r>
        <w:r w:rsidR="00654966">
          <w:rPr>
            <w:noProof/>
            <w:webHidden/>
          </w:rPr>
          <w:fldChar w:fldCharType="separate"/>
        </w:r>
        <w:r w:rsidR="00654966">
          <w:rPr>
            <w:noProof/>
            <w:webHidden/>
          </w:rPr>
          <w:t>1</w:t>
        </w:r>
        <w:r w:rsidR="00654966">
          <w:rPr>
            <w:noProof/>
            <w:webHidden/>
          </w:rPr>
          <w:fldChar w:fldCharType="end"/>
        </w:r>
      </w:hyperlink>
    </w:p>
    <w:p w14:paraId="0FDBE1EF" w14:textId="0D0417D4" w:rsidR="00654966" w:rsidRDefault="00EA4E68">
      <w:pPr>
        <w:pStyle w:val="TOC2"/>
        <w:rPr>
          <w:rFonts w:asciiTheme="minorHAnsi" w:eastAsiaTheme="minorEastAsia" w:hAnsiTheme="minorHAnsi" w:cstheme="minorBidi"/>
          <w:noProof/>
          <w:color w:val="auto"/>
          <w:sz w:val="22"/>
          <w:szCs w:val="22"/>
        </w:rPr>
      </w:pPr>
      <w:hyperlink w:anchor="_Toc125380000" w:history="1">
        <w:r w:rsidR="00654966" w:rsidRPr="00463505">
          <w:rPr>
            <w:rStyle w:val="Hyperlink"/>
            <w:noProof/>
          </w:rPr>
          <w:t>1.3</w:t>
        </w:r>
        <w:r w:rsidR="00654966">
          <w:rPr>
            <w:rFonts w:asciiTheme="minorHAnsi" w:eastAsiaTheme="minorEastAsia" w:hAnsiTheme="minorHAnsi" w:cstheme="minorBidi"/>
            <w:noProof/>
            <w:color w:val="auto"/>
            <w:sz w:val="22"/>
            <w:szCs w:val="22"/>
          </w:rPr>
          <w:tab/>
        </w:r>
        <w:r w:rsidR="00654966" w:rsidRPr="00463505">
          <w:rPr>
            <w:rStyle w:val="Hyperlink"/>
            <w:noProof/>
          </w:rPr>
          <w:t>Terms and Definitions</w:t>
        </w:r>
        <w:r w:rsidR="00654966">
          <w:rPr>
            <w:noProof/>
            <w:webHidden/>
          </w:rPr>
          <w:tab/>
        </w:r>
        <w:r w:rsidR="00654966">
          <w:rPr>
            <w:noProof/>
            <w:webHidden/>
          </w:rPr>
          <w:fldChar w:fldCharType="begin"/>
        </w:r>
        <w:r w:rsidR="00654966">
          <w:rPr>
            <w:noProof/>
            <w:webHidden/>
          </w:rPr>
          <w:instrText xml:space="preserve"> PAGEREF _Toc125380000 \h </w:instrText>
        </w:r>
        <w:r w:rsidR="00654966">
          <w:rPr>
            <w:noProof/>
            <w:webHidden/>
          </w:rPr>
        </w:r>
        <w:r w:rsidR="00654966">
          <w:rPr>
            <w:noProof/>
            <w:webHidden/>
          </w:rPr>
          <w:fldChar w:fldCharType="separate"/>
        </w:r>
        <w:r w:rsidR="00654966">
          <w:rPr>
            <w:noProof/>
            <w:webHidden/>
          </w:rPr>
          <w:t>1</w:t>
        </w:r>
        <w:r w:rsidR="00654966">
          <w:rPr>
            <w:noProof/>
            <w:webHidden/>
          </w:rPr>
          <w:fldChar w:fldCharType="end"/>
        </w:r>
      </w:hyperlink>
    </w:p>
    <w:p w14:paraId="01773983" w14:textId="2F2A5D5C" w:rsidR="00654966" w:rsidRDefault="00EA4E68">
      <w:pPr>
        <w:pStyle w:val="TOC1"/>
        <w:rPr>
          <w:rFonts w:asciiTheme="minorHAnsi" w:eastAsiaTheme="minorEastAsia" w:hAnsiTheme="minorHAnsi" w:cstheme="minorBidi"/>
          <w:b w:val="0"/>
          <w:color w:val="auto"/>
        </w:rPr>
      </w:pPr>
      <w:hyperlink w:anchor="_Toc125380001" w:history="1">
        <w:r w:rsidR="00654966" w:rsidRPr="00463505">
          <w:rPr>
            <w:rStyle w:val="Hyperlink"/>
            <w:bCs/>
          </w:rPr>
          <w:t>2</w:t>
        </w:r>
        <w:r w:rsidR="00654966">
          <w:rPr>
            <w:rFonts w:asciiTheme="minorHAnsi" w:eastAsiaTheme="minorEastAsia" w:hAnsiTheme="minorHAnsi" w:cstheme="minorBidi"/>
            <w:b w:val="0"/>
            <w:color w:val="auto"/>
          </w:rPr>
          <w:tab/>
        </w:r>
        <w:r w:rsidR="00654966" w:rsidRPr="00463505">
          <w:rPr>
            <w:rStyle w:val="Hyperlink"/>
          </w:rPr>
          <w:t>General Information</w:t>
        </w:r>
        <w:r w:rsidR="00654966">
          <w:rPr>
            <w:webHidden/>
          </w:rPr>
          <w:tab/>
        </w:r>
        <w:r w:rsidR="00654966">
          <w:rPr>
            <w:webHidden/>
          </w:rPr>
          <w:fldChar w:fldCharType="begin"/>
        </w:r>
        <w:r w:rsidR="00654966">
          <w:rPr>
            <w:webHidden/>
          </w:rPr>
          <w:instrText xml:space="preserve"> PAGEREF _Toc125380001 \h </w:instrText>
        </w:r>
        <w:r w:rsidR="00654966">
          <w:rPr>
            <w:webHidden/>
          </w:rPr>
        </w:r>
        <w:r w:rsidR="00654966">
          <w:rPr>
            <w:webHidden/>
          </w:rPr>
          <w:fldChar w:fldCharType="separate"/>
        </w:r>
        <w:r w:rsidR="00654966">
          <w:rPr>
            <w:webHidden/>
          </w:rPr>
          <w:t>2</w:t>
        </w:r>
        <w:r w:rsidR="00654966">
          <w:rPr>
            <w:webHidden/>
          </w:rPr>
          <w:fldChar w:fldCharType="end"/>
        </w:r>
      </w:hyperlink>
    </w:p>
    <w:p w14:paraId="55E60618" w14:textId="14EE9139" w:rsidR="00654966" w:rsidRDefault="00EA4E68">
      <w:pPr>
        <w:pStyle w:val="TOC2"/>
        <w:rPr>
          <w:rFonts w:asciiTheme="minorHAnsi" w:eastAsiaTheme="minorEastAsia" w:hAnsiTheme="minorHAnsi" w:cstheme="minorBidi"/>
          <w:noProof/>
          <w:color w:val="auto"/>
          <w:sz w:val="22"/>
          <w:szCs w:val="22"/>
        </w:rPr>
      </w:pPr>
      <w:hyperlink w:anchor="_Toc125380002" w:history="1">
        <w:r w:rsidR="00654966" w:rsidRPr="00463505">
          <w:rPr>
            <w:rStyle w:val="Hyperlink"/>
            <w:noProof/>
          </w:rPr>
          <w:t>2.1</w:t>
        </w:r>
        <w:r w:rsidR="00654966">
          <w:rPr>
            <w:rFonts w:asciiTheme="minorHAnsi" w:eastAsiaTheme="minorEastAsia" w:hAnsiTheme="minorHAnsi" w:cstheme="minorBidi"/>
            <w:noProof/>
            <w:color w:val="auto"/>
            <w:sz w:val="22"/>
            <w:szCs w:val="22"/>
          </w:rPr>
          <w:tab/>
        </w:r>
        <w:r w:rsidR="00654966" w:rsidRPr="00463505">
          <w:rPr>
            <w:rStyle w:val="Hyperlink"/>
            <w:noProof/>
          </w:rPr>
          <w:t>Technical Information</w:t>
        </w:r>
        <w:r w:rsidR="00654966">
          <w:rPr>
            <w:noProof/>
            <w:webHidden/>
          </w:rPr>
          <w:tab/>
        </w:r>
        <w:r w:rsidR="00654966">
          <w:rPr>
            <w:noProof/>
            <w:webHidden/>
          </w:rPr>
          <w:fldChar w:fldCharType="begin"/>
        </w:r>
        <w:r w:rsidR="00654966">
          <w:rPr>
            <w:noProof/>
            <w:webHidden/>
          </w:rPr>
          <w:instrText xml:space="preserve"> PAGEREF _Toc125380002 \h </w:instrText>
        </w:r>
        <w:r w:rsidR="00654966">
          <w:rPr>
            <w:noProof/>
            <w:webHidden/>
          </w:rPr>
        </w:r>
        <w:r w:rsidR="00654966">
          <w:rPr>
            <w:noProof/>
            <w:webHidden/>
          </w:rPr>
          <w:fldChar w:fldCharType="separate"/>
        </w:r>
        <w:r w:rsidR="00654966">
          <w:rPr>
            <w:noProof/>
            <w:webHidden/>
          </w:rPr>
          <w:t>2</w:t>
        </w:r>
        <w:r w:rsidR="00654966">
          <w:rPr>
            <w:noProof/>
            <w:webHidden/>
          </w:rPr>
          <w:fldChar w:fldCharType="end"/>
        </w:r>
      </w:hyperlink>
    </w:p>
    <w:p w14:paraId="7484A6B3" w14:textId="11F440CE" w:rsidR="00654966" w:rsidRDefault="00EA4E68">
      <w:pPr>
        <w:pStyle w:val="TOC2"/>
        <w:rPr>
          <w:rFonts w:asciiTheme="minorHAnsi" w:eastAsiaTheme="minorEastAsia" w:hAnsiTheme="minorHAnsi" w:cstheme="minorBidi"/>
          <w:noProof/>
          <w:color w:val="auto"/>
          <w:sz w:val="22"/>
          <w:szCs w:val="22"/>
        </w:rPr>
      </w:pPr>
      <w:hyperlink w:anchor="_Toc125380003" w:history="1">
        <w:r w:rsidR="00654966" w:rsidRPr="00463505">
          <w:rPr>
            <w:rStyle w:val="Hyperlink"/>
            <w:noProof/>
          </w:rPr>
          <w:t>2.2</w:t>
        </w:r>
        <w:r w:rsidR="00654966">
          <w:rPr>
            <w:rFonts w:asciiTheme="minorHAnsi" w:eastAsiaTheme="minorEastAsia" w:hAnsiTheme="minorHAnsi" w:cstheme="minorBidi"/>
            <w:noProof/>
            <w:color w:val="auto"/>
            <w:sz w:val="22"/>
            <w:szCs w:val="22"/>
          </w:rPr>
          <w:tab/>
        </w:r>
        <w:r w:rsidR="00654966" w:rsidRPr="00463505">
          <w:rPr>
            <w:rStyle w:val="Hyperlink"/>
            <w:noProof/>
          </w:rPr>
          <w:t>General Assumptions</w:t>
        </w:r>
        <w:r w:rsidR="00654966">
          <w:rPr>
            <w:noProof/>
            <w:webHidden/>
          </w:rPr>
          <w:tab/>
        </w:r>
        <w:r w:rsidR="00654966">
          <w:rPr>
            <w:noProof/>
            <w:webHidden/>
          </w:rPr>
          <w:fldChar w:fldCharType="begin"/>
        </w:r>
        <w:r w:rsidR="00654966">
          <w:rPr>
            <w:noProof/>
            <w:webHidden/>
          </w:rPr>
          <w:instrText xml:space="preserve"> PAGEREF _Toc125380003 \h </w:instrText>
        </w:r>
        <w:r w:rsidR="00654966">
          <w:rPr>
            <w:noProof/>
            <w:webHidden/>
          </w:rPr>
        </w:r>
        <w:r w:rsidR="00654966">
          <w:rPr>
            <w:noProof/>
            <w:webHidden/>
          </w:rPr>
          <w:fldChar w:fldCharType="separate"/>
        </w:r>
        <w:r w:rsidR="00654966">
          <w:rPr>
            <w:noProof/>
            <w:webHidden/>
          </w:rPr>
          <w:t>2</w:t>
        </w:r>
        <w:r w:rsidR="00654966">
          <w:rPr>
            <w:noProof/>
            <w:webHidden/>
          </w:rPr>
          <w:fldChar w:fldCharType="end"/>
        </w:r>
      </w:hyperlink>
    </w:p>
    <w:p w14:paraId="1FFC207C" w14:textId="467366C2" w:rsidR="00654966" w:rsidRDefault="00EA4E68">
      <w:pPr>
        <w:pStyle w:val="TOC2"/>
        <w:rPr>
          <w:rFonts w:asciiTheme="minorHAnsi" w:eastAsiaTheme="minorEastAsia" w:hAnsiTheme="minorHAnsi" w:cstheme="minorBidi"/>
          <w:noProof/>
          <w:color w:val="auto"/>
          <w:sz w:val="22"/>
          <w:szCs w:val="22"/>
        </w:rPr>
      </w:pPr>
      <w:hyperlink w:anchor="_Toc125380004" w:history="1">
        <w:r w:rsidR="00654966" w:rsidRPr="00463505">
          <w:rPr>
            <w:rStyle w:val="Hyperlink"/>
            <w:noProof/>
          </w:rPr>
          <w:t>2.3</w:t>
        </w:r>
        <w:r w:rsidR="00654966">
          <w:rPr>
            <w:rFonts w:asciiTheme="minorHAnsi" w:eastAsiaTheme="minorEastAsia" w:hAnsiTheme="minorHAnsi" w:cstheme="minorBidi"/>
            <w:noProof/>
            <w:color w:val="auto"/>
            <w:sz w:val="22"/>
            <w:szCs w:val="22"/>
          </w:rPr>
          <w:tab/>
        </w:r>
        <w:r w:rsidR="00654966" w:rsidRPr="00463505">
          <w:rPr>
            <w:rStyle w:val="Hyperlink"/>
            <w:noProof/>
          </w:rPr>
          <w:t>Interface Master List Traceability Matrix</w:t>
        </w:r>
        <w:r w:rsidR="00654966">
          <w:rPr>
            <w:noProof/>
            <w:webHidden/>
          </w:rPr>
          <w:tab/>
        </w:r>
        <w:r w:rsidR="00654966">
          <w:rPr>
            <w:noProof/>
            <w:webHidden/>
          </w:rPr>
          <w:fldChar w:fldCharType="begin"/>
        </w:r>
        <w:r w:rsidR="00654966">
          <w:rPr>
            <w:noProof/>
            <w:webHidden/>
          </w:rPr>
          <w:instrText xml:space="preserve"> PAGEREF _Toc125380004 \h </w:instrText>
        </w:r>
        <w:r w:rsidR="00654966">
          <w:rPr>
            <w:noProof/>
            <w:webHidden/>
          </w:rPr>
        </w:r>
        <w:r w:rsidR="00654966">
          <w:rPr>
            <w:noProof/>
            <w:webHidden/>
          </w:rPr>
          <w:fldChar w:fldCharType="separate"/>
        </w:r>
        <w:r w:rsidR="00654966">
          <w:rPr>
            <w:noProof/>
            <w:webHidden/>
          </w:rPr>
          <w:t>2</w:t>
        </w:r>
        <w:r w:rsidR="00654966">
          <w:rPr>
            <w:noProof/>
            <w:webHidden/>
          </w:rPr>
          <w:fldChar w:fldCharType="end"/>
        </w:r>
      </w:hyperlink>
    </w:p>
    <w:p w14:paraId="2676E77A" w14:textId="54438F58" w:rsidR="00654966" w:rsidRDefault="00EA4E68">
      <w:pPr>
        <w:pStyle w:val="TOC1"/>
        <w:rPr>
          <w:rFonts w:asciiTheme="minorHAnsi" w:eastAsiaTheme="minorEastAsia" w:hAnsiTheme="minorHAnsi" w:cstheme="minorBidi"/>
          <w:b w:val="0"/>
          <w:color w:val="auto"/>
        </w:rPr>
      </w:pPr>
      <w:hyperlink w:anchor="_Toc125380005" w:history="1">
        <w:r w:rsidR="00654966" w:rsidRPr="00463505">
          <w:rPr>
            <w:rStyle w:val="Hyperlink"/>
            <w:bCs/>
          </w:rPr>
          <w:t>3</w:t>
        </w:r>
        <w:r w:rsidR="00654966">
          <w:rPr>
            <w:rFonts w:asciiTheme="minorHAnsi" w:eastAsiaTheme="minorEastAsia" w:hAnsiTheme="minorHAnsi" w:cstheme="minorBidi"/>
            <w:b w:val="0"/>
            <w:color w:val="auto"/>
          </w:rPr>
          <w:tab/>
        </w:r>
        <w:r w:rsidR="00654966" w:rsidRPr="00463505">
          <w:rPr>
            <w:rStyle w:val="Hyperlink"/>
          </w:rPr>
          <w:t>Loyalty API</w:t>
        </w:r>
        <w:r w:rsidR="00654966">
          <w:rPr>
            <w:webHidden/>
          </w:rPr>
          <w:tab/>
        </w:r>
        <w:r w:rsidR="00654966">
          <w:rPr>
            <w:webHidden/>
          </w:rPr>
          <w:fldChar w:fldCharType="begin"/>
        </w:r>
        <w:r w:rsidR="00654966">
          <w:rPr>
            <w:webHidden/>
          </w:rPr>
          <w:instrText xml:space="preserve"> PAGEREF _Toc125380005 \h </w:instrText>
        </w:r>
        <w:r w:rsidR="00654966">
          <w:rPr>
            <w:webHidden/>
          </w:rPr>
        </w:r>
        <w:r w:rsidR="00654966">
          <w:rPr>
            <w:webHidden/>
          </w:rPr>
          <w:fldChar w:fldCharType="separate"/>
        </w:r>
        <w:r w:rsidR="00654966">
          <w:rPr>
            <w:webHidden/>
          </w:rPr>
          <w:t>3</w:t>
        </w:r>
        <w:r w:rsidR="00654966">
          <w:rPr>
            <w:webHidden/>
          </w:rPr>
          <w:fldChar w:fldCharType="end"/>
        </w:r>
      </w:hyperlink>
    </w:p>
    <w:p w14:paraId="3A9AF02A" w14:textId="7D9963A0" w:rsidR="00654966" w:rsidRDefault="00EA4E68">
      <w:pPr>
        <w:pStyle w:val="TOC2"/>
        <w:rPr>
          <w:rFonts w:asciiTheme="minorHAnsi" w:eastAsiaTheme="minorEastAsia" w:hAnsiTheme="minorHAnsi" w:cstheme="minorBidi"/>
          <w:noProof/>
          <w:color w:val="auto"/>
          <w:sz w:val="22"/>
          <w:szCs w:val="22"/>
        </w:rPr>
      </w:pPr>
      <w:hyperlink w:anchor="_Toc125380006" w:history="1">
        <w:r w:rsidR="00654966" w:rsidRPr="00463505">
          <w:rPr>
            <w:rStyle w:val="Hyperlink"/>
            <w:noProof/>
          </w:rPr>
          <w:t>3.1</w:t>
        </w:r>
        <w:r w:rsidR="00654966">
          <w:rPr>
            <w:rFonts w:asciiTheme="minorHAnsi" w:eastAsiaTheme="minorEastAsia" w:hAnsiTheme="minorHAnsi" w:cstheme="minorBidi"/>
            <w:noProof/>
            <w:color w:val="auto"/>
            <w:sz w:val="22"/>
            <w:szCs w:val="22"/>
          </w:rPr>
          <w:tab/>
        </w:r>
        <w:r w:rsidR="00654966" w:rsidRPr="00463505">
          <w:rPr>
            <w:rStyle w:val="Hyperlink"/>
            <w:noProof/>
          </w:rPr>
          <w:t>Description</w:t>
        </w:r>
        <w:r w:rsidR="00654966">
          <w:rPr>
            <w:noProof/>
            <w:webHidden/>
          </w:rPr>
          <w:tab/>
        </w:r>
        <w:r w:rsidR="00654966">
          <w:rPr>
            <w:noProof/>
            <w:webHidden/>
          </w:rPr>
          <w:fldChar w:fldCharType="begin"/>
        </w:r>
        <w:r w:rsidR="00654966">
          <w:rPr>
            <w:noProof/>
            <w:webHidden/>
          </w:rPr>
          <w:instrText xml:space="preserve"> PAGEREF _Toc125380006 \h </w:instrText>
        </w:r>
        <w:r w:rsidR="00654966">
          <w:rPr>
            <w:noProof/>
            <w:webHidden/>
          </w:rPr>
        </w:r>
        <w:r w:rsidR="00654966">
          <w:rPr>
            <w:noProof/>
            <w:webHidden/>
          </w:rPr>
          <w:fldChar w:fldCharType="separate"/>
        </w:r>
        <w:r w:rsidR="00654966">
          <w:rPr>
            <w:noProof/>
            <w:webHidden/>
          </w:rPr>
          <w:t>3</w:t>
        </w:r>
        <w:r w:rsidR="00654966">
          <w:rPr>
            <w:noProof/>
            <w:webHidden/>
          </w:rPr>
          <w:fldChar w:fldCharType="end"/>
        </w:r>
      </w:hyperlink>
    </w:p>
    <w:p w14:paraId="64FC419D" w14:textId="0DEC4DE3" w:rsidR="00654966" w:rsidRDefault="00EA4E68">
      <w:pPr>
        <w:pStyle w:val="TOC2"/>
        <w:rPr>
          <w:rFonts w:asciiTheme="minorHAnsi" w:eastAsiaTheme="minorEastAsia" w:hAnsiTheme="minorHAnsi" w:cstheme="minorBidi"/>
          <w:noProof/>
          <w:color w:val="auto"/>
          <w:sz w:val="22"/>
          <w:szCs w:val="22"/>
        </w:rPr>
      </w:pPr>
      <w:hyperlink w:anchor="_Toc125380007" w:history="1">
        <w:r w:rsidR="00654966" w:rsidRPr="00463505">
          <w:rPr>
            <w:rStyle w:val="Hyperlink"/>
            <w:noProof/>
          </w:rPr>
          <w:t>3.2</w:t>
        </w:r>
        <w:r w:rsidR="00654966">
          <w:rPr>
            <w:rFonts w:asciiTheme="minorHAnsi" w:eastAsiaTheme="minorEastAsia" w:hAnsiTheme="minorHAnsi" w:cstheme="minorBidi"/>
            <w:noProof/>
            <w:color w:val="auto"/>
            <w:sz w:val="22"/>
            <w:szCs w:val="22"/>
          </w:rPr>
          <w:tab/>
        </w:r>
        <w:r w:rsidR="00654966" w:rsidRPr="00463505">
          <w:rPr>
            <w:rStyle w:val="Hyperlink"/>
            <w:noProof/>
          </w:rPr>
          <w:t>Technology</w:t>
        </w:r>
        <w:r w:rsidR="00654966">
          <w:rPr>
            <w:noProof/>
            <w:webHidden/>
          </w:rPr>
          <w:tab/>
        </w:r>
        <w:r w:rsidR="00654966">
          <w:rPr>
            <w:noProof/>
            <w:webHidden/>
          </w:rPr>
          <w:fldChar w:fldCharType="begin"/>
        </w:r>
        <w:r w:rsidR="00654966">
          <w:rPr>
            <w:noProof/>
            <w:webHidden/>
          </w:rPr>
          <w:instrText xml:space="preserve"> PAGEREF _Toc125380007 \h </w:instrText>
        </w:r>
        <w:r w:rsidR="00654966">
          <w:rPr>
            <w:noProof/>
            <w:webHidden/>
          </w:rPr>
        </w:r>
        <w:r w:rsidR="00654966">
          <w:rPr>
            <w:noProof/>
            <w:webHidden/>
          </w:rPr>
          <w:fldChar w:fldCharType="separate"/>
        </w:r>
        <w:r w:rsidR="00654966">
          <w:rPr>
            <w:noProof/>
            <w:webHidden/>
          </w:rPr>
          <w:t>3</w:t>
        </w:r>
        <w:r w:rsidR="00654966">
          <w:rPr>
            <w:noProof/>
            <w:webHidden/>
          </w:rPr>
          <w:fldChar w:fldCharType="end"/>
        </w:r>
      </w:hyperlink>
    </w:p>
    <w:p w14:paraId="3C6E1361" w14:textId="045C448D" w:rsidR="00654966" w:rsidRDefault="00EA4E68">
      <w:pPr>
        <w:pStyle w:val="TOC2"/>
        <w:rPr>
          <w:rFonts w:asciiTheme="minorHAnsi" w:eastAsiaTheme="minorEastAsia" w:hAnsiTheme="minorHAnsi" w:cstheme="minorBidi"/>
          <w:noProof/>
          <w:color w:val="auto"/>
          <w:sz w:val="22"/>
          <w:szCs w:val="22"/>
        </w:rPr>
      </w:pPr>
      <w:hyperlink w:anchor="_Toc125380008" w:history="1">
        <w:r w:rsidR="00654966" w:rsidRPr="00463505">
          <w:rPr>
            <w:rStyle w:val="Hyperlink"/>
            <w:noProof/>
          </w:rPr>
          <w:t>3.3</w:t>
        </w:r>
        <w:r w:rsidR="00654966">
          <w:rPr>
            <w:rFonts w:asciiTheme="minorHAnsi" w:eastAsiaTheme="minorEastAsia" w:hAnsiTheme="minorHAnsi" w:cstheme="minorBidi"/>
            <w:noProof/>
            <w:color w:val="auto"/>
            <w:sz w:val="22"/>
            <w:szCs w:val="22"/>
          </w:rPr>
          <w:tab/>
        </w:r>
        <w:r w:rsidR="00654966" w:rsidRPr="00463505">
          <w:rPr>
            <w:rStyle w:val="Hyperlink"/>
            <w:noProof/>
          </w:rPr>
          <w:t>Flow Diagrams</w:t>
        </w:r>
        <w:r w:rsidR="00654966">
          <w:rPr>
            <w:noProof/>
            <w:webHidden/>
          </w:rPr>
          <w:tab/>
        </w:r>
        <w:r w:rsidR="00654966">
          <w:rPr>
            <w:noProof/>
            <w:webHidden/>
          </w:rPr>
          <w:fldChar w:fldCharType="begin"/>
        </w:r>
        <w:r w:rsidR="00654966">
          <w:rPr>
            <w:noProof/>
            <w:webHidden/>
          </w:rPr>
          <w:instrText xml:space="preserve"> PAGEREF _Toc125380008 \h </w:instrText>
        </w:r>
        <w:r w:rsidR="00654966">
          <w:rPr>
            <w:noProof/>
            <w:webHidden/>
          </w:rPr>
        </w:r>
        <w:r w:rsidR="00654966">
          <w:rPr>
            <w:noProof/>
            <w:webHidden/>
          </w:rPr>
          <w:fldChar w:fldCharType="separate"/>
        </w:r>
        <w:r w:rsidR="00654966">
          <w:rPr>
            <w:noProof/>
            <w:webHidden/>
          </w:rPr>
          <w:t>4</w:t>
        </w:r>
        <w:r w:rsidR="00654966">
          <w:rPr>
            <w:noProof/>
            <w:webHidden/>
          </w:rPr>
          <w:fldChar w:fldCharType="end"/>
        </w:r>
      </w:hyperlink>
    </w:p>
    <w:p w14:paraId="65EA46EE" w14:textId="33860ABF" w:rsidR="00654966" w:rsidRDefault="00EA4E68">
      <w:pPr>
        <w:pStyle w:val="TOC3"/>
        <w:rPr>
          <w:rFonts w:asciiTheme="minorHAnsi" w:eastAsiaTheme="minorEastAsia" w:hAnsiTheme="minorHAnsi" w:cstheme="minorBidi"/>
          <w:noProof/>
          <w:color w:val="auto"/>
          <w:sz w:val="22"/>
        </w:rPr>
      </w:pPr>
      <w:hyperlink w:anchor="_Toc125380009" w:history="1">
        <w:r w:rsidR="00654966" w:rsidRPr="00463505">
          <w:rPr>
            <w:rStyle w:val="Hyperlink"/>
            <w:noProof/>
          </w:rPr>
          <w:t>3.3.1</w:t>
        </w:r>
        <w:r w:rsidR="00654966">
          <w:rPr>
            <w:rFonts w:asciiTheme="minorHAnsi" w:eastAsiaTheme="minorEastAsia" w:hAnsiTheme="minorHAnsi" w:cstheme="minorBidi"/>
            <w:noProof/>
            <w:color w:val="auto"/>
            <w:sz w:val="22"/>
          </w:rPr>
          <w:tab/>
        </w:r>
        <w:r w:rsidR="00654966" w:rsidRPr="00463505">
          <w:rPr>
            <w:rStyle w:val="Hyperlink"/>
            <w:noProof/>
          </w:rPr>
          <w:t>Flow Diagram</w:t>
        </w:r>
        <w:r w:rsidR="00654966">
          <w:rPr>
            <w:noProof/>
            <w:webHidden/>
          </w:rPr>
          <w:tab/>
        </w:r>
        <w:r w:rsidR="00654966">
          <w:rPr>
            <w:noProof/>
            <w:webHidden/>
          </w:rPr>
          <w:fldChar w:fldCharType="begin"/>
        </w:r>
        <w:r w:rsidR="00654966">
          <w:rPr>
            <w:noProof/>
            <w:webHidden/>
          </w:rPr>
          <w:instrText xml:space="preserve"> PAGEREF _Toc125380009 \h </w:instrText>
        </w:r>
        <w:r w:rsidR="00654966">
          <w:rPr>
            <w:noProof/>
            <w:webHidden/>
          </w:rPr>
        </w:r>
        <w:r w:rsidR="00654966">
          <w:rPr>
            <w:noProof/>
            <w:webHidden/>
          </w:rPr>
          <w:fldChar w:fldCharType="separate"/>
        </w:r>
        <w:r w:rsidR="00654966">
          <w:rPr>
            <w:noProof/>
            <w:webHidden/>
          </w:rPr>
          <w:t>4</w:t>
        </w:r>
        <w:r w:rsidR="00654966">
          <w:rPr>
            <w:noProof/>
            <w:webHidden/>
          </w:rPr>
          <w:fldChar w:fldCharType="end"/>
        </w:r>
      </w:hyperlink>
    </w:p>
    <w:p w14:paraId="67AFF85E" w14:textId="72714885" w:rsidR="00654966" w:rsidRDefault="00EA4E68">
      <w:pPr>
        <w:pStyle w:val="TOC3"/>
        <w:rPr>
          <w:rFonts w:asciiTheme="minorHAnsi" w:eastAsiaTheme="minorEastAsia" w:hAnsiTheme="minorHAnsi" w:cstheme="minorBidi"/>
          <w:noProof/>
          <w:color w:val="auto"/>
          <w:sz w:val="22"/>
        </w:rPr>
      </w:pPr>
      <w:hyperlink w:anchor="_Toc125380010" w:history="1">
        <w:r w:rsidR="00654966" w:rsidRPr="00463505">
          <w:rPr>
            <w:rStyle w:val="Hyperlink"/>
            <w:noProof/>
          </w:rPr>
          <w:t>3.3.2</w:t>
        </w:r>
        <w:r w:rsidR="00654966">
          <w:rPr>
            <w:rFonts w:asciiTheme="minorHAnsi" w:eastAsiaTheme="minorEastAsia" w:hAnsiTheme="minorHAnsi" w:cstheme="minorBidi"/>
            <w:noProof/>
            <w:color w:val="auto"/>
            <w:sz w:val="22"/>
          </w:rPr>
          <w:tab/>
        </w:r>
        <w:r w:rsidR="00654966" w:rsidRPr="00463505">
          <w:rPr>
            <w:rStyle w:val="Hyperlink"/>
            <w:noProof/>
          </w:rPr>
          <w:t>Flow Description</w:t>
        </w:r>
        <w:r w:rsidR="00654966">
          <w:rPr>
            <w:noProof/>
            <w:webHidden/>
          </w:rPr>
          <w:tab/>
        </w:r>
        <w:r w:rsidR="00654966">
          <w:rPr>
            <w:noProof/>
            <w:webHidden/>
          </w:rPr>
          <w:fldChar w:fldCharType="begin"/>
        </w:r>
        <w:r w:rsidR="00654966">
          <w:rPr>
            <w:noProof/>
            <w:webHidden/>
          </w:rPr>
          <w:instrText xml:space="preserve"> PAGEREF _Toc125380010 \h </w:instrText>
        </w:r>
        <w:r w:rsidR="00654966">
          <w:rPr>
            <w:noProof/>
            <w:webHidden/>
          </w:rPr>
        </w:r>
        <w:r w:rsidR="00654966">
          <w:rPr>
            <w:noProof/>
            <w:webHidden/>
          </w:rPr>
          <w:fldChar w:fldCharType="separate"/>
        </w:r>
        <w:r w:rsidR="00654966">
          <w:rPr>
            <w:noProof/>
            <w:webHidden/>
          </w:rPr>
          <w:t>5</w:t>
        </w:r>
        <w:r w:rsidR="00654966">
          <w:rPr>
            <w:noProof/>
            <w:webHidden/>
          </w:rPr>
          <w:fldChar w:fldCharType="end"/>
        </w:r>
      </w:hyperlink>
    </w:p>
    <w:p w14:paraId="64D81B2B" w14:textId="728B1EBC" w:rsidR="00654966" w:rsidRDefault="00EA4E68">
      <w:pPr>
        <w:pStyle w:val="TOC2"/>
        <w:rPr>
          <w:rFonts w:asciiTheme="minorHAnsi" w:eastAsiaTheme="minorEastAsia" w:hAnsiTheme="minorHAnsi" w:cstheme="minorBidi"/>
          <w:noProof/>
          <w:color w:val="auto"/>
          <w:sz w:val="22"/>
          <w:szCs w:val="22"/>
        </w:rPr>
      </w:pPr>
      <w:hyperlink w:anchor="_Toc125380011" w:history="1">
        <w:r w:rsidR="00654966" w:rsidRPr="00463505">
          <w:rPr>
            <w:rStyle w:val="Hyperlink"/>
            <w:noProof/>
          </w:rPr>
          <w:t>3.4</w:t>
        </w:r>
        <w:r w:rsidR="00654966">
          <w:rPr>
            <w:rFonts w:asciiTheme="minorHAnsi" w:eastAsiaTheme="minorEastAsia" w:hAnsiTheme="minorHAnsi" w:cstheme="minorBidi"/>
            <w:noProof/>
            <w:color w:val="auto"/>
            <w:sz w:val="22"/>
            <w:szCs w:val="22"/>
          </w:rPr>
          <w:tab/>
        </w:r>
        <w:r w:rsidR="00654966" w:rsidRPr="00463505">
          <w:rPr>
            <w:rStyle w:val="Hyperlink"/>
            <w:noProof/>
          </w:rPr>
          <w:t>Assumptions</w:t>
        </w:r>
        <w:r w:rsidR="00654966">
          <w:rPr>
            <w:noProof/>
            <w:webHidden/>
          </w:rPr>
          <w:tab/>
        </w:r>
        <w:r w:rsidR="00654966">
          <w:rPr>
            <w:noProof/>
            <w:webHidden/>
          </w:rPr>
          <w:fldChar w:fldCharType="begin"/>
        </w:r>
        <w:r w:rsidR="00654966">
          <w:rPr>
            <w:noProof/>
            <w:webHidden/>
          </w:rPr>
          <w:instrText xml:space="preserve"> PAGEREF _Toc125380011 \h </w:instrText>
        </w:r>
        <w:r w:rsidR="00654966">
          <w:rPr>
            <w:noProof/>
            <w:webHidden/>
          </w:rPr>
        </w:r>
        <w:r w:rsidR="00654966">
          <w:rPr>
            <w:noProof/>
            <w:webHidden/>
          </w:rPr>
          <w:fldChar w:fldCharType="separate"/>
        </w:r>
        <w:r w:rsidR="00654966">
          <w:rPr>
            <w:noProof/>
            <w:webHidden/>
          </w:rPr>
          <w:t>5</w:t>
        </w:r>
        <w:r w:rsidR="00654966">
          <w:rPr>
            <w:noProof/>
            <w:webHidden/>
          </w:rPr>
          <w:fldChar w:fldCharType="end"/>
        </w:r>
      </w:hyperlink>
    </w:p>
    <w:p w14:paraId="51972579" w14:textId="13890641" w:rsidR="00654966" w:rsidRDefault="00EA4E68">
      <w:pPr>
        <w:pStyle w:val="TOC3"/>
        <w:rPr>
          <w:rFonts w:asciiTheme="minorHAnsi" w:eastAsiaTheme="minorEastAsia" w:hAnsiTheme="minorHAnsi" w:cstheme="minorBidi"/>
          <w:noProof/>
          <w:color w:val="auto"/>
          <w:sz w:val="22"/>
        </w:rPr>
      </w:pPr>
      <w:hyperlink w:anchor="_Toc125380012" w:history="1">
        <w:r w:rsidR="00654966" w:rsidRPr="00463505">
          <w:rPr>
            <w:rStyle w:val="Hyperlink"/>
            <w:noProof/>
          </w:rPr>
          <w:t>3.4.1</w:t>
        </w:r>
        <w:r w:rsidR="00654966">
          <w:rPr>
            <w:rFonts w:asciiTheme="minorHAnsi" w:eastAsiaTheme="minorEastAsia" w:hAnsiTheme="minorHAnsi" w:cstheme="minorBidi"/>
            <w:noProof/>
            <w:color w:val="auto"/>
            <w:sz w:val="22"/>
          </w:rPr>
          <w:tab/>
        </w:r>
        <w:r w:rsidR="00654966" w:rsidRPr="00463505">
          <w:rPr>
            <w:rStyle w:val="Hyperlink"/>
            <w:noProof/>
          </w:rPr>
          <w:t>Description</w:t>
        </w:r>
        <w:r w:rsidR="00654966">
          <w:rPr>
            <w:noProof/>
            <w:webHidden/>
          </w:rPr>
          <w:tab/>
        </w:r>
        <w:r w:rsidR="00654966">
          <w:rPr>
            <w:noProof/>
            <w:webHidden/>
          </w:rPr>
          <w:fldChar w:fldCharType="begin"/>
        </w:r>
        <w:r w:rsidR="00654966">
          <w:rPr>
            <w:noProof/>
            <w:webHidden/>
          </w:rPr>
          <w:instrText xml:space="preserve"> PAGEREF _Toc125380012 \h </w:instrText>
        </w:r>
        <w:r w:rsidR="00654966">
          <w:rPr>
            <w:noProof/>
            <w:webHidden/>
          </w:rPr>
        </w:r>
        <w:r w:rsidR="00654966">
          <w:rPr>
            <w:noProof/>
            <w:webHidden/>
          </w:rPr>
          <w:fldChar w:fldCharType="separate"/>
        </w:r>
        <w:r w:rsidR="00654966">
          <w:rPr>
            <w:noProof/>
            <w:webHidden/>
          </w:rPr>
          <w:t>5</w:t>
        </w:r>
        <w:r w:rsidR="00654966">
          <w:rPr>
            <w:noProof/>
            <w:webHidden/>
          </w:rPr>
          <w:fldChar w:fldCharType="end"/>
        </w:r>
      </w:hyperlink>
    </w:p>
    <w:p w14:paraId="2E857F88" w14:textId="020FFC90" w:rsidR="00654966" w:rsidRDefault="00EA4E68">
      <w:pPr>
        <w:pStyle w:val="TOC2"/>
        <w:rPr>
          <w:rFonts w:asciiTheme="minorHAnsi" w:eastAsiaTheme="minorEastAsia" w:hAnsiTheme="minorHAnsi" w:cstheme="minorBidi"/>
          <w:noProof/>
          <w:color w:val="auto"/>
          <w:sz w:val="22"/>
          <w:szCs w:val="22"/>
        </w:rPr>
      </w:pPr>
      <w:hyperlink w:anchor="_Toc125380013" w:history="1">
        <w:r w:rsidR="00654966" w:rsidRPr="00463505">
          <w:rPr>
            <w:rStyle w:val="Hyperlink"/>
            <w:noProof/>
          </w:rPr>
          <w:t>3.5</w:t>
        </w:r>
        <w:r w:rsidR="00654966">
          <w:rPr>
            <w:rFonts w:asciiTheme="minorHAnsi" w:eastAsiaTheme="minorEastAsia" w:hAnsiTheme="minorHAnsi" w:cstheme="minorBidi"/>
            <w:noProof/>
            <w:color w:val="auto"/>
            <w:sz w:val="22"/>
            <w:szCs w:val="22"/>
          </w:rPr>
          <w:tab/>
        </w:r>
        <w:r w:rsidR="00654966" w:rsidRPr="00463505">
          <w:rPr>
            <w:rStyle w:val="Hyperlink"/>
            <w:noProof/>
          </w:rPr>
          <w:t>Interface Structure</w:t>
        </w:r>
        <w:r w:rsidR="00654966">
          <w:rPr>
            <w:noProof/>
            <w:webHidden/>
          </w:rPr>
          <w:tab/>
        </w:r>
        <w:r w:rsidR="00654966">
          <w:rPr>
            <w:noProof/>
            <w:webHidden/>
          </w:rPr>
          <w:fldChar w:fldCharType="begin"/>
        </w:r>
        <w:r w:rsidR="00654966">
          <w:rPr>
            <w:noProof/>
            <w:webHidden/>
          </w:rPr>
          <w:instrText xml:space="preserve"> PAGEREF _Toc125380013 \h </w:instrText>
        </w:r>
        <w:r w:rsidR="00654966">
          <w:rPr>
            <w:noProof/>
            <w:webHidden/>
          </w:rPr>
        </w:r>
        <w:r w:rsidR="00654966">
          <w:rPr>
            <w:noProof/>
            <w:webHidden/>
          </w:rPr>
          <w:fldChar w:fldCharType="separate"/>
        </w:r>
        <w:r w:rsidR="00654966">
          <w:rPr>
            <w:noProof/>
            <w:webHidden/>
          </w:rPr>
          <w:t>5</w:t>
        </w:r>
        <w:r w:rsidR="00654966">
          <w:rPr>
            <w:noProof/>
            <w:webHidden/>
          </w:rPr>
          <w:fldChar w:fldCharType="end"/>
        </w:r>
      </w:hyperlink>
    </w:p>
    <w:p w14:paraId="527A3F73" w14:textId="78700767" w:rsidR="00654966" w:rsidRDefault="00EA4E68">
      <w:pPr>
        <w:pStyle w:val="TOC3"/>
        <w:rPr>
          <w:rFonts w:asciiTheme="minorHAnsi" w:eastAsiaTheme="minorEastAsia" w:hAnsiTheme="minorHAnsi" w:cstheme="minorBidi"/>
          <w:noProof/>
          <w:color w:val="auto"/>
          <w:sz w:val="22"/>
        </w:rPr>
      </w:pPr>
      <w:hyperlink w:anchor="_Toc125380014" w:history="1">
        <w:r w:rsidR="00654966" w:rsidRPr="00463505">
          <w:rPr>
            <w:rStyle w:val="Hyperlink"/>
            <w:noProof/>
          </w:rPr>
          <w:t>3.5.1</w:t>
        </w:r>
        <w:r w:rsidR="00654966">
          <w:rPr>
            <w:rFonts w:asciiTheme="minorHAnsi" w:eastAsiaTheme="minorEastAsia" w:hAnsiTheme="minorHAnsi" w:cstheme="minorBidi"/>
            <w:noProof/>
            <w:color w:val="auto"/>
            <w:sz w:val="22"/>
          </w:rPr>
          <w:tab/>
        </w:r>
        <w:r w:rsidR="00654966" w:rsidRPr="00463505">
          <w:rPr>
            <w:rStyle w:val="Hyperlink"/>
            <w:noProof/>
          </w:rPr>
          <w:t>Generate Token</w:t>
        </w:r>
        <w:r w:rsidR="00654966">
          <w:rPr>
            <w:noProof/>
            <w:webHidden/>
          </w:rPr>
          <w:tab/>
        </w:r>
        <w:r w:rsidR="00654966">
          <w:rPr>
            <w:noProof/>
            <w:webHidden/>
          </w:rPr>
          <w:fldChar w:fldCharType="begin"/>
        </w:r>
        <w:r w:rsidR="00654966">
          <w:rPr>
            <w:noProof/>
            <w:webHidden/>
          </w:rPr>
          <w:instrText xml:space="preserve"> PAGEREF _Toc125380014 \h </w:instrText>
        </w:r>
        <w:r w:rsidR="00654966">
          <w:rPr>
            <w:noProof/>
            <w:webHidden/>
          </w:rPr>
        </w:r>
        <w:r w:rsidR="00654966">
          <w:rPr>
            <w:noProof/>
            <w:webHidden/>
          </w:rPr>
          <w:fldChar w:fldCharType="separate"/>
        </w:r>
        <w:r w:rsidR="00654966">
          <w:rPr>
            <w:noProof/>
            <w:webHidden/>
          </w:rPr>
          <w:t>5</w:t>
        </w:r>
        <w:r w:rsidR="00654966">
          <w:rPr>
            <w:noProof/>
            <w:webHidden/>
          </w:rPr>
          <w:fldChar w:fldCharType="end"/>
        </w:r>
      </w:hyperlink>
    </w:p>
    <w:p w14:paraId="36E0FDB6" w14:textId="397FCEF3" w:rsidR="00654966" w:rsidRDefault="00EA4E68">
      <w:pPr>
        <w:pStyle w:val="TOC3"/>
        <w:rPr>
          <w:rFonts w:asciiTheme="minorHAnsi" w:eastAsiaTheme="minorEastAsia" w:hAnsiTheme="minorHAnsi" w:cstheme="minorBidi"/>
          <w:noProof/>
          <w:color w:val="auto"/>
          <w:sz w:val="22"/>
        </w:rPr>
      </w:pPr>
      <w:hyperlink w:anchor="_Toc125380015" w:history="1">
        <w:r w:rsidR="00654966" w:rsidRPr="00463505">
          <w:rPr>
            <w:rStyle w:val="Hyperlink"/>
            <w:noProof/>
          </w:rPr>
          <w:t>3.5.2</w:t>
        </w:r>
        <w:r w:rsidR="00654966">
          <w:rPr>
            <w:rFonts w:asciiTheme="minorHAnsi" w:eastAsiaTheme="minorEastAsia" w:hAnsiTheme="minorHAnsi" w:cstheme="minorBidi"/>
            <w:noProof/>
            <w:color w:val="auto"/>
            <w:sz w:val="22"/>
          </w:rPr>
          <w:tab/>
        </w:r>
        <w:r w:rsidR="00654966" w:rsidRPr="00463505">
          <w:rPr>
            <w:rStyle w:val="Hyperlink"/>
            <w:noProof/>
          </w:rPr>
          <w:t>Adjust Balance</w:t>
        </w:r>
        <w:r w:rsidR="00654966">
          <w:rPr>
            <w:noProof/>
            <w:webHidden/>
          </w:rPr>
          <w:tab/>
        </w:r>
        <w:r w:rsidR="00654966">
          <w:rPr>
            <w:noProof/>
            <w:webHidden/>
          </w:rPr>
          <w:fldChar w:fldCharType="begin"/>
        </w:r>
        <w:r w:rsidR="00654966">
          <w:rPr>
            <w:noProof/>
            <w:webHidden/>
          </w:rPr>
          <w:instrText xml:space="preserve"> PAGEREF _Toc125380015 \h </w:instrText>
        </w:r>
        <w:r w:rsidR="00654966">
          <w:rPr>
            <w:noProof/>
            <w:webHidden/>
          </w:rPr>
        </w:r>
        <w:r w:rsidR="00654966">
          <w:rPr>
            <w:noProof/>
            <w:webHidden/>
          </w:rPr>
          <w:fldChar w:fldCharType="separate"/>
        </w:r>
        <w:r w:rsidR="00654966">
          <w:rPr>
            <w:noProof/>
            <w:webHidden/>
          </w:rPr>
          <w:t>7</w:t>
        </w:r>
        <w:r w:rsidR="00654966">
          <w:rPr>
            <w:noProof/>
            <w:webHidden/>
          </w:rPr>
          <w:fldChar w:fldCharType="end"/>
        </w:r>
      </w:hyperlink>
    </w:p>
    <w:p w14:paraId="70720E46" w14:textId="7073C81B" w:rsidR="00654966" w:rsidRDefault="00EA4E68">
      <w:pPr>
        <w:pStyle w:val="TOC3"/>
        <w:rPr>
          <w:rFonts w:asciiTheme="minorHAnsi" w:eastAsiaTheme="minorEastAsia" w:hAnsiTheme="minorHAnsi" w:cstheme="minorBidi"/>
          <w:noProof/>
          <w:color w:val="auto"/>
          <w:sz w:val="22"/>
        </w:rPr>
      </w:pPr>
      <w:hyperlink w:anchor="_Toc125380016" w:history="1">
        <w:r w:rsidR="00654966" w:rsidRPr="00463505">
          <w:rPr>
            <w:rStyle w:val="Hyperlink"/>
            <w:noProof/>
          </w:rPr>
          <w:t>3.5.3</w:t>
        </w:r>
        <w:r w:rsidR="00654966">
          <w:rPr>
            <w:rFonts w:asciiTheme="minorHAnsi" w:eastAsiaTheme="minorEastAsia" w:hAnsiTheme="minorHAnsi" w:cstheme="minorBidi"/>
            <w:noProof/>
            <w:color w:val="auto"/>
            <w:sz w:val="22"/>
          </w:rPr>
          <w:tab/>
        </w:r>
        <w:r w:rsidR="00654966" w:rsidRPr="00463505">
          <w:rPr>
            <w:rStyle w:val="Hyperlink"/>
            <w:noProof/>
          </w:rPr>
          <w:t>Volume and Sizing</w:t>
        </w:r>
        <w:r w:rsidR="00654966">
          <w:rPr>
            <w:noProof/>
            <w:webHidden/>
          </w:rPr>
          <w:tab/>
        </w:r>
        <w:r w:rsidR="00654966">
          <w:rPr>
            <w:noProof/>
            <w:webHidden/>
          </w:rPr>
          <w:fldChar w:fldCharType="begin"/>
        </w:r>
        <w:r w:rsidR="00654966">
          <w:rPr>
            <w:noProof/>
            <w:webHidden/>
          </w:rPr>
          <w:instrText xml:space="preserve"> PAGEREF _Toc125380016 \h </w:instrText>
        </w:r>
        <w:r w:rsidR="00654966">
          <w:rPr>
            <w:noProof/>
            <w:webHidden/>
          </w:rPr>
        </w:r>
        <w:r w:rsidR="00654966">
          <w:rPr>
            <w:noProof/>
            <w:webHidden/>
          </w:rPr>
          <w:fldChar w:fldCharType="separate"/>
        </w:r>
        <w:r w:rsidR="00654966">
          <w:rPr>
            <w:noProof/>
            <w:webHidden/>
          </w:rPr>
          <w:t>10</w:t>
        </w:r>
        <w:r w:rsidR="00654966">
          <w:rPr>
            <w:noProof/>
            <w:webHidden/>
          </w:rPr>
          <w:fldChar w:fldCharType="end"/>
        </w:r>
      </w:hyperlink>
    </w:p>
    <w:p w14:paraId="629A877E" w14:textId="338963F8" w:rsidR="00654966" w:rsidRDefault="00EA4E68">
      <w:pPr>
        <w:pStyle w:val="TOC2"/>
        <w:rPr>
          <w:rFonts w:asciiTheme="minorHAnsi" w:eastAsiaTheme="minorEastAsia" w:hAnsiTheme="minorHAnsi" w:cstheme="minorBidi"/>
          <w:noProof/>
          <w:color w:val="auto"/>
          <w:sz w:val="22"/>
          <w:szCs w:val="22"/>
        </w:rPr>
      </w:pPr>
      <w:hyperlink w:anchor="_Toc125380017" w:history="1">
        <w:r w:rsidR="00654966" w:rsidRPr="00463505">
          <w:rPr>
            <w:rStyle w:val="Hyperlink"/>
            <w:noProof/>
          </w:rPr>
          <w:t>3.6</w:t>
        </w:r>
        <w:r w:rsidR="00654966">
          <w:rPr>
            <w:rFonts w:asciiTheme="minorHAnsi" w:eastAsiaTheme="minorEastAsia" w:hAnsiTheme="minorHAnsi" w:cstheme="minorBidi"/>
            <w:noProof/>
            <w:color w:val="auto"/>
            <w:sz w:val="22"/>
            <w:szCs w:val="22"/>
          </w:rPr>
          <w:tab/>
        </w:r>
        <w:r w:rsidR="00654966" w:rsidRPr="00463505">
          <w:rPr>
            <w:rStyle w:val="Hyperlink"/>
            <w:noProof/>
          </w:rPr>
          <w:t>Data Security</w:t>
        </w:r>
        <w:r w:rsidR="00654966">
          <w:rPr>
            <w:noProof/>
            <w:webHidden/>
          </w:rPr>
          <w:tab/>
        </w:r>
        <w:r w:rsidR="00654966">
          <w:rPr>
            <w:noProof/>
            <w:webHidden/>
          </w:rPr>
          <w:fldChar w:fldCharType="begin"/>
        </w:r>
        <w:r w:rsidR="00654966">
          <w:rPr>
            <w:noProof/>
            <w:webHidden/>
          </w:rPr>
          <w:instrText xml:space="preserve"> PAGEREF _Toc125380017 \h </w:instrText>
        </w:r>
        <w:r w:rsidR="00654966">
          <w:rPr>
            <w:noProof/>
            <w:webHidden/>
          </w:rPr>
        </w:r>
        <w:r w:rsidR="00654966">
          <w:rPr>
            <w:noProof/>
            <w:webHidden/>
          </w:rPr>
          <w:fldChar w:fldCharType="separate"/>
        </w:r>
        <w:r w:rsidR="00654966">
          <w:rPr>
            <w:noProof/>
            <w:webHidden/>
          </w:rPr>
          <w:t>10</w:t>
        </w:r>
        <w:r w:rsidR="00654966">
          <w:rPr>
            <w:noProof/>
            <w:webHidden/>
          </w:rPr>
          <w:fldChar w:fldCharType="end"/>
        </w:r>
      </w:hyperlink>
    </w:p>
    <w:p w14:paraId="5D4CD48C" w14:textId="2010CABA" w:rsidR="00654966" w:rsidRDefault="00EA4E68">
      <w:pPr>
        <w:pStyle w:val="TOC3"/>
        <w:rPr>
          <w:rFonts w:asciiTheme="minorHAnsi" w:eastAsiaTheme="minorEastAsia" w:hAnsiTheme="minorHAnsi" w:cstheme="minorBidi"/>
          <w:noProof/>
          <w:color w:val="auto"/>
          <w:sz w:val="22"/>
        </w:rPr>
      </w:pPr>
      <w:hyperlink w:anchor="_Toc125380018" w:history="1">
        <w:r w:rsidR="00654966" w:rsidRPr="00463505">
          <w:rPr>
            <w:rStyle w:val="Hyperlink"/>
            <w:noProof/>
          </w:rPr>
          <w:t>3.6.1</w:t>
        </w:r>
        <w:r w:rsidR="00654966">
          <w:rPr>
            <w:rFonts w:asciiTheme="minorHAnsi" w:eastAsiaTheme="minorEastAsia" w:hAnsiTheme="minorHAnsi" w:cstheme="minorBidi"/>
            <w:noProof/>
            <w:color w:val="auto"/>
            <w:sz w:val="22"/>
          </w:rPr>
          <w:tab/>
        </w:r>
        <w:r w:rsidR="00654966" w:rsidRPr="00463505">
          <w:rPr>
            <w:rStyle w:val="Hyperlink"/>
            <w:noProof/>
          </w:rPr>
          <w:t>Network-Level Security Protocol</w:t>
        </w:r>
        <w:r w:rsidR="00654966">
          <w:rPr>
            <w:noProof/>
            <w:webHidden/>
          </w:rPr>
          <w:tab/>
        </w:r>
        <w:r w:rsidR="00654966">
          <w:rPr>
            <w:noProof/>
            <w:webHidden/>
          </w:rPr>
          <w:fldChar w:fldCharType="begin"/>
        </w:r>
        <w:r w:rsidR="00654966">
          <w:rPr>
            <w:noProof/>
            <w:webHidden/>
          </w:rPr>
          <w:instrText xml:space="preserve"> PAGEREF _Toc125380018 \h </w:instrText>
        </w:r>
        <w:r w:rsidR="00654966">
          <w:rPr>
            <w:noProof/>
            <w:webHidden/>
          </w:rPr>
        </w:r>
        <w:r w:rsidR="00654966">
          <w:rPr>
            <w:noProof/>
            <w:webHidden/>
          </w:rPr>
          <w:fldChar w:fldCharType="separate"/>
        </w:r>
        <w:r w:rsidR="00654966">
          <w:rPr>
            <w:noProof/>
            <w:webHidden/>
          </w:rPr>
          <w:t>10</w:t>
        </w:r>
        <w:r w:rsidR="00654966">
          <w:rPr>
            <w:noProof/>
            <w:webHidden/>
          </w:rPr>
          <w:fldChar w:fldCharType="end"/>
        </w:r>
      </w:hyperlink>
    </w:p>
    <w:p w14:paraId="6782EEA6" w14:textId="0F748AFC" w:rsidR="00654966" w:rsidRDefault="00EA4E68">
      <w:pPr>
        <w:pStyle w:val="TOC3"/>
        <w:rPr>
          <w:rFonts w:asciiTheme="minorHAnsi" w:eastAsiaTheme="minorEastAsia" w:hAnsiTheme="minorHAnsi" w:cstheme="minorBidi"/>
          <w:noProof/>
          <w:color w:val="auto"/>
          <w:sz w:val="22"/>
        </w:rPr>
      </w:pPr>
      <w:hyperlink w:anchor="_Toc125380019" w:history="1">
        <w:r w:rsidR="00654966" w:rsidRPr="00463505">
          <w:rPr>
            <w:rStyle w:val="Hyperlink"/>
            <w:noProof/>
          </w:rPr>
          <w:t>3.6.2</w:t>
        </w:r>
        <w:r w:rsidR="00654966">
          <w:rPr>
            <w:rFonts w:asciiTheme="minorHAnsi" w:eastAsiaTheme="minorEastAsia" w:hAnsiTheme="minorHAnsi" w:cstheme="minorBidi"/>
            <w:noProof/>
            <w:color w:val="auto"/>
            <w:sz w:val="22"/>
          </w:rPr>
          <w:tab/>
        </w:r>
        <w:r w:rsidR="00654966" w:rsidRPr="00463505">
          <w:rPr>
            <w:rStyle w:val="Hyperlink"/>
            <w:noProof/>
          </w:rPr>
          <w:t>API Authentication</w:t>
        </w:r>
        <w:r w:rsidR="00654966">
          <w:rPr>
            <w:noProof/>
            <w:webHidden/>
          </w:rPr>
          <w:tab/>
        </w:r>
        <w:r w:rsidR="00654966">
          <w:rPr>
            <w:noProof/>
            <w:webHidden/>
          </w:rPr>
          <w:fldChar w:fldCharType="begin"/>
        </w:r>
        <w:r w:rsidR="00654966">
          <w:rPr>
            <w:noProof/>
            <w:webHidden/>
          </w:rPr>
          <w:instrText xml:space="preserve"> PAGEREF _Toc125380019 \h </w:instrText>
        </w:r>
        <w:r w:rsidR="00654966">
          <w:rPr>
            <w:noProof/>
            <w:webHidden/>
          </w:rPr>
        </w:r>
        <w:r w:rsidR="00654966">
          <w:rPr>
            <w:noProof/>
            <w:webHidden/>
          </w:rPr>
          <w:fldChar w:fldCharType="separate"/>
        </w:r>
        <w:r w:rsidR="00654966">
          <w:rPr>
            <w:noProof/>
            <w:webHidden/>
          </w:rPr>
          <w:t>10</w:t>
        </w:r>
        <w:r w:rsidR="00654966">
          <w:rPr>
            <w:noProof/>
            <w:webHidden/>
          </w:rPr>
          <w:fldChar w:fldCharType="end"/>
        </w:r>
      </w:hyperlink>
    </w:p>
    <w:p w14:paraId="250A56CF" w14:textId="0E217A79" w:rsidR="00654966" w:rsidRDefault="00EA4E68">
      <w:pPr>
        <w:pStyle w:val="TOC2"/>
        <w:rPr>
          <w:rFonts w:asciiTheme="minorHAnsi" w:eastAsiaTheme="minorEastAsia" w:hAnsiTheme="minorHAnsi" w:cstheme="minorBidi"/>
          <w:noProof/>
          <w:color w:val="auto"/>
          <w:sz w:val="22"/>
          <w:szCs w:val="22"/>
        </w:rPr>
      </w:pPr>
      <w:hyperlink w:anchor="_Toc125380020" w:history="1">
        <w:r w:rsidR="00654966" w:rsidRPr="00463505">
          <w:rPr>
            <w:rStyle w:val="Hyperlink"/>
            <w:noProof/>
          </w:rPr>
          <w:t>3.7</w:t>
        </w:r>
        <w:r w:rsidR="00654966">
          <w:rPr>
            <w:rFonts w:asciiTheme="minorHAnsi" w:eastAsiaTheme="minorEastAsia" w:hAnsiTheme="minorHAnsi" w:cstheme="minorBidi"/>
            <w:noProof/>
            <w:color w:val="auto"/>
            <w:sz w:val="22"/>
            <w:szCs w:val="22"/>
          </w:rPr>
          <w:tab/>
        </w:r>
        <w:r w:rsidR="00654966" w:rsidRPr="00463505">
          <w:rPr>
            <w:rStyle w:val="Hyperlink"/>
            <w:noProof/>
          </w:rPr>
          <w:t>Error Handling</w:t>
        </w:r>
        <w:r w:rsidR="00654966">
          <w:rPr>
            <w:noProof/>
            <w:webHidden/>
          </w:rPr>
          <w:tab/>
        </w:r>
        <w:r w:rsidR="00654966">
          <w:rPr>
            <w:noProof/>
            <w:webHidden/>
          </w:rPr>
          <w:fldChar w:fldCharType="begin"/>
        </w:r>
        <w:r w:rsidR="00654966">
          <w:rPr>
            <w:noProof/>
            <w:webHidden/>
          </w:rPr>
          <w:instrText xml:space="preserve"> PAGEREF _Toc125380020 \h </w:instrText>
        </w:r>
        <w:r w:rsidR="00654966">
          <w:rPr>
            <w:noProof/>
            <w:webHidden/>
          </w:rPr>
        </w:r>
        <w:r w:rsidR="00654966">
          <w:rPr>
            <w:noProof/>
            <w:webHidden/>
          </w:rPr>
          <w:fldChar w:fldCharType="separate"/>
        </w:r>
        <w:r w:rsidR="00654966">
          <w:rPr>
            <w:noProof/>
            <w:webHidden/>
          </w:rPr>
          <w:t>10</w:t>
        </w:r>
        <w:r w:rsidR="00654966">
          <w:rPr>
            <w:noProof/>
            <w:webHidden/>
          </w:rPr>
          <w:fldChar w:fldCharType="end"/>
        </w:r>
      </w:hyperlink>
    </w:p>
    <w:p w14:paraId="18B10A62" w14:textId="7D553A16" w:rsidR="00654966" w:rsidRDefault="00EA4E68">
      <w:pPr>
        <w:pStyle w:val="TOC1"/>
        <w:rPr>
          <w:rFonts w:asciiTheme="minorHAnsi" w:eastAsiaTheme="minorEastAsia" w:hAnsiTheme="minorHAnsi" w:cstheme="minorBidi"/>
          <w:b w:val="0"/>
          <w:color w:val="auto"/>
        </w:rPr>
      </w:pPr>
      <w:hyperlink w:anchor="_Toc125380021" w:history="1">
        <w:r w:rsidR="00654966" w:rsidRPr="00463505">
          <w:rPr>
            <w:rStyle w:val="Hyperlink"/>
            <w:bCs/>
          </w:rPr>
          <w:t>4</w:t>
        </w:r>
        <w:r w:rsidR="00654966">
          <w:rPr>
            <w:rFonts w:asciiTheme="minorHAnsi" w:eastAsiaTheme="minorEastAsia" w:hAnsiTheme="minorHAnsi" w:cstheme="minorBidi"/>
            <w:b w:val="0"/>
            <w:color w:val="auto"/>
          </w:rPr>
          <w:tab/>
        </w:r>
        <w:r w:rsidR="00654966" w:rsidRPr="00463505">
          <w:rPr>
            <w:rStyle w:val="Hyperlink"/>
          </w:rPr>
          <w:t>Common Endpoint Details</w:t>
        </w:r>
        <w:r w:rsidR="00654966">
          <w:rPr>
            <w:webHidden/>
          </w:rPr>
          <w:tab/>
        </w:r>
        <w:r w:rsidR="00654966">
          <w:rPr>
            <w:webHidden/>
          </w:rPr>
          <w:fldChar w:fldCharType="begin"/>
        </w:r>
        <w:r w:rsidR="00654966">
          <w:rPr>
            <w:webHidden/>
          </w:rPr>
          <w:instrText xml:space="preserve"> PAGEREF _Toc125380021 \h </w:instrText>
        </w:r>
        <w:r w:rsidR="00654966">
          <w:rPr>
            <w:webHidden/>
          </w:rPr>
        </w:r>
        <w:r w:rsidR="00654966">
          <w:rPr>
            <w:webHidden/>
          </w:rPr>
          <w:fldChar w:fldCharType="separate"/>
        </w:r>
        <w:r w:rsidR="00654966">
          <w:rPr>
            <w:webHidden/>
          </w:rPr>
          <w:t>12</w:t>
        </w:r>
        <w:r w:rsidR="00654966">
          <w:rPr>
            <w:webHidden/>
          </w:rPr>
          <w:fldChar w:fldCharType="end"/>
        </w:r>
      </w:hyperlink>
    </w:p>
    <w:p w14:paraId="5AE81A81" w14:textId="4FE5C23E" w:rsidR="00654966" w:rsidRDefault="00EA4E68">
      <w:pPr>
        <w:pStyle w:val="TOC2"/>
        <w:rPr>
          <w:rFonts w:asciiTheme="minorHAnsi" w:eastAsiaTheme="minorEastAsia" w:hAnsiTheme="minorHAnsi" w:cstheme="minorBidi"/>
          <w:noProof/>
          <w:color w:val="auto"/>
          <w:sz w:val="22"/>
          <w:szCs w:val="22"/>
        </w:rPr>
      </w:pPr>
      <w:hyperlink w:anchor="_Toc125380022" w:history="1">
        <w:r w:rsidR="00654966" w:rsidRPr="00463505">
          <w:rPr>
            <w:rStyle w:val="Hyperlink"/>
            <w:noProof/>
          </w:rPr>
          <w:t>4.1</w:t>
        </w:r>
        <w:r w:rsidR="00654966">
          <w:rPr>
            <w:rFonts w:asciiTheme="minorHAnsi" w:eastAsiaTheme="minorEastAsia" w:hAnsiTheme="minorHAnsi" w:cstheme="minorBidi"/>
            <w:noProof/>
            <w:color w:val="auto"/>
            <w:sz w:val="22"/>
            <w:szCs w:val="22"/>
          </w:rPr>
          <w:tab/>
        </w:r>
        <w:r w:rsidR="00654966" w:rsidRPr="00463505">
          <w:rPr>
            <w:rStyle w:val="Hyperlink"/>
            <w:noProof/>
          </w:rPr>
          <w:t>Technology</w:t>
        </w:r>
        <w:r w:rsidR="00654966">
          <w:rPr>
            <w:noProof/>
            <w:webHidden/>
          </w:rPr>
          <w:tab/>
        </w:r>
        <w:r w:rsidR="00654966">
          <w:rPr>
            <w:noProof/>
            <w:webHidden/>
          </w:rPr>
          <w:fldChar w:fldCharType="begin"/>
        </w:r>
        <w:r w:rsidR="00654966">
          <w:rPr>
            <w:noProof/>
            <w:webHidden/>
          </w:rPr>
          <w:instrText xml:space="preserve"> PAGEREF _Toc125380022 \h </w:instrText>
        </w:r>
        <w:r w:rsidR="00654966">
          <w:rPr>
            <w:noProof/>
            <w:webHidden/>
          </w:rPr>
        </w:r>
        <w:r w:rsidR="00654966">
          <w:rPr>
            <w:noProof/>
            <w:webHidden/>
          </w:rPr>
          <w:fldChar w:fldCharType="separate"/>
        </w:r>
        <w:r w:rsidR="00654966">
          <w:rPr>
            <w:noProof/>
            <w:webHidden/>
          </w:rPr>
          <w:t>12</w:t>
        </w:r>
        <w:r w:rsidR="00654966">
          <w:rPr>
            <w:noProof/>
            <w:webHidden/>
          </w:rPr>
          <w:fldChar w:fldCharType="end"/>
        </w:r>
      </w:hyperlink>
    </w:p>
    <w:p w14:paraId="154DBCF4" w14:textId="7C341D09" w:rsidR="00654966" w:rsidRDefault="00EA4E68">
      <w:pPr>
        <w:pStyle w:val="TOC2"/>
        <w:rPr>
          <w:rFonts w:asciiTheme="minorHAnsi" w:eastAsiaTheme="minorEastAsia" w:hAnsiTheme="minorHAnsi" w:cstheme="minorBidi"/>
          <w:noProof/>
          <w:color w:val="auto"/>
          <w:sz w:val="22"/>
          <w:szCs w:val="22"/>
        </w:rPr>
      </w:pPr>
      <w:hyperlink w:anchor="_Toc125380023" w:history="1">
        <w:r w:rsidR="00654966" w:rsidRPr="00463505">
          <w:rPr>
            <w:rStyle w:val="Hyperlink"/>
            <w:noProof/>
          </w:rPr>
          <w:t>4.2</w:t>
        </w:r>
        <w:r w:rsidR="00654966">
          <w:rPr>
            <w:rFonts w:asciiTheme="minorHAnsi" w:eastAsiaTheme="minorEastAsia" w:hAnsiTheme="minorHAnsi" w:cstheme="minorBidi"/>
            <w:noProof/>
            <w:color w:val="auto"/>
            <w:sz w:val="22"/>
            <w:szCs w:val="22"/>
          </w:rPr>
          <w:tab/>
        </w:r>
        <w:r w:rsidR="00654966" w:rsidRPr="00463505">
          <w:rPr>
            <w:rStyle w:val="Hyperlink"/>
            <w:noProof/>
          </w:rPr>
          <w:t>Data Types</w:t>
        </w:r>
        <w:r w:rsidR="00654966">
          <w:rPr>
            <w:noProof/>
            <w:webHidden/>
          </w:rPr>
          <w:tab/>
        </w:r>
        <w:r w:rsidR="00654966">
          <w:rPr>
            <w:noProof/>
            <w:webHidden/>
          </w:rPr>
          <w:fldChar w:fldCharType="begin"/>
        </w:r>
        <w:r w:rsidR="00654966">
          <w:rPr>
            <w:noProof/>
            <w:webHidden/>
          </w:rPr>
          <w:instrText xml:space="preserve"> PAGEREF _Toc125380023 \h </w:instrText>
        </w:r>
        <w:r w:rsidR="00654966">
          <w:rPr>
            <w:noProof/>
            <w:webHidden/>
          </w:rPr>
        </w:r>
        <w:r w:rsidR="00654966">
          <w:rPr>
            <w:noProof/>
            <w:webHidden/>
          </w:rPr>
          <w:fldChar w:fldCharType="separate"/>
        </w:r>
        <w:r w:rsidR="00654966">
          <w:rPr>
            <w:noProof/>
            <w:webHidden/>
          </w:rPr>
          <w:t>12</w:t>
        </w:r>
        <w:r w:rsidR="00654966">
          <w:rPr>
            <w:noProof/>
            <w:webHidden/>
          </w:rPr>
          <w:fldChar w:fldCharType="end"/>
        </w:r>
      </w:hyperlink>
    </w:p>
    <w:p w14:paraId="62569A4E" w14:textId="1430C80B" w:rsidR="00654966" w:rsidRDefault="00EA4E68">
      <w:pPr>
        <w:pStyle w:val="TOC2"/>
        <w:rPr>
          <w:rFonts w:asciiTheme="minorHAnsi" w:eastAsiaTheme="minorEastAsia" w:hAnsiTheme="minorHAnsi" w:cstheme="minorBidi"/>
          <w:noProof/>
          <w:color w:val="auto"/>
          <w:sz w:val="22"/>
          <w:szCs w:val="22"/>
        </w:rPr>
      </w:pPr>
      <w:hyperlink w:anchor="_Toc125380024" w:history="1">
        <w:r w:rsidR="00654966" w:rsidRPr="00463505">
          <w:rPr>
            <w:rStyle w:val="Hyperlink"/>
            <w:noProof/>
          </w:rPr>
          <w:t>4.3</w:t>
        </w:r>
        <w:r w:rsidR="00654966">
          <w:rPr>
            <w:rFonts w:asciiTheme="minorHAnsi" w:eastAsiaTheme="minorEastAsia" w:hAnsiTheme="minorHAnsi" w:cstheme="minorBidi"/>
            <w:noProof/>
            <w:color w:val="auto"/>
            <w:sz w:val="22"/>
            <w:szCs w:val="22"/>
          </w:rPr>
          <w:tab/>
        </w:r>
        <w:r w:rsidR="00654966" w:rsidRPr="00463505">
          <w:rPr>
            <w:rStyle w:val="Hyperlink"/>
            <w:noProof/>
          </w:rPr>
          <w:t>Data Objects</w:t>
        </w:r>
        <w:r w:rsidR="00654966">
          <w:rPr>
            <w:noProof/>
            <w:webHidden/>
          </w:rPr>
          <w:tab/>
        </w:r>
        <w:r w:rsidR="00654966">
          <w:rPr>
            <w:noProof/>
            <w:webHidden/>
          </w:rPr>
          <w:fldChar w:fldCharType="begin"/>
        </w:r>
        <w:r w:rsidR="00654966">
          <w:rPr>
            <w:noProof/>
            <w:webHidden/>
          </w:rPr>
          <w:instrText xml:space="preserve"> PAGEREF _Toc125380024 \h </w:instrText>
        </w:r>
        <w:r w:rsidR="00654966">
          <w:rPr>
            <w:noProof/>
            <w:webHidden/>
          </w:rPr>
        </w:r>
        <w:r w:rsidR="00654966">
          <w:rPr>
            <w:noProof/>
            <w:webHidden/>
          </w:rPr>
          <w:fldChar w:fldCharType="separate"/>
        </w:r>
        <w:r w:rsidR="00654966">
          <w:rPr>
            <w:noProof/>
            <w:webHidden/>
          </w:rPr>
          <w:t>12</w:t>
        </w:r>
        <w:r w:rsidR="00654966">
          <w:rPr>
            <w:noProof/>
            <w:webHidden/>
          </w:rPr>
          <w:fldChar w:fldCharType="end"/>
        </w:r>
      </w:hyperlink>
    </w:p>
    <w:p w14:paraId="2F6A8EFC" w14:textId="22240D95" w:rsidR="00654966" w:rsidRDefault="00EA4E68">
      <w:pPr>
        <w:pStyle w:val="TOC3"/>
        <w:rPr>
          <w:rFonts w:asciiTheme="minorHAnsi" w:eastAsiaTheme="minorEastAsia" w:hAnsiTheme="minorHAnsi" w:cstheme="minorBidi"/>
          <w:noProof/>
          <w:color w:val="auto"/>
          <w:sz w:val="22"/>
        </w:rPr>
      </w:pPr>
      <w:hyperlink w:anchor="_Toc125380025" w:history="1">
        <w:r w:rsidR="00654966" w:rsidRPr="00463505">
          <w:rPr>
            <w:rStyle w:val="Hyperlink"/>
            <w:noProof/>
          </w:rPr>
          <w:t>4.3.1</w:t>
        </w:r>
        <w:r w:rsidR="00654966">
          <w:rPr>
            <w:rFonts w:asciiTheme="minorHAnsi" w:eastAsiaTheme="minorEastAsia" w:hAnsiTheme="minorHAnsi" w:cstheme="minorBidi"/>
            <w:noProof/>
            <w:color w:val="auto"/>
            <w:sz w:val="22"/>
          </w:rPr>
          <w:tab/>
        </w:r>
        <w:r w:rsidR="00654966" w:rsidRPr="00463505">
          <w:rPr>
            <w:rStyle w:val="Hyperlink"/>
            <w:noProof/>
          </w:rPr>
          <w:t>ProcessingStatus Object</w:t>
        </w:r>
        <w:r w:rsidR="00654966">
          <w:rPr>
            <w:noProof/>
            <w:webHidden/>
          </w:rPr>
          <w:tab/>
        </w:r>
        <w:r w:rsidR="00654966">
          <w:rPr>
            <w:noProof/>
            <w:webHidden/>
          </w:rPr>
          <w:fldChar w:fldCharType="begin"/>
        </w:r>
        <w:r w:rsidR="00654966">
          <w:rPr>
            <w:noProof/>
            <w:webHidden/>
          </w:rPr>
          <w:instrText xml:space="preserve"> PAGEREF _Toc125380025 \h </w:instrText>
        </w:r>
        <w:r w:rsidR="00654966">
          <w:rPr>
            <w:noProof/>
            <w:webHidden/>
          </w:rPr>
        </w:r>
        <w:r w:rsidR="00654966">
          <w:rPr>
            <w:noProof/>
            <w:webHidden/>
          </w:rPr>
          <w:fldChar w:fldCharType="separate"/>
        </w:r>
        <w:r w:rsidR="00654966">
          <w:rPr>
            <w:noProof/>
            <w:webHidden/>
          </w:rPr>
          <w:t>12</w:t>
        </w:r>
        <w:r w:rsidR="00654966">
          <w:rPr>
            <w:noProof/>
            <w:webHidden/>
          </w:rPr>
          <w:fldChar w:fldCharType="end"/>
        </w:r>
      </w:hyperlink>
    </w:p>
    <w:p w14:paraId="25FC1B90" w14:textId="16DE7A0E" w:rsidR="00654966" w:rsidRDefault="00EA4E68">
      <w:pPr>
        <w:pStyle w:val="TOC3"/>
        <w:rPr>
          <w:rFonts w:asciiTheme="minorHAnsi" w:eastAsiaTheme="minorEastAsia" w:hAnsiTheme="minorHAnsi" w:cstheme="minorBidi"/>
          <w:noProof/>
          <w:color w:val="auto"/>
          <w:sz w:val="22"/>
        </w:rPr>
      </w:pPr>
      <w:hyperlink w:anchor="_Toc125380026" w:history="1">
        <w:r w:rsidR="00654966" w:rsidRPr="00463505">
          <w:rPr>
            <w:rStyle w:val="Hyperlink"/>
            <w:noProof/>
          </w:rPr>
          <w:t>4.3.2</w:t>
        </w:r>
        <w:r w:rsidR="00654966">
          <w:rPr>
            <w:rFonts w:asciiTheme="minorHAnsi" w:eastAsiaTheme="minorEastAsia" w:hAnsiTheme="minorHAnsi" w:cstheme="minorBidi"/>
            <w:noProof/>
            <w:color w:val="auto"/>
            <w:sz w:val="22"/>
          </w:rPr>
          <w:tab/>
        </w:r>
        <w:r w:rsidR="00654966" w:rsidRPr="00463505">
          <w:rPr>
            <w:rStyle w:val="Hyperlink"/>
            <w:noProof/>
          </w:rPr>
          <w:t>Common Status Codes</w:t>
        </w:r>
        <w:r w:rsidR="00654966">
          <w:rPr>
            <w:noProof/>
            <w:webHidden/>
          </w:rPr>
          <w:tab/>
        </w:r>
        <w:r w:rsidR="00654966">
          <w:rPr>
            <w:noProof/>
            <w:webHidden/>
          </w:rPr>
          <w:fldChar w:fldCharType="begin"/>
        </w:r>
        <w:r w:rsidR="00654966">
          <w:rPr>
            <w:noProof/>
            <w:webHidden/>
          </w:rPr>
          <w:instrText xml:space="preserve"> PAGEREF _Toc125380026 \h </w:instrText>
        </w:r>
        <w:r w:rsidR="00654966">
          <w:rPr>
            <w:noProof/>
            <w:webHidden/>
          </w:rPr>
        </w:r>
        <w:r w:rsidR="00654966">
          <w:rPr>
            <w:noProof/>
            <w:webHidden/>
          </w:rPr>
          <w:fldChar w:fldCharType="separate"/>
        </w:r>
        <w:r w:rsidR="00654966">
          <w:rPr>
            <w:noProof/>
            <w:webHidden/>
          </w:rPr>
          <w:t>13</w:t>
        </w:r>
        <w:r w:rsidR="00654966">
          <w:rPr>
            <w:noProof/>
            <w:webHidden/>
          </w:rPr>
          <w:fldChar w:fldCharType="end"/>
        </w:r>
      </w:hyperlink>
    </w:p>
    <w:p w14:paraId="53BA17C3" w14:textId="09575EE2" w:rsidR="00654966" w:rsidRDefault="00EA4E68">
      <w:pPr>
        <w:pStyle w:val="TOC1"/>
        <w:rPr>
          <w:rFonts w:asciiTheme="minorHAnsi" w:eastAsiaTheme="minorEastAsia" w:hAnsiTheme="minorHAnsi" w:cstheme="minorBidi"/>
          <w:b w:val="0"/>
          <w:color w:val="auto"/>
        </w:rPr>
      </w:pPr>
      <w:hyperlink w:anchor="_Toc125380027" w:history="1">
        <w:r w:rsidR="00654966" w:rsidRPr="00463505">
          <w:rPr>
            <w:rStyle w:val="Hyperlink"/>
            <w:bCs/>
          </w:rPr>
          <w:t>5</w:t>
        </w:r>
        <w:r w:rsidR="00654966">
          <w:rPr>
            <w:rFonts w:asciiTheme="minorHAnsi" w:eastAsiaTheme="minorEastAsia" w:hAnsiTheme="minorHAnsi" w:cstheme="minorBidi"/>
            <w:b w:val="0"/>
            <w:color w:val="auto"/>
          </w:rPr>
          <w:tab/>
        </w:r>
        <w:r w:rsidR="00654966" w:rsidRPr="00463505">
          <w:rPr>
            <w:rStyle w:val="Hyperlink"/>
          </w:rPr>
          <w:t>Get Token Endpoint</w:t>
        </w:r>
        <w:r w:rsidR="00654966">
          <w:rPr>
            <w:webHidden/>
          </w:rPr>
          <w:tab/>
        </w:r>
        <w:r w:rsidR="00654966">
          <w:rPr>
            <w:webHidden/>
          </w:rPr>
          <w:fldChar w:fldCharType="begin"/>
        </w:r>
        <w:r w:rsidR="00654966">
          <w:rPr>
            <w:webHidden/>
          </w:rPr>
          <w:instrText xml:space="preserve"> PAGEREF _Toc125380027 \h </w:instrText>
        </w:r>
        <w:r w:rsidR="00654966">
          <w:rPr>
            <w:webHidden/>
          </w:rPr>
        </w:r>
        <w:r w:rsidR="00654966">
          <w:rPr>
            <w:webHidden/>
          </w:rPr>
          <w:fldChar w:fldCharType="separate"/>
        </w:r>
        <w:r w:rsidR="00654966">
          <w:rPr>
            <w:webHidden/>
          </w:rPr>
          <w:t>13</w:t>
        </w:r>
        <w:r w:rsidR="00654966">
          <w:rPr>
            <w:webHidden/>
          </w:rPr>
          <w:fldChar w:fldCharType="end"/>
        </w:r>
      </w:hyperlink>
    </w:p>
    <w:p w14:paraId="252E7360" w14:textId="6F08C2F3" w:rsidR="00654966" w:rsidRDefault="00EA4E68">
      <w:pPr>
        <w:pStyle w:val="TOC2"/>
        <w:rPr>
          <w:rFonts w:asciiTheme="minorHAnsi" w:eastAsiaTheme="minorEastAsia" w:hAnsiTheme="minorHAnsi" w:cstheme="minorBidi"/>
          <w:noProof/>
          <w:color w:val="auto"/>
          <w:sz w:val="22"/>
          <w:szCs w:val="22"/>
        </w:rPr>
      </w:pPr>
      <w:hyperlink w:anchor="_Toc125380028" w:history="1">
        <w:r w:rsidR="00654966" w:rsidRPr="00463505">
          <w:rPr>
            <w:rStyle w:val="Hyperlink"/>
            <w:noProof/>
          </w:rPr>
          <w:t>5.1</w:t>
        </w:r>
        <w:r w:rsidR="00654966">
          <w:rPr>
            <w:rFonts w:asciiTheme="minorHAnsi" w:eastAsiaTheme="minorEastAsia" w:hAnsiTheme="minorHAnsi" w:cstheme="minorBidi"/>
            <w:noProof/>
            <w:color w:val="auto"/>
            <w:sz w:val="22"/>
            <w:szCs w:val="22"/>
          </w:rPr>
          <w:tab/>
        </w:r>
        <w:r w:rsidR="00654966" w:rsidRPr="00463505">
          <w:rPr>
            <w:rStyle w:val="Hyperlink"/>
            <w:noProof/>
          </w:rPr>
          <w:t>General</w:t>
        </w:r>
        <w:r w:rsidR="00654966">
          <w:rPr>
            <w:noProof/>
            <w:webHidden/>
          </w:rPr>
          <w:tab/>
        </w:r>
        <w:r w:rsidR="00654966">
          <w:rPr>
            <w:noProof/>
            <w:webHidden/>
          </w:rPr>
          <w:fldChar w:fldCharType="begin"/>
        </w:r>
        <w:r w:rsidR="00654966">
          <w:rPr>
            <w:noProof/>
            <w:webHidden/>
          </w:rPr>
          <w:instrText xml:space="preserve"> PAGEREF _Toc125380028 \h </w:instrText>
        </w:r>
        <w:r w:rsidR="00654966">
          <w:rPr>
            <w:noProof/>
            <w:webHidden/>
          </w:rPr>
        </w:r>
        <w:r w:rsidR="00654966">
          <w:rPr>
            <w:noProof/>
            <w:webHidden/>
          </w:rPr>
          <w:fldChar w:fldCharType="separate"/>
        </w:r>
        <w:r w:rsidR="00654966">
          <w:rPr>
            <w:noProof/>
            <w:webHidden/>
          </w:rPr>
          <w:t>13</w:t>
        </w:r>
        <w:r w:rsidR="00654966">
          <w:rPr>
            <w:noProof/>
            <w:webHidden/>
          </w:rPr>
          <w:fldChar w:fldCharType="end"/>
        </w:r>
      </w:hyperlink>
    </w:p>
    <w:p w14:paraId="020CF40F" w14:textId="7D402066" w:rsidR="00654966" w:rsidRDefault="00EA4E68">
      <w:pPr>
        <w:pStyle w:val="TOC2"/>
        <w:rPr>
          <w:rFonts w:asciiTheme="minorHAnsi" w:eastAsiaTheme="minorEastAsia" w:hAnsiTheme="minorHAnsi" w:cstheme="minorBidi"/>
          <w:noProof/>
          <w:color w:val="auto"/>
          <w:sz w:val="22"/>
          <w:szCs w:val="22"/>
        </w:rPr>
      </w:pPr>
      <w:hyperlink w:anchor="_Toc125380029" w:history="1">
        <w:r w:rsidR="00654966" w:rsidRPr="00463505">
          <w:rPr>
            <w:rStyle w:val="Hyperlink"/>
            <w:noProof/>
          </w:rPr>
          <w:t>5.2</w:t>
        </w:r>
        <w:r w:rsidR="00654966">
          <w:rPr>
            <w:rFonts w:asciiTheme="minorHAnsi" w:eastAsiaTheme="minorEastAsia" w:hAnsiTheme="minorHAnsi" w:cstheme="minorBidi"/>
            <w:noProof/>
            <w:color w:val="auto"/>
            <w:sz w:val="22"/>
            <w:szCs w:val="22"/>
          </w:rPr>
          <w:tab/>
        </w:r>
        <w:r w:rsidR="00654966" w:rsidRPr="00463505">
          <w:rPr>
            <w:rStyle w:val="Hyperlink"/>
            <w:noProof/>
          </w:rPr>
          <w:t>Description</w:t>
        </w:r>
        <w:r w:rsidR="00654966">
          <w:rPr>
            <w:noProof/>
            <w:webHidden/>
          </w:rPr>
          <w:tab/>
        </w:r>
        <w:r w:rsidR="00654966">
          <w:rPr>
            <w:noProof/>
            <w:webHidden/>
          </w:rPr>
          <w:fldChar w:fldCharType="begin"/>
        </w:r>
        <w:r w:rsidR="00654966">
          <w:rPr>
            <w:noProof/>
            <w:webHidden/>
          </w:rPr>
          <w:instrText xml:space="preserve"> PAGEREF _Toc125380029 \h </w:instrText>
        </w:r>
        <w:r w:rsidR="00654966">
          <w:rPr>
            <w:noProof/>
            <w:webHidden/>
          </w:rPr>
        </w:r>
        <w:r w:rsidR="00654966">
          <w:rPr>
            <w:noProof/>
            <w:webHidden/>
          </w:rPr>
          <w:fldChar w:fldCharType="separate"/>
        </w:r>
        <w:r w:rsidR="00654966">
          <w:rPr>
            <w:noProof/>
            <w:webHidden/>
          </w:rPr>
          <w:t>13</w:t>
        </w:r>
        <w:r w:rsidR="00654966">
          <w:rPr>
            <w:noProof/>
            <w:webHidden/>
          </w:rPr>
          <w:fldChar w:fldCharType="end"/>
        </w:r>
      </w:hyperlink>
    </w:p>
    <w:p w14:paraId="45FB902E" w14:textId="1753192D" w:rsidR="00654966" w:rsidRDefault="00EA4E68">
      <w:pPr>
        <w:pStyle w:val="TOC2"/>
        <w:rPr>
          <w:rFonts w:asciiTheme="minorHAnsi" w:eastAsiaTheme="minorEastAsia" w:hAnsiTheme="minorHAnsi" w:cstheme="minorBidi"/>
          <w:noProof/>
          <w:color w:val="auto"/>
          <w:sz w:val="22"/>
          <w:szCs w:val="22"/>
        </w:rPr>
      </w:pPr>
      <w:hyperlink w:anchor="_Toc125380030" w:history="1">
        <w:r w:rsidR="00654966" w:rsidRPr="00463505">
          <w:rPr>
            <w:rStyle w:val="Hyperlink"/>
            <w:noProof/>
          </w:rPr>
          <w:t>5.3</w:t>
        </w:r>
        <w:r w:rsidR="00654966">
          <w:rPr>
            <w:rFonts w:asciiTheme="minorHAnsi" w:eastAsiaTheme="minorEastAsia" w:hAnsiTheme="minorHAnsi" w:cstheme="minorBidi"/>
            <w:noProof/>
            <w:color w:val="auto"/>
            <w:sz w:val="22"/>
            <w:szCs w:val="22"/>
          </w:rPr>
          <w:tab/>
        </w:r>
        <w:r w:rsidR="00654966" w:rsidRPr="00463505">
          <w:rPr>
            <w:rStyle w:val="Hyperlink"/>
            <w:noProof/>
          </w:rPr>
          <w:t>Assumptions</w:t>
        </w:r>
        <w:r w:rsidR="00654966">
          <w:rPr>
            <w:noProof/>
            <w:webHidden/>
          </w:rPr>
          <w:tab/>
        </w:r>
        <w:r w:rsidR="00654966">
          <w:rPr>
            <w:noProof/>
            <w:webHidden/>
          </w:rPr>
          <w:fldChar w:fldCharType="begin"/>
        </w:r>
        <w:r w:rsidR="00654966">
          <w:rPr>
            <w:noProof/>
            <w:webHidden/>
          </w:rPr>
          <w:instrText xml:space="preserve"> PAGEREF _Toc125380030 \h </w:instrText>
        </w:r>
        <w:r w:rsidR="00654966">
          <w:rPr>
            <w:noProof/>
            <w:webHidden/>
          </w:rPr>
        </w:r>
        <w:r w:rsidR="00654966">
          <w:rPr>
            <w:noProof/>
            <w:webHidden/>
          </w:rPr>
          <w:fldChar w:fldCharType="separate"/>
        </w:r>
        <w:r w:rsidR="00654966">
          <w:rPr>
            <w:noProof/>
            <w:webHidden/>
          </w:rPr>
          <w:t>13</w:t>
        </w:r>
        <w:r w:rsidR="00654966">
          <w:rPr>
            <w:noProof/>
            <w:webHidden/>
          </w:rPr>
          <w:fldChar w:fldCharType="end"/>
        </w:r>
      </w:hyperlink>
    </w:p>
    <w:p w14:paraId="5ED71F69" w14:textId="1ABB1958" w:rsidR="00654966" w:rsidRDefault="00EA4E68">
      <w:pPr>
        <w:pStyle w:val="TOC3"/>
        <w:rPr>
          <w:rFonts w:asciiTheme="minorHAnsi" w:eastAsiaTheme="minorEastAsia" w:hAnsiTheme="minorHAnsi" w:cstheme="minorBidi"/>
          <w:noProof/>
          <w:color w:val="auto"/>
          <w:sz w:val="22"/>
        </w:rPr>
      </w:pPr>
      <w:hyperlink w:anchor="_Toc125380031" w:history="1">
        <w:r w:rsidR="00654966" w:rsidRPr="00463505">
          <w:rPr>
            <w:rStyle w:val="Hyperlink"/>
            <w:noProof/>
          </w:rPr>
          <w:t>5.3.1</w:t>
        </w:r>
        <w:r w:rsidR="00654966">
          <w:rPr>
            <w:rFonts w:asciiTheme="minorHAnsi" w:eastAsiaTheme="minorEastAsia" w:hAnsiTheme="minorHAnsi" w:cstheme="minorBidi"/>
            <w:noProof/>
            <w:color w:val="auto"/>
            <w:sz w:val="22"/>
          </w:rPr>
          <w:tab/>
        </w:r>
        <w:r w:rsidR="00654966" w:rsidRPr="00463505">
          <w:rPr>
            <w:rStyle w:val="Hyperlink"/>
            <w:noProof/>
          </w:rPr>
          <w:t>Description</w:t>
        </w:r>
        <w:r w:rsidR="00654966">
          <w:rPr>
            <w:noProof/>
            <w:webHidden/>
          </w:rPr>
          <w:tab/>
        </w:r>
        <w:r w:rsidR="00654966">
          <w:rPr>
            <w:noProof/>
            <w:webHidden/>
          </w:rPr>
          <w:fldChar w:fldCharType="begin"/>
        </w:r>
        <w:r w:rsidR="00654966">
          <w:rPr>
            <w:noProof/>
            <w:webHidden/>
          </w:rPr>
          <w:instrText xml:space="preserve"> PAGEREF _Toc125380031 \h </w:instrText>
        </w:r>
        <w:r w:rsidR="00654966">
          <w:rPr>
            <w:noProof/>
            <w:webHidden/>
          </w:rPr>
        </w:r>
        <w:r w:rsidR="00654966">
          <w:rPr>
            <w:noProof/>
            <w:webHidden/>
          </w:rPr>
          <w:fldChar w:fldCharType="separate"/>
        </w:r>
        <w:r w:rsidR="00654966">
          <w:rPr>
            <w:noProof/>
            <w:webHidden/>
          </w:rPr>
          <w:t>13</w:t>
        </w:r>
        <w:r w:rsidR="00654966">
          <w:rPr>
            <w:noProof/>
            <w:webHidden/>
          </w:rPr>
          <w:fldChar w:fldCharType="end"/>
        </w:r>
      </w:hyperlink>
    </w:p>
    <w:p w14:paraId="7DDCE2CC" w14:textId="467F6B36" w:rsidR="00654966" w:rsidRDefault="00EA4E68">
      <w:pPr>
        <w:pStyle w:val="TOC2"/>
        <w:rPr>
          <w:rFonts w:asciiTheme="minorHAnsi" w:eastAsiaTheme="minorEastAsia" w:hAnsiTheme="minorHAnsi" w:cstheme="minorBidi"/>
          <w:noProof/>
          <w:color w:val="auto"/>
          <w:sz w:val="22"/>
          <w:szCs w:val="22"/>
        </w:rPr>
      </w:pPr>
      <w:hyperlink w:anchor="_Toc125380032" w:history="1">
        <w:r w:rsidR="00654966" w:rsidRPr="00463505">
          <w:rPr>
            <w:rStyle w:val="Hyperlink"/>
            <w:noProof/>
          </w:rPr>
          <w:t>5.4</w:t>
        </w:r>
        <w:r w:rsidR="00654966">
          <w:rPr>
            <w:rFonts w:asciiTheme="minorHAnsi" w:eastAsiaTheme="minorEastAsia" w:hAnsiTheme="minorHAnsi" w:cstheme="minorBidi"/>
            <w:noProof/>
            <w:color w:val="auto"/>
            <w:sz w:val="22"/>
            <w:szCs w:val="22"/>
          </w:rPr>
          <w:tab/>
        </w:r>
        <w:r w:rsidR="00654966" w:rsidRPr="00463505">
          <w:rPr>
            <w:rStyle w:val="Hyperlink"/>
            <w:noProof/>
          </w:rPr>
          <w:t>Get Token</w:t>
        </w:r>
        <w:r w:rsidR="00654966">
          <w:rPr>
            <w:noProof/>
            <w:webHidden/>
          </w:rPr>
          <w:tab/>
        </w:r>
        <w:r w:rsidR="00654966">
          <w:rPr>
            <w:noProof/>
            <w:webHidden/>
          </w:rPr>
          <w:fldChar w:fldCharType="begin"/>
        </w:r>
        <w:r w:rsidR="00654966">
          <w:rPr>
            <w:noProof/>
            <w:webHidden/>
          </w:rPr>
          <w:instrText xml:space="preserve"> PAGEREF _Toc125380032 \h </w:instrText>
        </w:r>
        <w:r w:rsidR="00654966">
          <w:rPr>
            <w:noProof/>
            <w:webHidden/>
          </w:rPr>
        </w:r>
        <w:r w:rsidR="00654966">
          <w:rPr>
            <w:noProof/>
            <w:webHidden/>
          </w:rPr>
          <w:fldChar w:fldCharType="separate"/>
        </w:r>
        <w:r w:rsidR="00654966">
          <w:rPr>
            <w:noProof/>
            <w:webHidden/>
          </w:rPr>
          <w:t>14</w:t>
        </w:r>
        <w:r w:rsidR="00654966">
          <w:rPr>
            <w:noProof/>
            <w:webHidden/>
          </w:rPr>
          <w:fldChar w:fldCharType="end"/>
        </w:r>
      </w:hyperlink>
    </w:p>
    <w:p w14:paraId="1DF59C48" w14:textId="0E6CADE2" w:rsidR="00654966" w:rsidRDefault="00EA4E68">
      <w:pPr>
        <w:pStyle w:val="TOC3"/>
        <w:rPr>
          <w:rFonts w:asciiTheme="minorHAnsi" w:eastAsiaTheme="minorEastAsia" w:hAnsiTheme="minorHAnsi" w:cstheme="minorBidi"/>
          <w:noProof/>
          <w:color w:val="auto"/>
          <w:sz w:val="22"/>
        </w:rPr>
      </w:pPr>
      <w:hyperlink w:anchor="_Toc125380033" w:history="1">
        <w:r w:rsidR="00654966" w:rsidRPr="00463505">
          <w:rPr>
            <w:rStyle w:val="Hyperlink"/>
            <w:noProof/>
          </w:rPr>
          <w:t>5.4.1</w:t>
        </w:r>
        <w:r w:rsidR="00654966">
          <w:rPr>
            <w:rFonts w:asciiTheme="minorHAnsi" w:eastAsiaTheme="minorEastAsia" w:hAnsiTheme="minorHAnsi" w:cstheme="minorBidi"/>
            <w:noProof/>
            <w:color w:val="auto"/>
            <w:sz w:val="22"/>
          </w:rPr>
          <w:tab/>
        </w:r>
        <w:r w:rsidR="00654966" w:rsidRPr="00463505">
          <w:rPr>
            <w:rStyle w:val="Hyperlink"/>
            <w:noProof/>
          </w:rPr>
          <w:t>Endpoint</w:t>
        </w:r>
        <w:r w:rsidR="00654966">
          <w:rPr>
            <w:noProof/>
            <w:webHidden/>
          </w:rPr>
          <w:tab/>
        </w:r>
        <w:r w:rsidR="00654966">
          <w:rPr>
            <w:noProof/>
            <w:webHidden/>
          </w:rPr>
          <w:fldChar w:fldCharType="begin"/>
        </w:r>
        <w:r w:rsidR="00654966">
          <w:rPr>
            <w:noProof/>
            <w:webHidden/>
          </w:rPr>
          <w:instrText xml:space="preserve"> PAGEREF _Toc125380033 \h </w:instrText>
        </w:r>
        <w:r w:rsidR="00654966">
          <w:rPr>
            <w:noProof/>
            <w:webHidden/>
          </w:rPr>
        </w:r>
        <w:r w:rsidR="00654966">
          <w:rPr>
            <w:noProof/>
            <w:webHidden/>
          </w:rPr>
          <w:fldChar w:fldCharType="separate"/>
        </w:r>
        <w:r w:rsidR="00654966">
          <w:rPr>
            <w:noProof/>
            <w:webHidden/>
          </w:rPr>
          <w:t>14</w:t>
        </w:r>
        <w:r w:rsidR="00654966">
          <w:rPr>
            <w:noProof/>
            <w:webHidden/>
          </w:rPr>
          <w:fldChar w:fldCharType="end"/>
        </w:r>
      </w:hyperlink>
    </w:p>
    <w:p w14:paraId="7279267B" w14:textId="06ABBA52" w:rsidR="00654966" w:rsidRDefault="00EA4E68">
      <w:pPr>
        <w:pStyle w:val="TOC3"/>
        <w:rPr>
          <w:rFonts w:asciiTheme="minorHAnsi" w:eastAsiaTheme="minorEastAsia" w:hAnsiTheme="minorHAnsi" w:cstheme="minorBidi"/>
          <w:noProof/>
          <w:color w:val="auto"/>
          <w:sz w:val="22"/>
        </w:rPr>
      </w:pPr>
      <w:hyperlink w:anchor="_Toc125380034" w:history="1">
        <w:r w:rsidR="00654966" w:rsidRPr="00463505">
          <w:rPr>
            <w:rStyle w:val="Hyperlink"/>
            <w:noProof/>
          </w:rPr>
          <w:t>5.4.2</w:t>
        </w:r>
        <w:r w:rsidR="00654966">
          <w:rPr>
            <w:rFonts w:asciiTheme="minorHAnsi" w:eastAsiaTheme="minorEastAsia" w:hAnsiTheme="minorHAnsi" w:cstheme="minorBidi"/>
            <w:noProof/>
            <w:color w:val="auto"/>
            <w:sz w:val="22"/>
          </w:rPr>
          <w:tab/>
        </w:r>
        <w:r w:rsidR="00654966" w:rsidRPr="00463505">
          <w:rPr>
            <w:rStyle w:val="Hyperlink"/>
            <w:noProof/>
          </w:rPr>
          <w:t>Request Parameters</w:t>
        </w:r>
        <w:r w:rsidR="00654966">
          <w:rPr>
            <w:noProof/>
            <w:webHidden/>
          </w:rPr>
          <w:tab/>
        </w:r>
        <w:r w:rsidR="00654966">
          <w:rPr>
            <w:noProof/>
            <w:webHidden/>
          </w:rPr>
          <w:fldChar w:fldCharType="begin"/>
        </w:r>
        <w:r w:rsidR="00654966">
          <w:rPr>
            <w:noProof/>
            <w:webHidden/>
          </w:rPr>
          <w:instrText xml:space="preserve"> PAGEREF _Toc125380034 \h </w:instrText>
        </w:r>
        <w:r w:rsidR="00654966">
          <w:rPr>
            <w:noProof/>
            <w:webHidden/>
          </w:rPr>
        </w:r>
        <w:r w:rsidR="00654966">
          <w:rPr>
            <w:noProof/>
            <w:webHidden/>
          </w:rPr>
          <w:fldChar w:fldCharType="separate"/>
        </w:r>
        <w:r w:rsidR="00654966">
          <w:rPr>
            <w:noProof/>
            <w:webHidden/>
          </w:rPr>
          <w:t>14</w:t>
        </w:r>
        <w:r w:rsidR="00654966">
          <w:rPr>
            <w:noProof/>
            <w:webHidden/>
          </w:rPr>
          <w:fldChar w:fldCharType="end"/>
        </w:r>
      </w:hyperlink>
    </w:p>
    <w:p w14:paraId="2CC642F5" w14:textId="4E8EDF8C" w:rsidR="00654966" w:rsidRDefault="00EA4E68">
      <w:pPr>
        <w:pStyle w:val="TOC3"/>
        <w:rPr>
          <w:rFonts w:asciiTheme="minorHAnsi" w:eastAsiaTheme="minorEastAsia" w:hAnsiTheme="minorHAnsi" w:cstheme="minorBidi"/>
          <w:noProof/>
          <w:color w:val="auto"/>
          <w:sz w:val="22"/>
        </w:rPr>
      </w:pPr>
      <w:hyperlink w:anchor="_Toc125380035" w:history="1">
        <w:r w:rsidR="00654966" w:rsidRPr="00463505">
          <w:rPr>
            <w:rStyle w:val="Hyperlink"/>
            <w:noProof/>
          </w:rPr>
          <w:t>5.4.3</w:t>
        </w:r>
        <w:r w:rsidR="00654966">
          <w:rPr>
            <w:rFonts w:asciiTheme="minorHAnsi" w:eastAsiaTheme="minorEastAsia" w:hAnsiTheme="minorHAnsi" w:cstheme="minorBidi"/>
            <w:noProof/>
            <w:color w:val="auto"/>
            <w:sz w:val="22"/>
          </w:rPr>
          <w:tab/>
        </w:r>
        <w:r w:rsidR="00654966" w:rsidRPr="00463505">
          <w:rPr>
            <w:rStyle w:val="Hyperlink"/>
            <w:noProof/>
          </w:rPr>
          <w:t>Response Parameters</w:t>
        </w:r>
        <w:r w:rsidR="00654966">
          <w:rPr>
            <w:noProof/>
            <w:webHidden/>
          </w:rPr>
          <w:tab/>
        </w:r>
        <w:r w:rsidR="00654966">
          <w:rPr>
            <w:noProof/>
            <w:webHidden/>
          </w:rPr>
          <w:fldChar w:fldCharType="begin"/>
        </w:r>
        <w:r w:rsidR="00654966">
          <w:rPr>
            <w:noProof/>
            <w:webHidden/>
          </w:rPr>
          <w:instrText xml:space="preserve"> PAGEREF _Toc125380035 \h </w:instrText>
        </w:r>
        <w:r w:rsidR="00654966">
          <w:rPr>
            <w:noProof/>
            <w:webHidden/>
          </w:rPr>
        </w:r>
        <w:r w:rsidR="00654966">
          <w:rPr>
            <w:noProof/>
            <w:webHidden/>
          </w:rPr>
          <w:fldChar w:fldCharType="separate"/>
        </w:r>
        <w:r w:rsidR="00654966">
          <w:rPr>
            <w:noProof/>
            <w:webHidden/>
          </w:rPr>
          <w:t>14</w:t>
        </w:r>
        <w:r w:rsidR="00654966">
          <w:rPr>
            <w:noProof/>
            <w:webHidden/>
          </w:rPr>
          <w:fldChar w:fldCharType="end"/>
        </w:r>
      </w:hyperlink>
    </w:p>
    <w:p w14:paraId="4D0377A9" w14:textId="3D7CE2BD" w:rsidR="00654966" w:rsidRDefault="00EA4E68">
      <w:pPr>
        <w:pStyle w:val="TOC3"/>
        <w:rPr>
          <w:rFonts w:asciiTheme="minorHAnsi" w:eastAsiaTheme="minorEastAsia" w:hAnsiTheme="minorHAnsi" w:cstheme="minorBidi"/>
          <w:noProof/>
          <w:color w:val="auto"/>
          <w:sz w:val="22"/>
        </w:rPr>
      </w:pPr>
      <w:hyperlink w:anchor="_Toc125380036" w:history="1">
        <w:r w:rsidR="00654966" w:rsidRPr="00463505">
          <w:rPr>
            <w:rStyle w:val="Hyperlink"/>
            <w:noProof/>
          </w:rPr>
          <w:t>5.4.4</w:t>
        </w:r>
        <w:r w:rsidR="00654966">
          <w:rPr>
            <w:rFonts w:asciiTheme="minorHAnsi" w:eastAsiaTheme="minorEastAsia" w:hAnsiTheme="minorHAnsi" w:cstheme="minorBidi"/>
            <w:noProof/>
            <w:color w:val="auto"/>
            <w:sz w:val="22"/>
          </w:rPr>
          <w:tab/>
        </w:r>
        <w:r w:rsidR="00654966" w:rsidRPr="00463505">
          <w:rPr>
            <w:rStyle w:val="Hyperlink"/>
            <w:noProof/>
          </w:rPr>
          <w:t>Status Codes</w:t>
        </w:r>
        <w:r w:rsidR="00654966">
          <w:rPr>
            <w:noProof/>
            <w:webHidden/>
          </w:rPr>
          <w:tab/>
        </w:r>
        <w:r w:rsidR="00654966">
          <w:rPr>
            <w:noProof/>
            <w:webHidden/>
          </w:rPr>
          <w:fldChar w:fldCharType="begin"/>
        </w:r>
        <w:r w:rsidR="00654966">
          <w:rPr>
            <w:noProof/>
            <w:webHidden/>
          </w:rPr>
          <w:instrText xml:space="preserve"> PAGEREF _Toc125380036 \h </w:instrText>
        </w:r>
        <w:r w:rsidR="00654966">
          <w:rPr>
            <w:noProof/>
            <w:webHidden/>
          </w:rPr>
        </w:r>
        <w:r w:rsidR="00654966">
          <w:rPr>
            <w:noProof/>
            <w:webHidden/>
          </w:rPr>
          <w:fldChar w:fldCharType="separate"/>
        </w:r>
        <w:r w:rsidR="00654966">
          <w:rPr>
            <w:noProof/>
            <w:webHidden/>
          </w:rPr>
          <w:t>14</w:t>
        </w:r>
        <w:r w:rsidR="00654966">
          <w:rPr>
            <w:noProof/>
            <w:webHidden/>
          </w:rPr>
          <w:fldChar w:fldCharType="end"/>
        </w:r>
      </w:hyperlink>
    </w:p>
    <w:p w14:paraId="19127340" w14:textId="73282093" w:rsidR="00654966" w:rsidRDefault="00EA4E68">
      <w:pPr>
        <w:pStyle w:val="TOC1"/>
        <w:rPr>
          <w:rFonts w:asciiTheme="minorHAnsi" w:eastAsiaTheme="minorEastAsia" w:hAnsiTheme="minorHAnsi" w:cstheme="minorBidi"/>
          <w:b w:val="0"/>
          <w:color w:val="auto"/>
        </w:rPr>
      </w:pPr>
      <w:hyperlink w:anchor="_Toc125380037" w:history="1">
        <w:r w:rsidR="00654966" w:rsidRPr="00463505">
          <w:rPr>
            <w:rStyle w:val="Hyperlink"/>
            <w:bCs/>
          </w:rPr>
          <w:t>6</w:t>
        </w:r>
        <w:r w:rsidR="00654966">
          <w:rPr>
            <w:rFonts w:asciiTheme="minorHAnsi" w:eastAsiaTheme="minorEastAsia" w:hAnsiTheme="minorHAnsi" w:cstheme="minorBidi"/>
            <w:b w:val="0"/>
            <w:color w:val="auto"/>
          </w:rPr>
          <w:tab/>
        </w:r>
        <w:r w:rsidR="00654966" w:rsidRPr="00463505">
          <w:rPr>
            <w:rStyle w:val="Hyperlink"/>
          </w:rPr>
          <w:t>Notification Endpoint</w:t>
        </w:r>
        <w:r w:rsidR="00654966">
          <w:rPr>
            <w:webHidden/>
          </w:rPr>
          <w:tab/>
        </w:r>
        <w:r w:rsidR="00654966">
          <w:rPr>
            <w:webHidden/>
          </w:rPr>
          <w:fldChar w:fldCharType="begin"/>
        </w:r>
        <w:r w:rsidR="00654966">
          <w:rPr>
            <w:webHidden/>
          </w:rPr>
          <w:instrText xml:space="preserve"> PAGEREF _Toc125380037 \h </w:instrText>
        </w:r>
        <w:r w:rsidR="00654966">
          <w:rPr>
            <w:webHidden/>
          </w:rPr>
        </w:r>
        <w:r w:rsidR="00654966">
          <w:rPr>
            <w:webHidden/>
          </w:rPr>
          <w:fldChar w:fldCharType="separate"/>
        </w:r>
        <w:r w:rsidR="00654966">
          <w:rPr>
            <w:webHidden/>
          </w:rPr>
          <w:t>14</w:t>
        </w:r>
        <w:r w:rsidR="00654966">
          <w:rPr>
            <w:webHidden/>
          </w:rPr>
          <w:fldChar w:fldCharType="end"/>
        </w:r>
      </w:hyperlink>
    </w:p>
    <w:p w14:paraId="73DC2474" w14:textId="2A4B6D71" w:rsidR="00654966" w:rsidRDefault="00EA4E68">
      <w:pPr>
        <w:pStyle w:val="TOC2"/>
        <w:rPr>
          <w:rFonts w:asciiTheme="minorHAnsi" w:eastAsiaTheme="minorEastAsia" w:hAnsiTheme="minorHAnsi" w:cstheme="minorBidi"/>
          <w:noProof/>
          <w:color w:val="auto"/>
          <w:sz w:val="22"/>
          <w:szCs w:val="22"/>
        </w:rPr>
      </w:pPr>
      <w:hyperlink w:anchor="_Toc125380038" w:history="1">
        <w:r w:rsidR="00654966" w:rsidRPr="00463505">
          <w:rPr>
            <w:rStyle w:val="Hyperlink"/>
            <w:noProof/>
          </w:rPr>
          <w:t>6.1</w:t>
        </w:r>
        <w:r w:rsidR="00654966">
          <w:rPr>
            <w:rFonts w:asciiTheme="minorHAnsi" w:eastAsiaTheme="minorEastAsia" w:hAnsiTheme="minorHAnsi" w:cstheme="minorBidi"/>
            <w:noProof/>
            <w:color w:val="auto"/>
            <w:sz w:val="22"/>
            <w:szCs w:val="22"/>
          </w:rPr>
          <w:tab/>
        </w:r>
        <w:r w:rsidR="00654966" w:rsidRPr="00463505">
          <w:rPr>
            <w:rStyle w:val="Hyperlink"/>
            <w:noProof/>
          </w:rPr>
          <w:t>General</w:t>
        </w:r>
        <w:r w:rsidR="00654966">
          <w:rPr>
            <w:noProof/>
            <w:webHidden/>
          </w:rPr>
          <w:tab/>
        </w:r>
        <w:r w:rsidR="00654966">
          <w:rPr>
            <w:noProof/>
            <w:webHidden/>
          </w:rPr>
          <w:fldChar w:fldCharType="begin"/>
        </w:r>
        <w:r w:rsidR="00654966">
          <w:rPr>
            <w:noProof/>
            <w:webHidden/>
          </w:rPr>
          <w:instrText xml:space="preserve"> PAGEREF _Toc125380038 \h </w:instrText>
        </w:r>
        <w:r w:rsidR="00654966">
          <w:rPr>
            <w:noProof/>
            <w:webHidden/>
          </w:rPr>
        </w:r>
        <w:r w:rsidR="00654966">
          <w:rPr>
            <w:noProof/>
            <w:webHidden/>
          </w:rPr>
          <w:fldChar w:fldCharType="separate"/>
        </w:r>
        <w:r w:rsidR="00654966">
          <w:rPr>
            <w:noProof/>
            <w:webHidden/>
          </w:rPr>
          <w:t>14</w:t>
        </w:r>
        <w:r w:rsidR="00654966">
          <w:rPr>
            <w:noProof/>
            <w:webHidden/>
          </w:rPr>
          <w:fldChar w:fldCharType="end"/>
        </w:r>
      </w:hyperlink>
    </w:p>
    <w:p w14:paraId="5F6F7DE9" w14:textId="3741A755" w:rsidR="00654966" w:rsidRDefault="00EA4E68">
      <w:pPr>
        <w:pStyle w:val="TOC2"/>
        <w:rPr>
          <w:rFonts w:asciiTheme="minorHAnsi" w:eastAsiaTheme="minorEastAsia" w:hAnsiTheme="minorHAnsi" w:cstheme="minorBidi"/>
          <w:noProof/>
          <w:color w:val="auto"/>
          <w:sz w:val="22"/>
          <w:szCs w:val="22"/>
        </w:rPr>
      </w:pPr>
      <w:hyperlink w:anchor="_Toc125380039" w:history="1">
        <w:r w:rsidR="00654966" w:rsidRPr="00463505">
          <w:rPr>
            <w:rStyle w:val="Hyperlink"/>
            <w:noProof/>
          </w:rPr>
          <w:t>6.2</w:t>
        </w:r>
        <w:r w:rsidR="00654966">
          <w:rPr>
            <w:rFonts w:asciiTheme="minorHAnsi" w:eastAsiaTheme="minorEastAsia" w:hAnsiTheme="minorHAnsi" w:cstheme="minorBidi"/>
            <w:noProof/>
            <w:color w:val="auto"/>
            <w:sz w:val="22"/>
            <w:szCs w:val="22"/>
          </w:rPr>
          <w:tab/>
        </w:r>
        <w:r w:rsidR="00654966" w:rsidRPr="00463505">
          <w:rPr>
            <w:rStyle w:val="Hyperlink"/>
            <w:noProof/>
          </w:rPr>
          <w:t>Description</w:t>
        </w:r>
        <w:r w:rsidR="00654966">
          <w:rPr>
            <w:noProof/>
            <w:webHidden/>
          </w:rPr>
          <w:tab/>
        </w:r>
        <w:r w:rsidR="00654966">
          <w:rPr>
            <w:noProof/>
            <w:webHidden/>
          </w:rPr>
          <w:fldChar w:fldCharType="begin"/>
        </w:r>
        <w:r w:rsidR="00654966">
          <w:rPr>
            <w:noProof/>
            <w:webHidden/>
          </w:rPr>
          <w:instrText xml:space="preserve"> PAGEREF _Toc125380039 \h </w:instrText>
        </w:r>
        <w:r w:rsidR="00654966">
          <w:rPr>
            <w:noProof/>
            <w:webHidden/>
          </w:rPr>
        </w:r>
        <w:r w:rsidR="00654966">
          <w:rPr>
            <w:noProof/>
            <w:webHidden/>
          </w:rPr>
          <w:fldChar w:fldCharType="separate"/>
        </w:r>
        <w:r w:rsidR="00654966">
          <w:rPr>
            <w:noProof/>
            <w:webHidden/>
          </w:rPr>
          <w:t>15</w:t>
        </w:r>
        <w:r w:rsidR="00654966">
          <w:rPr>
            <w:noProof/>
            <w:webHidden/>
          </w:rPr>
          <w:fldChar w:fldCharType="end"/>
        </w:r>
      </w:hyperlink>
    </w:p>
    <w:p w14:paraId="533E3294" w14:textId="425CBD0F" w:rsidR="00654966" w:rsidRDefault="00EA4E68">
      <w:pPr>
        <w:pStyle w:val="TOC2"/>
        <w:rPr>
          <w:rFonts w:asciiTheme="minorHAnsi" w:eastAsiaTheme="minorEastAsia" w:hAnsiTheme="minorHAnsi" w:cstheme="minorBidi"/>
          <w:noProof/>
          <w:color w:val="auto"/>
          <w:sz w:val="22"/>
          <w:szCs w:val="22"/>
        </w:rPr>
      </w:pPr>
      <w:hyperlink w:anchor="_Toc125380040" w:history="1">
        <w:r w:rsidR="00654966" w:rsidRPr="00463505">
          <w:rPr>
            <w:rStyle w:val="Hyperlink"/>
            <w:noProof/>
          </w:rPr>
          <w:t>6.3</w:t>
        </w:r>
        <w:r w:rsidR="00654966">
          <w:rPr>
            <w:rFonts w:asciiTheme="minorHAnsi" w:eastAsiaTheme="minorEastAsia" w:hAnsiTheme="minorHAnsi" w:cstheme="minorBidi"/>
            <w:noProof/>
            <w:color w:val="auto"/>
            <w:sz w:val="22"/>
            <w:szCs w:val="22"/>
          </w:rPr>
          <w:tab/>
        </w:r>
        <w:r w:rsidR="00654966" w:rsidRPr="00463505">
          <w:rPr>
            <w:rStyle w:val="Hyperlink"/>
            <w:noProof/>
          </w:rPr>
          <w:t>Assumptions</w:t>
        </w:r>
        <w:r w:rsidR="00654966">
          <w:rPr>
            <w:noProof/>
            <w:webHidden/>
          </w:rPr>
          <w:tab/>
        </w:r>
        <w:r w:rsidR="00654966">
          <w:rPr>
            <w:noProof/>
            <w:webHidden/>
          </w:rPr>
          <w:fldChar w:fldCharType="begin"/>
        </w:r>
        <w:r w:rsidR="00654966">
          <w:rPr>
            <w:noProof/>
            <w:webHidden/>
          </w:rPr>
          <w:instrText xml:space="preserve"> PAGEREF _Toc125380040 \h </w:instrText>
        </w:r>
        <w:r w:rsidR="00654966">
          <w:rPr>
            <w:noProof/>
            <w:webHidden/>
          </w:rPr>
        </w:r>
        <w:r w:rsidR="00654966">
          <w:rPr>
            <w:noProof/>
            <w:webHidden/>
          </w:rPr>
          <w:fldChar w:fldCharType="separate"/>
        </w:r>
        <w:r w:rsidR="00654966">
          <w:rPr>
            <w:noProof/>
            <w:webHidden/>
          </w:rPr>
          <w:t>15</w:t>
        </w:r>
        <w:r w:rsidR="00654966">
          <w:rPr>
            <w:noProof/>
            <w:webHidden/>
          </w:rPr>
          <w:fldChar w:fldCharType="end"/>
        </w:r>
      </w:hyperlink>
    </w:p>
    <w:p w14:paraId="142736ED" w14:textId="02C2FC5B" w:rsidR="00654966" w:rsidRDefault="00EA4E68">
      <w:pPr>
        <w:pStyle w:val="TOC3"/>
        <w:rPr>
          <w:rFonts w:asciiTheme="minorHAnsi" w:eastAsiaTheme="minorEastAsia" w:hAnsiTheme="minorHAnsi" w:cstheme="minorBidi"/>
          <w:noProof/>
          <w:color w:val="auto"/>
          <w:sz w:val="22"/>
        </w:rPr>
      </w:pPr>
      <w:hyperlink w:anchor="_Toc125380041" w:history="1">
        <w:r w:rsidR="00654966" w:rsidRPr="00463505">
          <w:rPr>
            <w:rStyle w:val="Hyperlink"/>
            <w:noProof/>
          </w:rPr>
          <w:t>6.3.1</w:t>
        </w:r>
        <w:r w:rsidR="00654966">
          <w:rPr>
            <w:rFonts w:asciiTheme="minorHAnsi" w:eastAsiaTheme="minorEastAsia" w:hAnsiTheme="minorHAnsi" w:cstheme="minorBidi"/>
            <w:noProof/>
            <w:color w:val="auto"/>
            <w:sz w:val="22"/>
          </w:rPr>
          <w:tab/>
        </w:r>
        <w:r w:rsidR="00654966" w:rsidRPr="00463505">
          <w:rPr>
            <w:rStyle w:val="Hyperlink"/>
            <w:noProof/>
          </w:rPr>
          <w:t>Description</w:t>
        </w:r>
        <w:r w:rsidR="00654966">
          <w:rPr>
            <w:noProof/>
            <w:webHidden/>
          </w:rPr>
          <w:tab/>
        </w:r>
        <w:r w:rsidR="00654966">
          <w:rPr>
            <w:noProof/>
            <w:webHidden/>
          </w:rPr>
          <w:fldChar w:fldCharType="begin"/>
        </w:r>
        <w:r w:rsidR="00654966">
          <w:rPr>
            <w:noProof/>
            <w:webHidden/>
          </w:rPr>
          <w:instrText xml:space="preserve"> PAGEREF _Toc125380041 \h </w:instrText>
        </w:r>
        <w:r w:rsidR="00654966">
          <w:rPr>
            <w:noProof/>
            <w:webHidden/>
          </w:rPr>
        </w:r>
        <w:r w:rsidR="00654966">
          <w:rPr>
            <w:noProof/>
            <w:webHidden/>
          </w:rPr>
          <w:fldChar w:fldCharType="separate"/>
        </w:r>
        <w:r w:rsidR="00654966">
          <w:rPr>
            <w:noProof/>
            <w:webHidden/>
          </w:rPr>
          <w:t>15</w:t>
        </w:r>
        <w:r w:rsidR="00654966">
          <w:rPr>
            <w:noProof/>
            <w:webHidden/>
          </w:rPr>
          <w:fldChar w:fldCharType="end"/>
        </w:r>
      </w:hyperlink>
    </w:p>
    <w:p w14:paraId="3F72EFCC" w14:textId="27953D43" w:rsidR="00654966" w:rsidRDefault="00EA4E68">
      <w:pPr>
        <w:pStyle w:val="TOC2"/>
        <w:rPr>
          <w:rFonts w:asciiTheme="minorHAnsi" w:eastAsiaTheme="minorEastAsia" w:hAnsiTheme="minorHAnsi" w:cstheme="minorBidi"/>
          <w:noProof/>
          <w:color w:val="auto"/>
          <w:sz w:val="22"/>
          <w:szCs w:val="22"/>
        </w:rPr>
      </w:pPr>
      <w:hyperlink w:anchor="_Toc125380042" w:history="1">
        <w:r w:rsidR="00654966" w:rsidRPr="00463505">
          <w:rPr>
            <w:rStyle w:val="Hyperlink"/>
            <w:noProof/>
          </w:rPr>
          <w:t>6.4</w:t>
        </w:r>
        <w:r w:rsidR="00654966">
          <w:rPr>
            <w:rFonts w:asciiTheme="minorHAnsi" w:eastAsiaTheme="minorEastAsia" w:hAnsiTheme="minorHAnsi" w:cstheme="minorBidi"/>
            <w:noProof/>
            <w:color w:val="auto"/>
            <w:sz w:val="22"/>
            <w:szCs w:val="22"/>
          </w:rPr>
          <w:tab/>
        </w:r>
        <w:r w:rsidR="00654966" w:rsidRPr="00463505">
          <w:rPr>
            <w:rStyle w:val="Hyperlink"/>
            <w:noProof/>
          </w:rPr>
          <w:t>Customer Events</w:t>
        </w:r>
        <w:r w:rsidR="00654966">
          <w:rPr>
            <w:noProof/>
            <w:webHidden/>
          </w:rPr>
          <w:tab/>
        </w:r>
        <w:r w:rsidR="00654966">
          <w:rPr>
            <w:noProof/>
            <w:webHidden/>
          </w:rPr>
          <w:fldChar w:fldCharType="begin"/>
        </w:r>
        <w:r w:rsidR="00654966">
          <w:rPr>
            <w:noProof/>
            <w:webHidden/>
          </w:rPr>
          <w:instrText xml:space="preserve"> PAGEREF _Toc125380042 \h </w:instrText>
        </w:r>
        <w:r w:rsidR="00654966">
          <w:rPr>
            <w:noProof/>
            <w:webHidden/>
          </w:rPr>
        </w:r>
        <w:r w:rsidR="00654966">
          <w:rPr>
            <w:noProof/>
            <w:webHidden/>
          </w:rPr>
          <w:fldChar w:fldCharType="separate"/>
        </w:r>
        <w:r w:rsidR="00654966">
          <w:rPr>
            <w:noProof/>
            <w:webHidden/>
          </w:rPr>
          <w:t>15</w:t>
        </w:r>
        <w:r w:rsidR="00654966">
          <w:rPr>
            <w:noProof/>
            <w:webHidden/>
          </w:rPr>
          <w:fldChar w:fldCharType="end"/>
        </w:r>
      </w:hyperlink>
    </w:p>
    <w:p w14:paraId="37664CD0" w14:textId="4A28FB1E" w:rsidR="00654966" w:rsidRDefault="00EA4E68">
      <w:pPr>
        <w:pStyle w:val="TOC3"/>
        <w:rPr>
          <w:rFonts w:asciiTheme="minorHAnsi" w:eastAsiaTheme="minorEastAsia" w:hAnsiTheme="minorHAnsi" w:cstheme="minorBidi"/>
          <w:noProof/>
          <w:color w:val="auto"/>
          <w:sz w:val="22"/>
        </w:rPr>
      </w:pPr>
      <w:hyperlink w:anchor="_Toc125380043" w:history="1">
        <w:r w:rsidR="00654966" w:rsidRPr="00463505">
          <w:rPr>
            <w:rStyle w:val="Hyperlink"/>
            <w:noProof/>
          </w:rPr>
          <w:t>6.4.1</w:t>
        </w:r>
        <w:r w:rsidR="00654966">
          <w:rPr>
            <w:rFonts w:asciiTheme="minorHAnsi" w:eastAsiaTheme="minorEastAsia" w:hAnsiTheme="minorHAnsi" w:cstheme="minorBidi"/>
            <w:noProof/>
            <w:color w:val="auto"/>
            <w:sz w:val="22"/>
          </w:rPr>
          <w:tab/>
        </w:r>
        <w:r w:rsidR="00654966" w:rsidRPr="00463505">
          <w:rPr>
            <w:rStyle w:val="Hyperlink"/>
            <w:noProof/>
          </w:rPr>
          <w:t>Endpoint</w:t>
        </w:r>
        <w:r w:rsidR="00654966">
          <w:rPr>
            <w:noProof/>
            <w:webHidden/>
          </w:rPr>
          <w:tab/>
        </w:r>
        <w:r w:rsidR="00654966">
          <w:rPr>
            <w:noProof/>
            <w:webHidden/>
          </w:rPr>
          <w:fldChar w:fldCharType="begin"/>
        </w:r>
        <w:r w:rsidR="00654966">
          <w:rPr>
            <w:noProof/>
            <w:webHidden/>
          </w:rPr>
          <w:instrText xml:space="preserve"> PAGEREF _Toc125380043 \h </w:instrText>
        </w:r>
        <w:r w:rsidR="00654966">
          <w:rPr>
            <w:noProof/>
            <w:webHidden/>
          </w:rPr>
        </w:r>
        <w:r w:rsidR="00654966">
          <w:rPr>
            <w:noProof/>
            <w:webHidden/>
          </w:rPr>
          <w:fldChar w:fldCharType="separate"/>
        </w:r>
        <w:r w:rsidR="00654966">
          <w:rPr>
            <w:noProof/>
            <w:webHidden/>
          </w:rPr>
          <w:t>15</w:t>
        </w:r>
        <w:r w:rsidR="00654966">
          <w:rPr>
            <w:noProof/>
            <w:webHidden/>
          </w:rPr>
          <w:fldChar w:fldCharType="end"/>
        </w:r>
      </w:hyperlink>
    </w:p>
    <w:p w14:paraId="6A9D8A06" w14:textId="2A060719" w:rsidR="00654966" w:rsidRDefault="00EA4E68">
      <w:pPr>
        <w:pStyle w:val="TOC3"/>
        <w:rPr>
          <w:rFonts w:asciiTheme="minorHAnsi" w:eastAsiaTheme="minorEastAsia" w:hAnsiTheme="minorHAnsi" w:cstheme="minorBidi"/>
          <w:noProof/>
          <w:color w:val="auto"/>
          <w:sz w:val="22"/>
        </w:rPr>
      </w:pPr>
      <w:hyperlink w:anchor="_Toc125380044" w:history="1">
        <w:r w:rsidR="00654966" w:rsidRPr="00463505">
          <w:rPr>
            <w:rStyle w:val="Hyperlink"/>
            <w:noProof/>
          </w:rPr>
          <w:t>6.4.2</w:t>
        </w:r>
        <w:r w:rsidR="00654966">
          <w:rPr>
            <w:rFonts w:asciiTheme="minorHAnsi" w:eastAsiaTheme="minorEastAsia" w:hAnsiTheme="minorHAnsi" w:cstheme="minorBidi"/>
            <w:noProof/>
            <w:color w:val="auto"/>
            <w:sz w:val="22"/>
          </w:rPr>
          <w:tab/>
        </w:r>
        <w:r w:rsidR="00654966" w:rsidRPr="00463505">
          <w:rPr>
            <w:rStyle w:val="Hyperlink"/>
            <w:noProof/>
          </w:rPr>
          <w:t>Request Parameters</w:t>
        </w:r>
        <w:r w:rsidR="00654966">
          <w:rPr>
            <w:noProof/>
            <w:webHidden/>
          </w:rPr>
          <w:tab/>
        </w:r>
        <w:r w:rsidR="00654966">
          <w:rPr>
            <w:noProof/>
            <w:webHidden/>
          </w:rPr>
          <w:fldChar w:fldCharType="begin"/>
        </w:r>
        <w:r w:rsidR="00654966">
          <w:rPr>
            <w:noProof/>
            <w:webHidden/>
          </w:rPr>
          <w:instrText xml:space="preserve"> PAGEREF _Toc125380044 \h </w:instrText>
        </w:r>
        <w:r w:rsidR="00654966">
          <w:rPr>
            <w:noProof/>
            <w:webHidden/>
          </w:rPr>
        </w:r>
        <w:r w:rsidR="00654966">
          <w:rPr>
            <w:noProof/>
            <w:webHidden/>
          </w:rPr>
          <w:fldChar w:fldCharType="separate"/>
        </w:r>
        <w:r w:rsidR="00654966">
          <w:rPr>
            <w:noProof/>
            <w:webHidden/>
          </w:rPr>
          <w:t>16</w:t>
        </w:r>
        <w:r w:rsidR="00654966">
          <w:rPr>
            <w:noProof/>
            <w:webHidden/>
          </w:rPr>
          <w:fldChar w:fldCharType="end"/>
        </w:r>
      </w:hyperlink>
    </w:p>
    <w:p w14:paraId="38C4E671" w14:textId="72076941" w:rsidR="00654966" w:rsidRDefault="00EA4E68">
      <w:pPr>
        <w:pStyle w:val="TOC3"/>
        <w:rPr>
          <w:rFonts w:asciiTheme="minorHAnsi" w:eastAsiaTheme="minorEastAsia" w:hAnsiTheme="minorHAnsi" w:cstheme="minorBidi"/>
          <w:noProof/>
          <w:color w:val="auto"/>
          <w:sz w:val="22"/>
        </w:rPr>
      </w:pPr>
      <w:hyperlink w:anchor="_Toc125380045" w:history="1">
        <w:r w:rsidR="00654966" w:rsidRPr="00463505">
          <w:rPr>
            <w:rStyle w:val="Hyperlink"/>
            <w:noProof/>
          </w:rPr>
          <w:t>6.4.3</w:t>
        </w:r>
        <w:r w:rsidR="00654966">
          <w:rPr>
            <w:rFonts w:asciiTheme="minorHAnsi" w:eastAsiaTheme="minorEastAsia" w:hAnsiTheme="minorHAnsi" w:cstheme="minorBidi"/>
            <w:noProof/>
            <w:color w:val="auto"/>
            <w:sz w:val="22"/>
          </w:rPr>
          <w:tab/>
        </w:r>
        <w:r w:rsidR="00654966" w:rsidRPr="00463505">
          <w:rPr>
            <w:rStyle w:val="Hyperlink"/>
            <w:noProof/>
          </w:rPr>
          <w:t>Response Parameters</w:t>
        </w:r>
        <w:r w:rsidR="00654966">
          <w:rPr>
            <w:noProof/>
            <w:webHidden/>
          </w:rPr>
          <w:tab/>
        </w:r>
        <w:r w:rsidR="00654966">
          <w:rPr>
            <w:noProof/>
            <w:webHidden/>
          </w:rPr>
          <w:fldChar w:fldCharType="begin"/>
        </w:r>
        <w:r w:rsidR="00654966">
          <w:rPr>
            <w:noProof/>
            <w:webHidden/>
          </w:rPr>
          <w:instrText xml:space="preserve"> PAGEREF _Toc125380045 \h </w:instrText>
        </w:r>
        <w:r w:rsidR="00654966">
          <w:rPr>
            <w:noProof/>
            <w:webHidden/>
          </w:rPr>
        </w:r>
        <w:r w:rsidR="00654966">
          <w:rPr>
            <w:noProof/>
            <w:webHidden/>
          </w:rPr>
          <w:fldChar w:fldCharType="separate"/>
        </w:r>
        <w:r w:rsidR="00654966">
          <w:rPr>
            <w:noProof/>
            <w:webHidden/>
          </w:rPr>
          <w:t>16</w:t>
        </w:r>
        <w:r w:rsidR="00654966">
          <w:rPr>
            <w:noProof/>
            <w:webHidden/>
          </w:rPr>
          <w:fldChar w:fldCharType="end"/>
        </w:r>
      </w:hyperlink>
    </w:p>
    <w:p w14:paraId="74C943DB" w14:textId="53445484" w:rsidR="00654966" w:rsidRDefault="00EA4E68">
      <w:pPr>
        <w:pStyle w:val="TOC3"/>
        <w:rPr>
          <w:rFonts w:asciiTheme="minorHAnsi" w:eastAsiaTheme="minorEastAsia" w:hAnsiTheme="minorHAnsi" w:cstheme="minorBidi"/>
          <w:noProof/>
          <w:color w:val="auto"/>
          <w:sz w:val="22"/>
        </w:rPr>
      </w:pPr>
      <w:hyperlink w:anchor="_Toc125380046" w:history="1">
        <w:r w:rsidR="00654966" w:rsidRPr="00463505">
          <w:rPr>
            <w:rStyle w:val="Hyperlink"/>
            <w:noProof/>
          </w:rPr>
          <w:t>6.4.4</w:t>
        </w:r>
        <w:r w:rsidR="00654966">
          <w:rPr>
            <w:rFonts w:asciiTheme="minorHAnsi" w:eastAsiaTheme="minorEastAsia" w:hAnsiTheme="minorHAnsi" w:cstheme="minorBidi"/>
            <w:noProof/>
            <w:color w:val="auto"/>
            <w:sz w:val="22"/>
          </w:rPr>
          <w:tab/>
        </w:r>
        <w:r w:rsidR="00654966" w:rsidRPr="00463505">
          <w:rPr>
            <w:rStyle w:val="Hyperlink"/>
            <w:noProof/>
          </w:rPr>
          <w:t>Event Data</w:t>
        </w:r>
        <w:r w:rsidR="00654966">
          <w:rPr>
            <w:noProof/>
            <w:webHidden/>
          </w:rPr>
          <w:tab/>
        </w:r>
        <w:r w:rsidR="00654966">
          <w:rPr>
            <w:noProof/>
            <w:webHidden/>
          </w:rPr>
          <w:fldChar w:fldCharType="begin"/>
        </w:r>
        <w:r w:rsidR="00654966">
          <w:rPr>
            <w:noProof/>
            <w:webHidden/>
          </w:rPr>
          <w:instrText xml:space="preserve"> PAGEREF _Toc125380046 \h </w:instrText>
        </w:r>
        <w:r w:rsidR="00654966">
          <w:rPr>
            <w:noProof/>
            <w:webHidden/>
          </w:rPr>
        </w:r>
        <w:r w:rsidR="00654966">
          <w:rPr>
            <w:noProof/>
            <w:webHidden/>
          </w:rPr>
          <w:fldChar w:fldCharType="separate"/>
        </w:r>
        <w:r w:rsidR="00654966">
          <w:rPr>
            <w:noProof/>
            <w:webHidden/>
          </w:rPr>
          <w:t>17</w:t>
        </w:r>
        <w:r w:rsidR="00654966">
          <w:rPr>
            <w:noProof/>
            <w:webHidden/>
          </w:rPr>
          <w:fldChar w:fldCharType="end"/>
        </w:r>
      </w:hyperlink>
    </w:p>
    <w:p w14:paraId="683D1B59" w14:textId="4BE21465" w:rsidR="00654966" w:rsidRDefault="00EA4E68">
      <w:pPr>
        <w:pStyle w:val="TOC2"/>
        <w:rPr>
          <w:rFonts w:asciiTheme="minorHAnsi" w:eastAsiaTheme="minorEastAsia" w:hAnsiTheme="minorHAnsi" w:cstheme="minorBidi"/>
          <w:noProof/>
          <w:color w:val="auto"/>
          <w:sz w:val="22"/>
          <w:szCs w:val="22"/>
        </w:rPr>
      </w:pPr>
      <w:hyperlink w:anchor="_Toc125380047" w:history="1">
        <w:r w:rsidR="00654966" w:rsidRPr="00463505">
          <w:rPr>
            <w:rStyle w:val="Hyperlink"/>
            <w:noProof/>
          </w:rPr>
          <w:t>6.5</w:t>
        </w:r>
        <w:r w:rsidR="00654966">
          <w:rPr>
            <w:rFonts w:asciiTheme="minorHAnsi" w:eastAsiaTheme="minorEastAsia" w:hAnsiTheme="minorHAnsi" w:cstheme="minorBidi"/>
            <w:noProof/>
            <w:color w:val="auto"/>
            <w:sz w:val="22"/>
            <w:szCs w:val="22"/>
          </w:rPr>
          <w:tab/>
        </w:r>
        <w:r w:rsidR="00654966" w:rsidRPr="00463505">
          <w:rPr>
            <w:rStyle w:val="Hyperlink"/>
            <w:noProof/>
          </w:rPr>
          <w:t>Error Handling</w:t>
        </w:r>
        <w:r w:rsidR="00654966">
          <w:rPr>
            <w:noProof/>
            <w:webHidden/>
          </w:rPr>
          <w:tab/>
        </w:r>
        <w:r w:rsidR="00654966">
          <w:rPr>
            <w:noProof/>
            <w:webHidden/>
          </w:rPr>
          <w:fldChar w:fldCharType="begin"/>
        </w:r>
        <w:r w:rsidR="00654966">
          <w:rPr>
            <w:noProof/>
            <w:webHidden/>
          </w:rPr>
          <w:instrText xml:space="preserve"> PAGEREF _Toc125380047 \h </w:instrText>
        </w:r>
        <w:r w:rsidR="00654966">
          <w:rPr>
            <w:noProof/>
            <w:webHidden/>
          </w:rPr>
        </w:r>
        <w:r w:rsidR="00654966">
          <w:rPr>
            <w:noProof/>
            <w:webHidden/>
          </w:rPr>
          <w:fldChar w:fldCharType="separate"/>
        </w:r>
        <w:r w:rsidR="00654966">
          <w:rPr>
            <w:noProof/>
            <w:webHidden/>
          </w:rPr>
          <w:t>17</w:t>
        </w:r>
        <w:r w:rsidR="00654966">
          <w:rPr>
            <w:noProof/>
            <w:webHidden/>
          </w:rPr>
          <w:fldChar w:fldCharType="end"/>
        </w:r>
      </w:hyperlink>
    </w:p>
    <w:p w14:paraId="0B4F09AA" w14:textId="585E39AB" w:rsidR="00654966" w:rsidRDefault="00EA4E68">
      <w:pPr>
        <w:pStyle w:val="TOC1"/>
        <w:rPr>
          <w:rFonts w:asciiTheme="minorHAnsi" w:eastAsiaTheme="minorEastAsia" w:hAnsiTheme="minorHAnsi" w:cstheme="minorBidi"/>
          <w:b w:val="0"/>
          <w:color w:val="auto"/>
        </w:rPr>
      </w:pPr>
      <w:hyperlink w:anchor="_Toc125380048" w:history="1">
        <w:r w:rsidR="00654966" w:rsidRPr="00463505">
          <w:rPr>
            <w:rStyle w:val="Hyperlink"/>
            <w:bCs/>
          </w:rPr>
          <w:t>7</w:t>
        </w:r>
        <w:r w:rsidR="00654966">
          <w:rPr>
            <w:rFonts w:asciiTheme="minorHAnsi" w:eastAsiaTheme="minorEastAsia" w:hAnsiTheme="minorHAnsi" w:cstheme="minorBidi"/>
            <w:b w:val="0"/>
            <w:color w:val="auto"/>
          </w:rPr>
          <w:tab/>
        </w:r>
        <w:r w:rsidR="00654966" w:rsidRPr="00463505">
          <w:rPr>
            <w:rStyle w:val="Hyperlink"/>
          </w:rPr>
          <w:t>Fallout File Extracts</w:t>
        </w:r>
        <w:r w:rsidR="00654966">
          <w:rPr>
            <w:webHidden/>
          </w:rPr>
          <w:tab/>
        </w:r>
        <w:r w:rsidR="00654966">
          <w:rPr>
            <w:webHidden/>
          </w:rPr>
          <w:fldChar w:fldCharType="begin"/>
        </w:r>
        <w:r w:rsidR="00654966">
          <w:rPr>
            <w:webHidden/>
          </w:rPr>
          <w:instrText xml:space="preserve"> PAGEREF _Toc125380048 \h </w:instrText>
        </w:r>
        <w:r w:rsidR="00654966">
          <w:rPr>
            <w:webHidden/>
          </w:rPr>
        </w:r>
        <w:r w:rsidR="00654966">
          <w:rPr>
            <w:webHidden/>
          </w:rPr>
          <w:fldChar w:fldCharType="separate"/>
        </w:r>
        <w:r w:rsidR="00654966">
          <w:rPr>
            <w:webHidden/>
          </w:rPr>
          <w:t>17</w:t>
        </w:r>
        <w:r w:rsidR="00654966">
          <w:rPr>
            <w:webHidden/>
          </w:rPr>
          <w:fldChar w:fldCharType="end"/>
        </w:r>
      </w:hyperlink>
    </w:p>
    <w:p w14:paraId="72327A8C" w14:textId="3FE9AD3A" w:rsidR="00654966" w:rsidRDefault="00EA4E68">
      <w:pPr>
        <w:pStyle w:val="TOC2"/>
        <w:rPr>
          <w:rFonts w:asciiTheme="minorHAnsi" w:eastAsiaTheme="minorEastAsia" w:hAnsiTheme="minorHAnsi" w:cstheme="minorBidi"/>
          <w:noProof/>
          <w:color w:val="auto"/>
          <w:sz w:val="22"/>
          <w:szCs w:val="22"/>
        </w:rPr>
      </w:pPr>
      <w:hyperlink w:anchor="_Toc125380049" w:history="1">
        <w:r w:rsidR="00654966" w:rsidRPr="00463505">
          <w:rPr>
            <w:rStyle w:val="Hyperlink"/>
            <w:noProof/>
          </w:rPr>
          <w:t>7.1</w:t>
        </w:r>
        <w:r w:rsidR="00654966">
          <w:rPr>
            <w:rFonts w:asciiTheme="minorHAnsi" w:eastAsiaTheme="minorEastAsia" w:hAnsiTheme="minorHAnsi" w:cstheme="minorBidi"/>
            <w:noProof/>
            <w:color w:val="auto"/>
            <w:sz w:val="22"/>
            <w:szCs w:val="22"/>
          </w:rPr>
          <w:tab/>
        </w:r>
        <w:r w:rsidR="00654966" w:rsidRPr="00463505">
          <w:rPr>
            <w:rStyle w:val="Hyperlink"/>
            <w:noProof/>
          </w:rPr>
          <w:t>Customer Events</w:t>
        </w:r>
        <w:r w:rsidR="00654966">
          <w:rPr>
            <w:noProof/>
            <w:webHidden/>
          </w:rPr>
          <w:tab/>
        </w:r>
        <w:r w:rsidR="00654966">
          <w:rPr>
            <w:noProof/>
            <w:webHidden/>
          </w:rPr>
          <w:fldChar w:fldCharType="begin"/>
        </w:r>
        <w:r w:rsidR="00654966">
          <w:rPr>
            <w:noProof/>
            <w:webHidden/>
          </w:rPr>
          <w:instrText xml:space="preserve"> PAGEREF _Toc125380049 \h </w:instrText>
        </w:r>
        <w:r w:rsidR="00654966">
          <w:rPr>
            <w:noProof/>
            <w:webHidden/>
          </w:rPr>
        </w:r>
        <w:r w:rsidR="00654966">
          <w:rPr>
            <w:noProof/>
            <w:webHidden/>
          </w:rPr>
          <w:fldChar w:fldCharType="separate"/>
        </w:r>
        <w:r w:rsidR="00654966">
          <w:rPr>
            <w:noProof/>
            <w:webHidden/>
          </w:rPr>
          <w:t>17</w:t>
        </w:r>
        <w:r w:rsidR="00654966">
          <w:rPr>
            <w:noProof/>
            <w:webHidden/>
          </w:rPr>
          <w:fldChar w:fldCharType="end"/>
        </w:r>
      </w:hyperlink>
    </w:p>
    <w:p w14:paraId="15944B1E" w14:textId="184C6185" w:rsidR="00654966" w:rsidRDefault="00EA4E68">
      <w:pPr>
        <w:pStyle w:val="TOC3"/>
        <w:rPr>
          <w:rFonts w:asciiTheme="minorHAnsi" w:eastAsiaTheme="minorEastAsia" w:hAnsiTheme="minorHAnsi" w:cstheme="minorBidi"/>
          <w:noProof/>
          <w:color w:val="auto"/>
          <w:sz w:val="22"/>
        </w:rPr>
      </w:pPr>
      <w:hyperlink w:anchor="_Toc125380050" w:history="1">
        <w:r w:rsidR="00654966" w:rsidRPr="00463505">
          <w:rPr>
            <w:rStyle w:val="Hyperlink"/>
            <w:noProof/>
          </w:rPr>
          <w:t>7.1.1</w:t>
        </w:r>
        <w:r w:rsidR="00654966">
          <w:rPr>
            <w:rFonts w:asciiTheme="minorHAnsi" w:eastAsiaTheme="minorEastAsia" w:hAnsiTheme="minorHAnsi" w:cstheme="minorBidi"/>
            <w:noProof/>
            <w:color w:val="auto"/>
            <w:sz w:val="22"/>
          </w:rPr>
          <w:tab/>
        </w:r>
        <w:r w:rsidR="00654966" w:rsidRPr="00463505">
          <w:rPr>
            <w:rStyle w:val="Hyperlink"/>
            <w:noProof/>
          </w:rPr>
          <w:t>Description</w:t>
        </w:r>
        <w:r w:rsidR="00654966">
          <w:rPr>
            <w:noProof/>
            <w:webHidden/>
          </w:rPr>
          <w:tab/>
        </w:r>
        <w:r w:rsidR="00654966">
          <w:rPr>
            <w:noProof/>
            <w:webHidden/>
          </w:rPr>
          <w:fldChar w:fldCharType="begin"/>
        </w:r>
        <w:r w:rsidR="00654966">
          <w:rPr>
            <w:noProof/>
            <w:webHidden/>
          </w:rPr>
          <w:instrText xml:space="preserve"> PAGEREF _Toc125380050 \h </w:instrText>
        </w:r>
        <w:r w:rsidR="00654966">
          <w:rPr>
            <w:noProof/>
            <w:webHidden/>
          </w:rPr>
        </w:r>
        <w:r w:rsidR="00654966">
          <w:rPr>
            <w:noProof/>
            <w:webHidden/>
          </w:rPr>
          <w:fldChar w:fldCharType="separate"/>
        </w:r>
        <w:r w:rsidR="00654966">
          <w:rPr>
            <w:noProof/>
            <w:webHidden/>
          </w:rPr>
          <w:t>17</w:t>
        </w:r>
        <w:r w:rsidR="00654966">
          <w:rPr>
            <w:noProof/>
            <w:webHidden/>
          </w:rPr>
          <w:fldChar w:fldCharType="end"/>
        </w:r>
      </w:hyperlink>
    </w:p>
    <w:p w14:paraId="751273EB" w14:textId="7A04465C" w:rsidR="00654966" w:rsidRDefault="00EA4E68">
      <w:pPr>
        <w:pStyle w:val="TOC3"/>
        <w:rPr>
          <w:rFonts w:asciiTheme="minorHAnsi" w:eastAsiaTheme="minorEastAsia" w:hAnsiTheme="minorHAnsi" w:cstheme="minorBidi"/>
          <w:noProof/>
          <w:color w:val="auto"/>
          <w:sz w:val="22"/>
        </w:rPr>
      </w:pPr>
      <w:hyperlink w:anchor="_Toc125380051" w:history="1">
        <w:r w:rsidR="00654966" w:rsidRPr="00463505">
          <w:rPr>
            <w:rStyle w:val="Hyperlink"/>
            <w:noProof/>
          </w:rPr>
          <w:t>7.1.2</w:t>
        </w:r>
        <w:r w:rsidR="00654966">
          <w:rPr>
            <w:rFonts w:asciiTheme="minorHAnsi" w:eastAsiaTheme="minorEastAsia" w:hAnsiTheme="minorHAnsi" w:cstheme="minorBidi"/>
            <w:noProof/>
            <w:color w:val="auto"/>
            <w:sz w:val="22"/>
          </w:rPr>
          <w:tab/>
        </w:r>
        <w:r w:rsidR="00654966" w:rsidRPr="00463505">
          <w:rPr>
            <w:rStyle w:val="Hyperlink"/>
            <w:noProof/>
          </w:rPr>
          <w:t>Common File Format</w:t>
        </w:r>
        <w:r w:rsidR="00654966">
          <w:rPr>
            <w:noProof/>
            <w:webHidden/>
          </w:rPr>
          <w:tab/>
        </w:r>
        <w:r w:rsidR="00654966">
          <w:rPr>
            <w:noProof/>
            <w:webHidden/>
          </w:rPr>
          <w:fldChar w:fldCharType="begin"/>
        </w:r>
        <w:r w:rsidR="00654966">
          <w:rPr>
            <w:noProof/>
            <w:webHidden/>
          </w:rPr>
          <w:instrText xml:space="preserve"> PAGEREF _Toc125380051 \h </w:instrText>
        </w:r>
        <w:r w:rsidR="00654966">
          <w:rPr>
            <w:noProof/>
            <w:webHidden/>
          </w:rPr>
        </w:r>
        <w:r w:rsidR="00654966">
          <w:rPr>
            <w:noProof/>
            <w:webHidden/>
          </w:rPr>
          <w:fldChar w:fldCharType="separate"/>
        </w:r>
        <w:r w:rsidR="00654966">
          <w:rPr>
            <w:noProof/>
            <w:webHidden/>
          </w:rPr>
          <w:t>18</w:t>
        </w:r>
        <w:r w:rsidR="00654966">
          <w:rPr>
            <w:noProof/>
            <w:webHidden/>
          </w:rPr>
          <w:fldChar w:fldCharType="end"/>
        </w:r>
      </w:hyperlink>
    </w:p>
    <w:p w14:paraId="5FF5FD26" w14:textId="117109BF" w:rsidR="00654966" w:rsidRDefault="00EA4E68">
      <w:pPr>
        <w:pStyle w:val="TOC3"/>
        <w:rPr>
          <w:rFonts w:asciiTheme="minorHAnsi" w:eastAsiaTheme="minorEastAsia" w:hAnsiTheme="minorHAnsi" w:cstheme="minorBidi"/>
          <w:noProof/>
          <w:color w:val="auto"/>
          <w:sz w:val="22"/>
        </w:rPr>
      </w:pPr>
      <w:hyperlink w:anchor="_Toc125380052" w:history="1">
        <w:r w:rsidR="00654966" w:rsidRPr="00463505">
          <w:rPr>
            <w:rStyle w:val="Hyperlink"/>
            <w:noProof/>
          </w:rPr>
          <w:t>7.1.3</w:t>
        </w:r>
        <w:r w:rsidR="00654966">
          <w:rPr>
            <w:rFonts w:asciiTheme="minorHAnsi" w:eastAsiaTheme="minorEastAsia" w:hAnsiTheme="minorHAnsi" w:cstheme="minorBidi"/>
            <w:noProof/>
            <w:color w:val="auto"/>
            <w:sz w:val="22"/>
          </w:rPr>
          <w:tab/>
        </w:r>
        <w:r w:rsidR="00654966" w:rsidRPr="00463505">
          <w:rPr>
            <w:rStyle w:val="Hyperlink"/>
            <w:noProof/>
          </w:rPr>
          <w:t>Sim Registration Updates</w:t>
        </w:r>
        <w:r w:rsidR="00654966">
          <w:rPr>
            <w:noProof/>
            <w:webHidden/>
          </w:rPr>
          <w:tab/>
        </w:r>
        <w:r w:rsidR="00654966">
          <w:rPr>
            <w:noProof/>
            <w:webHidden/>
          </w:rPr>
          <w:fldChar w:fldCharType="begin"/>
        </w:r>
        <w:r w:rsidR="00654966">
          <w:rPr>
            <w:noProof/>
            <w:webHidden/>
          </w:rPr>
          <w:instrText xml:space="preserve"> PAGEREF _Toc125380052 \h </w:instrText>
        </w:r>
        <w:r w:rsidR="00654966">
          <w:rPr>
            <w:noProof/>
            <w:webHidden/>
          </w:rPr>
        </w:r>
        <w:r w:rsidR="00654966">
          <w:rPr>
            <w:noProof/>
            <w:webHidden/>
          </w:rPr>
          <w:fldChar w:fldCharType="separate"/>
        </w:r>
        <w:r w:rsidR="00654966">
          <w:rPr>
            <w:noProof/>
            <w:webHidden/>
          </w:rPr>
          <w:t>18</w:t>
        </w:r>
        <w:r w:rsidR="00654966">
          <w:rPr>
            <w:noProof/>
            <w:webHidden/>
          </w:rPr>
          <w:fldChar w:fldCharType="end"/>
        </w:r>
      </w:hyperlink>
    </w:p>
    <w:p w14:paraId="7AFD8187" w14:textId="13EA3E5E" w:rsidR="00654966" w:rsidRDefault="00EA4E68">
      <w:pPr>
        <w:pStyle w:val="TOC3"/>
        <w:rPr>
          <w:rFonts w:asciiTheme="minorHAnsi" w:eastAsiaTheme="minorEastAsia" w:hAnsiTheme="minorHAnsi" w:cstheme="minorBidi"/>
          <w:noProof/>
          <w:color w:val="auto"/>
          <w:sz w:val="22"/>
        </w:rPr>
      </w:pPr>
      <w:hyperlink w:anchor="_Toc125380053" w:history="1">
        <w:r w:rsidR="00654966" w:rsidRPr="00463505">
          <w:rPr>
            <w:rStyle w:val="Hyperlink"/>
            <w:noProof/>
          </w:rPr>
          <w:t>7.1.4</w:t>
        </w:r>
        <w:r w:rsidR="00654966">
          <w:rPr>
            <w:rFonts w:asciiTheme="minorHAnsi" w:eastAsiaTheme="minorEastAsia" w:hAnsiTheme="minorHAnsi" w:cstheme="minorBidi"/>
            <w:noProof/>
            <w:color w:val="auto"/>
            <w:sz w:val="22"/>
          </w:rPr>
          <w:tab/>
        </w:r>
        <w:r w:rsidR="00654966" w:rsidRPr="00463505">
          <w:rPr>
            <w:rStyle w:val="Hyperlink"/>
            <w:noProof/>
          </w:rPr>
          <w:t>Frequency</w:t>
        </w:r>
        <w:r w:rsidR="00654966">
          <w:rPr>
            <w:noProof/>
            <w:webHidden/>
          </w:rPr>
          <w:tab/>
        </w:r>
        <w:r w:rsidR="00654966">
          <w:rPr>
            <w:noProof/>
            <w:webHidden/>
          </w:rPr>
          <w:fldChar w:fldCharType="begin"/>
        </w:r>
        <w:r w:rsidR="00654966">
          <w:rPr>
            <w:noProof/>
            <w:webHidden/>
          </w:rPr>
          <w:instrText xml:space="preserve"> PAGEREF _Toc125380053 \h </w:instrText>
        </w:r>
        <w:r w:rsidR="00654966">
          <w:rPr>
            <w:noProof/>
            <w:webHidden/>
          </w:rPr>
        </w:r>
        <w:r w:rsidR="00654966">
          <w:rPr>
            <w:noProof/>
            <w:webHidden/>
          </w:rPr>
          <w:fldChar w:fldCharType="separate"/>
        </w:r>
        <w:r w:rsidR="00654966">
          <w:rPr>
            <w:noProof/>
            <w:webHidden/>
          </w:rPr>
          <w:t>19</w:t>
        </w:r>
        <w:r w:rsidR="00654966">
          <w:rPr>
            <w:noProof/>
            <w:webHidden/>
          </w:rPr>
          <w:fldChar w:fldCharType="end"/>
        </w:r>
      </w:hyperlink>
    </w:p>
    <w:p w14:paraId="6A5F195E" w14:textId="00249D1F" w:rsidR="00654966" w:rsidRDefault="00EA4E68">
      <w:pPr>
        <w:pStyle w:val="TOC3"/>
        <w:rPr>
          <w:rFonts w:asciiTheme="minorHAnsi" w:eastAsiaTheme="minorEastAsia" w:hAnsiTheme="minorHAnsi" w:cstheme="minorBidi"/>
          <w:noProof/>
          <w:color w:val="auto"/>
          <w:sz w:val="22"/>
        </w:rPr>
      </w:pPr>
      <w:hyperlink w:anchor="_Toc125380054" w:history="1">
        <w:r w:rsidR="00654966" w:rsidRPr="00463505">
          <w:rPr>
            <w:rStyle w:val="Hyperlink"/>
            <w:noProof/>
          </w:rPr>
          <w:t>7.1.5</w:t>
        </w:r>
        <w:r w:rsidR="00654966">
          <w:rPr>
            <w:rFonts w:asciiTheme="minorHAnsi" w:eastAsiaTheme="minorEastAsia" w:hAnsiTheme="minorHAnsi" w:cstheme="minorBidi"/>
            <w:noProof/>
            <w:color w:val="auto"/>
            <w:sz w:val="22"/>
          </w:rPr>
          <w:tab/>
        </w:r>
        <w:r w:rsidR="00654966" w:rsidRPr="00463505">
          <w:rPr>
            <w:rStyle w:val="Hyperlink"/>
            <w:noProof/>
          </w:rPr>
          <w:t>Error/Recovery Handling</w:t>
        </w:r>
        <w:r w:rsidR="00654966">
          <w:rPr>
            <w:noProof/>
            <w:webHidden/>
          </w:rPr>
          <w:tab/>
        </w:r>
        <w:r w:rsidR="00654966">
          <w:rPr>
            <w:noProof/>
            <w:webHidden/>
          </w:rPr>
          <w:fldChar w:fldCharType="begin"/>
        </w:r>
        <w:r w:rsidR="00654966">
          <w:rPr>
            <w:noProof/>
            <w:webHidden/>
          </w:rPr>
          <w:instrText xml:space="preserve"> PAGEREF _Toc125380054 \h </w:instrText>
        </w:r>
        <w:r w:rsidR="00654966">
          <w:rPr>
            <w:noProof/>
            <w:webHidden/>
          </w:rPr>
        </w:r>
        <w:r w:rsidR="00654966">
          <w:rPr>
            <w:noProof/>
            <w:webHidden/>
          </w:rPr>
          <w:fldChar w:fldCharType="separate"/>
        </w:r>
        <w:r w:rsidR="00654966">
          <w:rPr>
            <w:noProof/>
            <w:webHidden/>
          </w:rPr>
          <w:t>19</w:t>
        </w:r>
        <w:r w:rsidR="00654966">
          <w:rPr>
            <w:noProof/>
            <w:webHidden/>
          </w:rPr>
          <w:fldChar w:fldCharType="end"/>
        </w:r>
      </w:hyperlink>
    </w:p>
    <w:p w14:paraId="5D5D18C4" w14:textId="08CC9553" w:rsidR="00654966" w:rsidRDefault="00EA4E68">
      <w:pPr>
        <w:pStyle w:val="TOC3"/>
        <w:rPr>
          <w:rFonts w:asciiTheme="minorHAnsi" w:eastAsiaTheme="minorEastAsia" w:hAnsiTheme="minorHAnsi" w:cstheme="minorBidi"/>
          <w:noProof/>
          <w:color w:val="auto"/>
          <w:sz w:val="22"/>
        </w:rPr>
      </w:pPr>
      <w:hyperlink w:anchor="_Toc125380055" w:history="1">
        <w:r w:rsidR="00654966" w:rsidRPr="00463505">
          <w:rPr>
            <w:rStyle w:val="Hyperlink"/>
            <w:noProof/>
          </w:rPr>
          <w:t>7.1.6</w:t>
        </w:r>
        <w:r w:rsidR="00654966">
          <w:rPr>
            <w:rFonts w:asciiTheme="minorHAnsi" w:eastAsiaTheme="minorEastAsia" w:hAnsiTheme="minorHAnsi" w:cstheme="minorBidi"/>
            <w:noProof/>
            <w:color w:val="auto"/>
            <w:sz w:val="22"/>
          </w:rPr>
          <w:tab/>
        </w:r>
        <w:r w:rsidR="00654966" w:rsidRPr="00463505">
          <w:rPr>
            <w:rStyle w:val="Hyperlink"/>
            <w:noProof/>
          </w:rPr>
          <w:t>Archiving Handling</w:t>
        </w:r>
        <w:r w:rsidR="00654966">
          <w:rPr>
            <w:noProof/>
            <w:webHidden/>
          </w:rPr>
          <w:tab/>
        </w:r>
        <w:r w:rsidR="00654966">
          <w:rPr>
            <w:noProof/>
            <w:webHidden/>
          </w:rPr>
          <w:fldChar w:fldCharType="begin"/>
        </w:r>
        <w:r w:rsidR="00654966">
          <w:rPr>
            <w:noProof/>
            <w:webHidden/>
          </w:rPr>
          <w:instrText xml:space="preserve"> PAGEREF _Toc125380055 \h </w:instrText>
        </w:r>
        <w:r w:rsidR="00654966">
          <w:rPr>
            <w:noProof/>
            <w:webHidden/>
          </w:rPr>
        </w:r>
        <w:r w:rsidR="00654966">
          <w:rPr>
            <w:noProof/>
            <w:webHidden/>
          </w:rPr>
          <w:fldChar w:fldCharType="separate"/>
        </w:r>
        <w:r w:rsidR="00654966">
          <w:rPr>
            <w:noProof/>
            <w:webHidden/>
          </w:rPr>
          <w:t>20</w:t>
        </w:r>
        <w:r w:rsidR="00654966">
          <w:rPr>
            <w:noProof/>
            <w:webHidden/>
          </w:rPr>
          <w:fldChar w:fldCharType="end"/>
        </w:r>
      </w:hyperlink>
    </w:p>
    <w:p w14:paraId="578C0D70" w14:textId="49BDF840" w:rsidR="00654966" w:rsidRDefault="00EA4E68">
      <w:pPr>
        <w:pStyle w:val="TOC3"/>
        <w:rPr>
          <w:rFonts w:asciiTheme="minorHAnsi" w:eastAsiaTheme="minorEastAsia" w:hAnsiTheme="minorHAnsi" w:cstheme="minorBidi"/>
          <w:noProof/>
          <w:color w:val="auto"/>
          <w:sz w:val="22"/>
        </w:rPr>
      </w:pPr>
      <w:hyperlink w:anchor="_Toc125380056" w:history="1">
        <w:r w:rsidR="00654966" w:rsidRPr="00463505">
          <w:rPr>
            <w:rStyle w:val="Hyperlink"/>
            <w:noProof/>
          </w:rPr>
          <w:t>7.1.7</w:t>
        </w:r>
        <w:r w:rsidR="00654966">
          <w:rPr>
            <w:rFonts w:asciiTheme="minorHAnsi" w:eastAsiaTheme="minorEastAsia" w:hAnsiTheme="minorHAnsi" w:cstheme="minorBidi"/>
            <w:noProof/>
            <w:color w:val="auto"/>
            <w:sz w:val="22"/>
          </w:rPr>
          <w:tab/>
        </w:r>
        <w:r w:rsidR="00654966" w:rsidRPr="00463505">
          <w:rPr>
            <w:rStyle w:val="Hyperlink"/>
            <w:noProof/>
          </w:rPr>
          <w:t>Data Security</w:t>
        </w:r>
        <w:r w:rsidR="00654966">
          <w:rPr>
            <w:noProof/>
            <w:webHidden/>
          </w:rPr>
          <w:tab/>
        </w:r>
        <w:r w:rsidR="00654966">
          <w:rPr>
            <w:noProof/>
            <w:webHidden/>
          </w:rPr>
          <w:fldChar w:fldCharType="begin"/>
        </w:r>
        <w:r w:rsidR="00654966">
          <w:rPr>
            <w:noProof/>
            <w:webHidden/>
          </w:rPr>
          <w:instrText xml:space="preserve"> PAGEREF _Toc125380056 \h </w:instrText>
        </w:r>
        <w:r w:rsidR="00654966">
          <w:rPr>
            <w:noProof/>
            <w:webHidden/>
          </w:rPr>
        </w:r>
        <w:r w:rsidR="00654966">
          <w:rPr>
            <w:noProof/>
            <w:webHidden/>
          </w:rPr>
          <w:fldChar w:fldCharType="separate"/>
        </w:r>
        <w:r w:rsidR="00654966">
          <w:rPr>
            <w:noProof/>
            <w:webHidden/>
          </w:rPr>
          <w:t>20</w:t>
        </w:r>
        <w:r w:rsidR="00654966">
          <w:rPr>
            <w:noProof/>
            <w:webHidden/>
          </w:rPr>
          <w:fldChar w:fldCharType="end"/>
        </w:r>
      </w:hyperlink>
    </w:p>
    <w:p w14:paraId="32EC73A8" w14:textId="6A484B76" w:rsidR="00654966" w:rsidRDefault="00EA4E68">
      <w:pPr>
        <w:pStyle w:val="TOC1"/>
        <w:rPr>
          <w:rFonts w:asciiTheme="minorHAnsi" w:eastAsiaTheme="minorEastAsia" w:hAnsiTheme="minorHAnsi" w:cstheme="minorBidi"/>
          <w:b w:val="0"/>
          <w:color w:val="auto"/>
        </w:rPr>
      </w:pPr>
      <w:hyperlink w:anchor="_Toc125380057" w:history="1">
        <w:r w:rsidR="00654966" w:rsidRPr="00463505">
          <w:rPr>
            <w:rStyle w:val="Hyperlink"/>
            <w:bCs/>
          </w:rPr>
          <w:t>8</w:t>
        </w:r>
        <w:r w:rsidR="00654966">
          <w:rPr>
            <w:rFonts w:asciiTheme="minorHAnsi" w:eastAsiaTheme="minorEastAsia" w:hAnsiTheme="minorHAnsi" w:cstheme="minorBidi"/>
            <w:b w:val="0"/>
            <w:color w:val="auto"/>
          </w:rPr>
          <w:tab/>
        </w:r>
        <w:r w:rsidR="00654966" w:rsidRPr="00463505">
          <w:rPr>
            <w:rStyle w:val="Hyperlink"/>
          </w:rPr>
          <w:t>Open Issues</w:t>
        </w:r>
        <w:r w:rsidR="00654966">
          <w:rPr>
            <w:webHidden/>
          </w:rPr>
          <w:tab/>
        </w:r>
        <w:r w:rsidR="00654966">
          <w:rPr>
            <w:webHidden/>
          </w:rPr>
          <w:fldChar w:fldCharType="begin"/>
        </w:r>
        <w:r w:rsidR="00654966">
          <w:rPr>
            <w:webHidden/>
          </w:rPr>
          <w:instrText xml:space="preserve"> PAGEREF _Toc125380057 \h </w:instrText>
        </w:r>
        <w:r w:rsidR="00654966">
          <w:rPr>
            <w:webHidden/>
          </w:rPr>
        </w:r>
        <w:r w:rsidR="00654966">
          <w:rPr>
            <w:webHidden/>
          </w:rPr>
          <w:fldChar w:fldCharType="separate"/>
        </w:r>
        <w:r w:rsidR="00654966">
          <w:rPr>
            <w:webHidden/>
          </w:rPr>
          <w:t>21</w:t>
        </w:r>
        <w:r w:rsidR="00654966">
          <w:rPr>
            <w:webHidden/>
          </w:rPr>
          <w:fldChar w:fldCharType="end"/>
        </w:r>
      </w:hyperlink>
    </w:p>
    <w:p w14:paraId="36C86F23" w14:textId="341DB213" w:rsidR="0068753B" w:rsidRPr="00FF2FA6" w:rsidRDefault="00984118" w:rsidP="00DE21E0">
      <w:pPr>
        <w:pStyle w:val="BodyText"/>
        <w:sectPr w:rsidR="0068753B" w:rsidRPr="00FF2FA6" w:rsidSect="00365DD2">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1008" w:footer="494" w:gutter="0"/>
          <w:pgBorders w:offsetFrom="page">
            <w:bottom w:val="dashSmallGap" w:sz="4" w:space="24" w:color="FFFFFF"/>
          </w:pgBorders>
          <w:pgNumType w:fmt="lowerRoman"/>
          <w:cols w:space="708"/>
          <w:titlePg/>
          <w:docGrid w:linePitch="360"/>
        </w:sectPr>
      </w:pPr>
      <w:r w:rsidRPr="00FF2FA6">
        <w:fldChar w:fldCharType="end"/>
      </w:r>
    </w:p>
    <w:p w14:paraId="425C585F" w14:textId="77777777" w:rsidR="006C449B" w:rsidRPr="00FF2FA6" w:rsidRDefault="007E401A" w:rsidP="00CB1D5D">
      <w:pPr>
        <w:pStyle w:val="Heading1"/>
      </w:pPr>
      <w:bookmarkStart w:id="27" w:name="_Ref515872581"/>
      <w:bookmarkStart w:id="28" w:name="_Toc125379997"/>
      <w:bookmarkStart w:id="29" w:name="CR_Bookmark_No_00002"/>
      <w:bookmarkStart w:id="30" w:name="CR_Bookmark_No_00012"/>
      <w:bookmarkStart w:id="31" w:name="CR_Bookmark_No_00016"/>
      <w:bookmarkStart w:id="32" w:name="CR_Bookmark_No_00024"/>
      <w:bookmarkEnd w:id="0"/>
      <w:bookmarkEnd w:id="1"/>
      <w:bookmarkEnd w:id="2"/>
      <w:bookmarkEnd w:id="3"/>
      <w:bookmarkEnd w:id="4"/>
      <w:bookmarkEnd w:id="5"/>
      <w:bookmarkEnd w:id="6"/>
      <w:bookmarkEnd w:id="7"/>
      <w:r w:rsidRPr="00FF2FA6">
        <w:lastRenderedPageBreak/>
        <w:t>Introduction</w:t>
      </w:r>
      <w:bookmarkEnd w:id="27"/>
      <w:bookmarkEnd w:id="28"/>
    </w:p>
    <w:p w14:paraId="6BB7195D" w14:textId="77777777" w:rsidR="006F4AD1" w:rsidRPr="00FF2FA6" w:rsidRDefault="007E401A" w:rsidP="00CB1D5D">
      <w:pPr>
        <w:pStyle w:val="Heading2"/>
      </w:pPr>
      <w:bookmarkStart w:id="33" w:name="_Toc125379998"/>
      <w:bookmarkEnd w:id="29"/>
      <w:bookmarkEnd w:id="30"/>
      <w:bookmarkEnd w:id="31"/>
      <w:bookmarkEnd w:id="32"/>
      <w:r w:rsidRPr="00FF2FA6">
        <w:t>Purpose and Scope</w:t>
      </w:r>
      <w:bookmarkEnd w:id="33"/>
    </w:p>
    <w:p w14:paraId="58EB2F2D" w14:textId="38A576AF" w:rsidR="00CF3B36" w:rsidRPr="00FF2FA6" w:rsidRDefault="00CF3B36" w:rsidP="008F2A80">
      <w:pPr>
        <w:pStyle w:val="BodyText"/>
      </w:pPr>
      <w:bookmarkStart w:id="34" w:name="_Toc485626968"/>
      <w:bookmarkStart w:id="35" w:name="_Toc485653196"/>
      <w:r w:rsidRPr="00FF2FA6">
        <w:t xml:space="preserve">This document provides the reader with detailed interface agreement specifications for integrating Amdocs AIA with </w:t>
      </w:r>
      <w:r w:rsidR="007F3D8F">
        <w:t>MuleSoft</w:t>
      </w:r>
      <w:r w:rsidRPr="00FF2FA6">
        <w:t xml:space="preserve">. The document provides </w:t>
      </w:r>
      <w:r w:rsidR="00CA45FC" w:rsidRPr="00FF2FA6">
        <w:t xml:space="preserve">complete </w:t>
      </w:r>
      <w:r w:rsidRPr="00FF2FA6">
        <w:t xml:space="preserve">information required to estimate the work and the tasks </w:t>
      </w:r>
      <w:r w:rsidR="00CA45FC" w:rsidRPr="00FF2FA6">
        <w:t xml:space="preserve">needed to implement </w:t>
      </w:r>
      <w:r w:rsidRPr="00FF2FA6">
        <w:t>this interface.</w:t>
      </w:r>
    </w:p>
    <w:p w14:paraId="4CA9BD1C" w14:textId="77777777" w:rsidR="00C664F9" w:rsidRPr="00FF2FA6" w:rsidRDefault="00C664F9" w:rsidP="00CB1D5D">
      <w:pPr>
        <w:pStyle w:val="Heading2"/>
      </w:pPr>
      <w:bookmarkStart w:id="36" w:name="_Toc125379999"/>
      <w:r w:rsidRPr="00FF2FA6">
        <w:t>Related Documentation</w:t>
      </w:r>
      <w:bookmarkEnd w:id="34"/>
      <w:bookmarkEnd w:id="35"/>
      <w:bookmarkEnd w:id="36"/>
    </w:p>
    <w:p w14:paraId="26C8AF65" w14:textId="77777777" w:rsidR="00C664F9" w:rsidRPr="00FF2FA6" w:rsidRDefault="00C664F9" w:rsidP="00D268A8">
      <w:pPr>
        <w:pStyle w:val="BodyText"/>
        <w:rPr>
          <w:rFonts w:ascii="Calibri" w:hAnsi="Calibri"/>
        </w:rPr>
      </w:pPr>
      <w:r w:rsidRPr="00FF2FA6">
        <w:t>The following documents will assist the reader in obtaining a broader understanding of the subject-matter of this document: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600" w:firstRow="0" w:lastRow="0" w:firstColumn="0" w:lastColumn="0" w:noHBand="1" w:noVBand="1"/>
      </w:tblPr>
      <w:tblGrid>
        <w:gridCol w:w="1181"/>
        <w:gridCol w:w="5920"/>
        <w:gridCol w:w="2243"/>
      </w:tblGrid>
      <w:tr w:rsidR="00370469" w:rsidRPr="00FF2FA6" w14:paraId="43A09D9A" w14:textId="054B31E7" w:rsidTr="00370469">
        <w:trPr>
          <w:tblHeader/>
        </w:trPr>
        <w:tc>
          <w:tcPr>
            <w:tcW w:w="632" w:type="pct"/>
            <w:tcBorders>
              <w:top w:val="single" w:sz="6" w:space="0" w:color="auto"/>
              <w:left w:val="single" w:sz="6" w:space="0" w:color="auto"/>
              <w:bottom w:val="single" w:sz="6" w:space="0" w:color="auto"/>
              <w:right w:val="single" w:sz="6" w:space="0" w:color="auto"/>
            </w:tcBorders>
            <w:shd w:val="clear" w:color="auto" w:fill="626469"/>
            <w:hideMark/>
          </w:tcPr>
          <w:p w14:paraId="7BFD6F75" w14:textId="77777777" w:rsidR="00370469" w:rsidRPr="00FF2FA6" w:rsidRDefault="00370469" w:rsidP="00D268A8">
            <w:pPr>
              <w:pStyle w:val="HeaderTable"/>
              <w:rPr>
                <w:color w:val="FFFFFF"/>
              </w:rPr>
            </w:pPr>
            <w:r w:rsidRPr="00FF2FA6">
              <w:rPr>
                <w:color w:val="FFFFFF"/>
              </w:rPr>
              <w:t>DC#</w:t>
            </w:r>
          </w:p>
        </w:tc>
        <w:tc>
          <w:tcPr>
            <w:tcW w:w="3168" w:type="pct"/>
            <w:tcBorders>
              <w:top w:val="single" w:sz="6" w:space="0" w:color="auto"/>
              <w:left w:val="single" w:sz="6" w:space="0" w:color="auto"/>
              <w:bottom w:val="single" w:sz="6" w:space="0" w:color="auto"/>
              <w:right w:val="single" w:sz="6" w:space="0" w:color="auto"/>
            </w:tcBorders>
            <w:shd w:val="clear" w:color="auto" w:fill="626469"/>
            <w:hideMark/>
          </w:tcPr>
          <w:p w14:paraId="44A9DD6E" w14:textId="77777777" w:rsidR="00370469" w:rsidRPr="00FF2FA6" w:rsidRDefault="00370469" w:rsidP="00D268A8">
            <w:pPr>
              <w:pStyle w:val="HeaderTable"/>
              <w:rPr>
                <w:color w:val="FFFFFF"/>
              </w:rPr>
            </w:pPr>
            <w:r w:rsidRPr="00FF2FA6">
              <w:rPr>
                <w:color w:val="FFFFFF"/>
              </w:rPr>
              <w:t>Document Name</w:t>
            </w:r>
          </w:p>
        </w:tc>
        <w:tc>
          <w:tcPr>
            <w:tcW w:w="1200" w:type="pct"/>
            <w:tcBorders>
              <w:top w:val="single" w:sz="6" w:space="0" w:color="auto"/>
              <w:left w:val="single" w:sz="6" w:space="0" w:color="auto"/>
              <w:bottom w:val="single" w:sz="6" w:space="0" w:color="auto"/>
              <w:right w:val="single" w:sz="6" w:space="0" w:color="auto"/>
            </w:tcBorders>
            <w:shd w:val="clear" w:color="auto" w:fill="626469"/>
          </w:tcPr>
          <w:p w14:paraId="30C61BFF" w14:textId="2A0041C6" w:rsidR="00370469" w:rsidRPr="00FF2FA6" w:rsidRDefault="00370469" w:rsidP="00D268A8">
            <w:pPr>
              <w:pStyle w:val="HeaderTable"/>
              <w:rPr>
                <w:color w:val="FFFFFF"/>
              </w:rPr>
            </w:pPr>
            <w:r>
              <w:rPr>
                <w:color w:val="FFFFFF"/>
              </w:rPr>
              <w:t>Attachment</w:t>
            </w:r>
          </w:p>
        </w:tc>
      </w:tr>
      <w:tr w:rsidR="00370469" w:rsidRPr="00FF2FA6" w14:paraId="0B624174" w14:textId="3B2CDE81" w:rsidTr="00370469">
        <w:tc>
          <w:tcPr>
            <w:tcW w:w="632" w:type="pct"/>
            <w:tcBorders>
              <w:top w:val="single" w:sz="6" w:space="0" w:color="auto"/>
              <w:left w:val="single" w:sz="6" w:space="0" w:color="auto"/>
              <w:bottom w:val="single" w:sz="6" w:space="0" w:color="auto"/>
              <w:right w:val="single" w:sz="6" w:space="0" w:color="auto"/>
            </w:tcBorders>
          </w:tcPr>
          <w:p w14:paraId="16C28FF6" w14:textId="4B1FDC2C" w:rsidR="00370469" w:rsidRPr="00FF2FA6" w:rsidRDefault="00370469" w:rsidP="00522E2C">
            <w:pPr>
              <w:pStyle w:val="BodyTextTable"/>
            </w:pPr>
          </w:p>
        </w:tc>
        <w:tc>
          <w:tcPr>
            <w:tcW w:w="3168" w:type="pct"/>
            <w:tcBorders>
              <w:top w:val="single" w:sz="6" w:space="0" w:color="auto"/>
              <w:left w:val="single" w:sz="6" w:space="0" w:color="auto"/>
              <w:bottom w:val="single" w:sz="6" w:space="0" w:color="auto"/>
              <w:right w:val="single" w:sz="6" w:space="0" w:color="auto"/>
            </w:tcBorders>
          </w:tcPr>
          <w:p w14:paraId="41198724" w14:textId="1BA45799" w:rsidR="009F0FA0" w:rsidRPr="00FF2FA6" w:rsidRDefault="00CC663A" w:rsidP="009F0FA0">
            <w:pPr>
              <w:pStyle w:val="BodyTextTable"/>
            </w:pPr>
            <w:r w:rsidRPr="00CC663A">
              <w:t>Scale_TechnicalSpecification_Experience_gigalife-loyalty-exp-api v0.3.docx</w:t>
            </w:r>
          </w:p>
        </w:tc>
        <w:tc>
          <w:tcPr>
            <w:tcW w:w="1200" w:type="pct"/>
            <w:tcBorders>
              <w:top w:val="single" w:sz="6" w:space="0" w:color="auto"/>
              <w:left w:val="single" w:sz="6" w:space="0" w:color="auto"/>
              <w:bottom w:val="single" w:sz="6" w:space="0" w:color="auto"/>
              <w:right w:val="single" w:sz="6" w:space="0" w:color="auto"/>
            </w:tcBorders>
          </w:tcPr>
          <w:p w14:paraId="4360BEAC" w14:textId="572A18B2" w:rsidR="00370469" w:rsidRPr="00273285" w:rsidRDefault="00370469" w:rsidP="00522E2C">
            <w:pPr>
              <w:pStyle w:val="BodyTextTable"/>
            </w:pPr>
          </w:p>
        </w:tc>
      </w:tr>
      <w:tr w:rsidR="00370469" w:rsidRPr="00FF2FA6" w14:paraId="72C0F7A9" w14:textId="717FB515" w:rsidTr="00370469">
        <w:tc>
          <w:tcPr>
            <w:tcW w:w="632" w:type="pct"/>
            <w:tcBorders>
              <w:top w:val="single" w:sz="6" w:space="0" w:color="auto"/>
              <w:left w:val="single" w:sz="6" w:space="0" w:color="auto"/>
              <w:bottom w:val="single" w:sz="6" w:space="0" w:color="auto"/>
              <w:right w:val="single" w:sz="6" w:space="0" w:color="auto"/>
            </w:tcBorders>
          </w:tcPr>
          <w:p w14:paraId="046CF929" w14:textId="7827A832" w:rsidR="00370469" w:rsidRPr="00FF2FA6" w:rsidRDefault="00370469" w:rsidP="00522E2C">
            <w:pPr>
              <w:pStyle w:val="BodyTextTable"/>
            </w:pPr>
          </w:p>
        </w:tc>
        <w:tc>
          <w:tcPr>
            <w:tcW w:w="3168" w:type="pct"/>
            <w:tcBorders>
              <w:top w:val="single" w:sz="6" w:space="0" w:color="auto"/>
              <w:left w:val="single" w:sz="6" w:space="0" w:color="auto"/>
              <w:bottom w:val="single" w:sz="6" w:space="0" w:color="auto"/>
              <w:right w:val="single" w:sz="6" w:space="0" w:color="auto"/>
            </w:tcBorders>
          </w:tcPr>
          <w:p w14:paraId="639F565C" w14:textId="204E5535" w:rsidR="00370469" w:rsidRPr="00FF2FA6" w:rsidRDefault="00370469" w:rsidP="00522E2C">
            <w:pPr>
              <w:pStyle w:val="BodyTextTable"/>
            </w:pPr>
          </w:p>
        </w:tc>
        <w:tc>
          <w:tcPr>
            <w:tcW w:w="1200" w:type="pct"/>
            <w:tcBorders>
              <w:top w:val="single" w:sz="6" w:space="0" w:color="auto"/>
              <w:left w:val="single" w:sz="6" w:space="0" w:color="auto"/>
              <w:bottom w:val="single" w:sz="6" w:space="0" w:color="auto"/>
              <w:right w:val="single" w:sz="6" w:space="0" w:color="auto"/>
            </w:tcBorders>
          </w:tcPr>
          <w:p w14:paraId="4B52D659" w14:textId="77777777" w:rsidR="00370469" w:rsidRPr="00FF2FA6" w:rsidRDefault="00370469" w:rsidP="00522E2C">
            <w:pPr>
              <w:pStyle w:val="BodyTextTable"/>
            </w:pPr>
          </w:p>
        </w:tc>
      </w:tr>
      <w:tr w:rsidR="00370469" w:rsidRPr="00FF2FA6" w14:paraId="51DBCE22" w14:textId="43F5E794" w:rsidTr="00370469">
        <w:tc>
          <w:tcPr>
            <w:tcW w:w="632" w:type="pct"/>
            <w:tcBorders>
              <w:top w:val="single" w:sz="6" w:space="0" w:color="auto"/>
              <w:left w:val="single" w:sz="6" w:space="0" w:color="auto"/>
              <w:bottom w:val="single" w:sz="6" w:space="0" w:color="auto"/>
              <w:right w:val="single" w:sz="6" w:space="0" w:color="auto"/>
            </w:tcBorders>
          </w:tcPr>
          <w:p w14:paraId="7E590018" w14:textId="6EA2E18D" w:rsidR="00370469" w:rsidRPr="00FF2FA6" w:rsidRDefault="00370469" w:rsidP="00522E2C">
            <w:pPr>
              <w:pStyle w:val="BodyTextTable"/>
            </w:pPr>
          </w:p>
        </w:tc>
        <w:tc>
          <w:tcPr>
            <w:tcW w:w="3168" w:type="pct"/>
            <w:tcBorders>
              <w:top w:val="single" w:sz="6" w:space="0" w:color="auto"/>
              <w:left w:val="single" w:sz="6" w:space="0" w:color="auto"/>
              <w:bottom w:val="single" w:sz="6" w:space="0" w:color="auto"/>
              <w:right w:val="single" w:sz="6" w:space="0" w:color="auto"/>
            </w:tcBorders>
          </w:tcPr>
          <w:p w14:paraId="3765A79C" w14:textId="246C6D1E" w:rsidR="00370469" w:rsidRPr="00FF2FA6" w:rsidRDefault="00370469" w:rsidP="00522E2C">
            <w:pPr>
              <w:pStyle w:val="BodyTextTable"/>
            </w:pPr>
          </w:p>
        </w:tc>
        <w:tc>
          <w:tcPr>
            <w:tcW w:w="1200" w:type="pct"/>
            <w:tcBorders>
              <w:top w:val="single" w:sz="6" w:space="0" w:color="auto"/>
              <w:left w:val="single" w:sz="6" w:space="0" w:color="auto"/>
              <w:bottom w:val="single" w:sz="6" w:space="0" w:color="auto"/>
              <w:right w:val="single" w:sz="6" w:space="0" w:color="auto"/>
            </w:tcBorders>
          </w:tcPr>
          <w:p w14:paraId="4BC1EB09" w14:textId="77777777" w:rsidR="00370469" w:rsidRPr="00FF2FA6" w:rsidRDefault="00370469" w:rsidP="00522E2C">
            <w:pPr>
              <w:pStyle w:val="BodyTextTable"/>
            </w:pPr>
          </w:p>
        </w:tc>
      </w:tr>
      <w:tr w:rsidR="00370469" w:rsidRPr="00FF2FA6" w14:paraId="10A66946" w14:textId="6962A30A" w:rsidTr="00370469">
        <w:tc>
          <w:tcPr>
            <w:tcW w:w="632" w:type="pct"/>
            <w:tcBorders>
              <w:top w:val="single" w:sz="6" w:space="0" w:color="auto"/>
              <w:left w:val="single" w:sz="6" w:space="0" w:color="auto"/>
              <w:bottom w:val="single" w:sz="6" w:space="0" w:color="auto"/>
              <w:right w:val="single" w:sz="6" w:space="0" w:color="auto"/>
            </w:tcBorders>
          </w:tcPr>
          <w:p w14:paraId="7B82D7FF" w14:textId="01D68B0A" w:rsidR="00370469" w:rsidRPr="00FF2FA6" w:rsidRDefault="00370469" w:rsidP="00522E2C">
            <w:pPr>
              <w:pStyle w:val="BodyTextTable"/>
            </w:pPr>
          </w:p>
        </w:tc>
        <w:tc>
          <w:tcPr>
            <w:tcW w:w="3168" w:type="pct"/>
            <w:tcBorders>
              <w:top w:val="single" w:sz="6" w:space="0" w:color="auto"/>
              <w:left w:val="single" w:sz="6" w:space="0" w:color="auto"/>
              <w:bottom w:val="single" w:sz="6" w:space="0" w:color="auto"/>
              <w:right w:val="single" w:sz="6" w:space="0" w:color="auto"/>
            </w:tcBorders>
          </w:tcPr>
          <w:p w14:paraId="65A5471F" w14:textId="79B3CD43" w:rsidR="00370469" w:rsidRPr="00FF2FA6" w:rsidRDefault="00370469" w:rsidP="00522E2C">
            <w:pPr>
              <w:pStyle w:val="BodyTextTable"/>
            </w:pPr>
          </w:p>
        </w:tc>
        <w:tc>
          <w:tcPr>
            <w:tcW w:w="1200" w:type="pct"/>
            <w:tcBorders>
              <w:top w:val="single" w:sz="6" w:space="0" w:color="auto"/>
              <w:left w:val="single" w:sz="6" w:space="0" w:color="auto"/>
              <w:bottom w:val="single" w:sz="6" w:space="0" w:color="auto"/>
              <w:right w:val="single" w:sz="6" w:space="0" w:color="auto"/>
            </w:tcBorders>
          </w:tcPr>
          <w:p w14:paraId="0815B09F" w14:textId="77777777" w:rsidR="00370469" w:rsidRPr="00FF2FA6" w:rsidRDefault="00370469" w:rsidP="00522E2C">
            <w:pPr>
              <w:pStyle w:val="BodyTextTable"/>
            </w:pPr>
          </w:p>
        </w:tc>
      </w:tr>
    </w:tbl>
    <w:p w14:paraId="6FEA1257" w14:textId="0A2DFE2D" w:rsidR="00C664F9" w:rsidRPr="00FF2FA6" w:rsidRDefault="00C664F9" w:rsidP="00CB1D5D">
      <w:pPr>
        <w:pStyle w:val="Heading2"/>
      </w:pPr>
      <w:bookmarkStart w:id="37" w:name="_Toc485626969"/>
      <w:bookmarkStart w:id="38" w:name="_Toc485653197"/>
      <w:bookmarkStart w:id="39" w:name="_Toc125380000"/>
      <w:r w:rsidRPr="00FF2FA6">
        <w:t>Terms and Definitions</w:t>
      </w:r>
      <w:bookmarkEnd w:id="37"/>
      <w:bookmarkEnd w:id="38"/>
      <w:bookmarkEnd w:id="39"/>
    </w:p>
    <w:p w14:paraId="01CE8EDE" w14:textId="77777777" w:rsidR="00C664F9" w:rsidRPr="00FF2FA6" w:rsidRDefault="00C664F9" w:rsidP="00D268A8">
      <w:pPr>
        <w:pStyle w:val="BodyText"/>
        <w:rPr>
          <w:rFonts w:ascii="Calibri" w:hAnsi="Calibri"/>
        </w:rPr>
      </w:pPr>
      <w:r w:rsidRPr="00FF2FA6">
        <w:t>Following is a list of terms used in this document</w:t>
      </w:r>
      <w:r w:rsidR="00042E4D" w:rsidRPr="00FF2FA6">
        <w:t>,</w:t>
      </w:r>
      <w:r w:rsidRPr="00FF2FA6">
        <w:t xml:space="preserve"> with which the reader should be familiar:</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400" w:firstRow="0" w:lastRow="0" w:firstColumn="0" w:lastColumn="0" w:noHBand="0" w:noVBand="1"/>
      </w:tblPr>
      <w:tblGrid>
        <w:gridCol w:w="1977"/>
        <w:gridCol w:w="7367"/>
      </w:tblGrid>
      <w:tr w:rsidR="00C664F9" w:rsidRPr="00FF2FA6" w14:paraId="5EE6AA3A" w14:textId="77777777" w:rsidTr="00FF18A1">
        <w:trPr>
          <w:tblHeader/>
        </w:trPr>
        <w:tc>
          <w:tcPr>
            <w:tcW w:w="1058" w:type="pct"/>
            <w:tcBorders>
              <w:top w:val="single" w:sz="6" w:space="0" w:color="auto"/>
              <w:left w:val="single" w:sz="6" w:space="0" w:color="auto"/>
              <w:bottom w:val="single" w:sz="6" w:space="0" w:color="auto"/>
              <w:right w:val="single" w:sz="6" w:space="0" w:color="auto"/>
            </w:tcBorders>
            <w:shd w:val="clear" w:color="auto" w:fill="626469"/>
            <w:hideMark/>
          </w:tcPr>
          <w:p w14:paraId="6C4B867B" w14:textId="77777777" w:rsidR="00C664F9" w:rsidRPr="00FF2FA6" w:rsidRDefault="00C664F9" w:rsidP="00D268A8">
            <w:pPr>
              <w:pStyle w:val="HeaderTable"/>
              <w:rPr>
                <w:color w:val="FFFFFF"/>
              </w:rPr>
            </w:pPr>
            <w:r w:rsidRPr="00FF2FA6">
              <w:rPr>
                <w:color w:val="FFFFFF"/>
              </w:rPr>
              <w:t>Term/Acronym</w:t>
            </w:r>
          </w:p>
        </w:tc>
        <w:tc>
          <w:tcPr>
            <w:tcW w:w="3942" w:type="pct"/>
            <w:tcBorders>
              <w:top w:val="single" w:sz="6" w:space="0" w:color="auto"/>
              <w:left w:val="single" w:sz="6" w:space="0" w:color="auto"/>
              <w:bottom w:val="single" w:sz="6" w:space="0" w:color="auto"/>
              <w:right w:val="single" w:sz="6" w:space="0" w:color="auto"/>
            </w:tcBorders>
            <w:shd w:val="clear" w:color="auto" w:fill="626469"/>
            <w:hideMark/>
          </w:tcPr>
          <w:p w14:paraId="2873007E" w14:textId="77777777" w:rsidR="00C664F9" w:rsidRPr="00FF2FA6" w:rsidRDefault="00C664F9" w:rsidP="00D268A8">
            <w:pPr>
              <w:pStyle w:val="HeaderTable"/>
              <w:rPr>
                <w:color w:val="FFFFFF"/>
              </w:rPr>
            </w:pPr>
            <w:r w:rsidRPr="00FF2FA6">
              <w:rPr>
                <w:color w:val="FFFFFF"/>
              </w:rPr>
              <w:t>Definition</w:t>
            </w:r>
          </w:p>
        </w:tc>
      </w:tr>
      <w:tr w:rsidR="00307F1C" w:rsidRPr="00FF2FA6" w14:paraId="7290A69D" w14:textId="77777777" w:rsidTr="00F16655">
        <w:tc>
          <w:tcPr>
            <w:tcW w:w="1058" w:type="pct"/>
            <w:tcBorders>
              <w:top w:val="single" w:sz="6" w:space="0" w:color="auto"/>
              <w:left w:val="single" w:sz="6" w:space="0" w:color="auto"/>
              <w:bottom w:val="single" w:sz="6" w:space="0" w:color="auto"/>
              <w:right w:val="single" w:sz="6" w:space="0" w:color="auto"/>
            </w:tcBorders>
            <w:shd w:val="clear" w:color="auto" w:fill="auto"/>
          </w:tcPr>
          <w:p w14:paraId="688C7744" w14:textId="1D91A672" w:rsidR="00307F1C" w:rsidRPr="00FF2FA6" w:rsidRDefault="00307F1C" w:rsidP="00307F1C">
            <w:pPr>
              <w:pStyle w:val="BodyTextTable"/>
            </w:pPr>
            <w:r>
              <w:rPr>
                <w:rFonts w:eastAsia="Arial Unicode MS" w:cs="Arial Unicode MS"/>
                <w:szCs w:val="22"/>
              </w:rPr>
              <w:t>MSISDN</w:t>
            </w:r>
          </w:p>
        </w:tc>
        <w:tc>
          <w:tcPr>
            <w:tcW w:w="3942" w:type="pct"/>
            <w:tcBorders>
              <w:top w:val="single" w:sz="6" w:space="0" w:color="auto"/>
              <w:left w:val="single" w:sz="6" w:space="0" w:color="auto"/>
              <w:bottom w:val="single" w:sz="6" w:space="0" w:color="auto"/>
              <w:right w:val="single" w:sz="6" w:space="0" w:color="auto"/>
            </w:tcBorders>
            <w:shd w:val="clear" w:color="auto" w:fill="auto"/>
          </w:tcPr>
          <w:p w14:paraId="6FC84F21" w14:textId="7C7CB943" w:rsidR="00307F1C" w:rsidRPr="00FF2FA6" w:rsidRDefault="00307F1C" w:rsidP="00307F1C">
            <w:pPr>
              <w:pStyle w:val="BodyTextTable"/>
            </w:pPr>
            <w:r>
              <w:rPr>
                <w:rFonts w:eastAsia="Arial Unicode MS" w:cs="Arial Unicode MS"/>
                <w:szCs w:val="22"/>
              </w:rPr>
              <w:t>Mobile Station International Subscriber Directory Number</w:t>
            </w:r>
          </w:p>
        </w:tc>
      </w:tr>
      <w:tr w:rsidR="00307F1C" w:rsidRPr="00FF2FA6" w14:paraId="2D8CAD31" w14:textId="77777777" w:rsidTr="00F16655">
        <w:tc>
          <w:tcPr>
            <w:tcW w:w="1058" w:type="pct"/>
            <w:tcBorders>
              <w:top w:val="single" w:sz="6" w:space="0" w:color="auto"/>
              <w:left w:val="single" w:sz="6" w:space="0" w:color="auto"/>
              <w:bottom w:val="single" w:sz="6" w:space="0" w:color="auto"/>
              <w:right w:val="single" w:sz="6" w:space="0" w:color="auto"/>
            </w:tcBorders>
            <w:shd w:val="clear" w:color="auto" w:fill="auto"/>
          </w:tcPr>
          <w:p w14:paraId="1028E6D9" w14:textId="651030D8" w:rsidR="00307F1C" w:rsidRPr="00FF2FA6" w:rsidRDefault="00055433" w:rsidP="00307F1C">
            <w:pPr>
              <w:pStyle w:val="BodyTextTable"/>
            </w:pPr>
            <w:r>
              <w:t>TPS</w:t>
            </w:r>
          </w:p>
        </w:tc>
        <w:tc>
          <w:tcPr>
            <w:tcW w:w="3942" w:type="pct"/>
            <w:tcBorders>
              <w:top w:val="single" w:sz="6" w:space="0" w:color="auto"/>
              <w:left w:val="single" w:sz="6" w:space="0" w:color="auto"/>
              <w:bottom w:val="single" w:sz="6" w:space="0" w:color="auto"/>
              <w:right w:val="single" w:sz="6" w:space="0" w:color="auto"/>
            </w:tcBorders>
            <w:shd w:val="clear" w:color="auto" w:fill="auto"/>
          </w:tcPr>
          <w:p w14:paraId="0C2CCBA2" w14:textId="6CE654DB" w:rsidR="00307F1C" w:rsidRPr="00FF2FA6" w:rsidRDefault="00055433" w:rsidP="00307F1C">
            <w:pPr>
              <w:pStyle w:val="BodyTextTable"/>
            </w:pPr>
            <w:r>
              <w:t>Transactions per second</w:t>
            </w:r>
          </w:p>
        </w:tc>
      </w:tr>
      <w:tr w:rsidR="00307F1C" w:rsidRPr="00FF2FA6" w14:paraId="3A76F63F" w14:textId="77777777" w:rsidTr="00F16655">
        <w:tc>
          <w:tcPr>
            <w:tcW w:w="1058" w:type="pct"/>
            <w:tcBorders>
              <w:top w:val="single" w:sz="6" w:space="0" w:color="auto"/>
              <w:left w:val="single" w:sz="6" w:space="0" w:color="auto"/>
              <w:bottom w:val="single" w:sz="6" w:space="0" w:color="auto"/>
              <w:right w:val="single" w:sz="6" w:space="0" w:color="auto"/>
            </w:tcBorders>
            <w:shd w:val="clear" w:color="auto" w:fill="auto"/>
          </w:tcPr>
          <w:p w14:paraId="7B8D38D7" w14:textId="43DC6523" w:rsidR="00307F1C" w:rsidRPr="00FF2FA6" w:rsidRDefault="00307F1C" w:rsidP="00307F1C">
            <w:pPr>
              <w:pStyle w:val="BodyTextTable"/>
            </w:pPr>
          </w:p>
        </w:tc>
        <w:tc>
          <w:tcPr>
            <w:tcW w:w="3942" w:type="pct"/>
            <w:tcBorders>
              <w:top w:val="single" w:sz="6" w:space="0" w:color="auto"/>
              <w:left w:val="single" w:sz="6" w:space="0" w:color="auto"/>
              <w:bottom w:val="single" w:sz="6" w:space="0" w:color="auto"/>
              <w:right w:val="single" w:sz="6" w:space="0" w:color="auto"/>
            </w:tcBorders>
            <w:shd w:val="clear" w:color="auto" w:fill="auto"/>
          </w:tcPr>
          <w:p w14:paraId="73CA7EFF" w14:textId="3AF4292D" w:rsidR="00307F1C" w:rsidRPr="00FF2FA6" w:rsidRDefault="00307F1C" w:rsidP="00307F1C">
            <w:pPr>
              <w:pStyle w:val="BodyTextTable"/>
            </w:pPr>
          </w:p>
        </w:tc>
      </w:tr>
      <w:tr w:rsidR="00C32401" w:rsidRPr="00FF2FA6" w14:paraId="234AB143" w14:textId="77777777" w:rsidTr="00F16655">
        <w:tc>
          <w:tcPr>
            <w:tcW w:w="1058" w:type="pct"/>
            <w:tcBorders>
              <w:top w:val="single" w:sz="6" w:space="0" w:color="auto"/>
              <w:left w:val="single" w:sz="6" w:space="0" w:color="auto"/>
              <w:bottom w:val="single" w:sz="6" w:space="0" w:color="auto"/>
              <w:right w:val="single" w:sz="6" w:space="0" w:color="auto"/>
            </w:tcBorders>
            <w:shd w:val="clear" w:color="auto" w:fill="auto"/>
          </w:tcPr>
          <w:p w14:paraId="7586D1CA" w14:textId="54692319" w:rsidR="00C32401" w:rsidRDefault="00C32401" w:rsidP="00CF3B36">
            <w:pPr>
              <w:pStyle w:val="BodyTextTable"/>
            </w:pPr>
          </w:p>
        </w:tc>
        <w:tc>
          <w:tcPr>
            <w:tcW w:w="3942" w:type="pct"/>
            <w:tcBorders>
              <w:top w:val="single" w:sz="6" w:space="0" w:color="auto"/>
              <w:left w:val="single" w:sz="6" w:space="0" w:color="auto"/>
              <w:bottom w:val="single" w:sz="6" w:space="0" w:color="auto"/>
              <w:right w:val="single" w:sz="6" w:space="0" w:color="auto"/>
            </w:tcBorders>
            <w:shd w:val="clear" w:color="auto" w:fill="auto"/>
          </w:tcPr>
          <w:p w14:paraId="502B2C2E" w14:textId="050CBADB" w:rsidR="00C32401" w:rsidRDefault="00C32401" w:rsidP="00CF3B36">
            <w:pPr>
              <w:pStyle w:val="BodyTextTable"/>
            </w:pPr>
          </w:p>
        </w:tc>
      </w:tr>
      <w:tr w:rsidR="008137EA" w:rsidRPr="00FF2FA6" w14:paraId="3F00B5FC" w14:textId="77777777" w:rsidTr="00F16655">
        <w:tc>
          <w:tcPr>
            <w:tcW w:w="1058" w:type="pct"/>
            <w:tcBorders>
              <w:top w:val="single" w:sz="6" w:space="0" w:color="auto"/>
              <w:left w:val="single" w:sz="6" w:space="0" w:color="auto"/>
              <w:bottom w:val="single" w:sz="6" w:space="0" w:color="auto"/>
              <w:right w:val="single" w:sz="6" w:space="0" w:color="auto"/>
            </w:tcBorders>
            <w:shd w:val="clear" w:color="auto" w:fill="auto"/>
          </w:tcPr>
          <w:p w14:paraId="3F97A41E" w14:textId="6958E056" w:rsidR="008137EA" w:rsidRDefault="008137EA" w:rsidP="00CF3B36">
            <w:pPr>
              <w:pStyle w:val="BodyTextTable"/>
            </w:pPr>
          </w:p>
        </w:tc>
        <w:tc>
          <w:tcPr>
            <w:tcW w:w="3942" w:type="pct"/>
            <w:tcBorders>
              <w:top w:val="single" w:sz="6" w:space="0" w:color="auto"/>
              <w:left w:val="single" w:sz="6" w:space="0" w:color="auto"/>
              <w:bottom w:val="single" w:sz="6" w:space="0" w:color="auto"/>
              <w:right w:val="single" w:sz="6" w:space="0" w:color="auto"/>
            </w:tcBorders>
            <w:shd w:val="clear" w:color="auto" w:fill="auto"/>
          </w:tcPr>
          <w:p w14:paraId="377FDAFC" w14:textId="6074511E" w:rsidR="008137EA" w:rsidRDefault="008137EA" w:rsidP="00CF3B36">
            <w:pPr>
              <w:pStyle w:val="BodyTextTable"/>
            </w:pPr>
          </w:p>
        </w:tc>
      </w:tr>
      <w:tr w:rsidR="00FF18A1" w:rsidRPr="00FF2FA6" w14:paraId="1317B915" w14:textId="77777777" w:rsidTr="00F16655">
        <w:tc>
          <w:tcPr>
            <w:tcW w:w="1058" w:type="pct"/>
            <w:tcBorders>
              <w:top w:val="single" w:sz="6" w:space="0" w:color="auto"/>
              <w:left w:val="single" w:sz="6" w:space="0" w:color="auto"/>
              <w:bottom w:val="single" w:sz="6" w:space="0" w:color="auto"/>
              <w:right w:val="single" w:sz="6" w:space="0" w:color="auto"/>
            </w:tcBorders>
            <w:shd w:val="clear" w:color="auto" w:fill="auto"/>
          </w:tcPr>
          <w:p w14:paraId="7BAB8F4F" w14:textId="3B2C2E74" w:rsidR="00FF18A1" w:rsidRDefault="00FF18A1" w:rsidP="00CF3B36">
            <w:pPr>
              <w:pStyle w:val="BodyTextTable"/>
            </w:pPr>
          </w:p>
        </w:tc>
        <w:tc>
          <w:tcPr>
            <w:tcW w:w="3942" w:type="pct"/>
            <w:tcBorders>
              <w:top w:val="single" w:sz="6" w:space="0" w:color="auto"/>
              <w:left w:val="single" w:sz="6" w:space="0" w:color="auto"/>
              <w:bottom w:val="single" w:sz="6" w:space="0" w:color="auto"/>
              <w:right w:val="single" w:sz="6" w:space="0" w:color="auto"/>
            </w:tcBorders>
            <w:shd w:val="clear" w:color="auto" w:fill="auto"/>
          </w:tcPr>
          <w:p w14:paraId="7FA5B4D8" w14:textId="11A3276D" w:rsidR="00FF18A1" w:rsidRDefault="00FF18A1" w:rsidP="00C0191E">
            <w:pPr>
              <w:pStyle w:val="BodyTextTable"/>
            </w:pPr>
          </w:p>
        </w:tc>
      </w:tr>
    </w:tbl>
    <w:p w14:paraId="3254B82B" w14:textId="77777777" w:rsidR="00EE0A81" w:rsidRPr="00FF2FA6" w:rsidRDefault="00EE0A81" w:rsidP="00D268A8">
      <w:pPr>
        <w:pStyle w:val="BodyText"/>
      </w:pPr>
    </w:p>
    <w:p w14:paraId="772A0915" w14:textId="77777777" w:rsidR="00F0359B" w:rsidRPr="00FF2FA6" w:rsidRDefault="00F0359B" w:rsidP="00D268A8">
      <w:pPr>
        <w:pStyle w:val="BodyText"/>
        <w:sectPr w:rsidR="00F0359B" w:rsidRPr="00FF2FA6" w:rsidSect="0043081F">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1008" w:footer="494" w:gutter="0"/>
          <w:pgBorders w:offsetFrom="page">
            <w:bottom w:val="dashSmallGap" w:sz="4" w:space="24" w:color="FFFFFF"/>
          </w:pgBorders>
          <w:pgNumType w:start="1"/>
          <w:cols w:space="708"/>
          <w:titlePg/>
          <w:docGrid w:linePitch="360"/>
        </w:sectPr>
      </w:pPr>
    </w:p>
    <w:p w14:paraId="22AB6510" w14:textId="77777777" w:rsidR="0089154A" w:rsidRPr="00FF2FA6" w:rsidRDefault="0089154A" w:rsidP="00CB1D5D">
      <w:pPr>
        <w:pStyle w:val="Heading1"/>
      </w:pPr>
      <w:bookmarkStart w:id="40" w:name="_Toc125380001"/>
      <w:r w:rsidRPr="00FF2FA6">
        <w:lastRenderedPageBreak/>
        <w:t>General Information</w:t>
      </w:r>
      <w:bookmarkEnd w:id="40"/>
    </w:p>
    <w:p w14:paraId="2450E929" w14:textId="1E481C34" w:rsidR="0089154A" w:rsidRDefault="0089154A" w:rsidP="00CB1D5D">
      <w:pPr>
        <w:pStyle w:val="Heading2"/>
      </w:pPr>
      <w:bookmarkStart w:id="41" w:name="_Toc416115622"/>
      <w:bookmarkStart w:id="42" w:name="_Toc483313579"/>
      <w:bookmarkStart w:id="43" w:name="_Toc125380002"/>
      <w:r w:rsidRPr="00FF2FA6">
        <w:t>Technical Information</w:t>
      </w:r>
      <w:bookmarkEnd w:id="41"/>
      <w:bookmarkEnd w:id="42"/>
      <w:bookmarkEnd w:id="43"/>
    </w:p>
    <w:p w14:paraId="5EE1A39A" w14:textId="05DD9D55" w:rsidR="00411A9A" w:rsidRDefault="007F3D8F" w:rsidP="00411A9A">
      <w:pPr>
        <w:pStyle w:val="BodyText"/>
      </w:pPr>
      <w:r>
        <w:t>MuleSoft</w:t>
      </w:r>
      <w:r w:rsidR="00BD375B">
        <w:t xml:space="preserve"> will </w:t>
      </w:r>
      <w:r w:rsidR="004E198F">
        <w:t>expose</w:t>
      </w:r>
      <w:r w:rsidR="00BD375B">
        <w:t xml:space="preserve"> a REST API allowing external applications to </w:t>
      </w:r>
      <w:r w:rsidR="004E198F">
        <w:t xml:space="preserve">access the </w:t>
      </w:r>
      <w:r w:rsidR="008E453B">
        <w:t>L</w:t>
      </w:r>
      <w:r w:rsidR="004E198F">
        <w:t xml:space="preserve">oyalty </w:t>
      </w:r>
      <w:r w:rsidR="008E453B">
        <w:t xml:space="preserve">Platform (Evolution Plus) </w:t>
      </w:r>
      <w:r w:rsidR="004E198F">
        <w:t>APIs</w:t>
      </w:r>
      <w:r w:rsidR="005B53AA">
        <w:t>.</w:t>
      </w:r>
    </w:p>
    <w:p w14:paraId="60C0F629" w14:textId="2D6DB491" w:rsidR="005B53AA" w:rsidRDefault="005B53AA" w:rsidP="00411A9A">
      <w:pPr>
        <w:pStyle w:val="BodyText"/>
        <w:rPr>
          <w:ins w:id="44" w:author="Eyal Bekerman" w:date="2022-12-05T12:59:00Z"/>
        </w:rPr>
      </w:pPr>
      <w:r>
        <w:t xml:space="preserve">AIA will be calling the </w:t>
      </w:r>
      <w:r w:rsidR="00560958">
        <w:t xml:space="preserve">adjust balance </w:t>
      </w:r>
      <w:r w:rsidR="0070361D">
        <w:t>endpoint</w:t>
      </w:r>
      <w:r w:rsidR="00BD375B">
        <w:t xml:space="preserve"> </w:t>
      </w:r>
      <w:r>
        <w:t>for the purpose of</w:t>
      </w:r>
      <w:r w:rsidR="00BD375B">
        <w:t xml:space="preserve"> </w:t>
      </w:r>
      <w:r w:rsidR="00560958">
        <w:t>points crediting</w:t>
      </w:r>
      <w:r>
        <w:t>.</w:t>
      </w:r>
    </w:p>
    <w:p w14:paraId="64B4F2BE" w14:textId="050C3EAE" w:rsidR="00EB34E3" w:rsidRDefault="00EB34E3" w:rsidP="00411A9A">
      <w:pPr>
        <w:pStyle w:val="BodyText"/>
      </w:pPr>
      <w:ins w:id="45" w:author="Eyal Bekerman" w:date="2022-12-05T12:59:00Z">
        <w:r>
          <w:t xml:space="preserve">AIA will expose </w:t>
        </w:r>
      </w:ins>
      <w:ins w:id="46" w:author="Eyal Bekerman" w:date="2022-12-05T13:00:00Z">
        <w:r>
          <w:t>a REST API allowing MuleSoft to send Sim Reg updates.</w:t>
        </w:r>
      </w:ins>
    </w:p>
    <w:p w14:paraId="57246DED" w14:textId="2868A414" w:rsidR="0089154A" w:rsidRPr="00FF2FA6" w:rsidRDefault="0089154A" w:rsidP="00CB1D5D">
      <w:pPr>
        <w:pStyle w:val="Heading2"/>
      </w:pPr>
      <w:bookmarkStart w:id="47" w:name="_Toc416115623"/>
      <w:bookmarkStart w:id="48" w:name="_Toc483313580"/>
      <w:bookmarkStart w:id="49" w:name="_Toc125380003"/>
      <w:r w:rsidRPr="00FF2FA6">
        <w:t>General Assumptions</w:t>
      </w:r>
      <w:bookmarkEnd w:id="47"/>
      <w:bookmarkEnd w:id="48"/>
      <w:bookmarkEnd w:id="49"/>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A0" w:firstRow="1" w:lastRow="0" w:firstColumn="1" w:lastColumn="0" w:noHBand="0" w:noVBand="0"/>
      </w:tblPr>
      <w:tblGrid>
        <w:gridCol w:w="1388"/>
        <w:gridCol w:w="7962"/>
      </w:tblGrid>
      <w:tr w:rsidR="0089154A" w:rsidRPr="00FF2FA6" w14:paraId="1D9540F8" w14:textId="77777777" w:rsidTr="0089154A">
        <w:trPr>
          <w:cantSplit/>
          <w:tblHeader/>
        </w:trPr>
        <w:tc>
          <w:tcPr>
            <w:tcW w:w="742" w:type="pct"/>
            <w:tcBorders>
              <w:bottom w:val="single" w:sz="4" w:space="0" w:color="808080"/>
            </w:tcBorders>
            <w:shd w:val="clear" w:color="auto" w:fill="626469"/>
            <w:vAlign w:val="center"/>
          </w:tcPr>
          <w:p w14:paraId="2B9A1296" w14:textId="77777777" w:rsidR="0089154A" w:rsidRPr="00FF2FA6" w:rsidRDefault="0089154A" w:rsidP="0089154A">
            <w:pPr>
              <w:pStyle w:val="HeaderTable"/>
              <w:rPr>
                <w:color w:val="FFFFFF"/>
              </w:rPr>
            </w:pPr>
            <w:bookmarkStart w:id="50" w:name="OLE_LINK1"/>
            <w:bookmarkStart w:id="51" w:name="OLE_LINK2"/>
            <w:r w:rsidRPr="00FF2FA6">
              <w:rPr>
                <w:color w:val="FFFFFF"/>
              </w:rPr>
              <w:t>Unique ID</w:t>
            </w:r>
          </w:p>
        </w:tc>
        <w:tc>
          <w:tcPr>
            <w:tcW w:w="4258" w:type="pct"/>
            <w:tcBorders>
              <w:bottom w:val="single" w:sz="4" w:space="0" w:color="808080"/>
            </w:tcBorders>
            <w:shd w:val="clear" w:color="auto" w:fill="626469"/>
            <w:vAlign w:val="center"/>
          </w:tcPr>
          <w:p w14:paraId="50C7D723" w14:textId="77777777" w:rsidR="0089154A" w:rsidRPr="00FF2FA6" w:rsidRDefault="0089154A" w:rsidP="0089154A">
            <w:pPr>
              <w:pStyle w:val="HeaderTable"/>
              <w:rPr>
                <w:color w:val="FFFFFF"/>
              </w:rPr>
            </w:pPr>
            <w:r w:rsidRPr="00FF2FA6">
              <w:rPr>
                <w:color w:val="FFFFFF"/>
              </w:rPr>
              <w:t>Assumption</w:t>
            </w:r>
          </w:p>
        </w:tc>
      </w:tr>
      <w:tr w:rsidR="0089154A" w:rsidRPr="00FF2FA6" w14:paraId="6EC441AB" w14:textId="77777777" w:rsidTr="0089154A">
        <w:trPr>
          <w:cantSplit/>
        </w:trPr>
        <w:tc>
          <w:tcPr>
            <w:tcW w:w="742" w:type="pct"/>
            <w:tcBorders>
              <w:bottom w:val="single" w:sz="4" w:space="0" w:color="808080"/>
            </w:tcBorders>
            <w:shd w:val="clear" w:color="auto" w:fill="auto"/>
          </w:tcPr>
          <w:p w14:paraId="01EA291D" w14:textId="01EAC97A" w:rsidR="0089154A" w:rsidRPr="00FF2FA6" w:rsidRDefault="00CE4D71" w:rsidP="00194A99">
            <w:pPr>
              <w:pStyle w:val="BodyTextTable"/>
              <w:rPr>
                <w:rFonts w:asciiTheme="majorHAnsi" w:hAnsiTheme="majorHAnsi"/>
                <w:szCs w:val="18"/>
                <w:rtl/>
                <w:cs/>
              </w:rPr>
            </w:pPr>
            <w:r>
              <w:rPr>
                <w:rFonts w:asciiTheme="majorHAnsi" w:hAnsiTheme="majorHAnsi"/>
                <w:szCs w:val="18"/>
              </w:rPr>
              <w:t>GA-01</w:t>
            </w:r>
          </w:p>
        </w:tc>
        <w:tc>
          <w:tcPr>
            <w:tcW w:w="4258" w:type="pct"/>
            <w:tcBorders>
              <w:bottom w:val="single" w:sz="4" w:space="0" w:color="808080"/>
            </w:tcBorders>
            <w:shd w:val="clear" w:color="auto" w:fill="auto"/>
          </w:tcPr>
          <w:p w14:paraId="0F37E7CC" w14:textId="5402BBBC" w:rsidR="0089154A" w:rsidRPr="00FF2FA6" w:rsidRDefault="0089154A" w:rsidP="00DC4D44">
            <w:pPr>
              <w:pStyle w:val="BodyText"/>
              <w:ind w:left="52"/>
              <w:rPr>
                <w:rFonts w:asciiTheme="majorHAnsi" w:hAnsiTheme="majorHAnsi"/>
                <w:szCs w:val="18"/>
              </w:rPr>
            </w:pPr>
          </w:p>
        </w:tc>
      </w:tr>
      <w:tr w:rsidR="0089154A" w:rsidRPr="00FF2FA6" w14:paraId="0804A925" w14:textId="77777777" w:rsidTr="0089154A">
        <w:trPr>
          <w:cantSplit/>
        </w:trPr>
        <w:tc>
          <w:tcPr>
            <w:tcW w:w="742" w:type="pct"/>
            <w:shd w:val="clear" w:color="auto" w:fill="auto"/>
          </w:tcPr>
          <w:p w14:paraId="7A1835AD" w14:textId="2102EBCF" w:rsidR="0089154A" w:rsidRPr="00FF2FA6" w:rsidRDefault="00C4373D" w:rsidP="00194A99">
            <w:pPr>
              <w:pStyle w:val="BodyTextTable"/>
              <w:rPr>
                <w:rFonts w:asciiTheme="majorHAnsi" w:hAnsiTheme="majorHAnsi"/>
                <w:szCs w:val="18"/>
              </w:rPr>
            </w:pPr>
            <w:r>
              <w:rPr>
                <w:rFonts w:asciiTheme="majorHAnsi" w:hAnsiTheme="majorHAnsi"/>
                <w:szCs w:val="18"/>
              </w:rPr>
              <w:t>GA-02</w:t>
            </w:r>
          </w:p>
        </w:tc>
        <w:tc>
          <w:tcPr>
            <w:tcW w:w="4258" w:type="pct"/>
            <w:shd w:val="clear" w:color="auto" w:fill="auto"/>
          </w:tcPr>
          <w:p w14:paraId="0DD03818" w14:textId="7E941BB6" w:rsidR="0089154A" w:rsidRPr="00FF2FA6" w:rsidRDefault="0089154A" w:rsidP="00194A99">
            <w:pPr>
              <w:pStyle w:val="BodyTextTable"/>
              <w:rPr>
                <w:rFonts w:asciiTheme="majorHAnsi" w:hAnsiTheme="majorHAnsi"/>
                <w:szCs w:val="18"/>
              </w:rPr>
            </w:pPr>
          </w:p>
        </w:tc>
      </w:tr>
    </w:tbl>
    <w:p w14:paraId="692C7C3E" w14:textId="41F976C0" w:rsidR="00C51AAB" w:rsidRPr="00FF2FA6" w:rsidRDefault="00C51AAB" w:rsidP="00CB1D5D">
      <w:pPr>
        <w:pStyle w:val="Heading2"/>
      </w:pPr>
      <w:bookmarkStart w:id="52" w:name="_Toc508788969"/>
      <w:bookmarkStart w:id="53" w:name="_Toc125380004"/>
      <w:bookmarkEnd w:id="50"/>
      <w:bookmarkEnd w:id="51"/>
      <w:r w:rsidRPr="00FF2FA6">
        <w:t>Interface Master List Traceability Matrix</w:t>
      </w:r>
      <w:bookmarkEnd w:id="52"/>
      <w:bookmarkEnd w:id="53"/>
      <w:r w:rsidR="00F63792" w:rsidRPr="00FF2FA6">
        <w:t xml:space="preserve"> </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A0" w:firstRow="1" w:lastRow="0" w:firstColumn="1" w:lastColumn="0" w:noHBand="0" w:noVBand="0"/>
      </w:tblPr>
      <w:tblGrid>
        <w:gridCol w:w="703"/>
        <w:gridCol w:w="6311"/>
        <w:gridCol w:w="2336"/>
      </w:tblGrid>
      <w:tr w:rsidR="00AB6D71" w:rsidRPr="00FF2FA6" w14:paraId="4C3AC545" w14:textId="77777777" w:rsidTr="00D569EA">
        <w:trPr>
          <w:cantSplit/>
          <w:tblHeader/>
        </w:trPr>
        <w:tc>
          <w:tcPr>
            <w:tcW w:w="376" w:type="pct"/>
            <w:tcBorders>
              <w:bottom w:val="single" w:sz="4" w:space="0" w:color="808080"/>
            </w:tcBorders>
            <w:shd w:val="clear" w:color="auto" w:fill="626469"/>
            <w:vAlign w:val="center"/>
          </w:tcPr>
          <w:p w14:paraId="6AA7420B" w14:textId="77777777" w:rsidR="00AB6D71" w:rsidRPr="00FF2FA6" w:rsidRDefault="00AB6D71" w:rsidP="00AB6D71">
            <w:pPr>
              <w:pStyle w:val="HeaderTable"/>
              <w:keepNext w:val="0"/>
              <w:keepLines w:val="0"/>
              <w:rPr>
                <w:color w:val="FFFFFF"/>
              </w:rPr>
            </w:pPr>
            <w:r w:rsidRPr="00FF2FA6">
              <w:rPr>
                <w:color w:val="FFFFFF"/>
              </w:rPr>
              <w:t>S. No</w:t>
            </w:r>
          </w:p>
        </w:tc>
        <w:tc>
          <w:tcPr>
            <w:tcW w:w="3375" w:type="pct"/>
            <w:tcBorders>
              <w:bottom w:val="single" w:sz="4" w:space="0" w:color="808080"/>
            </w:tcBorders>
            <w:shd w:val="clear" w:color="auto" w:fill="626469"/>
          </w:tcPr>
          <w:p w14:paraId="2D9D92F0" w14:textId="72AC8959" w:rsidR="00AB6D71" w:rsidRPr="00FF2FA6" w:rsidRDefault="00AB6D71" w:rsidP="00AB6D71">
            <w:pPr>
              <w:pStyle w:val="HeaderTable"/>
              <w:keepNext w:val="0"/>
              <w:keepLines w:val="0"/>
              <w:rPr>
                <w:color w:val="FFFFFF"/>
              </w:rPr>
            </w:pPr>
            <w:r w:rsidRPr="00FF2FA6">
              <w:rPr>
                <w:color w:val="FFFFFF"/>
              </w:rPr>
              <w:t>IDD Section &lt;Chapter# + Interface Name&gt;</w:t>
            </w:r>
          </w:p>
        </w:tc>
        <w:tc>
          <w:tcPr>
            <w:tcW w:w="1249" w:type="pct"/>
            <w:tcBorders>
              <w:bottom w:val="single" w:sz="4" w:space="0" w:color="808080"/>
            </w:tcBorders>
            <w:shd w:val="clear" w:color="auto" w:fill="626469"/>
            <w:vAlign w:val="center"/>
          </w:tcPr>
          <w:p w14:paraId="2CD3C559" w14:textId="78BF371B" w:rsidR="00AB6D71" w:rsidRPr="00FF2FA6" w:rsidRDefault="00AB6D71" w:rsidP="00AB6D71">
            <w:pPr>
              <w:pStyle w:val="HeaderTable"/>
              <w:keepNext w:val="0"/>
              <w:keepLines w:val="0"/>
              <w:rPr>
                <w:color w:val="FFFFFF"/>
              </w:rPr>
            </w:pPr>
            <w:r w:rsidRPr="00FF2FA6">
              <w:rPr>
                <w:color w:val="FFFFFF"/>
              </w:rPr>
              <w:t>IML ID</w:t>
            </w:r>
          </w:p>
        </w:tc>
      </w:tr>
      <w:tr w:rsidR="00E352AC" w:rsidRPr="00FF2FA6" w14:paraId="778741E2" w14:textId="77777777" w:rsidTr="00D569EA">
        <w:trPr>
          <w:cantSplit/>
        </w:trPr>
        <w:tc>
          <w:tcPr>
            <w:tcW w:w="376" w:type="pct"/>
            <w:tcBorders>
              <w:bottom w:val="single" w:sz="4" w:space="0" w:color="808080"/>
            </w:tcBorders>
            <w:shd w:val="clear" w:color="auto" w:fill="auto"/>
          </w:tcPr>
          <w:p w14:paraId="05AEC0B6" w14:textId="5631592E" w:rsidR="00E352AC" w:rsidRPr="00FF2FA6" w:rsidRDefault="00E352AC" w:rsidP="000D6FC6">
            <w:pPr>
              <w:pStyle w:val="BodyTextTable"/>
              <w:numPr>
                <w:ilvl w:val="0"/>
                <w:numId w:val="16"/>
              </w:numPr>
              <w:rPr>
                <w:rtl/>
                <w:cs/>
              </w:rPr>
            </w:pPr>
          </w:p>
        </w:tc>
        <w:tc>
          <w:tcPr>
            <w:tcW w:w="3375" w:type="pct"/>
            <w:tcBorders>
              <w:bottom w:val="single" w:sz="4" w:space="0" w:color="808080"/>
            </w:tcBorders>
            <w:shd w:val="clear" w:color="auto" w:fill="auto"/>
          </w:tcPr>
          <w:p w14:paraId="1C23B506" w14:textId="5D61AD96" w:rsidR="00E352AC" w:rsidRPr="00FF2FA6" w:rsidRDefault="00125D7A" w:rsidP="00E352AC">
            <w:pPr>
              <w:pStyle w:val="BodyTextTable"/>
            </w:pPr>
            <w:r>
              <w:t xml:space="preserve">Chapter </w:t>
            </w:r>
            <w:r w:rsidR="006A193D">
              <w:t xml:space="preserve">3, </w:t>
            </w:r>
            <w:proofErr w:type="spellStart"/>
            <w:r w:rsidR="006A193D">
              <w:t>AdjustBalance</w:t>
            </w:r>
            <w:proofErr w:type="spellEnd"/>
          </w:p>
        </w:tc>
        <w:tc>
          <w:tcPr>
            <w:tcW w:w="1249" w:type="pct"/>
            <w:tcBorders>
              <w:bottom w:val="single" w:sz="4" w:space="0" w:color="808080"/>
            </w:tcBorders>
          </w:tcPr>
          <w:p w14:paraId="5917CD11" w14:textId="2C9921A0" w:rsidR="00E352AC" w:rsidRPr="00FF2FA6" w:rsidRDefault="006A193D" w:rsidP="00E352AC">
            <w:pPr>
              <w:pStyle w:val="BodyTextTable"/>
            </w:pPr>
            <w:r>
              <w:t>AIA212</w:t>
            </w:r>
          </w:p>
        </w:tc>
      </w:tr>
      <w:tr w:rsidR="00E352AC" w:rsidRPr="00FF2FA6" w14:paraId="18684890" w14:textId="77777777" w:rsidTr="00D569EA">
        <w:trPr>
          <w:cantSplit/>
        </w:trPr>
        <w:tc>
          <w:tcPr>
            <w:tcW w:w="376" w:type="pct"/>
            <w:shd w:val="clear" w:color="auto" w:fill="auto"/>
          </w:tcPr>
          <w:p w14:paraId="1AF77F34" w14:textId="74D3910F" w:rsidR="00E352AC" w:rsidRPr="00FF2FA6" w:rsidRDefault="00E352AC" w:rsidP="000D6FC6">
            <w:pPr>
              <w:pStyle w:val="BodyTextTable"/>
              <w:numPr>
                <w:ilvl w:val="0"/>
                <w:numId w:val="16"/>
              </w:numPr>
            </w:pPr>
          </w:p>
        </w:tc>
        <w:tc>
          <w:tcPr>
            <w:tcW w:w="3375" w:type="pct"/>
            <w:shd w:val="clear" w:color="auto" w:fill="auto"/>
          </w:tcPr>
          <w:p w14:paraId="23D7AA5C" w14:textId="229A08B4" w:rsidR="00E352AC" w:rsidRPr="00FF2FA6" w:rsidRDefault="00125D7A" w:rsidP="00E352AC">
            <w:pPr>
              <w:pStyle w:val="BodyTextTable"/>
              <w:rPr>
                <w:rtl/>
              </w:rPr>
            </w:pPr>
            <w:ins w:id="54" w:author="Eyal Bekerman" w:date="2022-12-05T13:03:00Z">
              <w:r>
                <w:t xml:space="preserve">Chapter 4, </w:t>
              </w:r>
            </w:ins>
            <w:ins w:id="55" w:author="Eyal Bekerman" w:date="2022-12-05T13:04:00Z">
              <w:r>
                <w:t>Sim Reg Updates</w:t>
              </w:r>
            </w:ins>
          </w:p>
        </w:tc>
        <w:tc>
          <w:tcPr>
            <w:tcW w:w="1249" w:type="pct"/>
          </w:tcPr>
          <w:p w14:paraId="3134553D" w14:textId="7E767122" w:rsidR="00E352AC" w:rsidRPr="00FF2FA6" w:rsidRDefault="00125D7A" w:rsidP="00E352AC">
            <w:pPr>
              <w:pStyle w:val="BodyTextTable"/>
            </w:pPr>
            <w:ins w:id="56" w:author="Eyal Bekerman" w:date="2022-12-05T13:04:00Z">
              <w:r>
                <w:t>AIA227</w:t>
              </w:r>
            </w:ins>
          </w:p>
        </w:tc>
      </w:tr>
      <w:tr w:rsidR="00E352AC" w:rsidRPr="00FF2FA6" w14:paraId="0C95C71E" w14:textId="77777777" w:rsidTr="00D569EA">
        <w:trPr>
          <w:cantSplit/>
        </w:trPr>
        <w:tc>
          <w:tcPr>
            <w:tcW w:w="376" w:type="pct"/>
            <w:shd w:val="clear" w:color="auto" w:fill="auto"/>
          </w:tcPr>
          <w:p w14:paraId="62F044C4" w14:textId="4D9C094F" w:rsidR="00E352AC" w:rsidRPr="00FF2FA6" w:rsidRDefault="00E352AC" w:rsidP="000D6FC6">
            <w:pPr>
              <w:pStyle w:val="BodyTextTable"/>
              <w:numPr>
                <w:ilvl w:val="0"/>
                <w:numId w:val="16"/>
              </w:numPr>
            </w:pPr>
          </w:p>
        </w:tc>
        <w:tc>
          <w:tcPr>
            <w:tcW w:w="3375" w:type="pct"/>
            <w:shd w:val="clear" w:color="auto" w:fill="auto"/>
          </w:tcPr>
          <w:p w14:paraId="368B01E0" w14:textId="0EA8169A" w:rsidR="00E352AC" w:rsidRPr="00FF2FA6" w:rsidRDefault="00E352AC" w:rsidP="00E352AC">
            <w:pPr>
              <w:pStyle w:val="BodyTextTable"/>
            </w:pPr>
          </w:p>
        </w:tc>
        <w:tc>
          <w:tcPr>
            <w:tcW w:w="1249" w:type="pct"/>
          </w:tcPr>
          <w:p w14:paraId="0DD3ACB8" w14:textId="74CA4438" w:rsidR="00E352AC" w:rsidRPr="00FF2FA6" w:rsidRDefault="00E352AC" w:rsidP="00E352AC">
            <w:pPr>
              <w:pStyle w:val="BodyTextTable"/>
            </w:pPr>
          </w:p>
        </w:tc>
      </w:tr>
      <w:tr w:rsidR="00E352AC" w:rsidRPr="00FF2FA6" w14:paraId="005D177B" w14:textId="77777777" w:rsidTr="00D569EA">
        <w:trPr>
          <w:cantSplit/>
        </w:trPr>
        <w:tc>
          <w:tcPr>
            <w:tcW w:w="376" w:type="pct"/>
            <w:shd w:val="clear" w:color="auto" w:fill="auto"/>
          </w:tcPr>
          <w:p w14:paraId="72433D36" w14:textId="7204EEF9" w:rsidR="00E352AC" w:rsidRPr="00FF2FA6" w:rsidRDefault="00E352AC" w:rsidP="000D6FC6">
            <w:pPr>
              <w:pStyle w:val="BodyTextTable"/>
              <w:numPr>
                <w:ilvl w:val="0"/>
                <w:numId w:val="16"/>
              </w:numPr>
            </w:pPr>
          </w:p>
        </w:tc>
        <w:tc>
          <w:tcPr>
            <w:tcW w:w="3375" w:type="pct"/>
            <w:shd w:val="clear" w:color="auto" w:fill="auto"/>
          </w:tcPr>
          <w:p w14:paraId="189031C3" w14:textId="4B3F4D82" w:rsidR="00E352AC" w:rsidRPr="00FF2FA6" w:rsidRDefault="00E352AC" w:rsidP="00E352AC">
            <w:pPr>
              <w:pStyle w:val="BodyTextTable"/>
            </w:pPr>
          </w:p>
        </w:tc>
        <w:tc>
          <w:tcPr>
            <w:tcW w:w="1249" w:type="pct"/>
          </w:tcPr>
          <w:p w14:paraId="6ED1C41A" w14:textId="6177C7F8" w:rsidR="00E352AC" w:rsidRPr="00FF2FA6" w:rsidRDefault="00E352AC" w:rsidP="00E352AC">
            <w:pPr>
              <w:pStyle w:val="BodyTextTable"/>
            </w:pPr>
          </w:p>
        </w:tc>
      </w:tr>
    </w:tbl>
    <w:p w14:paraId="73B46AC4" w14:textId="77777777" w:rsidR="0089154A" w:rsidRPr="00FF2FA6" w:rsidRDefault="0089154A" w:rsidP="00042E4D">
      <w:pPr>
        <w:pStyle w:val="BodyText"/>
      </w:pPr>
    </w:p>
    <w:p w14:paraId="6B70D2B8" w14:textId="77777777" w:rsidR="0089154A" w:rsidRPr="00FF2FA6" w:rsidRDefault="0089154A" w:rsidP="00042E4D">
      <w:pPr>
        <w:pStyle w:val="BodyText"/>
        <w:sectPr w:rsidR="0089154A" w:rsidRPr="00FF2FA6" w:rsidSect="0089154A">
          <w:headerReference w:type="even" r:id="rId29"/>
          <w:headerReference w:type="default" r:id="rId30"/>
          <w:footerReference w:type="even" r:id="rId31"/>
          <w:footerReference w:type="default" r:id="rId32"/>
          <w:headerReference w:type="first" r:id="rId33"/>
          <w:footerReference w:type="first" r:id="rId34"/>
          <w:pgSz w:w="12240" w:h="15840" w:code="1"/>
          <w:pgMar w:top="1440" w:right="1440" w:bottom="1440" w:left="1440" w:header="1008" w:footer="494" w:gutter="0"/>
          <w:pgBorders w:offsetFrom="page">
            <w:bottom w:val="dashSmallGap" w:sz="4" w:space="24" w:color="FFFFFF"/>
          </w:pgBorders>
          <w:cols w:space="708"/>
          <w:titlePg/>
          <w:docGrid w:linePitch="360"/>
        </w:sectPr>
      </w:pPr>
    </w:p>
    <w:p w14:paraId="54225264" w14:textId="6C391D9B" w:rsidR="00CF3B36" w:rsidRPr="00FF2FA6" w:rsidRDefault="002E4809" w:rsidP="00CB1D5D">
      <w:pPr>
        <w:pStyle w:val="Heading1"/>
      </w:pPr>
      <w:bookmarkStart w:id="57" w:name="_Get_Proposals_API"/>
      <w:bookmarkStart w:id="58" w:name="_Toc515294768"/>
      <w:bookmarkStart w:id="59" w:name="_Toc125380005"/>
      <w:bookmarkStart w:id="60" w:name="CR_Bookmark_No_00026"/>
      <w:bookmarkStart w:id="61" w:name="_Toc513967328"/>
      <w:bookmarkEnd w:id="57"/>
      <w:r>
        <w:lastRenderedPageBreak/>
        <w:t>Loyalty</w:t>
      </w:r>
      <w:r w:rsidR="002D15E3">
        <w:t xml:space="preserve"> </w:t>
      </w:r>
      <w:r w:rsidR="00CF3B36" w:rsidRPr="00FF2FA6">
        <w:t>API</w:t>
      </w:r>
      <w:bookmarkEnd w:id="58"/>
      <w:bookmarkEnd w:id="59"/>
    </w:p>
    <w:p w14:paraId="4E911CE8" w14:textId="77777777" w:rsidR="0067514D" w:rsidRPr="00FF2FA6" w:rsidRDefault="0067514D" w:rsidP="00CB1D5D">
      <w:pPr>
        <w:pStyle w:val="Heading2"/>
      </w:pPr>
      <w:bookmarkStart w:id="62" w:name="_Toc125380006"/>
      <w:bookmarkEnd w:id="60"/>
      <w:r w:rsidRPr="00FF2FA6">
        <w:t>Description</w:t>
      </w:r>
      <w:bookmarkEnd w:id="61"/>
      <w:bookmarkEnd w:id="62"/>
      <w:r w:rsidRPr="00FF2FA6">
        <w:t xml:space="preserve"> </w:t>
      </w:r>
    </w:p>
    <w:p w14:paraId="2DF552AC" w14:textId="454A5934" w:rsidR="00CF3B36" w:rsidRDefault="00CD1D3A" w:rsidP="001E791C">
      <w:pPr>
        <w:pStyle w:val="BodyText"/>
      </w:pPr>
      <w:bookmarkStart w:id="63" w:name="_Toc513967329"/>
      <w:r>
        <w:t xml:space="preserve">AIA will be using an API exposed by </w:t>
      </w:r>
      <w:r w:rsidR="002D15E3">
        <w:t>MuleSoft</w:t>
      </w:r>
      <w:r>
        <w:t xml:space="preserve"> for </w:t>
      </w:r>
      <w:r w:rsidR="002D15E3">
        <w:t>crediting loyalty points</w:t>
      </w:r>
      <w:r w:rsidR="00260B1B">
        <w:t>.</w:t>
      </w:r>
    </w:p>
    <w:p w14:paraId="504D01AC" w14:textId="3AE5A165" w:rsidR="002D15E3" w:rsidRPr="00FF2FA6" w:rsidRDefault="002D15E3" w:rsidP="001E791C">
      <w:pPr>
        <w:pStyle w:val="BodyText"/>
      </w:pPr>
      <w:r>
        <w:t xml:space="preserve">The recipient of the points is a Prepaid </w:t>
      </w:r>
      <w:r w:rsidR="008E453B">
        <w:t xml:space="preserve">or Postpaid </w:t>
      </w:r>
      <w:r>
        <w:t>Wireless customer.</w:t>
      </w:r>
    </w:p>
    <w:p w14:paraId="6F298767" w14:textId="77A6DA29" w:rsidR="0067514D" w:rsidRPr="00FF2FA6" w:rsidRDefault="0067514D" w:rsidP="00CB1D5D">
      <w:pPr>
        <w:pStyle w:val="Heading2"/>
      </w:pPr>
      <w:bookmarkStart w:id="64" w:name="_Ref533940093"/>
      <w:bookmarkStart w:id="65" w:name="_Toc125380007"/>
      <w:r w:rsidRPr="00FF2FA6">
        <w:t>Technology</w:t>
      </w:r>
      <w:bookmarkEnd w:id="63"/>
      <w:bookmarkEnd w:id="64"/>
      <w:bookmarkEnd w:id="65"/>
    </w:p>
    <w:p w14:paraId="6A787A90" w14:textId="5E3FA431" w:rsidR="007B5260" w:rsidRDefault="007B5260" w:rsidP="00CF3B36">
      <w:pPr>
        <w:pStyle w:val="BodyText"/>
        <w:rPr>
          <w:b/>
          <w:bCs/>
        </w:rPr>
      </w:pPr>
      <w:bookmarkStart w:id="66" w:name="_Toc513967330"/>
      <w:r>
        <w:rPr>
          <w:b/>
          <w:bCs/>
        </w:rPr>
        <w:t xml:space="preserve">Provider: </w:t>
      </w:r>
      <w:r w:rsidR="00FC0BB5">
        <w:t>MuleSoft</w:t>
      </w:r>
      <w:r w:rsidR="00236F8A">
        <w:t xml:space="preserve"> API</w:t>
      </w:r>
      <w:r w:rsidR="004A448A">
        <w:t xml:space="preserve"> Gateway</w:t>
      </w:r>
    </w:p>
    <w:p w14:paraId="569E5D24" w14:textId="6664F827" w:rsidR="00CF3B36" w:rsidRPr="00FF2FA6" w:rsidRDefault="007B5260" w:rsidP="00CF3B36">
      <w:pPr>
        <w:pStyle w:val="BodyText"/>
      </w:pPr>
      <w:r>
        <w:rPr>
          <w:b/>
          <w:bCs/>
        </w:rPr>
        <w:t>Consumer</w:t>
      </w:r>
      <w:r w:rsidR="00CF3B36" w:rsidRPr="00FF2FA6">
        <w:t>: Amdocs Engage (AIA)</w:t>
      </w:r>
    </w:p>
    <w:p w14:paraId="7702F88F" w14:textId="2AB7D39B" w:rsidR="00CF3B36" w:rsidRPr="00FF2FA6" w:rsidRDefault="00CF3B36" w:rsidP="00CF3B36">
      <w:pPr>
        <w:pStyle w:val="BodyText"/>
      </w:pPr>
      <w:r w:rsidRPr="00FF2FA6">
        <w:rPr>
          <w:b/>
          <w:bCs/>
        </w:rPr>
        <w:t>Type of Integration</w:t>
      </w:r>
      <w:r w:rsidRPr="00FF2FA6">
        <w:t>: Web Services</w:t>
      </w:r>
    </w:p>
    <w:p w14:paraId="48066EC6" w14:textId="5337A1C1" w:rsidR="00CF3B36" w:rsidRDefault="00CF3B36" w:rsidP="00CF3B36">
      <w:pPr>
        <w:pStyle w:val="BodyText"/>
      </w:pPr>
      <w:r w:rsidRPr="00FF2FA6">
        <w:rPr>
          <w:b/>
          <w:bCs/>
        </w:rPr>
        <w:t>Interface Type</w:t>
      </w:r>
      <w:r w:rsidRPr="00FF2FA6">
        <w:t>: Online</w:t>
      </w:r>
    </w:p>
    <w:p w14:paraId="642F9680" w14:textId="129F3360" w:rsidR="00110829" w:rsidRDefault="00110829" w:rsidP="00CF3B36">
      <w:pPr>
        <w:pStyle w:val="BodyText"/>
      </w:pPr>
      <w:r w:rsidRPr="00110829">
        <w:rPr>
          <w:b/>
          <w:bCs/>
        </w:rPr>
        <w:t>Protocol:</w:t>
      </w:r>
      <w:r>
        <w:t xml:space="preserve"> </w:t>
      </w:r>
      <w:r w:rsidR="00236F8A">
        <w:t>REST/</w:t>
      </w:r>
      <w:r>
        <w:t>HTTPS, Post/</w:t>
      </w:r>
      <w:proofErr w:type="spellStart"/>
      <w:r>
        <w:t>Json</w:t>
      </w:r>
      <w:proofErr w:type="spellEnd"/>
      <w:r>
        <w:t xml:space="preserve"> payload</w:t>
      </w:r>
    </w:p>
    <w:p w14:paraId="0082B123" w14:textId="2EB6A2CE" w:rsidR="001C4AFD" w:rsidRPr="00FF2FA6" w:rsidRDefault="001C4AFD" w:rsidP="00CF3B36">
      <w:pPr>
        <w:pStyle w:val="BodyText"/>
      </w:pPr>
      <w:r w:rsidRPr="001C4AFD">
        <w:rPr>
          <w:b/>
          <w:bCs/>
        </w:rPr>
        <w:t>Security:</w:t>
      </w:r>
      <w:r>
        <w:t xml:space="preserve"> Token based authentication</w:t>
      </w:r>
    </w:p>
    <w:p w14:paraId="386468E1" w14:textId="300FC929" w:rsidR="008E5D39" w:rsidRPr="00FF2FA6" w:rsidRDefault="0067514D" w:rsidP="00CB1D5D">
      <w:pPr>
        <w:pStyle w:val="Heading2"/>
      </w:pPr>
      <w:bookmarkStart w:id="67" w:name="_Flow_Diagrams"/>
      <w:bookmarkStart w:id="68" w:name="_Ref515870482"/>
      <w:bookmarkStart w:id="69" w:name="_Toc125380008"/>
      <w:bookmarkEnd w:id="67"/>
      <w:r w:rsidRPr="00FF2FA6">
        <w:lastRenderedPageBreak/>
        <w:t>Flow Diagrams</w:t>
      </w:r>
      <w:bookmarkEnd w:id="66"/>
      <w:bookmarkEnd w:id="68"/>
      <w:bookmarkEnd w:id="69"/>
    </w:p>
    <w:p w14:paraId="7E6CABA6" w14:textId="68A5B5B5" w:rsidR="0067514D" w:rsidRPr="00FF2FA6" w:rsidRDefault="00E46044" w:rsidP="006E0C9C">
      <w:pPr>
        <w:pStyle w:val="Heading3"/>
      </w:pPr>
      <w:bookmarkStart w:id="70" w:name="_NBO_/_NBA"/>
      <w:bookmarkStart w:id="71" w:name="_Toc125380009"/>
      <w:bookmarkEnd w:id="70"/>
      <w:r w:rsidRPr="00FF2FA6">
        <w:t>Flow Diagram</w:t>
      </w:r>
      <w:bookmarkEnd w:id="71"/>
    </w:p>
    <w:p w14:paraId="2A020ABF" w14:textId="08550EF1" w:rsidR="00655088" w:rsidRPr="00080E39" w:rsidRDefault="00AB3122" w:rsidP="00080E39">
      <w:pPr>
        <w:pStyle w:val="BodyText"/>
        <w:ind w:left="0"/>
        <w:rPr>
          <w:b/>
          <w:bCs/>
        </w:rPr>
      </w:pPr>
      <w:r w:rsidRPr="00AB3122">
        <w:t xml:space="preserve"> </w:t>
      </w:r>
      <w:r w:rsidR="006A5EA9">
        <w:rPr>
          <w:noProof/>
        </w:rPr>
        <w:drawing>
          <wp:inline distT="0" distB="0" distL="0" distR="0" wp14:anchorId="422AD87E" wp14:editId="00C0224F">
            <wp:extent cx="5866667" cy="5914286"/>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66667" cy="5914286"/>
                    </a:xfrm>
                    <a:prstGeom prst="rect">
                      <a:avLst/>
                    </a:prstGeom>
                  </pic:spPr>
                </pic:pic>
              </a:graphicData>
            </a:graphic>
          </wp:inline>
        </w:drawing>
      </w:r>
    </w:p>
    <w:p w14:paraId="2B631C93" w14:textId="1DE41728" w:rsidR="0067514D" w:rsidRPr="00FF2FA6" w:rsidRDefault="00E46044" w:rsidP="006E0C9C">
      <w:pPr>
        <w:pStyle w:val="Heading3"/>
      </w:pPr>
      <w:bookmarkStart w:id="72" w:name="_Toc125380010"/>
      <w:r w:rsidRPr="00FF2FA6">
        <w:lastRenderedPageBreak/>
        <w:t>Flow</w:t>
      </w:r>
      <w:r w:rsidR="0067514D" w:rsidRPr="00FF2FA6">
        <w:t xml:space="preserve"> Description</w:t>
      </w:r>
      <w:bookmarkEnd w:id="72"/>
      <w:r w:rsidR="0067514D" w:rsidRPr="00FF2FA6">
        <w:t xml:space="preserve"> </w:t>
      </w:r>
    </w:p>
    <w:p w14:paraId="72F7F6E1" w14:textId="1553C347" w:rsidR="00CF3B36" w:rsidRDefault="00CD1D3A" w:rsidP="007157AD">
      <w:pPr>
        <w:pStyle w:val="Num1"/>
        <w:keepNext/>
        <w:keepLines/>
      </w:pPr>
      <w:r>
        <w:t xml:space="preserve">AIA performs a set of business rules which can result in </w:t>
      </w:r>
      <w:r w:rsidR="006A5EA9">
        <w:t xml:space="preserve">points crediting </w:t>
      </w:r>
      <w:r>
        <w:t xml:space="preserve">to a wireless </w:t>
      </w:r>
      <w:r w:rsidR="006A5EA9">
        <w:t xml:space="preserve">prepaid </w:t>
      </w:r>
      <w:r>
        <w:t>customer.</w:t>
      </w:r>
    </w:p>
    <w:p w14:paraId="2D5949C2" w14:textId="285C3F5B" w:rsidR="00CD1D3A" w:rsidRDefault="00D26962" w:rsidP="007157AD">
      <w:pPr>
        <w:pStyle w:val="Num1"/>
        <w:keepNext/>
        <w:keepLines/>
      </w:pPr>
      <w:r>
        <w:t xml:space="preserve">If not done previously, </w:t>
      </w:r>
      <w:r w:rsidR="00CD1D3A">
        <w:t xml:space="preserve">AIA </w:t>
      </w:r>
      <w:r>
        <w:t>requests</w:t>
      </w:r>
      <w:r w:rsidR="00CD1D3A">
        <w:t xml:space="preserve"> M</w:t>
      </w:r>
      <w:r>
        <w:t>uleSoft</w:t>
      </w:r>
      <w:r w:rsidR="00CD1D3A">
        <w:t xml:space="preserve"> </w:t>
      </w:r>
      <w:r w:rsidR="009E483A">
        <w:t>GW</w:t>
      </w:r>
      <w:r>
        <w:t xml:space="preserve"> for a new </w:t>
      </w:r>
      <w:r w:rsidR="00CF410D">
        <w:t xml:space="preserve">access </w:t>
      </w:r>
      <w:r>
        <w:t>token</w:t>
      </w:r>
      <w:r w:rsidR="00CD1D3A">
        <w:t>.</w:t>
      </w:r>
    </w:p>
    <w:p w14:paraId="64953AF9" w14:textId="604AFB76" w:rsidR="00CD1D3A" w:rsidRDefault="009E483A" w:rsidP="007157AD">
      <w:pPr>
        <w:pStyle w:val="Num1"/>
        <w:keepNext/>
        <w:keepLines/>
      </w:pPr>
      <w:r>
        <w:t xml:space="preserve">AIA invokes the Adjust Balance API exposed by MuleSoft </w:t>
      </w:r>
      <w:r w:rsidR="00CD1D3A">
        <w:t>GW processes the request.</w:t>
      </w:r>
    </w:p>
    <w:p w14:paraId="6E712D0F" w14:textId="6BA4C9C6" w:rsidR="00CD1D3A" w:rsidRPr="00FF2FA6" w:rsidRDefault="007B073A" w:rsidP="007157AD">
      <w:pPr>
        <w:pStyle w:val="Num1"/>
        <w:keepNext/>
        <w:keepLines/>
      </w:pPr>
      <w:r>
        <w:t xml:space="preserve">MuleSoft </w:t>
      </w:r>
      <w:r w:rsidR="00CD1D3A">
        <w:t xml:space="preserve">GW </w:t>
      </w:r>
      <w:r w:rsidR="009642A7">
        <w:t>replies</w:t>
      </w:r>
      <w:r w:rsidR="00CD1D3A">
        <w:t xml:space="preserve"> to AIA with the operation result.</w:t>
      </w:r>
    </w:p>
    <w:p w14:paraId="44F83172" w14:textId="58F520CE" w:rsidR="00855AD4" w:rsidRPr="00FF2FA6" w:rsidRDefault="00855AD4" w:rsidP="00CB1D5D">
      <w:pPr>
        <w:pStyle w:val="Heading2"/>
      </w:pPr>
      <w:bookmarkStart w:id="73" w:name="_Toc125380011"/>
      <w:bookmarkStart w:id="74" w:name="_Toc483313584"/>
      <w:bookmarkStart w:id="75" w:name="_Toc416115626"/>
      <w:r w:rsidRPr="00FF2FA6">
        <w:t>Assumptions</w:t>
      </w:r>
      <w:bookmarkEnd w:id="73"/>
    </w:p>
    <w:p w14:paraId="008DB763" w14:textId="1764C073" w:rsidR="0067514D" w:rsidRPr="00FF2FA6" w:rsidRDefault="0067514D" w:rsidP="00CB1D5D">
      <w:pPr>
        <w:pStyle w:val="Heading3"/>
      </w:pPr>
      <w:bookmarkStart w:id="76" w:name="_Toc125380012"/>
      <w:bookmarkStart w:id="77" w:name="_Toc513967335"/>
      <w:r w:rsidRPr="00FF2FA6">
        <w:t>Description</w:t>
      </w:r>
      <w:bookmarkEnd w:id="76"/>
      <w:r w:rsidRPr="00FF2FA6">
        <w:t xml:space="preserve"> </w:t>
      </w:r>
      <w:bookmarkEnd w:id="77"/>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A0" w:firstRow="1" w:lastRow="0" w:firstColumn="1" w:lastColumn="0" w:noHBand="0" w:noVBand="0"/>
      </w:tblPr>
      <w:tblGrid>
        <w:gridCol w:w="1388"/>
        <w:gridCol w:w="7962"/>
      </w:tblGrid>
      <w:tr w:rsidR="0067514D" w:rsidRPr="00FF2FA6" w14:paraId="73375F27" w14:textId="77777777" w:rsidTr="00712F77">
        <w:trPr>
          <w:cantSplit/>
          <w:tblHeader/>
        </w:trPr>
        <w:tc>
          <w:tcPr>
            <w:tcW w:w="742" w:type="pct"/>
            <w:tcBorders>
              <w:bottom w:val="single" w:sz="4" w:space="0" w:color="808080"/>
            </w:tcBorders>
            <w:shd w:val="clear" w:color="auto" w:fill="626469"/>
            <w:vAlign w:val="center"/>
          </w:tcPr>
          <w:p w14:paraId="57C103B1" w14:textId="77777777" w:rsidR="0067514D" w:rsidRPr="00FF2FA6" w:rsidRDefault="0067514D" w:rsidP="00712F77">
            <w:pPr>
              <w:pStyle w:val="HeaderTable"/>
              <w:rPr>
                <w:color w:val="FFFFFF"/>
              </w:rPr>
            </w:pPr>
            <w:r w:rsidRPr="00FF2FA6">
              <w:rPr>
                <w:color w:val="FFFFFF"/>
              </w:rPr>
              <w:t>Unique ID</w:t>
            </w:r>
          </w:p>
        </w:tc>
        <w:tc>
          <w:tcPr>
            <w:tcW w:w="4258" w:type="pct"/>
            <w:tcBorders>
              <w:bottom w:val="single" w:sz="4" w:space="0" w:color="808080"/>
            </w:tcBorders>
            <w:shd w:val="clear" w:color="auto" w:fill="626469"/>
            <w:vAlign w:val="center"/>
          </w:tcPr>
          <w:p w14:paraId="22B77605" w14:textId="77777777" w:rsidR="0067514D" w:rsidRPr="00FF2FA6" w:rsidRDefault="0067514D" w:rsidP="00712F77">
            <w:pPr>
              <w:pStyle w:val="HeaderTable"/>
              <w:rPr>
                <w:color w:val="FFFFFF"/>
              </w:rPr>
            </w:pPr>
            <w:r w:rsidRPr="00FF2FA6">
              <w:rPr>
                <w:color w:val="FFFFFF"/>
              </w:rPr>
              <w:t>Assumption</w:t>
            </w:r>
          </w:p>
        </w:tc>
      </w:tr>
      <w:tr w:rsidR="0067514D" w:rsidRPr="00FF2FA6" w14:paraId="34BE3F73" w14:textId="77777777" w:rsidTr="00585BEA">
        <w:trPr>
          <w:cantSplit/>
        </w:trPr>
        <w:tc>
          <w:tcPr>
            <w:tcW w:w="742" w:type="pct"/>
            <w:shd w:val="clear" w:color="auto" w:fill="auto"/>
          </w:tcPr>
          <w:p w14:paraId="2E4A43FE" w14:textId="47681983" w:rsidR="0067514D" w:rsidRPr="00FF2FA6" w:rsidRDefault="0067514D" w:rsidP="000D6FC6">
            <w:pPr>
              <w:pStyle w:val="BodyTextTable"/>
              <w:numPr>
                <w:ilvl w:val="0"/>
                <w:numId w:val="14"/>
              </w:numPr>
              <w:rPr>
                <w:rtl/>
                <w:cs/>
              </w:rPr>
            </w:pPr>
          </w:p>
        </w:tc>
        <w:tc>
          <w:tcPr>
            <w:tcW w:w="4258" w:type="pct"/>
            <w:shd w:val="clear" w:color="auto" w:fill="auto"/>
          </w:tcPr>
          <w:p w14:paraId="721F459B" w14:textId="07EF6E7C" w:rsidR="0067514D" w:rsidRPr="00DC4D44" w:rsidRDefault="00616BBD" w:rsidP="00726B43">
            <w:pPr>
              <w:pStyle w:val="BodyTextTable"/>
              <w:rPr>
                <w:highlight w:val="yellow"/>
              </w:rPr>
            </w:pPr>
            <w:r w:rsidRPr="00616BBD">
              <w:t xml:space="preserve">The flow is only supported for Wireless Prepaid </w:t>
            </w:r>
            <w:r w:rsidR="003D6906">
              <w:t xml:space="preserve">and Postpaid </w:t>
            </w:r>
            <w:r w:rsidRPr="00616BBD">
              <w:t>customers</w:t>
            </w:r>
          </w:p>
        </w:tc>
      </w:tr>
      <w:tr w:rsidR="00585BEA" w:rsidRPr="00FF2FA6" w14:paraId="19575BC3" w14:textId="77777777" w:rsidTr="00585BEA">
        <w:trPr>
          <w:cantSplit/>
        </w:trPr>
        <w:tc>
          <w:tcPr>
            <w:tcW w:w="742" w:type="pct"/>
            <w:shd w:val="clear" w:color="auto" w:fill="auto"/>
          </w:tcPr>
          <w:p w14:paraId="597E7889" w14:textId="77777777" w:rsidR="00585BEA" w:rsidRPr="00FF2FA6" w:rsidRDefault="00585BEA" w:rsidP="000D6FC6">
            <w:pPr>
              <w:pStyle w:val="BodyTextTable"/>
              <w:numPr>
                <w:ilvl w:val="0"/>
                <w:numId w:val="14"/>
              </w:numPr>
            </w:pPr>
          </w:p>
        </w:tc>
        <w:tc>
          <w:tcPr>
            <w:tcW w:w="4258" w:type="pct"/>
            <w:shd w:val="clear" w:color="auto" w:fill="auto"/>
          </w:tcPr>
          <w:p w14:paraId="63E312DC" w14:textId="6F44ADFD" w:rsidR="00585BEA" w:rsidRPr="00DC4D44" w:rsidRDefault="00585BEA" w:rsidP="00726B43">
            <w:pPr>
              <w:pStyle w:val="BodyTextTable"/>
              <w:rPr>
                <w:highlight w:val="yellow"/>
              </w:rPr>
            </w:pPr>
          </w:p>
        </w:tc>
      </w:tr>
      <w:tr w:rsidR="00585BEA" w:rsidRPr="00FF2FA6" w14:paraId="47BC271C" w14:textId="77777777" w:rsidTr="00712F77">
        <w:trPr>
          <w:cantSplit/>
        </w:trPr>
        <w:tc>
          <w:tcPr>
            <w:tcW w:w="742" w:type="pct"/>
            <w:tcBorders>
              <w:bottom w:val="single" w:sz="4" w:space="0" w:color="808080"/>
            </w:tcBorders>
            <w:shd w:val="clear" w:color="auto" w:fill="auto"/>
          </w:tcPr>
          <w:p w14:paraId="585B56C7" w14:textId="77777777" w:rsidR="00585BEA" w:rsidRPr="00FF2FA6" w:rsidRDefault="00585BEA" w:rsidP="000D6FC6">
            <w:pPr>
              <w:pStyle w:val="BodyTextTable"/>
              <w:numPr>
                <w:ilvl w:val="0"/>
                <w:numId w:val="14"/>
              </w:numPr>
            </w:pPr>
          </w:p>
        </w:tc>
        <w:tc>
          <w:tcPr>
            <w:tcW w:w="4258" w:type="pct"/>
            <w:tcBorders>
              <w:bottom w:val="single" w:sz="4" w:space="0" w:color="808080"/>
            </w:tcBorders>
            <w:shd w:val="clear" w:color="auto" w:fill="auto"/>
          </w:tcPr>
          <w:p w14:paraId="431CECFB" w14:textId="0DADD30A" w:rsidR="00585BEA" w:rsidRPr="00DC4D44" w:rsidRDefault="00585BEA" w:rsidP="00726B43">
            <w:pPr>
              <w:pStyle w:val="BodyTextTable"/>
              <w:rPr>
                <w:highlight w:val="yellow"/>
              </w:rPr>
            </w:pPr>
          </w:p>
        </w:tc>
      </w:tr>
    </w:tbl>
    <w:p w14:paraId="27E184B7" w14:textId="77777777" w:rsidR="0024672B" w:rsidRPr="00FF2FA6" w:rsidRDefault="0024672B" w:rsidP="00CB1D5D">
      <w:pPr>
        <w:pStyle w:val="Heading2"/>
      </w:pPr>
      <w:bookmarkStart w:id="78" w:name="_Toc416115627"/>
      <w:bookmarkStart w:id="79" w:name="_Toc483313587"/>
      <w:bookmarkStart w:id="80" w:name="_Toc515796400"/>
      <w:bookmarkStart w:id="81" w:name="_Toc125380013"/>
      <w:bookmarkStart w:id="82" w:name="_Toc507924147"/>
      <w:bookmarkStart w:id="83" w:name="_Toc508492751"/>
      <w:bookmarkStart w:id="84" w:name="_Toc515294782"/>
      <w:bookmarkStart w:id="85" w:name="_Toc508292632"/>
      <w:bookmarkStart w:id="86" w:name="_Toc515290697"/>
      <w:bookmarkStart w:id="87" w:name="_Toc513967340"/>
      <w:bookmarkStart w:id="88" w:name="_Toc483313588"/>
      <w:bookmarkEnd w:id="74"/>
      <w:bookmarkEnd w:id="75"/>
      <w:r w:rsidRPr="00FF2FA6">
        <w:t>Interface Structure</w:t>
      </w:r>
      <w:bookmarkEnd w:id="78"/>
      <w:bookmarkEnd w:id="79"/>
      <w:bookmarkEnd w:id="80"/>
      <w:bookmarkEnd w:id="81"/>
    </w:p>
    <w:p w14:paraId="72FDEFB8" w14:textId="74FCCC12" w:rsidR="00747BBF" w:rsidRDefault="00747BBF" w:rsidP="00747BBF">
      <w:pPr>
        <w:pStyle w:val="Heading3"/>
      </w:pPr>
      <w:bookmarkStart w:id="89" w:name="_Toc125380014"/>
      <w:bookmarkStart w:id="90" w:name="_Toc515796401"/>
      <w:bookmarkStart w:id="91" w:name="_Ref533941257"/>
      <w:bookmarkEnd w:id="82"/>
      <w:bookmarkEnd w:id="83"/>
      <w:bookmarkEnd w:id="84"/>
      <w:r>
        <w:t>Generate Token</w:t>
      </w:r>
      <w:bookmarkEnd w:id="89"/>
    </w:p>
    <w:p w14:paraId="12E26586" w14:textId="77777777" w:rsidR="00747BBF" w:rsidRDefault="00747BBF" w:rsidP="000D6FC6">
      <w:pPr>
        <w:pStyle w:val="ListParagraph"/>
        <w:numPr>
          <w:ilvl w:val="0"/>
          <w:numId w:val="19"/>
        </w:numPr>
        <w:spacing w:before="0" w:after="0"/>
        <w:rPr>
          <w:rFonts w:asciiTheme="minorHAnsi" w:hAnsiTheme="minorHAnsi"/>
        </w:rPr>
      </w:pPr>
      <w:r>
        <w:rPr>
          <w:b/>
          <w:bCs/>
        </w:rPr>
        <w:t>HTTP Method</w:t>
      </w:r>
      <w:r>
        <w:t>: POST</w:t>
      </w:r>
    </w:p>
    <w:p w14:paraId="125D8CF1" w14:textId="2BDA02EC" w:rsidR="00747BBF" w:rsidRPr="00805A18" w:rsidRDefault="00747BBF" w:rsidP="000D6FC6">
      <w:pPr>
        <w:pStyle w:val="ListParagraph"/>
        <w:numPr>
          <w:ilvl w:val="0"/>
          <w:numId w:val="19"/>
        </w:numPr>
        <w:spacing w:before="0" w:after="0"/>
      </w:pPr>
      <w:r w:rsidRPr="00805A18">
        <w:rPr>
          <w:b/>
          <w:bCs/>
        </w:rPr>
        <w:t>URL</w:t>
      </w:r>
      <w:r w:rsidRPr="00805A18">
        <w:t xml:space="preserve">: </w:t>
      </w:r>
      <w:r w:rsidRPr="00C74613">
        <w:t>https://&lt;HOST&gt;:&lt;PORT&gt;/{env}-gigalife-loyalty-exp-api/api/v1/</w:t>
      </w:r>
      <w:r w:rsidR="00F61C95">
        <w:t>generateToken</w:t>
      </w:r>
      <w:r w:rsidRPr="00805A18">
        <w:t xml:space="preserve"> (</w:t>
      </w:r>
      <w:r>
        <w:t>exact URLs per environment will be provided later)</w:t>
      </w:r>
    </w:p>
    <w:p w14:paraId="29F4A310" w14:textId="77777777" w:rsidR="00747BBF" w:rsidRDefault="00747BBF" w:rsidP="00747BBF">
      <w:pPr>
        <w:pStyle w:val="Heading4"/>
      </w:pPr>
      <w:r w:rsidRPr="00FF2FA6">
        <w:t xml:space="preserve">Request </w:t>
      </w:r>
      <w:r>
        <w:t xml:space="preserve">Headers </w:t>
      </w:r>
      <w:r w:rsidRPr="00FF2FA6">
        <w:t>Structure</w:t>
      </w:r>
    </w:p>
    <w:tbl>
      <w:tblPr>
        <w:tblStyle w:val="PTableGray2"/>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20" w:firstRow="1" w:lastRow="0" w:firstColumn="0" w:lastColumn="0" w:noHBand="0" w:noVBand="1"/>
      </w:tblPr>
      <w:tblGrid>
        <w:gridCol w:w="1786"/>
        <w:gridCol w:w="1175"/>
        <w:gridCol w:w="807"/>
        <w:gridCol w:w="5572"/>
      </w:tblGrid>
      <w:tr w:rsidR="00747BBF" w:rsidRPr="00FF2FA6" w14:paraId="289285EE" w14:textId="77777777" w:rsidTr="009642FE">
        <w:trPr>
          <w:cnfStyle w:val="100000000000" w:firstRow="1" w:lastRow="0" w:firstColumn="0" w:lastColumn="0" w:oddVBand="0" w:evenVBand="0" w:oddHBand="0" w:evenHBand="0" w:firstRowFirstColumn="0" w:firstRowLastColumn="0" w:lastRowFirstColumn="0" w:lastRowLastColumn="0"/>
          <w:cantSplit/>
          <w:tblHeader/>
        </w:trPr>
        <w:tc>
          <w:tcPr>
            <w:tcW w:w="956" w:type="pct"/>
            <w:tcBorders>
              <w:bottom w:val="single" w:sz="4" w:space="0" w:color="808080"/>
            </w:tcBorders>
            <w:shd w:val="clear" w:color="auto" w:fill="626469"/>
            <w:vAlign w:val="center"/>
          </w:tcPr>
          <w:p w14:paraId="2920686B" w14:textId="77777777" w:rsidR="00747BBF" w:rsidRPr="00FF2FA6" w:rsidRDefault="00747BBF" w:rsidP="007B575C">
            <w:pPr>
              <w:pStyle w:val="HeaderTable"/>
              <w:rPr>
                <w:b/>
                <w:bCs w:val="0"/>
                <w:color w:val="FFFFFF"/>
              </w:rPr>
            </w:pPr>
            <w:r w:rsidRPr="00FF2FA6">
              <w:rPr>
                <w:color w:val="FFFFFF"/>
              </w:rPr>
              <w:t>Parameter</w:t>
            </w:r>
          </w:p>
        </w:tc>
        <w:tc>
          <w:tcPr>
            <w:tcW w:w="629" w:type="pct"/>
            <w:tcBorders>
              <w:bottom w:val="single" w:sz="4" w:space="0" w:color="808080"/>
            </w:tcBorders>
            <w:shd w:val="clear" w:color="auto" w:fill="626469"/>
            <w:vAlign w:val="center"/>
          </w:tcPr>
          <w:p w14:paraId="5B528EE9" w14:textId="77777777" w:rsidR="00747BBF" w:rsidRPr="00FF2FA6" w:rsidRDefault="00747BBF" w:rsidP="007B575C">
            <w:pPr>
              <w:pStyle w:val="HeaderTable"/>
              <w:rPr>
                <w:b/>
                <w:bCs w:val="0"/>
                <w:color w:val="FFFFFF"/>
              </w:rPr>
            </w:pPr>
            <w:r w:rsidRPr="00FF2FA6">
              <w:rPr>
                <w:color w:val="FFFFFF"/>
              </w:rPr>
              <w:t>Type</w:t>
            </w:r>
          </w:p>
        </w:tc>
        <w:tc>
          <w:tcPr>
            <w:tcW w:w="432" w:type="pct"/>
            <w:tcBorders>
              <w:bottom w:val="single" w:sz="4" w:space="0" w:color="808080"/>
            </w:tcBorders>
            <w:shd w:val="clear" w:color="auto" w:fill="626469"/>
            <w:vAlign w:val="center"/>
          </w:tcPr>
          <w:p w14:paraId="094169C6" w14:textId="77777777" w:rsidR="00747BBF" w:rsidRPr="00FF2FA6" w:rsidRDefault="00747BBF" w:rsidP="007B575C">
            <w:pPr>
              <w:pStyle w:val="HeaderTable"/>
              <w:rPr>
                <w:b/>
                <w:bCs w:val="0"/>
                <w:color w:val="FFFFFF"/>
              </w:rPr>
            </w:pPr>
            <w:r w:rsidRPr="00FF2FA6">
              <w:rPr>
                <w:color w:val="FFFFFF"/>
              </w:rPr>
              <w:t>Mandatory</w:t>
            </w:r>
          </w:p>
        </w:tc>
        <w:tc>
          <w:tcPr>
            <w:tcW w:w="2983" w:type="pct"/>
            <w:tcBorders>
              <w:bottom w:val="single" w:sz="4" w:space="0" w:color="808080"/>
            </w:tcBorders>
            <w:shd w:val="clear" w:color="auto" w:fill="626469"/>
            <w:vAlign w:val="center"/>
          </w:tcPr>
          <w:p w14:paraId="2D837E56" w14:textId="77777777" w:rsidR="00747BBF" w:rsidRPr="00FF2FA6" w:rsidRDefault="00747BBF" w:rsidP="007B575C">
            <w:pPr>
              <w:pStyle w:val="HeaderTable"/>
              <w:rPr>
                <w:b/>
                <w:bCs w:val="0"/>
                <w:color w:val="FFFFFF"/>
              </w:rPr>
            </w:pPr>
            <w:r w:rsidRPr="00FF2FA6">
              <w:rPr>
                <w:color w:val="FFFFFF"/>
              </w:rPr>
              <w:t>Description</w:t>
            </w:r>
          </w:p>
        </w:tc>
      </w:tr>
      <w:tr w:rsidR="00747BBF" w:rsidRPr="00FF2FA6" w14:paraId="31BC69A2" w14:textId="77777777" w:rsidTr="009642FE">
        <w:trPr>
          <w:cantSplit/>
        </w:trPr>
        <w:tc>
          <w:tcPr>
            <w:tcW w:w="956" w:type="pct"/>
            <w:tcBorders>
              <w:bottom w:val="single" w:sz="4" w:space="0" w:color="808080"/>
            </w:tcBorders>
            <w:shd w:val="clear" w:color="auto" w:fill="auto"/>
          </w:tcPr>
          <w:p w14:paraId="1828C964" w14:textId="4839A291" w:rsidR="00747BBF" w:rsidRPr="00FF2FA6" w:rsidRDefault="00747BBF" w:rsidP="007B575C">
            <w:pPr>
              <w:pStyle w:val="BodyTextTable"/>
            </w:pPr>
            <w:r w:rsidRPr="00555EB2">
              <w:t>client</w:t>
            </w:r>
            <w:r w:rsidR="00D0449C">
              <w:t>-</w:t>
            </w:r>
            <w:r w:rsidRPr="00555EB2">
              <w:t>id</w:t>
            </w:r>
          </w:p>
        </w:tc>
        <w:tc>
          <w:tcPr>
            <w:tcW w:w="629" w:type="pct"/>
            <w:tcBorders>
              <w:bottom w:val="single" w:sz="4" w:space="0" w:color="808080"/>
            </w:tcBorders>
            <w:shd w:val="clear" w:color="auto" w:fill="auto"/>
          </w:tcPr>
          <w:p w14:paraId="6FC2B134" w14:textId="77777777" w:rsidR="00747BBF" w:rsidRPr="00FF2FA6" w:rsidRDefault="00747BBF" w:rsidP="007B575C">
            <w:pPr>
              <w:pStyle w:val="BodyTextTable"/>
            </w:pPr>
            <w:proofErr w:type="gramStart"/>
            <w:r w:rsidRPr="00555EB2">
              <w:t>String(</w:t>
            </w:r>
            <w:proofErr w:type="gramEnd"/>
            <w:r w:rsidRPr="00555EB2">
              <w:t>10)</w:t>
            </w:r>
          </w:p>
        </w:tc>
        <w:tc>
          <w:tcPr>
            <w:tcW w:w="432" w:type="pct"/>
            <w:tcBorders>
              <w:bottom w:val="single" w:sz="4" w:space="0" w:color="808080"/>
            </w:tcBorders>
            <w:shd w:val="clear" w:color="auto" w:fill="auto"/>
          </w:tcPr>
          <w:p w14:paraId="1B151AB8" w14:textId="77777777" w:rsidR="00747BBF" w:rsidRPr="00FF2FA6" w:rsidRDefault="00747BBF" w:rsidP="007B575C">
            <w:pPr>
              <w:pStyle w:val="BodyTextTable"/>
            </w:pPr>
            <w:r>
              <w:t>Y</w:t>
            </w:r>
          </w:p>
        </w:tc>
        <w:tc>
          <w:tcPr>
            <w:tcW w:w="2983" w:type="pct"/>
            <w:tcBorders>
              <w:bottom w:val="single" w:sz="4" w:space="0" w:color="808080"/>
            </w:tcBorders>
            <w:shd w:val="clear" w:color="auto" w:fill="auto"/>
          </w:tcPr>
          <w:p w14:paraId="13AEBE04" w14:textId="661E807F" w:rsidR="00747BBF" w:rsidRPr="00FF2FA6" w:rsidRDefault="00747BBF" w:rsidP="007B575C">
            <w:pPr>
              <w:pStyle w:val="BodyTextTable"/>
            </w:pPr>
            <w:r w:rsidRPr="00555EB2">
              <w:t>Unique client</w:t>
            </w:r>
            <w:r w:rsidR="00D0449C">
              <w:t xml:space="preserve"> </w:t>
            </w:r>
            <w:r w:rsidRPr="00555EB2">
              <w:t>id which will be provided during implementation.</w:t>
            </w:r>
          </w:p>
        </w:tc>
      </w:tr>
      <w:tr w:rsidR="00747BBF" w:rsidRPr="00FF2FA6" w14:paraId="326B93DD" w14:textId="77777777" w:rsidTr="009642FE">
        <w:trPr>
          <w:cantSplit/>
        </w:trPr>
        <w:tc>
          <w:tcPr>
            <w:tcW w:w="956" w:type="pct"/>
            <w:tcBorders>
              <w:bottom w:val="single" w:sz="4" w:space="0" w:color="808080"/>
            </w:tcBorders>
            <w:shd w:val="clear" w:color="auto" w:fill="auto"/>
          </w:tcPr>
          <w:p w14:paraId="242D3EF3" w14:textId="3B347096" w:rsidR="00747BBF" w:rsidRPr="00FF2FA6" w:rsidRDefault="00747BBF" w:rsidP="007B575C">
            <w:pPr>
              <w:pStyle w:val="BodyTextTable"/>
            </w:pPr>
            <w:r w:rsidRPr="00555EB2">
              <w:t>client</w:t>
            </w:r>
            <w:r w:rsidR="00D0449C">
              <w:t>-</w:t>
            </w:r>
            <w:r w:rsidRPr="00555EB2">
              <w:t>secret</w:t>
            </w:r>
          </w:p>
        </w:tc>
        <w:tc>
          <w:tcPr>
            <w:tcW w:w="629" w:type="pct"/>
            <w:tcBorders>
              <w:bottom w:val="single" w:sz="4" w:space="0" w:color="808080"/>
            </w:tcBorders>
            <w:shd w:val="clear" w:color="auto" w:fill="auto"/>
          </w:tcPr>
          <w:p w14:paraId="76D4B49C" w14:textId="77777777" w:rsidR="00747BBF" w:rsidRPr="00FF2FA6" w:rsidRDefault="00747BBF" w:rsidP="007B575C">
            <w:pPr>
              <w:pStyle w:val="BodyTextTable"/>
            </w:pPr>
            <w:proofErr w:type="gramStart"/>
            <w:r w:rsidRPr="00555EB2">
              <w:t>String(</w:t>
            </w:r>
            <w:proofErr w:type="gramEnd"/>
            <w:r w:rsidRPr="00555EB2">
              <w:t>35)</w:t>
            </w:r>
          </w:p>
        </w:tc>
        <w:tc>
          <w:tcPr>
            <w:tcW w:w="432" w:type="pct"/>
            <w:tcBorders>
              <w:bottom w:val="single" w:sz="4" w:space="0" w:color="808080"/>
            </w:tcBorders>
            <w:shd w:val="clear" w:color="auto" w:fill="auto"/>
          </w:tcPr>
          <w:p w14:paraId="5921B7B0" w14:textId="77777777" w:rsidR="00747BBF" w:rsidRPr="00FF2FA6" w:rsidRDefault="00747BBF" w:rsidP="007B575C">
            <w:pPr>
              <w:pStyle w:val="BodyTextTable"/>
            </w:pPr>
            <w:r w:rsidRPr="00D72E37">
              <w:t>Y</w:t>
            </w:r>
          </w:p>
        </w:tc>
        <w:tc>
          <w:tcPr>
            <w:tcW w:w="2983" w:type="pct"/>
            <w:tcBorders>
              <w:bottom w:val="single" w:sz="4" w:space="0" w:color="808080"/>
            </w:tcBorders>
            <w:shd w:val="clear" w:color="auto" w:fill="auto"/>
          </w:tcPr>
          <w:p w14:paraId="7D90ADE1" w14:textId="65D00C46" w:rsidR="00747BBF" w:rsidRPr="00FF2FA6" w:rsidRDefault="00747BBF" w:rsidP="007B575C">
            <w:pPr>
              <w:pStyle w:val="BodyTextTable"/>
            </w:pPr>
            <w:r w:rsidRPr="00555EB2">
              <w:t>client</w:t>
            </w:r>
            <w:r w:rsidR="00D0449C">
              <w:t xml:space="preserve"> </w:t>
            </w:r>
            <w:r w:rsidRPr="00555EB2">
              <w:t xml:space="preserve">secret </w:t>
            </w:r>
            <w:r>
              <w:t xml:space="preserve">which </w:t>
            </w:r>
            <w:r w:rsidRPr="00555EB2">
              <w:t>will be provided during implementation.</w:t>
            </w:r>
          </w:p>
        </w:tc>
      </w:tr>
      <w:tr w:rsidR="00747BBF" w:rsidRPr="00FF2FA6" w14:paraId="168C1562" w14:textId="77777777" w:rsidTr="009642FE">
        <w:trPr>
          <w:cantSplit/>
        </w:trPr>
        <w:tc>
          <w:tcPr>
            <w:tcW w:w="956" w:type="pct"/>
            <w:shd w:val="clear" w:color="auto" w:fill="auto"/>
          </w:tcPr>
          <w:p w14:paraId="64145A54" w14:textId="7973B4D7" w:rsidR="00747BBF" w:rsidRPr="007F1B07" w:rsidRDefault="00D0449C" w:rsidP="007B575C">
            <w:pPr>
              <w:pStyle w:val="BodyTextTable"/>
            </w:pPr>
            <w:r>
              <w:t>X</w:t>
            </w:r>
            <w:r w:rsidR="00747BBF" w:rsidRPr="00555EB2">
              <w:t>-correlation-Id</w:t>
            </w:r>
          </w:p>
        </w:tc>
        <w:tc>
          <w:tcPr>
            <w:tcW w:w="629" w:type="pct"/>
            <w:shd w:val="clear" w:color="auto" w:fill="auto"/>
          </w:tcPr>
          <w:p w14:paraId="7BDA2892" w14:textId="77777777" w:rsidR="00747BBF" w:rsidRPr="00FF2FA6" w:rsidRDefault="00747BBF" w:rsidP="007B575C">
            <w:pPr>
              <w:pStyle w:val="BodyTextTable"/>
            </w:pPr>
            <w:proofErr w:type="gramStart"/>
            <w:r w:rsidRPr="00555EB2">
              <w:t>String(</w:t>
            </w:r>
            <w:proofErr w:type="gramEnd"/>
            <w:r w:rsidRPr="00555EB2">
              <w:t>35)</w:t>
            </w:r>
          </w:p>
        </w:tc>
        <w:tc>
          <w:tcPr>
            <w:tcW w:w="432" w:type="pct"/>
            <w:shd w:val="clear" w:color="auto" w:fill="auto"/>
          </w:tcPr>
          <w:p w14:paraId="7B5363FE" w14:textId="77777777" w:rsidR="00747BBF" w:rsidRPr="00FF2FA6" w:rsidRDefault="00747BBF" w:rsidP="007B575C">
            <w:pPr>
              <w:pStyle w:val="BodyTextTable"/>
            </w:pPr>
            <w:r w:rsidRPr="00D72E37">
              <w:t>Y</w:t>
            </w:r>
          </w:p>
        </w:tc>
        <w:tc>
          <w:tcPr>
            <w:tcW w:w="2983" w:type="pct"/>
            <w:shd w:val="clear" w:color="auto" w:fill="auto"/>
          </w:tcPr>
          <w:p w14:paraId="49300A53" w14:textId="77777777" w:rsidR="00747BBF" w:rsidRDefault="00747BBF" w:rsidP="007B575C">
            <w:pPr>
              <w:pStyle w:val="BodyTextTable"/>
            </w:pPr>
            <w:r w:rsidRPr="00555EB2">
              <w:t>Transaction or Event ID. A unique identifier value that is attached to requests and messages that allow reference to a particular transaction or event chain.</w:t>
            </w:r>
          </w:p>
          <w:p w14:paraId="5308E027" w14:textId="77777777" w:rsidR="00747BBF" w:rsidRPr="00FF2FA6" w:rsidRDefault="00747BBF" w:rsidP="007B575C">
            <w:pPr>
              <w:pStyle w:val="BodyTextTable"/>
            </w:pPr>
            <w:r>
              <w:t>Generated by AIA.</w:t>
            </w:r>
          </w:p>
        </w:tc>
      </w:tr>
    </w:tbl>
    <w:p w14:paraId="7D756A28" w14:textId="77777777" w:rsidR="00747BBF" w:rsidRPr="00FF2FA6" w:rsidRDefault="00747BBF" w:rsidP="00747BBF">
      <w:pPr>
        <w:pStyle w:val="Heading4"/>
      </w:pPr>
      <w:r w:rsidRPr="00FF2FA6">
        <w:lastRenderedPageBreak/>
        <w:t xml:space="preserve">Request </w:t>
      </w:r>
      <w:r>
        <w:t xml:space="preserve">Body </w:t>
      </w:r>
      <w:r w:rsidRPr="00FF2FA6">
        <w:t>Structure</w:t>
      </w:r>
    </w:p>
    <w:tbl>
      <w:tblPr>
        <w:tblStyle w:val="PTableGray2"/>
        <w:tblW w:w="4995" w:type="pct"/>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20" w:firstRow="1" w:lastRow="0" w:firstColumn="0" w:lastColumn="0" w:noHBand="0" w:noVBand="1"/>
      </w:tblPr>
      <w:tblGrid>
        <w:gridCol w:w="1784"/>
        <w:gridCol w:w="1174"/>
        <w:gridCol w:w="806"/>
        <w:gridCol w:w="5567"/>
      </w:tblGrid>
      <w:tr w:rsidR="00747BBF" w:rsidRPr="00FF2FA6" w14:paraId="11680EF2" w14:textId="77777777" w:rsidTr="007B575C">
        <w:trPr>
          <w:cnfStyle w:val="100000000000" w:firstRow="1" w:lastRow="0" w:firstColumn="0" w:lastColumn="0" w:oddVBand="0" w:evenVBand="0" w:oddHBand="0" w:evenHBand="0" w:firstRowFirstColumn="0" w:firstRowLastColumn="0" w:lastRowFirstColumn="0" w:lastRowLastColumn="0"/>
          <w:cantSplit/>
          <w:tblHeader/>
        </w:trPr>
        <w:tc>
          <w:tcPr>
            <w:tcW w:w="956" w:type="pct"/>
            <w:tcBorders>
              <w:bottom w:val="single" w:sz="4" w:space="0" w:color="808080"/>
            </w:tcBorders>
            <w:shd w:val="clear" w:color="auto" w:fill="626469"/>
            <w:vAlign w:val="center"/>
          </w:tcPr>
          <w:p w14:paraId="1C767ABE" w14:textId="77777777" w:rsidR="00747BBF" w:rsidRPr="00FF2FA6" w:rsidRDefault="00747BBF" w:rsidP="007B575C">
            <w:pPr>
              <w:pStyle w:val="HeaderTable"/>
              <w:rPr>
                <w:b/>
                <w:bCs w:val="0"/>
                <w:color w:val="FFFFFF"/>
              </w:rPr>
            </w:pPr>
            <w:r w:rsidRPr="00FF2FA6">
              <w:rPr>
                <w:color w:val="FFFFFF"/>
              </w:rPr>
              <w:t>Parameter</w:t>
            </w:r>
          </w:p>
        </w:tc>
        <w:tc>
          <w:tcPr>
            <w:tcW w:w="629" w:type="pct"/>
            <w:tcBorders>
              <w:bottom w:val="single" w:sz="4" w:space="0" w:color="808080"/>
            </w:tcBorders>
            <w:shd w:val="clear" w:color="auto" w:fill="626469"/>
            <w:vAlign w:val="center"/>
          </w:tcPr>
          <w:p w14:paraId="084F8865" w14:textId="77777777" w:rsidR="00747BBF" w:rsidRPr="00FF2FA6" w:rsidRDefault="00747BBF" w:rsidP="007B575C">
            <w:pPr>
              <w:pStyle w:val="HeaderTable"/>
              <w:rPr>
                <w:b/>
                <w:bCs w:val="0"/>
                <w:color w:val="FFFFFF"/>
              </w:rPr>
            </w:pPr>
            <w:r w:rsidRPr="00FF2FA6">
              <w:rPr>
                <w:color w:val="FFFFFF"/>
              </w:rPr>
              <w:t>Type</w:t>
            </w:r>
          </w:p>
        </w:tc>
        <w:tc>
          <w:tcPr>
            <w:tcW w:w="432" w:type="pct"/>
            <w:tcBorders>
              <w:bottom w:val="single" w:sz="4" w:space="0" w:color="808080"/>
            </w:tcBorders>
            <w:shd w:val="clear" w:color="auto" w:fill="626469"/>
            <w:vAlign w:val="center"/>
          </w:tcPr>
          <w:p w14:paraId="6E303519" w14:textId="77777777" w:rsidR="00747BBF" w:rsidRPr="00FF2FA6" w:rsidRDefault="00747BBF" w:rsidP="007B575C">
            <w:pPr>
              <w:pStyle w:val="HeaderTable"/>
              <w:rPr>
                <w:b/>
                <w:bCs w:val="0"/>
                <w:color w:val="FFFFFF"/>
              </w:rPr>
            </w:pPr>
            <w:r w:rsidRPr="00FF2FA6">
              <w:rPr>
                <w:color w:val="FFFFFF"/>
              </w:rPr>
              <w:t>Mandatory</w:t>
            </w:r>
          </w:p>
        </w:tc>
        <w:tc>
          <w:tcPr>
            <w:tcW w:w="2983" w:type="pct"/>
            <w:tcBorders>
              <w:bottom w:val="single" w:sz="4" w:space="0" w:color="808080"/>
            </w:tcBorders>
            <w:shd w:val="clear" w:color="auto" w:fill="626469"/>
            <w:vAlign w:val="center"/>
          </w:tcPr>
          <w:p w14:paraId="4A71F8F1" w14:textId="77777777" w:rsidR="00747BBF" w:rsidRPr="00FF2FA6" w:rsidRDefault="00747BBF" w:rsidP="007B575C">
            <w:pPr>
              <w:pStyle w:val="HeaderTable"/>
              <w:rPr>
                <w:b/>
                <w:bCs w:val="0"/>
                <w:color w:val="FFFFFF"/>
              </w:rPr>
            </w:pPr>
            <w:r w:rsidRPr="00FF2FA6">
              <w:rPr>
                <w:color w:val="FFFFFF"/>
              </w:rPr>
              <w:t>Description</w:t>
            </w:r>
          </w:p>
        </w:tc>
      </w:tr>
      <w:tr w:rsidR="00747BBF" w:rsidRPr="00FF2FA6" w14:paraId="37F54816" w14:textId="77777777" w:rsidTr="007B575C">
        <w:trPr>
          <w:cantSplit/>
        </w:trPr>
        <w:tc>
          <w:tcPr>
            <w:tcW w:w="956" w:type="pct"/>
            <w:tcBorders>
              <w:bottom w:val="single" w:sz="4" w:space="0" w:color="808080"/>
            </w:tcBorders>
            <w:shd w:val="clear" w:color="auto" w:fill="auto"/>
          </w:tcPr>
          <w:p w14:paraId="601201C6" w14:textId="2A03D970" w:rsidR="00747BBF" w:rsidRPr="00FF2FA6" w:rsidRDefault="009642FE" w:rsidP="007B575C">
            <w:pPr>
              <w:pStyle w:val="BodyTextTable"/>
            </w:pPr>
            <w:r>
              <w:t>audience</w:t>
            </w:r>
          </w:p>
        </w:tc>
        <w:tc>
          <w:tcPr>
            <w:tcW w:w="629" w:type="pct"/>
            <w:tcBorders>
              <w:bottom w:val="single" w:sz="4" w:space="0" w:color="808080"/>
            </w:tcBorders>
            <w:shd w:val="clear" w:color="auto" w:fill="auto"/>
          </w:tcPr>
          <w:p w14:paraId="2DDAFB0C" w14:textId="77777777" w:rsidR="00747BBF" w:rsidRPr="00FF2FA6" w:rsidRDefault="00747BBF" w:rsidP="007B575C">
            <w:pPr>
              <w:pStyle w:val="BodyTextTable"/>
            </w:pPr>
            <w:r w:rsidRPr="00567EA8">
              <w:t>String</w:t>
            </w:r>
          </w:p>
        </w:tc>
        <w:tc>
          <w:tcPr>
            <w:tcW w:w="432" w:type="pct"/>
            <w:tcBorders>
              <w:bottom w:val="single" w:sz="4" w:space="0" w:color="808080"/>
            </w:tcBorders>
            <w:shd w:val="clear" w:color="auto" w:fill="auto"/>
          </w:tcPr>
          <w:p w14:paraId="44DDC756" w14:textId="77777777" w:rsidR="00747BBF" w:rsidRPr="00FF2FA6" w:rsidRDefault="00747BBF" w:rsidP="007B575C">
            <w:pPr>
              <w:pStyle w:val="BodyTextTable"/>
            </w:pPr>
            <w:r>
              <w:t>Y</w:t>
            </w:r>
          </w:p>
        </w:tc>
        <w:tc>
          <w:tcPr>
            <w:tcW w:w="2983" w:type="pct"/>
            <w:tcBorders>
              <w:bottom w:val="single" w:sz="4" w:space="0" w:color="808080"/>
            </w:tcBorders>
            <w:shd w:val="clear" w:color="auto" w:fill="auto"/>
          </w:tcPr>
          <w:p w14:paraId="0D921326" w14:textId="5C1217DD" w:rsidR="00747BBF" w:rsidRPr="00FF2FA6" w:rsidRDefault="009642FE" w:rsidP="007B575C">
            <w:pPr>
              <w:pStyle w:val="BodyTextTable"/>
            </w:pPr>
            <w:r>
              <w:t>AIA will populate with the value ‘</w:t>
            </w:r>
            <w:proofErr w:type="spellStart"/>
            <w:r w:rsidRPr="009642FE">
              <w:t>gigalife</w:t>
            </w:r>
            <w:proofErr w:type="spellEnd"/>
            <w:r w:rsidRPr="009642FE">
              <w:t>-loyalty-exp-</w:t>
            </w:r>
            <w:proofErr w:type="spellStart"/>
            <w:r w:rsidRPr="009642FE">
              <w:t>api</w:t>
            </w:r>
            <w:proofErr w:type="spellEnd"/>
            <w:r>
              <w:t>’</w:t>
            </w:r>
          </w:p>
        </w:tc>
      </w:tr>
    </w:tbl>
    <w:p w14:paraId="2BD6BF2F" w14:textId="77777777" w:rsidR="00747BBF" w:rsidRDefault="00747BBF" w:rsidP="00747BBF">
      <w:pPr>
        <w:pStyle w:val="Heading4"/>
      </w:pPr>
      <w:r w:rsidRPr="00FF2FA6">
        <w:t xml:space="preserve">Response </w:t>
      </w:r>
      <w:r>
        <w:t>S</w:t>
      </w:r>
      <w:r w:rsidRPr="00FF2FA6">
        <w:t>tructure</w:t>
      </w:r>
    </w:p>
    <w:tbl>
      <w:tblPr>
        <w:tblStyle w:val="PTableGray2"/>
        <w:tblW w:w="4995" w:type="pct"/>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20" w:firstRow="1" w:lastRow="0" w:firstColumn="0" w:lastColumn="0" w:noHBand="0" w:noVBand="1"/>
      </w:tblPr>
      <w:tblGrid>
        <w:gridCol w:w="1784"/>
        <w:gridCol w:w="1174"/>
        <w:gridCol w:w="806"/>
        <w:gridCol w:w="5567"/>
      </w:tblGrid>
      <w:tr w:rsidR="00747BBF" w:rsidRPr="00FF2FA6" w14:paraId="79EF66A5" w14:textId="77777777" w:rsidTr="007B575C">
        <w:trPr>
          <w:cnfStyle w:val="100000000000" w:firstRow="1" w:lastRow="0" w:firstColumn="0" w:lastColumn="0" w:oddVBand="0" w:evenVBand="0" w:oddHBand="0" w:evenHBand="0" w:firstRowFirstColumn="0" w:firstRowLastColumn="0" w:lastRowFirstColumn="0" w:lastRowLastColumn="0"/>
          <w:cantSplit/>
          <w:tblHeader/>
        </w:trPr>
        <w:tc>
          <w:tcPr>
            <w:tcW w:w="956" w:type="pct"/>
            <w:tcBorders>
              <w:bottom w:val="single" w:sz="4" w:space="0" w:color="808080"/>
            </w:tcBorders>
            <w:shd w:val="clear" w:color="auto" w:fill="626469"/>
            <w:vAlign w:val="center"/>
          </w:tcPr>
          <w:p w14:paraId="6871328E" w14:textId="77777777" w:rsidR="00747BBF" w:rsidRPr="00FF2FA6" w:rsidRDefault="00747BBF" w:rsidP="007B575C">
            <w:pPr>
              <w:pStyle w:val="HeaderTable"/>
              <w:rPr>
                <w:b/>
                <w:bCs w:val="0"/>
                <w:color w:val="FFFFFF"/>
              </w:rPr>
            </w:pPr>
            <w:r w:rsidRPr="00FF2FA6">
              <w:rPr>
                <w:color w:val="FFFFFF"/>
              </w:rPr>
              <w:t>Parameter</w:t>
            </w:r>
          </w:p>
        </w:tc>
        <w:tc>
          <w:tcPr>
            <w:tcW w:w="629" w:type="pct"/>
            <w:tcBorders>
              <w:bottom w:val="single" w:sz="4" w:space="0" w:color="808080"/>
            </w:tcBorders>
            <w:shd w:val="clear" w:color="auto" w:fill="626469"/>
            <w:vAlign w:val="center"/>
          </w:tcPr>
          <w:p w14:paraId="59AD7289" w14:textId="77777777" w:rsidR="00747BBF" w:rsidRPr="00FF2FA6" w:rsidRDefault="00747BBF" w:rsidP="007B575C">
            <w:pPr>
              <w:pStyle w:val="HeaderTable"/>
              <w:rPr>
                <w:b/>
                <w:bCs w:val="0"/>
                <w:color w:val="FFFFFF"/>
              </w:rPr>
            </w:pPr>
            <w:r w:rsidRPr="00FF2FA6">
              <w:rPr>
                <w:color w:val="FFFFFF"/>
              </w:rPr>
              <w:t>Type</w:t>
            </w:r>
          </w:p>
        </w:tc>
        <w:tc>
          <w:tcPr>
            <w:tcW w:w="432" w:type="pct"/>
            <w:tcBorders>
              <w:bottom w:val="single" w:sz="4" w:space="0" w:color="808080"/>
            </w:tcBorders>
            <w:shd w:val="clear" w:color="auto" w:fill="626469"/>
            <w:vAlign w:val="center"/>
          </w:tcPr>
          <w:p w14:paraId="6E0FE2C2" w14:textId="77777777" w:rsidR="00747BBF" w:rsidRPr="00FF2FA6" w:rsidRDefault="00747BBF" w:rsidP="007B575C">
            <w:pPr>
              <w:pStyle w:val="HeaderTable"/>
              <w:rPr>
                <w:b/>
                <w:bCs w:val="0"/>
                <w:color w:val="FFFFFF"/>
              </w:rPr>
            </w:pPr>
            <w:r w:rsidRPr="00FF2FA6">
              <w:rPr>
                <w:color w:val="FFFFFF"/>
              </w:rPr>
              <w:t>Mandatory</w:t>
            </w:r>
          </w:p>
        </w:tc>
        <w:tc>
          <w:tcPr>
            <w:tcW w:w="2983" w:type="pct"/>
            <w:tcBorders>
              <w:bottom w:val="single" w:sz="4" w:space="0" w:color="808080"/>
            </w:tcBorders>
            <w:shd w:val="clear" w:color="auto" w:fill="626469"/>
            <w:vAlign w:val="center"/>
          </w:tcPr>
          <w:p w14:paraId="727B2961" w14:textId="77777777" w:rsidR="00747BBF" w:rsidRPr="00FF2FA6" w:rsidRDefault="00747BBF" w:rsidP="007B575C">
            <w:pPr>
              <w:pStyle w:val="HeaderTable"/>
              <w:rPr>
                <w:b/>
                <w:bCs w:val="0"/>
                <w:color w:val="FFFFFF"/>
              </w:rPr>
            </w:pPr>
            <w:r w:rsidRPr="00FF2FA6">
              <w:rPr>
                <w:color w:val="FFFFFF"/>
              </w:rPr>
              <w:t>Description</w:t>
            </w:r>
          </w:p>
        </w:tc>
      </w:tr>
      <w:tr w:rsidR="00747BBF" w:rsidRPr="00FF2FA6" w14:paraId="5C8AFBB2" w14:textId="77777777" w:rsidTr="007B575C">
        <w:trPr>
          <w:cantSplit/>
        </w:trPr>
        <w:tc>
          <w:tcPr>
            <w:tcW w:w="956" w:type="pct"/>
            <w:tcBorders>
              <w:bottom w:val="single" w:sz="4" w:space="0" w:color="808080"/>
            </w:tcBorders>
            <w:shd w:val="clear" w:color="auto" w:fill="auto"/>
          </w:tcPr>
          <w:p w14:paraId="7041C43F" w14:textId="762347F2" w:rsidR="00747BBF" w:rsidRPr="00FF2FA6" w:rsidRDefault="006E1FAD" w:rsidP="007B575C">
            <w:pPr>
              <w:pStyle w:val="BodyTextTable"/>
            </w:pPr>
            <w:proofErr w:type="spellStart"/>
            <w:r>
              <w:t>tokenType</w:t>
            </w:r>
            <w:proofErr w:type="spellEnd"/>
          </w:p>
        </w:tc>
        <w:tc>
          <w:tcPr>
            <w:tcW w:w="629" w:type="pct"/>
            <w:tcBorders>
              <w:bottom w:val="single" w:sz="4" w:space="0" w:color="808080"/>
            </w:tcBorders>
            <w:shd w:val="clear" w:color="auto" w:fill="auto"/>
          </w:tcPr>
          <w:p w14:paraId="26128BEA" w14:textId="38DCF32E" w:rsidR="00747BBF" w:rsidRPr="00FF2FA6" w:rsidRDefault="006E1FAD" w:rsidP="007B575C">
            <w:pPr>
              <w:pStyle w:val="BodyTextTable"/>
            </w:pPr>
            <w:r>
              <w:t>String</w:t>
            </w:r>
          </w:p>
        </w:tc>
        <w:tc>
          <w:tcPr>
            <w:tcW w:w="432" w:type="pct"/>
            <w:tcBorders>
              <w:bottom w:val="single" w:sz="4" w:space="0" w:color="808080"/>
            </w:tcBorders>
            <w:shd w:val="clear" w:color="auto" w:fill="auto"/>
          </w:tcPr>
          <w:p w14:paraId="308E608F" w14:textId="77777777" w:rsidR="00747BBF" w:rsidRPr="00FF2FA6" w:rsidRDefault="00747BBF" w:rsidP="007B575C">
            <w:pPr>
              <w:pStyle w:val="BodyTextTable"/>
            </w:pPr>
            <w:r w:rsidRPr="00443696">
              <w:t>Y</w:t>
            </w:r>
          </w:p>
        </w:tc>
        <w:tc>
          <w:tcPr>
            <w:tcW w:w="2983" w:type="pct"/>
            <w:tcBorders>
              <w:bottom w:val="single" w:sz="4" w:space="0" w:color="808080"/>
            </w:tcBorders>
            <w:shd w:val="clear" w:color="auto" w:fill="auto"/>
          </w:tcPr>
          <w:p w14:paraId="659692CF" w14:textId="4A0F87E1" w:rsidR="00747BBF" w:rsidRPr="00FF2FA6" w:rsidRDefault="006E1FAD" w:rsidP="007B575C">
            <w:pPr>
              <w:pStyle w:val="BodyTextTable"/>
            </w:pPr>
            <w:r>
              <w:t>The token type</w:t>
            </w:r>
          </w:p>
        </w:tc>
      </w:tr>
      <w:tr w:rsidR="00747BBF" w:rsidRPr="00FF2FA6" w14:paraId="675C1EF7" w14:textId="77777777" w:rsidTr="007B575C">
        <w:trPr>
          <w:cantSplit/>
        </w:trPr>
        <w:tc>
          <w:tcPr>
            <w:tcW w:w="956" w:type="pct"/>
            <w:shd w:val="clear" w:color="auto" w:fill="auto"/>
          </w:tcPr>
          <w:p w14:paraId="5AE6B61A" w14:textId="767966FF" w:rsidR="00747BBF" w:rsidRPr="00FF2FA6" w:rsidRDefault="006E1FAD" w:rsidP="007B575C">
            <w:pPr>
              <w:pStyle w:val="BodyTextTable"/>
            </w:pPr>
            <w:proofErr w:type="spellStart"/>
            <w:r>
              <w:t>accessToken</w:t>
            </w:r>
            <w:proofErr w:type="spellEnd"/>
          </w:p>
        </w:tc>
        <w:tc>
          <w:tcPr>
            <w:tcW w:w="629" w:type="pct"/>
            <w:shd w:val="clear" w:color="auto" w:fill="auto"/>
          </w:tcPr>
          <w:p w14:paraId="5FE4E680" w14:textId="77777777" w:rsidR="00747BBF" w:rsidRPr="00FF2FA6" w:rsidRDefault="00747BBF" w:rsidP="007B575C">
            <w:pPr>
              <w:pStyle w:val="BodyTextTable"/>
            </w:pPr>
            <w:r w:rsidRPr="00006E97">
              <w:t>String</w:t>
            </w:r>
          </w:p>
        </w:tc>
        <w:tc>
          <w:tcPr>
            <w:tcW w:w="432" w:type="pct"/>
            <w:shd w:val="clear" w:color="auto" w:fill="auto"/>
          </w:tcPr>
          <w:p w14:paraId="6B6B9B48" w14:textId="77777777" w:rsidR="00747BBF" w:rsidRPr="00FF2FA6" w:rsidRDefault="00747BBF" w:rsidP="007B575C">
            <w:pPr>
              <w:pStyle w:val="BodyTextTable"/>
            </w:pPr>
            <w:r w:rsidRPr="00443696">
              <w:t>Y</w:t>
            </w:r>
          </w:p>
        </w:tc>
        <w:tc>
          <w:tcPr>
            <w:tcW w:w="2983" w:type="pct"/>
            <w:shd w:val="clear" w:color="auto" w:fill="auto"/>
          </w:tcPr>
          <w:p w14:paraId="1A3110BF" w14:textId="7998D032" w:rsidR="00747BBF" w:rsidRPr="00FF2FA6" w:rsidRDefault="006E1FAD" w:rsidP="007B575C">
            <w:pPr>
              <w:pStyle w:val="BodyTextTable"/>
            </w:pPr>
            <w:r>
              <w:t>The token to be used by AIA for any subsequent calls to the loyalty API.</w:t>
            </w:r>
          </w:p>
        </w:tc>
      </w:tr>
      <w:tr w:rsidR="00747BBF" w:rsidRPr="00FF2FA6" w14:paraId="51B2F077" w14:textId="77777777" w:rsidTr="007B575C">
        <w:trPr>
          <w:cantSplit/>
        </w:trPr>
        <w:tc>
          <w:tcPr>
            <w:tcW w:w="956" w:type="pct"/>
            <w:shd w:val="clear" w:color="auto" w:fill="auto"/>
          </w:tcPr>
          <w:p w14:paraId="541CD0AE" w14:textId="6BA2F748" w:rsidR="00747BBF" w:rsidRPr="00FF2FA6" w:rsidRDefault="006E1FAD" w:rsidP="007B575C">
            <w:pPr>
              <w:pStyle w:val="BodyTextTable"/>
            </w:pPr>
            <w:proofErr w:type="spellStart"/>
            <w:r>
              <w:t>expiresIn</w:t>
            </w:r>
            <w:proofErr w:type="spellEnd"/>
          </w:p>
        </w:tc>
        <w:tc>
          <w:tcPr>
            <w:tcW w:w="629" w:type="pct"/>
            <w:shd w:val="clear" w:color="auto" w:fill="auto"/>
          </w:tcPr>
          <w:p w14:paraId="707E9314" w14:textId="77777777" w:rsidR="00747BBF" w:rsidRPr="00FF2FA6" w:rsidRDefault="00747BBF" w:rsidP="007B575C">
            <w:pPr>
              <w:pStyle w:val="BodyTextTable"/>
            </w:pPr>
            <w:r w:rsidRPr="00006E97">
              <w:t>String</w:t>
            </w:r>
          </w:p>
        </w:tc>
        <w:tc>
          <w:tcPr>
            <w:tcW w:w="432" w:type="pct"/>
            <w:shd w:val="clear" w:color="auto" w:fill="auto"/>
          </w:tcPr>
          <w:p w14:paraId="42DD475F" w14:textId="69D7E094" w:rsidR="00747BBF" w:rsidRPr="00FF2FA6" w:rsidRDefault="00986A32" w:rsidP="007B575C">
            <w:pPr>
              <w:pStyle w:val="BodyTextTable"/>
            </w:pPr>
            <w:r>
              <w:t>Y</w:t>
            </w:r>
          </w:p>
        </w:tc>
        <w:tc>
          <w:tcPr>
            <w:tcW w:w="2983" w:type="pct"/>
            <w:shd w:val="clear" w:color="auto" w:fill="auto"/>
          </w:tcPr>
          <w:p w14:paraId="3E07F0F0" w14:textId="3CB159EB" w:rsidR="00747BBF" w:rsidRPr="00FF2FA6" w:rsidRDefault="00986A32" w:rsidP="007B575C">
            <w:pPr>
              <w:pStyle w:val="BodyTextTable"/>
            </w:pPr>
            <w:r>
              <w:t>The token expiration time in seconds</w:t>
            </w:r>
          </w:p>
        </w:tc>
      </w:tr>
      <w:tr w:rsidR="00747BBF" w:rsidRPr="00FF2FA6" w14:paraId="72DCEFDE" w14:textId="77777777" w:rsidTr="007B575C">
        <w:trPr>
          <w:cantSplit/>
        </w:trPr>
        <w:tc>
          <w:tcPr>
            <w:tcW w:w="956" w:type="pct"/>
            <w:shd w:val="clear" w:color="auto" w:fill="auto"/>
          </w:tcPr>
          <w:p w14:paraId="58BFF7CB" w14:textId="4A1A6D56" w:rsidR="00747BBF" w:rsidRPr="00FF2FA6" w:rsidRDefault="006E1FAD" w:rsidP="007B575C">
            <w:pPr>
              <w:pStyle w:val="BodyTextTable"/>
            </w:pPr>
            <w:proofErr w:type="spellStart"/>
            <w:r>
              <w:t>refreshToken</w:t>
            </w:r>
            <w:proofErr w:type="spellEnd"/>
          </w:p>
        </w:tc>
        <w:tc>
          <w:tcPr>
            <w:tcW w:w="629" w:type="pct"/>
            <w:shd w:val="clear" w:color="auto" w:fill="auto"/>
          </w:tcPr>
          <w:p w14:paraId="57921C88" w14:textId="3020EFE6" w:rsidR="00747BBF" w:rsidRPr="00FF2FA6" w:rsidRDefault="006E1FAD" w:rsidP="007B575C">
            <w:pPr>
              <w:pStyle w:val="BodyTextTable"/>
            </w:pPr>
            <w:r w:rsidRPr="00006E97">
              <w:t>String</w:t>
            </w:r>
          </w:p>
        </w:tc>
        <w:tc>
          <w:tcPr>
            <w:tcW w:w="432" w:type="pct"/>
            <w:shd w:val="clear" w:color="auto" w:fill="auto"/>
          </w:tcPr>
          <w:p w14:paraId="1B5D7BEE" w14:textId="014EB82D" w:rsidR="00747BBF" w:rsidRPr="00FF2FA6" w:rsidRDefault="006E1FAD" w:rsidP="007B575C">
            <w:pPr>
              <w:pStyle w:val="BodyTextTable"/>
            </w:pPr>
            <w:r>
              <w:t>N</w:t>
            </w:r>
          </w:p>
        </w:tc>
        <w:tc>
          <w:tcPr>
            <w:tcW w:w="2983" w:type="pct"/>
            <w:shd w:val="clear" w:color="auto" w:fill="auto"/>
          </w:tcPr>
          <w:p w14:paraId="6E4F4A29" w14:textId="594F902F" w:rsidR="00747BBF" w:rsidRPr="00FF2FA6" w:rsidRDefault="006E1FAD" w:rsidP="007B575C">
            <w:pPr>
              <w:pStyle w:val="BodyTextTable"/>
            </w:pPr>
            <w:r>
              <w:t>Not used by AIA</w:t>
            </w:r>
          </w:p>
        </w:tc>
      </w:tr>
      <w:tr w:rsidR="00747BBF" w:rsidRPr="00FF2FA6" w14:paraId="0F4805BA" w14:textId="77777777" w:rsidTr="007B575C">
        <w:trPr>
          <w:cantSplit/>
        </w:trPr>
        <w:tc>
          <w:tcPr>
            <w:tcW w:w="956" w:type="pct"/>
            <w:shd w:val="clear" w:color="auto" w:fill="auto"/>
          </w:tcPr>
          <w:p w14:paraId="20EB03EC" w14:textId="1D417892" w:rsidR="00747BBF" w:rsidRPr="00D630D5" w:rsidRDefault="006E1FAD" w:rsidP="007B575C">
            <w:pPr>
              <w:pStyle w:val="BodyTextTable"/>
            </w:pPr>
            <w:proofErr w:type="spellStart"/>
            <w:r>
              <w:t>refreshExpiresIn</w:t>
            </w:r>
            <w:proofErr w:type="spellEnd"/>
          </w:p>
        </w:tc>
        <w:tc>
          <w:tcPr>
            <w:tcW w:w="629" w:type="pct"/>
            <w:shd w:val="clear" w:color="auto" w:fill="auto"/>
          </w:tcPr>
          <w:p w14:paraId="73023A57" w14:textId="26D4991B" w:rsidR="00747BBF" w:rsidRDefault="006E1FAD" w:rsidP="007B575C">
            <w:pPr>
              <w:pStyle w:val="BodyTextTable"/>
            </w:pPr>
            <w:r w:rsidRPr="00006E97">
              <w:t>String</w:t>
            </w:r>
          </w:p>
        </w:tc>
        <w:tc>
          <w:tcPr>
            <w:tcW w:w="432" w:type="pct"/>
            <w:shd w:val="clear" w:color="auto" w:fill="auto"/>
          </w:tcPr>
          <w:p w14:paraId="378511FE" w14:textId="34955FB6" w:rsidR="00747BBF" w:rsidRPr="00443696" w:rsidRDefault="006E1FAD" w:rsidP="007B575C">
            <w:pPr>
              <w:pStyle w:val="BodyTextTable"/>
            </w:pPr>
            <w:r>
              <w:t>N</w:t>
            </w:r>
          </w:p>
        </w:tc>
        <w:tc>
          <w:tcPr>
            <w:tcW w:w="2983" w:type="pct"/>
            <w:shd w:val="clear" w:color="auto" w:fill="auto"/>
          </w:tcPr>
          <w:p w14:paraId="071016D1" w14:textId="49E45D74" w:rsidR="00747BBF" w:rsidRPr="00D630D5" w:rsidRDefault="006E1FAD" w:rsidP="007B575C">
            <w:pPr>
              <w:pStyle w:val="BodyTextTable"/>
            </w:pPr>
            <w:r>
              <w:t>Not used by AIA</w:t>
            </w:r>
          </w:p>
        </w:tc>
      </w:tr>
      <w:tr w:rsidR="006E1FAD" w:rsidRPr="00FF2FA6" w14:paraId="185858F1" w14:textId="77777777" w:rsidTr="007B575C">
        <w:trPr>
          <w:cantSplit/>
        </w:trPr>
        <w:tc>
          <w:tcPr>
            <w:tcW w:w="956" w:type="pct"/>
            <w:shd w:val="clear" w:color="auto" w:fill="auto"/>
          </w:tcPr>
          <w:p w14:paraId="78AAEF39" w14:textId="14BE92DB" w:rsidR="006E1FAD" w:rsidRDefault="006E1FAD" w:rsidP="007B575C">
            <w:pPr>
              <w:pStyle w:val="BodyTextTable"/>
            </w:pPr>
            <w:proofErr w:type="spellStart"/>
            <w:r>
              <w:t>notBeforePolicy</w:t>
            </w:r>
            <w:proofErr w:type="spellEnd"/>
          </w:p>
        </w:tc>
        <w:tc>
          <w:tcPr>
            <w:tcW w:w="629" w:type="pct"/>
            <w:shd w:val="clear" w:color="auto" w:fill="auto"/>
          </w:tcPr>
          <w:p w14:paraId="50A86600" w14:textId="0CD1E253" w:rsidR="006E1FAD" w:rsidRPr="00006E97" w:rsidRDefault="006E1FAD" w:rsidP="007B575C">
            <w:pPr>
              <w:pStyle w:val="BodyTextTable"/>
            </w:pPr>
            <w:r>
              <w:t>Integer</w:t>
            </w:r>
          </w:p>
        </w:tc>
        <w:tc>
          <w:tcPr>
            <w:tcW w:w="432" w:type="pct"/>
            <w:shd w:val="clear" w:color="auto" w:fill="auto"/>
          </w:tcPr>
          <w:p w14:paraId="675DF76C" w14:textId="00F836B5" w:rsidR="006E1FAD" w:rsidRDefault="006E1FAD" w:rsidP="007B575C">
            <w:pPr>
              <w:pStyle w:val="BodyTextTable"/>
            </w:pPr>
            <w:r>
              <w:t>N</w:t>
            </w:r>
          </w:p>
        </w:tc>
        <w:tc>
          <w:tcPr>
            <w:tcW w:w="2983" w:type="pct"/>
            <w:shd w:val="clear" w:color="auto" w:fill="auto"/>
          </w:tcPr>
          <w:p w14:paraId="1AE9D9E1" w14:textId="26A7D687" w:rsidR="006E1FAD" w:rsidRPr="00D630D5" w:rsidRDefault="006E1FAD" w:rsidP="007B575C">
            <w:pPr>
              <w:pStyle w:val="BodyTextTable"/>
            </w:pPr>
            <w:r>
              <w:t>Not used by AIA</w:t>
            </w:r>
          </w:p>
        </w:tc>
      </w:tr>
    </w:tbl>
    <w:p w14:paraId="59107414" w14:textId="77777777" w:rsidR="00747BBF" w:rsidRDefault="00747BBF" w:rsidP="00747BBF">
      <w:pPr>
        <w:pStyle w:val="Heading4"/>
      </w:pPr>
      <w:r w:rsidRPr="00FF2FA6">
        <w:t>Examples</w:t>
      </w:r>
    </w:p>
    <w:p w14:paraId="6742165A" w14:textId="77777777" w:rsidR="00747BBF" w:rsidRDefault="00747BBF" w:rsidP="00747BBF">
      <w:pPr>
        <w:pStyle w:val="Heading5"/>
        <w:rPr>
          <w:lang w:val="en-GB"/>
        </w:rPr>
      </w:pPr>
      <w:r>
        <w:rPr>
          <w:lang w:val="en-GB"/>
        </w:rPr>
        <w:t>Request</w:t>
      </w:r>
    </w:p>
    <w:p w14:paraId="6D607AE5" w14:textId="77777777" w:rsidR="00747BBF" w:rsidRDefault="00747BBF" w:rsidP="00747BBF">
      <w:pPr>
        <w:pStyle w:val="BodyText"/>
        <w:ind w:left="0"/>
        <w:rPr>
          <w:lang w:val="en-GB"/>
        </w:rPr>
      </w:pPr>
      <w:r>
        <w:rPr>
          <w:lang w:val="en-GB"/>
        </w:rPr>
        <w:t xml:space="preserve">HTTP Headers: </w:t>
      </w:r>
    </w:p>
    <w:p w14:paraId="29579B3A" w14:textId="77777777" w:rsidR="00747BBF" w:rsidRPr="00BE1538" w:rsidRDefault="00747BBF" w:rsidP="000D6FC6">
      <w:pPr>
        <w:pStyle w:val="BodyText"/>
        <w:numPr>
          <w:ilvl w:val="0"/>
          <w:numId w:val="18"/>
        </w:numPr>
      </w:pPr>
      <w:r w:rsidRPr="00BE1538">
        <w:t>client-id</w:t>
      </w:r>
      <w:r>
        <w:t>: b527f1d61b7b406193c0eff71dbd2290</w:t>
      </w:r>
    </w:p>
    <w:p w14:paraId="20EAD99D" w14:textId="77777777" w:rsidR="00747BBF" w:rsidRDefault="00747BBF" w:rsidP="000D6FC6">
      <w:pPr>
        <w:pStyle w:val="BodyText"/>
        <w:numPr>
          <w:ilvl w:val="0"/>
          <w:numId w:val="18"/>
        </w:numPr>
      </w:pPr>
      <w:r w:rsidRPr="00BE1538">
        <w:t>client-secret</w:t>
      </w:r>
      <w:r>
        <w:t>: E094488D37Bb4dD28c8c5F082eE39D87</w:t>
      </w:r>
    </w:p>
    <w:p w14:paraId="6CAB11D5" w14:textId="29B5A5AE" w:rsidR="00747BBF" w:rsidRDefault="00747BBF" w:rsidP="000D6FC6">
      <w:pPr>
        <w:pStyle w:val="BodyText"/>
        <w:numPr>
          <w:ilvl w:val="0"/>
          <w:numId w:val="18"/>
        </w:numPr>
      </w:pPr>
      <w:r w:rsidRPr="00BE1538">
        <w:t>X-correlation-id</w:t>
      </w:r>
      <w:r>
        <w:t xml:space="preserve">: </w:t>
      </w:r>
      <w:r w:rsidRPr="00BE1538">
        <w:t>test-correlationid-1234</w:t>
      </w:r>
    </w:p>
    <w:p w14:paraId="60DD0BEC" w14:textId="77777777" w:rsidR="00747BBF" w:rsidRPr="00D22D30" w:rsidRDefault="00747BBF" w:rsidP="00747BBF">
      <w:pPr>
        <w:pStyle w:val="BodyText"/>
        <w:ind w:left="0"/>
        <w:rPr>
          <w:lang w:val="en-GB"/>
        </w:rPr>
      </w:pPr>
      <w:r>
        <w:t>HTTP Content:</w:t>
      </w:r>
    </w:p>
    <w:p w14:paraId="1B1F396C" w14:textId="77777777" w:rsidR="00747BBF" w:rsidRPr="00BE1538" w:rsidRDefault="00747BBF" w:rsidP="00747B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47B24025" w14:textId="3E990E3A" w:rsidR="00747BBF" w:rsidRPr="00BE1538" w:rsidRDefault="00747BBF" w:rsidP="00A72D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r w:rsidR="00A72D7B">
        <w:rPr>
          <w:rFonts w:ascii="Courier New" w:hAnsi="Courier New" w:cs="Courier New"/>
          <w:color w:val="A31515"/>
          <w:sz w:val="18"/>
          <w:szCs w:val="18"/>
        </w:rPr>
        <w:t>audience</w:t>
      </w:r>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proofErr w:type="spellStart"/>
      <w:r w:rsidR="00A72D7B" w:rsidRPr="00A72D7B">
        <w:rPr>
          <w:rFonts w:ascii="Courier New" w:hAnsi="Courier New" w:cs="Courier New"/>
          <w:color w:val="0451A5"/>
          <w:sz w:val="18"/>
          <w:szCs w:val="18"/>
        </w:rPr>
        <w:t>gigalife</w:t>
      </w:r>
      <w:proofErr w:type="spellEnd"/>
      <w:r w:rsidR="00A72D7B" w:rsidRPr="00A72D7B">
        <w:rPr>
          <w:rFonts w:ascii="Courier New" w:hAnsi="Courier New" w:cs="Courier New"/>
          <w:color w:val="0451A5"/>
          <w:sz w:val="18"/>
          <w:szCs w:val="18"/>
        </w:rPr>
        <w:t>-loyalty-exp-</w:t>
      </w:r>
      <w:proofErr w:type="spellStart"/>
      <w:r w:rsidR="00A72D7B" w:rsidRPr="00A72D7B">
        <w:rPr>
          <w:rFonts w:ascii="Courier New" w:hAnsi="Courier New" w:cs="Courier New"/>
          <w:color w:val="0451A5"/>
          <w:sz w:val="18"/>
          <w:szCs w:val="18"/>
        </w:rPr>
        <w:t>api</w:t>
      </w:r>
      <w:proofErr w:type="spellEnd"/>
      <w:r w:rsidRPr="00BE1538">
        <w:rPr>
          <w:rFonts w:ascii="Courier New" w:hAnsi="Courier New" w:cs="Courier New"/>
          <w:color w:val="0451A5"/>
          <w:sz w:val="18"/>
          <w:szCs w:val="18"/>
        </w:rPr>
        <w:t>"</w:t>
      </w:r>
    </w:p>
    <w:p w14:paraId="1C53A210" w14:textId="77777777" w:rsidR="00747BBF" w:rsidRPr="00BE1538" w:rsidRDefault="00747BBF" w:rsidP="00747B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4F7CF263" w14:textId="3CD7A42E" w:rsidR="00747BBF" w:rsidRDefault="00747BBF" w:rsidP="00747BBF">
      <w:pPr>
        <w:pStyle w:val="Heading5"/>
        <w:rPr>
          <w:lang w:val="en-GB"/>
        </w:rPr>
      </w:pPr>
      <w:r>
        <w:rPr>
          <w:lang w:val="en-GB"/>
        </w:rPr>
        <w:t>Response</w:t>
      </w:r>
    </w:p>
    <w:p w14:paraId="37C241B1" w14:textId="40E9259D" w:rsidR="004C1E5C" w:rsidRPr="00DF6F5F" w:rsidRDefault="004C1E5C" w:rsidP="004C1E5C">
      <w:pPr>
        <w:pStyle w:val="BodyText"/>
        <w:ind w:left="360"/>
        <w:rPr>
          <w:u w:val="single"/>
          <w:lang w:val="en-GB"/>
        </w:rPr>
      </w:pPr>
      <w:r w:rsidRPr="00DF6F5F">
        <w:rPr>
          <w:u w:val="single"/>
          <w:lang w:val="en-GB"/>
        </w:rPr>
        <w:t>Success</w:t>
      </w:r>
    </w:p>
    <w:p w14:paraId="076BB11C" w14:textId="77777777" w:rsidR="00747BBF" w:rsidRPr="00BE1538" w:rsidRDefault="00747BBF" w:rsidP="00747B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49763D4A" w14:textId="65A38AFC" w:rsidR="00747BBF" w:rsidRPr="00BE1538" w:rsidRDefault="00747BBF" w:rsidP="00747B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00A72D7B">
        <w:rPr>
          <w:rFonts w:ascii="Courier New" w:hAnsi="Courier New" w:cs="Courier New"/>
          <w:color w:val="A31515"/>
          <w:sz w:val="18"/>
          <w:szCs w:val="18"/>
        </w:rPr>
        <w:t>tokenType</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w:t>
      </w:r>
      <w:r w:rsidR="00A72D7B">
        <w:rPr>
          <w:rFonts w:ascii="Courier New" w:hAnsi="Courier New" w:cs="Courier New"/>
          <w:color w:val="000000"/>
          <w:sz w:val="18"/>
          <w:szCs w:val="18"/>
        </w:rPr>
        <w:t xml:space="preserve"> </w:t>
      </w:r>
      <w:r w:rsidR="00A72D7B" w:rsidRPr="00BE1538">
        <w:rPr>
          <w:rFonts w:ascii="Courier New" w:hAnsi="Courier New" w:cs="Courier New"/>
          <w:color w:val="0451A5"/>
          <w:sz w:val="18"/>
          <w:szCs w:val="18"/>
        </w:rPr>
        <w:t>"</w:t>
      </w:r>
      <w:r w:rsidR="00A72D7B">
        <w:rPr>
          <w:rFonts w:ascii="Courier New" w:hAnsi="Courier New" w:cs="Courier New"/>
          <w:color w:val="0451A5"/>
          <w:sz w:val="18"/>
          <w:szCs w:val="18"/>
        </w:rPr>
        <w:t>User-Authentication</w:t>
      </w:r>
      <w:r w:rsidR="00A72D7B" w:rsidRPr="00BE1538">
        <w:rPr>
          <w:rFonts w:ascii="Courier New" w:hAnsi="Courier New" w:cs="Courier New"/>
          <w:color w:val="0451A5"/>
          <w:sz w:val="18"/>
          <w:szCs w:val="18"/>
        </w:rPr>
        <w:t>"</w:t>
      </w:r>
      <w:r w:rsidR="00A72D7B" w:rsidRPr="00BE1538">
        <w:rPr>
          <w:rFonts w:ascii="Courier New" w:hAnsi="Courier New" w:cs="Courier New"/>
          <w:color w:val="000000"/>
          <w:sz w:val="18"/>
          <w:szCs w:val="18"/>
        </w:rPr>
        <w:t>,</w:t>
      </w:r>
    </w:p>
    <w:p w14:paraId="783465A2" w14:textId="1B23C61C" w:rsidR="00747BBF" w:rsidRDefault="00747BBF" w:rsidP="00A72D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00A72D7B">
        <w:rPr>
          <w:rFonts w:ascii="Courier New" w:hAnsi="Courier New" w:cs="Courier New"/>
          <w:color w:val="A31515"/>
          <w:sz w:val="18"/>
          <w:szCs w:val="18"/>
        </w:rPr>
        <w:t>accessToken</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sidR="00A72D7B">
        <w:rPr>
          <w:rFonts w:ascii="Courier New" w:hAnsi="Courier New" w:cs="Courier New"/>
          <w:color w:val="0451A5"/>
          <w:sz w:val="18"/>
          <w:szCs w:val="18"/>
        </w:rPr>
        <w:t>7676abd757bda77ffa877781675656329732739</w:t>
      </w:r>
      <w:r w:rsidRPr="00BE1538">
        <w:rPr>
          <w:rFonts w:ascii="Courier New" w:hAnsi="Courier New" w:cs="Courier New"/>
          <w:color w:val="0451A5"/>
          <w:sz w:val="18"/>
          <w:szCs w:val="18"/>
        </w:rPr>
        <w:t>"</w:t>
      </w:r>
      <w:r w:rsidR="003B3A63">
        <w:rPr>
          <w:rFonts w:ascii="Courier New" w:hAnsi="Courier New" w:cs="Courier New"/>
          <w:color w:val="0451A5"/>
          <w:sz w:val="18"/>
          <w:szCs w:val="18"/>
        </w:rPr>
        <w:t>,</w:t>
      </w:r>
    </w:p>
    <w:p w14:paraId="5A436DA3" w14:textId="114FDF1E" w:rsidR="003B3A63" w:rsidRPr="00BE1538" w:rsidRDefault="003B3A63" w:rsidP="003B3A6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Pr>
          <w:rFonts w:ascii="Courier New" w:hAnsi="Courier New" w:cs="Courier New"/>
          <w:color w:val="A31515"/>
          <w:sz w:val="18"/>
          <w:szCs w:val="18"/>
        </w:rPr>
        <w:t>expiresIn</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Pr>
          <w:rFonts w:ascii="Courier New" w:hAnsi="Courier New" w:cs="Courier New"/>
          <w:color w:val="0451A5"/>
          <w:sz w:val="18"/>
          <w:szCs w:val="18"/>
        </w:rPr>
        <w:t>1800</w:t>
      </w:r>
      <w:r w:rsidRPr="00BE1538">
        <w:rPr>
          <w:rFonts w:ascii="Courier New" w:hAnsi="Courier New" w:cs="Courier New"/>
          <w:color w:val="0451A5"/>
          <w:sz w:val="18"/>
          <w:szCs w:val="18"/>
        </w:rPr>
        <w:t>"</w:t>
      </w:r>
    </w:p>
    <w:p w14:paraId="0D2BE8C6" w14:textId="77777777" w:rsidR="00747BBF" w:rsidRPr="00BE1538" w:rsidRDefault="00747BBF" w:rsidP="00747B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688D9D37" w14:textId="359608B5" w:rsidR="00747BBF" w:rsidRPr="00DF6F5F" w:rsidRDefault="004C1E5C" w:rsidP="004C1E5C">
      <w:pPr>
        <w:pStyle w:val="BodyText"/>
        <w:ind w:left="360"/>
        <w:rPr>
          <w:u w:val="single"/>
          <w:lang w:val="en-GB"/>
        </w:rPr>
      </w:pPr>
      <w:r w:rsidRPr="00DF6F5F">
        <w:rPr>
          <w:u w:val="single"/>
          <w:lang w:val="en-GB"/>
        </w:rPr>
        <w:t>Failure</w:t>
      </w:r>
    </w:p>
    <w:p w14:paraId="1D026333" w14:textId="77777777" w:rsidR="004C1E5C" w:rsidRPr="00BE1538" w:rsidRDefault="004C1E5C" w:rsidP="004C1E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lastRenderedPageBreak/>
        <w:t>{</w:t>
      </w:r>
    </w:p>
    <w:p w14:paraId="60014DCE" w14:textId="731E90B4" w:rsidR="004C1E5C" w:rsidRPr="00BE1538" w:rsidRDefault="004C1E5C" w:rsidP="004C1E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r>
        <w:rPr>
          <w:rFonts w:ascii="Courier New" w:hAnsi="Courier New" w:cs="Courier New"/>
          <w:color w:val="A31515"/>
          <w:sz w:val="18"/>
          <w:szCs w:val="18"/>
        </w:rPr>
        <w:t>error</w:t>
      </w:r>
      <w:r w:rsidRPr="00BE1538">
        <w:rPr>
          <w:rFonts w:ascii="Courier New" w:hAnsi="Courier New" w:cs="Courier New"/>
          <w:color w:val="A31515"/>
          <w:sz w:val="18"/>
          <w:szCs w:val="18"/>
        </w:rPr>
        <w:t>"</w:t>
      </w:r>
      <w:r w:rsidRPr="00BE1538">
        <w:rPr>
          <w:rFonts w:ascii="Courier New" w:hAnsi="Courier New" w:cs="Courier New"/>
          <w:color w:val="000000"/>
          <w:sz w:val="18"/>
          <w:szCs w:val="18"/>
        </w:rPr>
        <w:t>:</w:t>
      </w:r>
      <w:r>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Pr>
          <w:rFonts w:ascii="Courier New" w:hAnsi="Courier New" w:cs="Courier New"/>
          <w:color w:val="0451A5"/>
          <w:sz w:val="18"/>
          <w:szCs w:val="18"/>
        </w:rPr>
        <w:t>Invalid client id or secret</w:t>
      </w:r>
      <w:r w:rsidRPr="00BE1538">
        <w:rPr>
          <w:rFonts w:ascii="Courier New" w:hAnsi="Courier New" w:cs="Courier New"/>
          <w:color w:val="0451A5"/>
          <w:sz w:val="18"/>
          <w:szCs w:val="18"/>
        </w:rPr>
        <w:t>"</w:t>
      </w:r>
      <w:r w:rsidRPr="00BE1538">
        <w:rPr>
          <w:rFonts w:ascii="Courier New" w:hAnsi="Courier New" w:cs="Courier New"/>
          <w:color w:val="000000"/>
          <w:sz w:val="18"/>
          <w:szCs w:val="18"/>
        </w:rPr>
        <w:t xml:space="preserve"> </w:t>
      </w:r>
    </w:p>
    <w:p w14:paraId="2D12CCF3" w14:textId="77777777" w:rsidR="004C1E5C" w:rsidRPr="00BE1538" w:rsidRDefault="004C1E5C" w:rsidP="004C1E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57D8EACF" w14:textId="77777777" w:rsidR="004C1E5C" w:rsidRPr="001C4F3A" w:rsidRDefault="004C1E5C" w:rsidP="004C1E5C">
      <w:pPr>
        <w:pStyle w:val="BodyText"/>
        <w:ind w:left="360"/>
        <w:rPr>
          <w:lang w:val="en-GB"/>
        </w:rPr>
      </w:pPr>
    </w:p>
    <w:p w14:paraId="267E4DA5" w14:textId="484EA205" w:rsidR="000E6A90" w:rsidRDefault="00231EBA" w:rsidP="00CB1D5D">
      <w:pPr>
        <w:pStyle w:val="Heading3"/>
      </w:pPr>
      <w:bookmarkStart w:id="92" w:name="_Toc125380015"/>
      <w:r>
        <w:t>Adjust Balance</w:t>
      </w:r>
      <w:bookmarkEnd w:id="92"/>
    </w:p>
    <w:p w14:paraId="1F7A04BD" w14:textId="77777777" w:rsidR="00557FCC" w:rsidRDefault="00557FCC" w:rsidP="000D6FC6">
      <w:pPr>
        <w:pStyle w:val="ListParagraph"/>
        <w:numPr>
          <w:ilvl w:val="0"/>
          <w:numId w:val="19"/>
        </w:numPr>
        <w:spacing w:before="0" w:after="0"/>
        <w:rPr>
          <w:rFonts w:asciiTheme="minorHAnsi" w:hAnsiTheme="minorHAnsi"/>
        </w:rPr>
      </w:pPr>
      <w:r>
        <w:rPr>
          <w:b/>
          <w:bCs/>
        </w:rPr>
        <w:t>HTTP Method</w:t>
      </w:r>
      <w:r>
        <w:t>: POST</w:t>
      </w:r>
    </w:p>
    <w:p w14:paraId="271480F5" w14:textId="1396B925" w:rsidR="00557FCC" w:rsidRPr="00805A18" w:rsidRDefault="00557FCC" w:rsidP="000D6FC6">
      <w:pPr>
        <w:pStyle w:val="ListParagraph"/>
        <w:numPr>
          <w:ilvl w:val="0"/>
          <w:numId w:val="19"/>
        </w:numPr>
        <w:spacing w:before="0" w:after="0"/>
      </w:pPr>
      <w:r w:rsidRPr="00805A18">
        <w:rPr>
          <w:b/>
          <w:bCs/>
        </w:rPr>
        <w:t>URL</w:t>
      </w:r>
      <w:r w:rsidRPr="00805A18">
        <w:t xml:space="preserve">: </w:t>
      </w:r>
      <w:r w:rsidR="00C74613" w:rsidRPr="00C74613">
        <w:t>https://&lt;HOST&gt;:&lt;PORT&gt;/{env}-gigalife-loyalty-exp-api/api/v1/prepayBalance/adjustBalance</w:t>
      </w:r>
      <w:r w:rsidRPr="00805A18">
        <w:t xml:space="preserve"> </w:t>
      </w:r>
      <w:r w:rsidR="00805A18" w:rsidRPr="00805A18">
        <w:t>(</w:t>
      </w:r>
      <w:r w:rsidR="00C74613">
        <w:t>exact</w:t>
      </w:r>
      <w:r w:rsidR="00805A18">
        <w:t xml:space="preserve"> URL</w:t>
      </w:r>
      <w:r w:rsidR="00C74613">
        <w:t>s per environment</w:t>
      </w:r>
      <w:r w:rsidR="00805A18">
        <w:t xml:space="preserve"> will be provided later)</w:t>
      </w:r>
    </w:p>
    <w:p w14:paraId="7946E4C3" w14:textId="44BFFA00" w:rsidR="00555EB2" w:rsidRDefault="00555EB2" w:rsidP="00555EB2">
      <w:pPr>
        <w:pStyle w:val="Heading4"/>
      </w:pPr>
      <w:r w:rsidRPr="00FF2FA6">
        <w:t xml:space="preserve">Request </w:t>
      </w:r>
      <w:r>
        <w:t xml:space="preserve">Headers </w:t>
      </w:r>
      <w:r w:rsidRPr="00FF2FA6">
        <w:t>Structure</w:t>
      </w:r>
    </w:p>
    <w:tbl>
      <w:tblPr>
        <w:tblStyle w:val="PTableGray2"/>
        <w:tblW w:w="4995" w:type="pct"/>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20" w:firstRow="1" w:lastRow="0" w:firstColumn="0" w:lastColumn="0" w:noHBand="0" w:noVBand="1"/>
      </w:tblPr>
      <w:tblGrid>
        <w:gridCol w:w="1784"/>
        <w:gridCol w:w="1174"/>
        <w:gridCol w:w="806"/>
        <w:gridCol w:w="5567"/>
      </w:tblGrid>
      <w:tr w:rsidR="00555EB2" w:rsidRPr="00FF2FA6" w14:paraId="649EEFEE" w14:textId="77777777" w:rsidTr="007B575C">
        <w:trPr>
          <w:cnfStyle w:val="100000000000" w:firstRow="1" w:lastRow="0" w:firstColumn="0" w:lastColumn="0" w:oddVBand="0" w:evenVBand="0" w:oddHBand="0" w:evenHBand="0" w:firstRowFirstColumn="0" w:firstRowLastColumn="0" w:lastRowFirstColumn="0" w:lastRowLastColumn="0"/>
          <w:cantSplit/>
          <w:tblHeader/>
        </w:trPr>
        <w:tc>
          <w:tcPr>
            <w:tcW w:w="956" w:type="pct"/>
            <w:tcBorders>
              <w:bottom w:val="single" w:sz="4" w:space="0" w:color="808080"/>
            </w:tcBorders>
            <w:shd w:val="clear" w:color="auto" w:fill="626469"/>
            <w:vAlign w:val="center"/>
          </w:tcPr>
          <w:p w14:paraId="072C4381" w14:textId="77777777" w:rsidR="00555EB2" w:rsidRPr="00FF2FA6" w:rsidRDefault="00555EB2" w:rsidP="007B575C">
            <w:pPr>
              <w:pStyle w:val="HeaderTable"/>
              <w:rPr>
                <w:b/>
                <w:bCs w:val="0"/>
                <w:color w:val="FFFFFF"/>
              </w:rPr>
            </w:pPr>
            <w:r w:rsidRPr="00FF2FA6">
              <w:rPr>
                <w:color w:val="FFFFFF"/>
              </w:rPr>
              <w:t>Parameter</w:t>
            </w:r>
          </w:p>
        </w:tc>
        <w:tc>
          <w:tcPr>
            <w:tcW w:w="629" w:type="pct"/>
            <w:tcBorders>
              <w:bottom w:val="single" w:sz="4" w:space="0" w:color="808080"/>
            </w:tcBorders>
            <w:shd w:val="clear" w:color="auto" w:fill="626469"/>
            <w:vAlign w:val="center"/>
          </w:tcPr>
          <w:p w14:paraId="48266B07" w14:textId="77777777" w:rsidR="00555EB2" w:rsidRPr="00FF2FA6" w:rsidRDefault="00555EB2" w:rsidP="007B575C">
            <w:pPr>
              <w:pStyle w:val="HeaderTable"/>
              <w:rPr>
                <w:b/>
                <w:bCs w:val="0"/>
                <w:color w:val="FFFFFF"/>
              </w:rPr>
            </w:pPr>
            <w:r w:rsidRPr="00FF2FA6">
              <w:rPr>
                <w:color w:val="FFFFFF"/>
              </w:rPr>
              <w:t>Type</w:t>
            </w:r>
          </w:p>
        </w:tc>
        <w:tc>
          <w:tcPr>
            <w:tcW w:w="432" w:type="pct"/>
            <w:tcBorders>
              <w:bottom w:val="single" w:sz="4" w:space="0" w:color="808080"/>
            </w:tcBorders>
            <w:shd w:val="clear" w:color="auto" w:fill="626469"/>
            <w:vAlign w:val="center"/>
          </w:tcPr>
          <w:p w14:paraId="04E4CA1B" w14:textId="77777777" w:rsidR="00555EB2" w:rsidRPr="00FF2FA6" w:rsidRDefault="00555EB2" w:rsidP="007B575C">
            <w:pPr>
              <w:pStyle w:val="HeaderTable"/>
              <w:rPr>
                <w:b/>
                <w:bCs w:val="0"/>
                <w:color w:val="FFFFFF"/>
              </w:rPr>
            </w:pPr>
            <w:r w:rsidRPr="00FF2FA6">
              <w:rPr>
                <w:color w:val="FFFFFF"/>
              </w:rPr>
              <w:t>Mandatory</w:t>
            </w:r>
          </w:p>
        </w:tc>
        <w:tc>
          <w:tcPr>
            <w:tcW w:w="2983" w:type="pct"/>
            <w:tcBorders>
              <w:bottom w:val="single" w:sz="4" w:space="0" w:color="808080"/>
            </w:tcBorders>
            <w:shd w:val="clear" w:color="auto" w:fill="626469"/>
            <w:vAlign w:val="center"/>
          </w:tcPr>
          <w:p w14:paraId="582A2A20" w14:textId="77777777" w:rsidR="00555EB2" w:rsidRPr="00FF2FA6" w:rsidRDefault="00555EB2" w:rsidP="007B575C">
            <w:pPr>
              <w:pStyle w:val="HeaderTable"/>
              <w:rPr>
                <w:b/>
                <w:bCs w:val="0"/>
                <w:color w:val="FFFFFF"/>
              </w:rPr>
            </w:pPr>
            <w:r w:rsidRPr="00FF2FA6">
              <w:rPr>
                <w:color w:val="FFFFFF"/>
              </w:rPr>
              <w:t>Description</w:t>
            </w:r>
          </w:p>
        </w:tc>
      </w:tr>
      <w:tr w:rsidR="00555EB2" w:rsidRPr="00FF2FA6" w14:paraId="04642466" w14:textId="77777777" w:rsidTr="007B575C">
        <w:trPr>
          <w:cantSplit/>
        </w:trPr>
        <w:tc>
          <w:tcPr>
            <w:tcW w:w="956" w:type="pct"/>
            <w:tcBorders>
              <w:bottom w:val="single" w:sz="4" w:space="0" w:color="808080"/>
            </w:tcBorders>
            <w:shd w:val="clear" w:color="auto" w:fill="auto"/>
          </w:tcPr>
          <w:p w14:paraId="4067634A" w14:textId="66ED8D05" w:rsidR="00555EB2" w:rsidRPr="00FF2FA6" w:rsidRDefault="00555EB2" w:rsidP="00555EB2">
            <w:pPr>
              <w:pStyle w:val="BodyTextTable"/>
            </w:pPr>
            <w:r w:rsidRPr="00555EB2">
              <w:t>client</w:t>
            </w:r>
            <w:r w:rsidR="00D0449C">
              <w:t>-</w:t>
            </w:r>
            <w:r w:rsidRPr="00555EB2">
              <w:t>id</w:t>
            </w:r>
          </w:p>
        </w:tc>
        <w:tc>
          <w:tcPr>
            <w:tcW w:w="629" w:type="pct"/>
            <w:tcBorders>
              <w:bottom w:val="single" w:sz="4" w:space="0" w:color="808080"/>
            </w:tcBorders>
            <w:shd w:val="clear" w:color="auto" w:fill="auto"/>
          </w:tcPr>
          <w:p w14:paraId="5958E1F3" w14:textId="66B8B003" w:rsidR="00555EB2" w:rsidRPr="00FF2FA6" w:rsidRDefault="00555EB2" w:rsidP="00555EB2">
            <w:pPr>
              <w:pStyle w:val="BodyTextTable"/>
            </w:pPr>
            <w:proofErr w:type="gramStart"/>
            <w:r w:rsidRPr="00555EB2">
              <w:t>String(</w:t>
            </w:r>
            <w:proofErr w:type="gramEnd"/>
            <w:r w:rsidRPr="00555EB2">
              <w:t>10)</w:t>
            </w:r>
          </w:p>
        </w:tc>
        <w:tc>
          <w:tcPr>
            <w:tcW w:w="432" w:type="pct"/>
            <w:tcBorders>
              <w:bottom w:val="single" w:sz="4" w:space="0" w:color="808080"/>
            </w:tcBorders>
            <w:shd w:val="clear" w:color="auto" w:fill="auto"/>
          </w:tcPr>
          <w:p w14:paraId="41E11FD6" w14:textId="42C00338" w:rsidR="00555EB2" w:rsidRPr="00FF2FA6" w:rsidRDefault="00555EB2" w:rsidP="00555EB2">
            <w:pPr>
              <w:pStyle w:val="BodyTextTable"/>
            </w:pPr>
            <w:r>
              <w:t>Y</w:t>
            </w:r>
          </w:p>
        </w:tc>
        <w:tc>
          <w:tcPr>
            <w:tcW w:w="2983" w:type="pct"/>
            <w:tcBorders>
              <w:bottom w:val="single" w:sz="4" w:space="0" w:color="808080"/>
            </w:tcBorders>
            <w:shd w:val="clear" w:color="auto" w:fill="auto"/>
          </w:tcPr>
          <w:p w14:paraId="35792A9A" w14:textId="4247EED4" w:rsidR="00555EB2" w:rsidRPr="00FF2FA6" w:rsidRDefault="00555EB2" w:rsidP="00555EB2">
            <w:pPr>
              <w:pStyle w:val="BodyTextTable"/>
            </w:pPr>
            <w:r w:rsidRPr="00555EB2">
              <w:t>Unique client</w:t>
            </w:r>
            <w:r w:rsidR="00D0449C">
              <w:t xml:space="preserve"> </w:t>
            </w:r>
            <w:r w:rsidRPr="00555EB2">
              <w:t>id which will be provided during implementation.</w:t>
            </w:r>
          </w:p>
        </w:tc>
      </w:tr>
      <w:tr w:rsidR="00555EB2" w:rsidRPr="00FF2FA6" w14:paraId="081A1450" w14:textId="77777777" w:rsidTr="007B575C">
        <w:trPr>
          <w:cantSplit/>
        </w:trPr>
        <w:tc>
          <w:tcPr>
            <w:tcW w:w="956" w:type="pct"/>
            <w:tcBorders>
              <w:bottom w:val="single" w:sz="4" w:space="0" w:color="808080"/>
            </w:tcBorders>
            <w:shd w:val="clear" w:color="auto" w:fill="auto"/>
          </w:tcPr>
          <w:p w14:paraId="10D5175A" w14:textId="5CA21813" w:rsidR="00555EB2" w:rsidRPr="00FF2FA6" w:rsidRDefault="00555EB2" w:rsidP="00555EB2">
            <w:pPr>
              <w:pStyle w:val="BodyTextTable"/>
            </w:pPr>
            <w:r w:rsidRPr="00555EB2">
              <w:t>client</w:t>
            </w:r>
            <w:r w:rsidR="00D0449C">
              <w:t>-</w:t>
            </w:r>
            <w:r w:rsidRPr="00555EB2">
              <w:t>secret</w:t>
            </w:r>
          </w:p>
        </w:tc>
        <w:tc>
          <w:tcPr>
            <w:tcW w:w="629" w:type="pct"/>
            <w:tcBorders>
              <w:bottom w:val="single" w:sz="4" w:space="0" w:color="808080"/>
            </w:tcBorders>
            <w:shd w:val="clear" w:color="auto" w:fill="auto"/>
          </w:tcPr>
          <w:p w14:paraId="59ED974F" w14:textId="3954048C" w:rsidR="00555EB2" w:rsidRPr="00FF2FA6" w:rsidRDefault="00555EB2" w:rsidP="00555EB2">
            <w:pPr>
              <w:pStyle w:val="BodyTextTable"/>
            </w:pPr>
            <w:proofErr w:type="gramStart"/>
            <w:r w:rsidRPr="00555EB2">
              <w:t>String(</w:t>
            </w:r>
            <w:proofErr w:type="gramEnd"/>
            <w:r w:rsidRPr="00555EB2">
              <w:t>35)</w:t>
            </w:r>
          </w:p>
        </w:tc>
        <w:tc>
          <w:tcPr>
            <w:tcW w:w="432" w:type="pct"/>
            <w:tcBorders>
              <w:bottom w:val="single" w:sz="4" w:space="0" w:color="808080"/>
            </w:tcBorders>
            <w:shd w:val="clear" w:color="auto" w:fill="auto"/>
          </w:tcPr>
          <w:p w14:paraId="0AD293B6" w14:textId="098A0EA5" w:rsidR="00555EB2" w:rsidRPr="00FF2FA6" w:rsidRDefault="00555EB2" w:rsidP="00555EB2">
            <w:pPr>
              <w:pStyle w:val="BodyTextTable"/>
            </w:pPr>
            <w:r w:rsidRPr="00D72E37">
              <w:t>Y</w:t>
            </w:r>
          </w:p>
        </w:tc>
        <w:tc>
          <w:tcPr>
            <w:tcW w:w="2983" w:type="pct"/>
            <w:tcBorders>
              <w:bottom w:val="single" w:sz="4" w:space="0" w:color="808080"/>
            </w:tcBorders>
            <w:shd w:val="clear" w:color="auto" w:fill="auto"/>
          </w:tcPr>
          <w:p w14:paraId="4B7950B5" w14:textId="518281AB" w:rsidR="00555EB2" w:rsidRPr="00FF2FA6" w:rsidRDefault="00555EB2" w:rsidP="00555EB2">
            <w:pPr>
              <w:pStyle w:val="BodyTextTable"/>
            </w:pPr>
            <w:r w:rsidRPr="00555EB2">
              <w:t>client</w:t>
            </w:r>
            <w:r w:rsidR="00D0449C">
              <w:t xml:space="preserve"> </w:t>
            </w:r>
            <w:r w:rsidRPr="00555EB2">
              <w:t xml:space="preserve">secret </w:t>
            </w:r>
            <w:r>
              <w:t xml:space="preserve">which </w:t>
            </w:r>
            <w:r w:rsidRPr="00555EB2">
              <w:t>will be provided during implementation.</w:t>
            </w:r>
          </w:p>
        </w:tc>
      </w:tr>
      <w:tr w:rsidR="00555EB2" w:rsidRPr="00FF2FA6" w14:paraId="0AF1D659" w14:textId="77777777" w:rsidTr="007B575C">
        <w:trPr>
          <w:cantSplit/>
        </w:trPr>
        <w:tc>
          <w:tcPr>
            <w:tcW w:w="956" w:type="pct"/>
            <w:shd w:val="clear" w:color="auto" w:fill="auto"/>
          </w:tcPr>
          <w:p w14:paraId="6B89EB65" w14:textId="16B56520" w:rsidR="00555EB2" w:rsidRPr="007F1B07" w:rsidRDefault="00FF4305" w:rsidP="00555EB2">
            <w:pPr>
              <w:pStyle w:val="BodyTextTable"/>
            </w:pPr>
            <w:r>
              <w:t>X</w:t>
            </w:r>
            <w:r w:rsidR="00555EB2" w:rsidRPr="00555EB2">
              <w:t>-correlation-Id</w:t>
            </w:r>
          </w:p>
        </w:tc>
        <w:tc>
          <w:tcPr>
            <w:tcW w:w="629" w:type="pct"/>
            <w:shd w:val="clear" w:color="auto" w:fill="auto"/>
          </w:tcPr>
          <w:p w14:paraId="25187396" w14:textId="459FB402" w:rsidR="00555EB2" w:rsidRPr="00FF2FA6" w:rsidRDefault="00555EB2" w:rsidP="00555EB2">
            <w:pPr>
              <w:pStyle w:val="BodyTextTable"/>
            </w:pPr>
            <w:proofErr w:type="gramStart"/>
            <w:r w:rsidRPr="00555EB2">
              <w:t>String(</w:t>
            </w:r>
            <w:proofErr w:type="gramEnd"/>
            <w:r w:rsidRPr="00555EB2">
              <w:t>35)</w:t>
            </w:r>
          </w:p>
        </w:tc>
        <w:tc>
          <w:tcPr>
            <w:tcW w:w="432" w:type="pct"/>
            <w:shd w:val="clear" w:color="auto" w:fill="auto"/>
          </w:tcPr>
          <w:p w14:paraId="3616F891" w14:textId="106093C1" w:rsidR="00555EB2" w:rsidRPr="00FF2FA6" w:rsidRDefault="00555EB2" w:rsidP="00555EB2">
            <w:pPr>
              <w:pStyle w:val="BodyTextTable"/>
            </w:pPr>
            <w:r w:rsidRPr="00D72E37">
              <w:t>Y</w:t>
            </w:r>
          </w:p>
        </w:tc>
        <w:tc>
          <w:tcPr>
            <w:tcW w:w="2983" w:type="pct"/>
            <w:shd w:val="clear" w:color="auto" w:fill="auto"/>
          </w:tcPr>
          <w:p w14:paraId="38488C52" w14:textId="77777777" w:rsidR="00555EB2" w:rsidRDefault="00555EB2" w:rsidP="00555EB2">
            <w:pPr>
              <w:pStyle w:val="BodyTextTable"/>
            </w:pPr>
            <w:r w:rsidRPr="00555EB2">
              <w:t>Transaction or Event ID. A unique identifier value that is attached to requests and messages that allow reference to a particular transaction or event chain.</w:t>
            </w:r>
          </w:p>
          <w:p w14:paraId="2A4A998F" w14:textId="0CFD8C81" w:rsidR="008C7864" w:rsidRPr="00FF2FA6" w:rsidRDefault="008C7864" w:rsidP="00555EB2">
            <w:pPr>
              <w:pStyle w:val="BodyTextTable"/>
            </w:pPr>
            <w:r>
              <w:t>Generated by AIA.</w:t>
            </w:r>
          </w:p>
        </w:tc>
      </w:tr>
      <w:tr w:rsidR="00555EB2" w:rsidRPr="00FF2FA6" w14:paraId="71465FF5" w14:textId="77777777" w:rsidTr="00555EB2">
        <w:trPr>
          <w:cantSplit/>
        </w:trPr>
        <w:tc>
          <w:tcPr>
            <w:tcW w:w="956" w:type="pct"/>
            <w:shd w:val="clear" w:color="auto" w:fill="auto"/>
          </w:tcPr>
          <w:p w14:paraId="7AB8CE2C" w14:textId="00006221" w:rsidR="00555EB2" w:rsidRDefault="00555EB2" w:rsidP="00555EB2">
            <w:pPr>
              <w:pStyle w:val="BodyTextTable"/>
            </w:pPr>
            <w:r w:rsidRPr="00555EB2">
              <w:t>User-Authentication </w:t>
            </w:r>
          </w:p>
        </w:tc>
        <w:tc>
          <w:tcPr>
            <w:tcW w:w="629" w:type="pct"/>
            <w:shd w:val="clear" w:color="auto" w:fill="auto"/>
          </w:tcPr>
          <w:p w14:paraId="1ECA76E1" w14:textId="3D924251" w:rsidR="00555EB2" w:rsidRDefault="00555EB2" w:rsidP="00555EB2">
            <w:pPr>
              <w:pStyle w:val="BodyTextTable"/>
            </w:pPr>
            <w:r w:rsidRPr="00555EB2">
              <w:t>String</w:t>
            </w:r>
          </w:p>
        </w:tc>
        <w:tc>
          <w:tcPr>
            <w:tcW w:w="432" w:type="pct"/>
            <w:shd w:val="clear" w:color="auto" w:fill="auto"/>
          </w:tcPr>
          <w:p w14:paraId="583F6A2E" w14:textId="64111559" w:rsidR="00555EB2" w:rsidRDefault="00555EB2" w:rsidP="00555EB2">
            <w:pPr>
              <w:pStyle w:val="BodyTextTable"/>
            </w:pPr>
            <w:r w:rsidRPr="00D72E37">
              <w:t>Y</w:t>
            </w:r>
          </w:p>
        </w:tc>
        <w:tc>
          <w:tcPr>
            <w:tcW w:w="2983" w:type="pct"/>
            <w:shd w:val="clear" w:color="auto" w:fill="auto"/>
          </w:tcPr>
          <w:p w14:paraId="181B7AE5" w14:textId="22A727AF" w:rsidR="00555EB2" w:rsidRDefault="00555EB2" w:rsidP="00555EB2">
            <w:pPr>
              <w:pStyle w:val="BodyTextTable"/>
            </w:pPr>
            <w:r w:rsidRPr="00555EB2">
              <w:t>Common access token required for all endpoints. Token to be used is from /</w:t>
            </w:r>
            <w:proofErr w:type="spellStart"/>
            <w:r w:rsidRPr="00555EB2">
              <w:t>generateToken</w:t>
            </w:r>
            <w:proofErr w:type="spellEnd"/>
            <w:r w:rsidRPr="00555EB2">
              <w:t xml:space="preserve"> of security-exp-</w:t>
            </w:r>
            <w:proofErr w:type="spellStart"/>
            <w:r w:rsidRPr="00555EB2">
              <w:t>api</w:t>
            </w:r>
            <w:proofErr w:type="spellEnd"/>
            <w:r w:rsidRPr="00555EB2">
              <w:t>. Length may vary. </w:t>
            </w:r>
          </w:p>
        </w:tc>
      </w:tr>
      <w:tr w:rsidR="00555EB2" w:rsidRPr="00FF2FA6" w14:paraId="7D3F33E1" w14:textId="77777777" w:rsidTr="00555EB2">
        <w:trPr>
          <w:cantSplit/>
        </w:trPr>
        <w:tc>
          <w:tcPr>
            <w:tcW w:w="956" w:type="pct"/>
            <w:shd w:val="clear" w:color="auto" w:fill="auto"/>
          </w:tcPr>
          <w:p w14:paraId="2A6AE1C6" w14:textId="47F53499" w:rsidR="00555EB2" w:rsidRDefault="00555EB2" w:rsidP="00555EB2">
            <w:pPr>
              <w:pStyle w:val="BodyTextTable"/>
            </w:pPr>
            <w:r w:rsidRPr="00555EB2">
              <w:t>source</w:t>
            </w:r>
            <w:r w:rsidR="004D5A21">
              <w:t>-c</w:t>
            </w:r>
            <w:r w:rsidR="004D5A21" w:rsidRPr="00555EB2">
              <w:t>hannel</w:t>
            </w:r>
          </w:p>
        </w:tc>
        <w:tc>
          <w:tcPr>
            <w:tcW w:w="629" w:type="pct"/>
            <w:shd w:val="clear" w:color="auto" w:fill="auto"/>
          </w:tcPr>
          <w:p w14:paraId="616443AB" w14:textId="4CD13462" w:rsidR="00555EB2" w:rsidRDefault="00555EB2" w:rsidP="00555EB2">
            <w:pPr>
              <w:pStyle w:val="BodyTextTable"/>
            </w:pPr>
            <w:proofErr w:type="gramStart"/>
            <w:r w:rsidRPr="00555EB2">
              <w:t>String(</w:t>
            </w:r>
            <w:proofErr w:type="gramEnd"/>
            <w:r w:rsidRPr="00555EB2">
              <w:t>10)</w:t>
            </w:r>
          </w:p>
        </w:tc>
        <w:tc>
          <w:tcPr>
            <w:tcW w:w="432" w:type="pct"/>
            <w:shd w:val="clear" w:color="auto" w:fill="auto"/>
          </w:tcPr>
          <w:p w14:paraId="5E84CFAF" w14:textId="7E6CE70C" w:rsidR="00555EB2" w:rsidRDefault="00555EB2" w:rsidP="00555EB2">
            <w:pPr>
              <w:pStyle w:val="BodyTextTable"/>
            </w:pPr>
            <w:r w:rsidRPr="00D72E37">
              <w:t>Y</w:t>
            </w:r>
          </w:p>
        </w:tc>
        <w:tc>
          <w:tcPr>
            <w:tcW w:w="2983" w:type="pct"/>
            <w:shd w:val="clear" w:color="auto" w:fill="auto"/>
          </w:tcPr>
          <w:p w14:paraId="136AB072" w14:textId="77777777" w:rsidR="00555EB2" w:rsidRDefault="00555EB2" w:rsidP="00555EB2">
            <w:pPr>
              <w:pStyle w:val="BodyTextTable"/>
            </w:pPr>
            <w:r w:rsidRPr="00555EB2">
              <w:t>The channel the request is coming from</w:t>
            </w:r>
            <w:r w:rsidR="001E72D8">
              <w:t>.</w:t>
            </w:r>
          </w:p>
          <w:p w14:paraId="2820613D" w14:textId="24EF9F5C" w:rsidR="001E72D8" w:rsidRDefault="001E72D8" w:rsidP="00555EB2">
            <w:pPr>
              <w:pStyle w:val="BodyTextTable"/>
            </w:pPr>
            <w:r>
              <w:t>AIA will populate the value ‘</w:t>
            </w:r>
            <w:r w:rsidR="00C675CE">
              <w:t>AIA’</w:t>
            </w:r>
          </w:p>
        </w:tc>
      </w:tr>
      <w:tr w:rsidR="00555EB2" w:rsidRPr="00FF2FA6" w14:paraId="140BC5F2" w14:textId="77777777" w:rsidTr="007B575C">
        <w:trPr>
          <w:cantSplit/>
        </w:trPr>
        <w:tc>
          <w:tcPr>
            <w:tcW w:w="956" w:type="pct"/>
            <w:tcBorders>
              <w:bottom w:val="single" w:sz="4" w:space="0" w:color="808080"/>
            </w:tcBorders>
            <w:shd w:val="clear" w:color="auto" w:fill="auto"/>
          </w:tcPr>
          <w:p w14:paraId="548D83E6" w14:textId="17C154BB" w:rsidR="00555EB2" w:rsidRDefault="00555EB2" w:rsidP="00555EB2">
            <w:pPr>
              <w:pStyle w:val="BodyTextTable"/>
            </w:pPr>
            <w:r w:rsidRPr="00555EB2">
              <w:t>target</w:t>
            </w:r>
            <w:r w:rsidR="004D5A21">
              <w:t>-c</w:t>
            </w:r>
            <w:r w:rsidRPr="00555EB2">
              <w:t>hannel</w:t>
            </w:r>
          </w:p>
        </w:tc>
        <w:tc>
          <w:tcPr>
            <w:tcW w:w="629" w:type="pct"/>
            <w:tcBorders>
              <w:bottom w:val="single" w:sz="4" w:space="0" w:color="808080"/>
            </w:tcBorders>
            <w:shd w:val="clear" w:color="auto" w:fill="auto"/>
          </w:tcPr>
          <w:p w14:paraId="5409FD39" w14:textId="5FFE0A05" w:rsidR="00555EB2" w:rsidRDefault="00555EB2" w:rsidP="00555EB2">
            <w:pPr>
              <w:pStyle w:val="BodyTextTable"/>
            </w:pPr>
            <w:proofErr w:type="gramStart"/>
            <w:r w:rsidRPr="00555EB2">
              <w:t>String(</w:t>
            </w:r>
            <w:proofErr w:type="gramEnd"/>
            <w:r w:rsidRPr="00555EB2">
              <w:t>10)</w:t>
            </w:r>
          </w:p>
        </w:tc>
        <w:tc>
          <w:tcPr>
            <w:tcW w:w="432" w:type="pct"/>
            <w:tcBorders>
              <w:bottom w:val="single" w:sz="4" w:space="0" w:color="808080"/>
            </w:tcBorders>
            <w:shd w:val="clear" w:color="auto" w:fill="auto"/>
          </w:tcPr>
          <w:p w14:paraId="1E44586A" w14:textId="32E8B0E5" w:rsidR="00555EB2" w:rsidRDefault="00555EB2" w:rsidP="00555EB2">
            <w:pPr>
              <w:pStyle w:val="BodyTextTable"/>
            </w:pPr>
            <w:r w:rsidRPr="00D72E37">
              <w:t>Y</w:t>
            </w:r>
          </w:p>
        </w:tc>
        <w:tc>
          <w:tcPr>
            <w:tcW w:w="2983" w:type="pct"/>
            <w:tcBorders>
              <w:bottom w:val="single" w:sz="4" w:space="0" w:color="808080"/>
            </w:tcBorders>
            <w:shd w:val="clear" w:color="auto" w:fill="auto"/>
          </w:tcPr>
          <w:p w14:paraId="30F03A3F" w14:textId="77777777" w:rsidR="00555EB2" w:rsidRDefault="00555EB2" w:rsidP="00555EB2">
            <w:pPr>
              <w:pStyle w:val="BodyTextTable"/>
            </w:pPr>
            <w:r w:rsidRPr="00555EB2">
              <w:t>The channel the request is routed to</w:t>
            </w:r>
            <w:r w:rsidR="001E72D8">
              <w:t>.</w:t>
            </w:r>
          </w:p>
          <w:p w14:paraId="3F0092C8" w14:textId="6EDC4845" w:rsidR="001E72D8" w:rsidRDefault="001E72D8" w:rsidP="00555EB2">
            <w:pPr>
              <w:pStyle w:val="BodyTextTable"/>
            </w:pPr>
            <w:r>
              <w:t>AIA will populate the value ‘</w:t>
            </w:r>
            <w:r w:rsidR="00C675CE">
              <w:t>LP’</w:t>
            </w:r>
          </w:p>
        </w:tc>
      </w:tr>
    </w:tbl>
    <w:p w14:paraId="39B764B9" w14:textId="763A268D" w:rsidR="0024672B" w:rsidRPr="00FF2FA6" w:rsidRDefault="00F20355" w:rsidP="000E6A90">
      <w:pPr>
        <w:pStyle w:val="Heading4"/>
      </w:pPr>
      <w:r w:rsidRPr="00FF2FA6">
        <w:t xml:space="preserve">Request </w:t>
      </w:r>
      <w:r w:rsidR="00CC663A">
        <w:t xml:space="preserve">Body </w:t>
      </w:r>
      <w:r w:rsidR="0024672B" w:rsidRPr="00FF2FA6">
        <w:t>Structure</w:t>
      </w:r>
      <w:bookmarkEnd w:id="90"/>
      <w:bookmarkEnd w:id="91"/>
    </w:p>
    <w:tbl>
      <w:tblPr>
        <w:tblStyle w:val="PTableGray2"/>
        <w:tblW w:w="4995" w:type="pct"/>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20" w:firstRow="1" w:lastRow="0" w:firstColumn="0" w:lastColumn="0" w:noHBand="0" w:noVBand="1"/>
      </w:tblPr>
      <w:tblGrid>
        <w:gridCol w:w="1784"/>
        <w:gridCol w:w="1174"/>
        <w:gridCol w:w="806"/>
        <w:gridCol w:w="5567"/>
      </w:tblGrid>
      <w:tr w:rsidR="001920E3" w:rsidRPr="00FF2FA6" w14:paraId="015D3475" w14:textId="77777777" w:rsidTr="007F1B07">
        <w:trPr>
          <w:cnfStyle w:val="100000000000" w:firstRow="1" w:lastRow="0" w:firstColumn="0" w:lastColumn="0" w:oddVBand="0" w:evenVBand="0" w:oddHBand="0" w:evenHBand="0" w:firstRowFirstColumn="0" w:firstRowLastColumn="0" w:lastRowFirstColumn="0" w:lastRowLastColumn="0"/>
          <w:cantSplit/>
          <w:tblHeader/>
        </w:trPr>
        <w:tc>
          <w:tcPr>
            <w:tcW w:w="956" w:type="pct"/>
            <w:tcBorders>
              <w:bottom w:val="single" w:sz="4" w:space="0" w:color="808080"/>
            </w:tcBorders>
            <w:shd w:val="clear" w:color="auto" w:fill="626469"/>
            <w:vAlign w:val="center"/>
          </w:tcPr>
          <w:p w14:paraId="7A60E4E0" w14:textId="77777777" w:rsidR="0051552A" w:rsidRPr="00FF2FA6" w:rsidRDefault="0051552A" w:rsidP="0051552A">
            <w:pPr>
              <w:pStyle w:val="HeaderTable"/>
              <w:rPr>
                <w:b/>
                <w:bCs w:val="0"/>
                <w:color w:val="FFFFFF"/>
              </w:rPr>
            </w:pPr>
            <w:bookmarkStart w:id="93" w:name="_Hlk511211813"/>
            <w:r w:rsidRPr="00FF2FA6">
              <w:rPr>
                <w:color w:val="FFFFFF"/>
              </w:rPr>
              <w:t>Parameter</w:t>
            </w:r>
          </w:p>
        </w:tc>
        <w:tc>
          <w:tcPr>
            <w:tcW w:w="629" w:type="pct"/>
            <w:tcBorders>
              <w:bottom w:val="single" w:sz="4" w:space="0" w:color="808080"/>
            </w:tcBorders>
            <w:shd w:val="clear" w:color="auto" w:fill="626469"/>
            <w:vAlign w:val="center"/>
          </w:tcPr>
          <w:p w14:paraId="7239631A" w14:textId="77777777" w:rsidR="0051552A" w:rsidRPr="00FF2FA6" w:rsidRDefault="0051552A" w:rsidP="0051552A">
            <w:pPr>
              <w:pStyle w:val="HeaderTable"/>
              <w:rPr>
                <w:b/>
                <w:bCs w:val="0"/>
                <w:color w:val="FFFFFF"/>
              </w:rPr>
            </w:pPr>
            <w:r w:rsidRPr="00FF2FA6">
              <w:rPr>
                <w:color w:val="FFFFFF"/>
              </w:rPr>
              <w:t>Type</w:t>
            </w:r>
          </w:p>
        </w:tc>
        <w:tc>
          <w:tcPr>
            <w:tcW w:w="432" w:type="pct"/>
            <w:tcBorders>
              <w:bottom w:val="single" w:sz="4" w:space="0" w:color="808080"/>
            </w:tcBorders>
            <w:shd w:val="clear" w:color="auto" w:fill="626469"/>
            <w:vAlign w:val="center"/>
          </w:tcPr>
          <w:p w14:paraId="1E9BD4DC" w14:textId="11D187C7" w:rsidR="0051552A" w:rsidRPr="00FF2FA6" w:rsidRDefault="0051552A" w:rsidP="0051552A">
            <w:pPr>
              <w:pStyle w:val="HeaderTable"/>
              <w:rPr>
                <w:b/>
                <w:bCs w:val="0"/>
                <w:color w:val="FFFFFF"/>
              </w:rPr>
            </w:pPr>
            <w:r w:rsidRPr="00FF2FA6">
              <w:rPr>
                <w:color w:val="FFFFFF"/>
              </w:rPr>
              <w:t>Man</w:t>
            </w:r>
            <w:r w:rsidR="000C646F" w:rsidRPr="00FF2FA6">
              <w:rPr>
                <w:color w:val="FFFFFF"/>
              </w:rPr>
              <w:t>datory</w:t>
            </w:r>
          </w:p>
        </w:tc>
        <w:tc>
          <w:tcPr>
            <w:tcW w:w="2983" w:type="pct"/>
            <w:tcBorders>
              <w:bottom w:val="single" w:sz="4" w:space="0" w:color="808080"/>
            </w:tcBorders>
            <w:shd w:val="clear" w:color="auto" w:fill="626469"/>
            <w:vAlign w:val="center"/>
          </w:tcPr>
          <w:p w14:paraId="5B41AB80" w14:textId="77777777" w:rsidR="0051552A" w:rsidRPr="00FF2FA6" w:rsidRDefault="0051552A" w:rsidP="0051552A">
            <w:pPr>
              <w:pStyle w:val="HeaderTable"/>
              <w:rPr>
                <w:b/>
                <w:bCs w:val="0"/>
                <w:color w:val="FFFFFF"/>
              </w:rPr>
            </w:pPr>
            <w:r w:rsidRPr="00FF2FA6">
              <w:rPr>
                <w:color w:val="FFFFFF"/>
              </w:rPr>
              <w:t>Description</w:t>
            </w:r>
          </w:p>
        </w:tc>
      </w:tr>
      <w:bookmarkEnd w:id="93"/>
      <w:tr w:rsidR="009D6D14" w:rsidRPr="00FF2FA6" w14:paraId="32E8232F" w14:textId="77777777" w:rsidTr="008F3B35">
        <w:trPr>
          <w:cantSplit/>
        </w:trPr>
        <w:tc>
          <w:tcPr>
            <w:tcW w:w="956" w:type="pct"/>
            <w:shd w:val="clear" w:color="auto" w:fill="auto"/>
          </w:tcPr>
          <w:p w14:paraId="3D358482" w14:textId="5FCDA29D" w:rsidR="009D6D14" w:rsidRPr="007F1B07" w:rsidRDefault="009D6D14" w:rsidP="009D6D14">
            <w:pPr>
              <w:pStyle w:val="BodyTextTable"/>
            </w:pPr>
            <w:proofErr w:type="spellStart"/>
            <w:r w:rsidRPr="008F3B35">
              <w:t>rrn</w:t>
            </w:r>
            <w:proofErr w:type="spellEnd"/>
          </w:p>
        </w:tc>
        <w:tc>
          <w:tcPr>
            <w:tcW w:w="629" w:type="pct"/>
            <w:shd w:val="clear" w:color="auto" w:fill="auto"/>
          </w:tcPr>
          <w:p w14:paraId="49294FCF" w14:textId="449FDDE2" w:rsidR="009D6D14" w:rsidRDefault="009D6D14" w:rsidP="009D6D14">
            <w:pPr>
              <w:pStyle w:val="BodyTextTable"/>
            </w:pPr>
            <w:r w:rsidRPr="00FD7C1A">
              <w:t>String</w:t>
            </w:r>
          </w:p>
        </w:tc>
        <w:tc>
          <w:tcPr>
            <w:tcW w:w="432" w:type="pct"/>
            <w:shd w:val="clear" w:color="auto" w:fill="auto"/>
          </w:tcPr>
          <w:p w14:paraId="50E79735" w14:textId="76C091C6" w:rsidR="009D6D14" w:rsidRDefault="009D6D14" w:rsidP="009D6D14">
            <w:pPr>
              <w:pStyle w:val="BodyTextTable"/>
            </w:pPr>
            <w:r w:rsidRPr="00AF4BB0">
              <w:t>Y</w:t>
            </w:r>
          </w:p>
        </w:tc>
        <w:tc>
          <w:tcPr>
            <w:tcW w:w="2983" w:type="pct"/>
            <w:shd w:val="clear" w:color="auto" w:fill="auto"/>
          </w:tcPr>
          <w:p w14:paraId="414ED230" w14:textId="77777777" w:rsidR="009D6D14" w:rsidRPr="009D6D14" w:rsidRDefault="009D6D14" w:rsidP="009D6D14">
            <w:pPr>
              <w:pStyle w:val="BodyTextTable"/>
            </w:pPr>
            <w:r w:rsidRPr="009D6D14">
              <w:t>Reference Number</w:t>
            </w:r>
          </w:p>
          <w:p w14:paraId="5FA0B261" w14:textId="4D8F8999" w:rsidR="009D6D14" w:rsidRDefault="00FF461A" w:rsidP="009D6D14">
            <w:pPr>
              <w:pStyle w:val="BodyTextTable"/>
            </w:pPr>
            <w:r>
              <w:t>Unique ID generated by AIA.</w:t>
            </w:r>
          </w:p>
        </w:tc>
      </w:tr>
      <w:tr w:rsidR="009D6D14" w:rsidRPr="00FF2FA6" w14:paraId="464FEB2D" w14:textId="77777777" w:rsidTr="008F3B35">
        <w:trPr>
          <w:cantSplit/>
        </w:trPr>
        <w:tc>
          <w:tcPr>
            <w:tcW w:w="956" w:type="pct"/>
            <w:shd w:val="clear" w:color="auto" w:fill="auto"/>
          </w:tcPr>
          <w:p w14:paraId="25B38D41" w14:textId="54FDCB63" w:rsidR="009D6D14" w:rsidRPr="007F1B07" w:rsidRDefault="00FF461A" w:rsidP="009D6D14">
            <w:pPr>
              <w:pStyle w:val="BodyTextTable"/>
            </w:pPr>
            <w:r w:rsidRPr="008F3B35">
              <w:t>n</w:t>
            </w:r>
            <w:r w:rsidR="009D6D14" w:rsidRPr="008F3B35">
              <w:t>umber</w:t>
            </w:r>
          </w:p>
        </w:tc>
        <w:tc>
          <w:tcPr>
            <w:tcW w:w="629" w:type="pct"/>
            <w:shd w:val="clear" w:color="auto" w:fill="auto"/>
          </w:tcPr>
          <w:p w14:paraId="743ECF8D" w14:textId="440FEF7B" w:rsidR="009D6D14" w:rsidRDefault="009D6D14" w:rsidP="009D6D14">
            <w:pPr>
              <w:pStyle w:val="BodyTextTable"/>
            </w:pPr>
            <w:r w:rsidRPr="00FD7C1A">
              <w:t>String</w:t>
            </w:r>
          </w:p>
        </w:tc>
        <w:tc>
          <w:tcPr>
            <w:tcW w:w="432" w:type="pct"/>
            <w:shd w:val="clear" w:color="auto" w:fill="auto"/>
          </w:tcPr>
          <w:p w14:paraId="28AD455E" w14:textId="54A549B2" w:rsidR="009D6D14" w:rsidRDefault="009D6D14" w:rsidP="009D6D14">
            <w:pPr>
              <w:pStyle w:val="BodyTextTable"/>
            </w:pPr>
            <w:r w:rsidRPr="00AF4BB0">
              <w:t>Y</w:t>
            </w:r>
          </w:p>
        </w:tc>
        <w:tc>
          <w:tcPr>
            <w:tcW w:w="2983" w:type="pct"/>
            <w:shd w:val="clear" w:color="auto" w:fill="auto"/>
            <w:vAlign w:val="center"/>
          </w:tcPr>
          <w:p w14:paraId="1A4AE56B" w14:textId="21938398" w:rsidR="009D6D14" w:rsidRDefault="008B090C" w:rsidP="009D6D14">
            <w:pPr>
              <w:pStyle w:val="BodyTextTable"/>
            </w:pPr>
            <w:r>
              <w:t>MSISDN</w:t>
            </w:r>
            <w:r w:rsidR="009D6D14" w:rsidRPr="009D6D14">
              <w:t xml:space="preserve"> of the subscriber</w:t>
            </w:r>
            <w:r w:rsidR="009D6D14">
              <w:t xml:space="preserve"> in international format, e.g., </w:t>
            </w:r>
            <w:r w:rsidR="009D6D14" w:rsidRPr="009D6D14">
              <w:t>639385231354</w:t>
            </w:r>
          </w:p>
        </w:tc>
      </w:tr>
      <w:tr w:rsidR="009D6D14" w:rsidRPr="00FF2FA6" w14:paraId="0D5459A8" w14:textId="77777777" w:rsidTr="008F3B35">
        <w:trPr>
          <w:cantSplit/>
        </w:trPr>
        <w:tc>
          <w:tcPr>
            <w:tcW w:w="956" w:type="pct"/>
            <w:shd w:val="clear" w:color="auto" w:fill="auto"/>
          </w:tcPr>
          <w:p w14:paraId="10B6AEC6" w14:textId="45E70735" w:rsidR="009D6D14" w:rsidRPr="007F1B07" w:rsidRDefault="009D6D14" w:rsidP="009D6D14">
            <w:pPr>
              <w:pStyle w:val="BodyTextTable"/>
            </w:pPr>
            <w:proofErr w:type="spellStart"/>
            <w:r w:rsidRPr="008F3B35">
              <w:lastRenderedPageBreak/>
              <w:t>eventName</w:t>
            </w:r>
            <w:proofErr w:type="spellEnd"/>
          </w:p>
        </w:tc>
        <w:tc>
          <w:tcPr>
            <w:tcW w:w="629" w:type="pct"/>
            <w:shd w:val="clear" w:color="auto" w:fill="auto"/>
          </w:tcPr>
          <w:p w14:paraId="4B5B909C" w14:textId="32632D5B" w:rsidR="009D6D14" w:rsidRDefault="009D6D14" w:rsidP="009D6D14">
            <w:pPr>
              <w:pStyle w:val="BodyTextTable"/>
            </w:pPr>
            <w:r w:rsidRPr="00FD7C1A">
              <w:t>String</w:t>
            </w:r>
          </w:p>
        </w:tc>
        <w:tc>
          <w:tcPr>
            <w:tcW w:w="432" w:type="pct"/>
            <w:shd w:val="clear" w:color="auto" w:fill="auto"/>
          </w:tcPr>
          <w:p w14:paraId="12C790BC" w14:textId="640919BD" w:rsidR="009D6D14" w:rsidRDefault="009D6D14" w:rsidP="009D6D14">
            <w:pPr>
              <w:pStyle w:val="BodyTextTable"/>
            </w:pPr>
            <w:r w:rsidRPr="00AF4BB0">
              <w:t>Y</w:t>
            </w:r>
          </w:p>
        </w:tc>
        <w:tc>
          <w:tcPr>
            <w:tcW w:w="2983" w:type="pct"/>
            <w:shd w:val="clear" w:color="auto" w:fill="auto"/>
            <w:vAlign w:val="center"/>
          </w:tcPr>
          <w:p w14:paraId="24E6E7B9" w14:textId="77777777" w:rsidR="009D6D14" w:rsidRDefault="009D6D14" w:rsidP="009D6D14">
            <w:pPr>
              <w:pStyle w:val="BodyTextTable"/>
            </w:pPr>
            <w:r>
              <w:t>The event name.</w:t>
            </w:r>
          </w:p>
          <w:p w14:paraId="0D082A88" w14:textId="601D1499" w:rsidR="009D6D14" w:rsidRDefault="009D6D14" w:rsidP="009D6D14">
            <w:pPr>
              <w:pStyle w:val="BodyTextTable"/>
            </w:pPr>
            <w:r>
              <w:t>AIA will populate the value ‘</w:t>
            </w:r>
            <w:proofErr w:type="spellStart"/>
            <w:r w:rsidRPr="009D6D14">
              <w:t>Adhoc_Reward</w:t>
            </w:r>
            <w:proofErr w:type="spellEnd"/>
            <w:r>
              <w:t>’</w:t>
            </w:r>
          </w:p>
        </w:tc>
      </w:tr>
      <w:tr w:rsidR="009D6D14" w:rsidRPr="00FF2FA6" w14:paraId="22D5C7AE" w14:textId="77777777" w:rsidTr="008F3B35">
        <w:trPr>
          <w:cantSplit/>
        </w:trPr>
        <w:tc>
          <w:tcPr>
            <w:tcW w:w="956" w:type="pct"/>
            <w:shd w:val="clear" w:color="auto" w:fill="auto"/>
          </w:tcPr>
          <w:p w14:paraId="2DF95834" w14:textId="4B0C6920" w:rsidR="009D6D14" w:rsidRPr="007F1B07" w:rsidRDefault="009D6D14" w:rsidP="009D6D14">
            <w:pPr>
              <w:pStyle w:val="BodyTextTable"/>
            </w:pPr>
            <w:proofErr w:type="spellStart"/>
            <w:r w:rsidRPr="008F3B35">
              <w:t>eventBody</w:t>
            </w:r>
            <w:proofErr w:type="spellEnd"/>
          </w:p>
        </w:tc>
        <w:tc>
          <w:tcPr>
            <w:tcW w:w="629" w:type="pct"/>
            <w:shd w:val="clear" w:color="auto" w:fill="auto"/>
          </w:tcPr>
          <w:p w14:paraId="51B9928A" w14:textId="13CD8411" w:rsidR="009D6D14" w:rsidRDefault="003D6906" w:rsidP="009D6D14">
            <w:pPr>
              <w:pStyle w:val="BodyTextTable"/>
            </w:pPr>
            <w:r>
              <w:t>Element</w:t>
            </w:r>
          </w:p>
        </w:tc>
        <w:tc>
          <w:tcPr>
            <w:tcW w:w="432" w:type="pct"/>
            <w:shd w:val="clear" w:color="auto" w:fill="auto"/>
          </w:tcPr>
          <w:p w14:paraId="57379531" w14:textId="4C2D4CF6" w:rsidR="009D6D14" w:rsidRDefault="009D6D14" w:rsidP="009D6D14">
            <w:pPr>
              <w:pStyle w:val="BodyTextTable"/>
            </w:pPr>
            <w:r w:rsidRPr="00AF4BB0">
              <w:t>Y</w:t>
            </w:r>
          </w:p>
        </w:tc>
        <w:tc>
          <w:tcPr>
            <w:tcW w:w="2983" w:type="pct"/>
            <w:shd w:val="clear" w:color="auto" w:fill="auto"/>
            <w:vAlign w:val="center"/>
          </w:tcPr>
          <w:p w14:paraId="071BB689" w14:textId="77777777" w:rsidR="001807CD" w:rsidRDefault="009D6D14" w:rsidP="009D6D14">
            <w:pPr>
              <w:pStyle w:val="BodyTextTable"/>
            </w:pPr>
            <w:r w:rsidRPr="009D6D14">
              <w:t>Details of the event for crediting</w:t>
            </w:r>
            <w:r w:rsidR="001807CD">
              <w:t>.</w:t>
            </w:r>
          </w:p>
          <w:p w14:paraId="0A636992" w14:textId="498D9107" w:rsidR="009D6D14" w:rsidRDefault="001807CD" w:rsidP="009D6D14">
            <w:pPr>
              <w:pStyle w:val="BodyTextTable"/>
            </w:pPr>
            <w:r>
              <w:t xml:space="preserve">AIA will only use the </w:t>
            </w:r>
            <w:proofErr w:type="spellStart"/>
            <w:r w:rsidR="009D6D14" w:rsidRPr="009D6D14">
              <w:t>Adhoc</w:t>
            </w:r>
            <w:proofErr w:type="spellEnd"/>
            <w:r w:rsidR="009D6D14" w:rsidRPr="009D6D14">
              <w:t xml:space="preserve"> type</w:t>
            </w:r>
            <w:r>
              <w:t>.</w:t>
            </w:r>
          </w:p>
        </w:tc>
      </w:tr>
      <w:tr w:rsidR="009D6D14" w:rsidRPr="00FF2FA6" w14:paraId="0364403F" w14:textId="77777777" w:rsidTr="007A7F20">
        <w:trPr>
          <w:cantSplit/>
        </w:trPr>
        <w:tc>
          <w:tcPr>
            <w:tcW w:w="956" w:type="pct"/>
            <w:shd w:val="clear" w:color="auto" w:fill="auto"/>
            <w:vAlign w:val="center"/>
          </w:tcPr>
          <w:p w14:paraId="089BDBE3" w14:textId="4ED584A4" w:rsidR="009D6D14" w:rsidRPr="007F1B07" w:rsidRDefault="00FF461A" w:rsidP="009D6D14">
            <w:pPr>
              <w:pStyle w:val="BodyTextTable"/>
            </w:pPr>
            <w:r w:rsidRPr="008F3B35">
              <w:t>t</w:t>
            </w:r>
            <w:r w:rsidR="009D6D14" w:rsidRPr="008F3B35">
              <w:t>ype</w:t>
            </w:r>
          </w:p>
        </w:tc>
        <w:tc>
          <w:tcPr>
            <w:tcW w:w="629" w:type="pct"/>
            <w:shd w:val="clear" w:color="auto" w:fill="auto"/>
          </w:tcPr>
          <w:p w14:paraId="5E4F4A9C" w14:textId="3D678910" w:rsidR="009D6D14" w:rsidRDefault="009D6D14" w:rsidP="009D6D14">
            <w:pPr>
              <w:pStyle w:val="BodyTextTable"/>
            </w:pPr>
            <w:r w:rsidRPr="00FD7C1A">
              <w:t>String</w:t>
            </w:r>
          </w:p>
        </w:tc>
        <w:tc>
          <w:tcPr>
            <w:tcW w:w="432" w:type="pct"/>
            <w:shd w:val="clear" w:color="auto" w:fill="auto"/>
          </w:tcPr>
          <w:p w14:paraId="22EE36E3" w14:textId="7834D4FE" w:rsidR="009D6D14" w:rsidRDefault="009D6D14" w:rsidP="009D6D14">
            <w:pPr>
              <w:pStyle w:val="BodyTextTable"/>
            </w:pPr>
            <w:r>
              <w:t>N</w:t>
            </w:r>
          </w:p>
        </w:tc>
        <w:tc>
          <w:tcPr>
            <w:tcW w:w="2983" w:type="pct"/>
            <w:shd w:val="clear" w:color="auto" w:fill="auto"/>
            <w:vAlign w:val="center"/>
          </w:tcPr>
          <w:p w14:paraId="27BC71BE" w14:textId="7FC62AFF" w:rsidR="009D6D14" w:rsidRDefault="009D6D14" w:rsidP="009D6D14">
            <w:pPr>
              <w:pStyle w:val="BodyTextTable"/>
            </w:pPr>
            <w:r>
              <w:t>Not populated by AIA</w:t>
            </w:r>
          </w:p>
        </w:tc>
      </w:tr>
    </w:tbl>
    <w:p w14:paraId="3F88AE03" w14:textId="6A49E1FD" w:rsidR="001807CD" w:rsidRPr="00FF2FA6" w:rsidRDefault="001807CD" w:rsidP="001807CD">
      <w:pPr>
        <w:pStyle w:val="Heading4"/>
      </w:pPr>
      <w:bookmarkStart w:id="94" w:name="_Response_Structure"/>
      <w:bookmarkEnd w:id="94"/>
      <w:r>
        <w:t>Event</w:t>
      </w:r>
      <w:r w:rsidRPr="00FF2FA6">
        <w:t xml:space="preserve"> </w:t>
      </w:r>
      <w:r>
        <w:t xml:space="preserve">Body </w:t>
      </w:r>
      <w:r w:rsidRPr="00FF2FA6">
        <w:t>Structure</w:t>
      </w:r>
    </w:p>
    <w:tbl>
      <w:tblPr>
        <w:tblStyle w:val="PTableGray2"/>
        <w:tblW w:w="4995" w:type="pct"/>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20" w:firstRow="1" w:lastRow="0" w:firstColumn="0" w:lastColumn="0" w:noHBand="0" w:noVBand="1"/>
      </w:tblPr>
      <w:tblGrid>
        <w:gridCol w:w="1784"/>
        <w:gridCol w:w="1174"/>
        <w:gridCol w:w="806"/>
        <w:gridCol w:w="5567"/>
      </w:tblGrid>
      <w:tr w:rsidR="001807CD" w:rsidRPr="00FF2FA6" w14:paraId="35601212" w14:textId="77777777" w:rsidTr="007B575C">
        <w:trPr>
          <w:cnfStyle w:val="100000000000" w:firstRow="1" w:lastRow="0" w:firstColumn="0" w:lastColumn="0" w:oddVBand="0" w:evenVBand="0" w:oddHBand="0" w:evenHBand="0" w:firstRowFirstColumn="0" w:firstRowLastColumn="0" w:lastRowFirstColumn="0" w:lastRowLastColumn="0"/>
          <w:cantSplit/>
          <w:tblHeader/>
        </w:trPr>
        <w:tc>
          <w:tcPr>
            <w:tcW w:w="956" w:type="pct"/>
            <w:tcBorders>
              <w:bottom w:val="single" w:sz="4" w:space="0" w:color="808080"/>
            </w:tcBorders>
            <w:shd w:val="clear" w:color="auto" w:fill="626469"/>
            <w:vAlign w:val="center"/>
          </w:tcPr>
          <w:p w14:paraId="798885A0" w14:textId="77777777" w:rsidR="001807CD" w:rsidRPr="00FF2FA6" w:rsidRDefault="001807CD" w:rsidP="007B575C">
            <w:pPr>
              <w:pStyle w:val="HeaderTable"/>
              <w:rPr>
                <w:b/>
                <w:bCs w:val="0"/>
                <w:color w:val="FFFFFF"/>
              </w:rPr>
            </w:pPr>
            <w:r w:rsidRPr="00FF2FA6">
              <w:rPr>
                <w:color w:val="FFFFFF"/>
              </w:rPr>
              <w:t>Parameter</w:t>
            </w:r>
          </w:p>
        </w:tc>
        <w:tc>
          <w:tcPr>
            <w:tcW w:w="629" w:type="pct"/>
            <w:tcBorders>
              <w:bottom w:val="single" w:sz="4" w:space="0" w:color="808080"/>
            </w:tcBorders>
            <w:shd w:val="clear" w:color="auto" w:fill="626469"/>
            <w:vAlign w:val="center"/>
          </w:tcPr>
          <w:p w14:paraId="057B317B" w14:textId="77777777" w:rsidR="001807CD" w:rsidRPr="00FF2FA6" w:rsidRDefault="001807CD" w:rsidP="007B575C">
            <w:pPr>
              <w:pStyle w:val="HeaderTable"/>
              <w:rPr>
                <w:b/>
                <w:bCs w:val="0"/>
                <w:color w:val="FFFFFF"/>
              </w:rPr>
            </w:pPr>
            <w:r w:rsidRPr="00FF2FA6">
              <w:rPr>
                <w:color w:val="FFFFFF"/>
              </w:rPr>
              <w:t>Type</w:t>
            </w:r>
          </w:p>
        </w:tc>
        <w:tc>
          <w:tcPr>
            <w:tcW w:w="432" w:type="pct"/>
            <w:tcBorders>
              <w:bottom w:val="single" w:sz="4" w:space="0" w:color="808080"/>
            </w:tcBorders>
            <w:shd w:val="clear" w:color="auto" w:fill="626469"/>
            <w:vAlign w:val="center"/>
          </w:tcPr>
          <w:p w14:paraId="6225F3F4" w14:textId="77777777" w:rsidR="001807CD" w:rsidRPr="00FF2FA6" w:rsidRDefault="001807CD" w:rsidP="007B575C">
            <w:pPr>
              <w:pStyle w:val="HeaderTable"/>
              <w:rPr>
                <w:b/>
                <w:bCs w:val="0"/>
                <w:color w:val="FFFFFF"/>
              </w:rPr>
            </w:pPr>
            <w:r w:rsidRPr="00FF2FA6">
              <w:rPr>
                <w:color w:val="FFFFFF"/>
              </w:rPr>
              <w:t>Mandatory</w:t>
            </w:r>
          </w:p>
        </w:tc>
        <w:tc>
          <w:tcPr>
            <w:tcW w:w="2983" w:type="pct"/>
            <w:tcBorders>
              <w:bottom w:val="single" w:sz="4" w:space="0" w:color="808080"/>
            </w:tcBorders>
            <w:shd w:val="clear" w:color="auto" w:fill="626469"/>
            <w:vAlign w:val="center"/>
          </w:tcPr>
          <w:p w14:paraId="650CC14A" w14:textId="77777777" w:rsidR="001807CD" w:rsidRPr="00FF2FA6" w:rsidRDefault="001807CD" w:rsidP="007B575C">
            <w:pPr>
              <w:pStyle w:val="HeaderTable"/>
              <w:rPr>
                <w:b/>
                <w:bCs w:val="0"/>
                <w:color w:val="FFFFFF"/>
              </w:rPr>
            </w:pPr>
            <w:r w:rsidRPr="00FF2FA6">
              <w:rPr>
                <w:color w:val="FFFFFF"/>
              </w:rPr>
              <w:t>Description</w:t>
            </w:r>
          </w:p>
        </w:tc>
      </w:tr>
      <w:tr w:rsidR="00760735" w:rsidRPr="00FF2FA6" w14:paraId="39B80C0D" w14:textId="77777777" w:rsidTr="00227BF1">
        <w:trPr>
          <w:cantSplit/>
        </w:trPr>
        <w:tc>
          <w:tcPr>
            <w:tcW w:w="956" w:type="pct"/>
            <w:tcBorders>
              <w:bottom w:val="single" w:sz="4" w:space="0" w:color="808080"/>
            </w:tcBorders>
            <w:shd w:val="clear" w:color="auto" w:fill="auto"/>
            <w:vAlign w:val="center"/>
          </w:tcPr>
          <w:p w14:paraId="41A1FC61" w14:textId="31246D47" w:rsidR="00760735" w:rsidRPr="00FF2FA6" w:rsidRDefault="00760735" w:rsidP="00760735">
            <w:pPr>
              <w:pStyle w:val="BodyTextTable"/>
            </w:pPr>
            <w:r w:rsidRPr="00760735">
              <w:t>amount</w:t>
            </w:r>
          </w:p>
        </w:tc>
        <w:tc>
          <w:tcPr>
            <w:tcW w:w="629" w:type="pct"/>
            <w:tcBorders>
              <w:bottom w:val="single" w:sz="4" w:space="0" w:color="808080"/>
            </w:tcBorders>
            <w:shd w:val="clear" w:color="auto" w:fill="auto"/>
          </w:tcPr>
          <w:p w14:paraId="7E5BE5C8" w14:textId="1F196D4A" w:rsidR="00760735" w:rsidRPr="00FF2FA6" w:rsidRDefault="00760735" w:rsidP="00760735">
            <w:pPr>
              <w:pStyle w:val="BodyTextTable"/>
            </w:pPr>
            <w:r>
              <w:t>Long</w:t>
            </w:r>
          </w:p>
        </w:tc>
        <w:tc>
          <w:tcPr>
            <w:tcW w:w="432" w:type="pct"/>
            <w:tcBorders>
              <w:bottom w:val="single" w:sz="4" w:space="0" w:color="808080"/>
            </w:tcBorders>
            <w:shd w:val="clear" w:color="auto" w:fill="auto"/>
          </w:tcPr>
          <w:p w14:paraId="268B33FA" w14:textId="6EDE28D2" w:rsidR="00760735" w:rsidRPr="00FF2FA6" w:rsidRDefault="00760735" w:rsidP="00760735">
            <w:pPr>
              <w:pStyle w:val="BodyTextTable"/>
            </w:pPr>
            <w:r>
              <w:t>Y</w:t>
            </w:r>
          </w:p>
        </w:tc>
        <w:tc>
          <w:tcPr>
            <w:tcW w:w="2983" w:type="pct"/>
            <w:tcBorders>
              <w:bottom w:val="single" w:sz="4" w:space="0" w:color="808080"/>
            </w:tcBorders>
            <w:shd w:val="clear" w:color="auto" w:fill="auto"/>
            <w:vAlign w:val="center"/>
          </w:tcPr>
          <w:p w14:paraId="054B6D98" w14:textId="1BF168FF" w:rsidR="00760735" w:rsidRPr="00FF2FA6" w:rsidRDefault="00760735" w:rsidP="00760735">
            <w:pPr>
              <w:pStyle w:val="BodyTextTable"/>
            </w:pPr>
            <w:proofErr w:type="gramStart"/>
            <w:r w:rsidRPr="00760735">
              <w:t>Amount</w:t>
            </w:r>
            <w:proofErr w:type="gramEnd"/>
            <w:r w:rsidRPr="00760735">
              <w:t xml:space="preserve"> of points</w:t>
            </w:r>
            <w:r>
              <w:t xml:space="preserve"> to be credited</w:t>
            </w:r>
          </w:p>
        </w:tc>
      </w:tr>
      <w:tr w:rsidR="00760735" w:rsidRPr="00FF2FA6" w14:paraId="377A4056" w14:textId="77777777" w:rsidTr="00227BF1">
        <w:trPr>
          <w:cantSplit/>
        </w:trPr>
        <w:tc>
          <w:tcPr>
            <w:tcW w:w="956" w:type="pct"/>
            <w:shd w:val="clear" w:color="auto" w:fill="auto"/>
            <w:vAlign w:val="center"/>
          </w:tcPr>
          <w:p w14:paraId="64B33286" w14:textId="0E8F12F9" w:rsidR="00760735" w:rsidRPr="00FF2FA6" w:rsidRDefault="00760735" w:rsidP="00760735">
            <w:pPr>
              <w:pStyle w:val="BodyTextTable"/>
            </w:pPr>
            <w:proofErr w:type="spellStart"/>
            <w:r w:rsidRPr="00760735">
              <w:t>expiryDate</w:t>
            </w:r>
            <w:proofErr w:type="spellEnd"/>
          </w:p>
        </w:tc>
        <w:tc>
          <w:tcPr>
            <w:tcW w:w="629" w:type="pct"/>
            <w:shd w:val="clear" w:color="auto" w:fill="auto"/>
          </w:tcPr>
          <w:p w14:paraId="49A63CC9" w14:textId="403B8177" w:rsidR="00760735" w:rsidRPr="00FF2FA6" w:rsidRDefault="00760735" w:rsidP="00760735">
            <w:pPr>
              <w:pStyle w:val="BodyTextTable"/>
            </w:pPr>
            <w:proofErr w:type="spellStart"/>
            <w:r>
              <w:t>DateTime</w:t>
            </w:r>
            <w:proofErr w:type="spellEnd"/>
          </w:p>
        </w:tc>
        <w:tc>
          <w:tcPr>
            <w:tcW w:w="432" w:type="pct"/>
            <w:shd w:val="clear" w:color="auto" w:fill="auto"/>
          </w:tcPr>
          <w:p w14:paraId="0976B966" w14:textId="6625929A" w:rsidR="00760735" w:rsidRPr="00FF2FA6" w:rsidRDefault="00760735" w:rsidP="00760735">
            <w:pPr>
              <w:pStyle w:val="BodyTextTable"/>
            </w:pPr>
            <w:r>
              <w:t>Y</w:t>
            </w:r>
          </w:p>
        </w:tc>
        <w:tc>
          <w:tcPr>
            <w:tcW w:w="2983" w:type="pct"/>
            <w:shd w:val="clear" w:color="auto" w:fill="auto"/>
            <w:vAlign w:val="center"/>
          </w:tcPr>
          <w:p w14:paraId="455375DD" w14:textId="77777777" w:rsidR="00760735" w:rsidRDefault="00760735" w:rsidP="00760735">
            <w:pPr>
              <w:pStyle w:val="BodyTextTable"/>
            </w:pPr>
            <w:r w:rsidRPr="00760735">
              <w:t>Time stamp of the reward</w:t>
            </w:r>
          </w:p>
          <w:p w14:paraId="5EAD803C" w14:textId="77777777" w:rsidR="00760735" w:rsidRDefault="00760735" w:rsidP="00760735">
            <w:pPr>
              <w:pStyle w:val="BodyTextTable"/>
            </w:pPr>
            <w:r>
              <w:t xml:space="preserve">Format: </w:t>
            </w:r>
            <w:r w:rsidRPr="00760735">
              <w:t>YYYY-MM-DD’T’HH</w:t>
            </w:r>
            <w:r>
              <w:t>24</w:t>
            </w:r>
            <w:r w:rsidRPr="00760735">
              <w:t>:</w:t>
            </w:r>
            <w:proofErr w:type="gramStart"/>
            <w:r w:rsidRPr="00760735">
              <w:t>MM:SS</w:t>
            </w:r>
            <w:proofErr w:type="gramEnd"/>
          </w:p>
          <w:p w14:paraId="2AB33162" w14:textId="20AF5E82" w:rsidR="001C6F90" w:rsidRPr="00FF2FA6" w:rsidRDefault="001C6F90" w:rsidP="00760735">
            <w:pPr>
              <w:pStyle w:val="BodyTextTable"/>
            </w:pPr>
            <w:r>
              <w:t xml:space="preserve">E.g., </w:t>
            </w:r>
            <w:r w:rsidRPr="001C6F90">
              <w:t>2022-12-31T23:59:59</w:t>
            </w:r>
          </w:p>
        </w:tc>
      </w:tr>
      <w:tr w:rsidR="00760735" w:rsidRPr="00FF2FA6" w14:paraId="62FB7F5B" w14:textId="77777777" w:rsidTr="00227BF1">
        <w:trPr>
          <w:cantSplit/>
        </w:trPr>
        <w:tc>
          <w:tcPr>
            <w:tcW w:w="956" w:type="pct"/>
            <w:shd w:val="clear" w:color="auto" w:fill="auto"/>
            <w:vAlign w:val="center"/>
          </w:tcPr>
          <w:p w14:paraId="4A527749" w14:textId="21D78DDC" w:rsidR="00760735" w:rsidRPr="00FF2FA6" w:rsidRDefault="00760735" w:rsidP="00760735">
            <w:pPr>
              <w:pStyle w:val="BodyTextTable"/>
            </w:pPr>
            <w:r w:rsidRPr="00760735">
              <w:t>reason</w:t>
            </w:r>
          </w:p>
        </w:tc>
        <w:tc>
          <w:tcPr>
            <w:tcW w:w="629" w:type="pct"/>
            <w:shd w:val="clear" w:color="auto" w:fill="auto"/>
          </w:tcPr>
          <w:p w14:paraId="58B7147E" w14:textId="6B5A5552" w:rsidR="00760735" w:rsidRPr="00FF2FA6" w:rsidRDefault="00760735" w:rsidP="00760735">
            <w:pPr>
              <w:pStyle w:val="BodyTextTable"/>
            </w:pPr>
            <w:r>
              <w:t>String</w:t>
            </w:r>
          </w:p>
        </w:tc>
        <w:tc>
          <w:tcPr>
            <w:tcW w:w="432" w:type="pct"/>
            <w:shd w:val="clear" w:color="auto" w:fill="auto"/>
          </w:tcPr>
          <w:p w14:paraId="029A11F9" w14:textId="7D1E6D74" w:rsidR="00760735" w:rsidRPr="00FF2FA6" w:rsidRDefault="00760735" w:rsidP="00760735">
            <w:pPr>
              <w:pStyle w:val="BodyTextTable"/>
            </w:pPr>
            <w:r>
              <w:t>Y</w:t>
            </w:r>
          </w:p>
        </w:tc>
        <w:tc>
          <w:tcPr>
            <w:tcW w:w="2983" w:type="pct"/>
            <w:shd w:val="clear" w:color="auto" w:fill="auto"/>
            <w:vAlign w:val="center"/>
          </w:tcPr>
          <w:p w14:paraId="00624FF7" w14:textId="77777777" w:rsidR="00760735" w:rsidRPr="00760735" w:rsidRDefault="00760735" w:rsidP="004F777A">
            <w:pPr>
              <w:spacing w:line="276" w:lineRule="auto"/>
              <w:ind w:left="0"/>
              <w:rPr>
                <w:sz w:val="18"/>
              </w:rPr>
            </w:pPr>
            <w:r w:rsidRPr="00760735">
              <w:rPr>
                <w:sz w:val="18"/>
              </w:rPr>
              <w:t>Reason of rewarding</w:t>
            </w:r>
          </w:p>
          <w:p w14:paraId="6BB03C05" w14:textId="3E083D6F" w:rsidR="00760735" w:rsidRPr="00FF2FA6" w:rsidRDefault="004F777A" w:rsidP="00760735">
            <w:pPr>
              <w:pStyle w:val="BodyTextTable"/>
            </w:pPr>
            <w:r>
              <w:t>AIA will populate the value ‘</w:t>
            </w:r>
            <w:proofErr w:type="spellStart"/>
            <w:r w:rsidRPr="009D6D14">
              <w:t>Adhoc_Reward</w:t>
            </w:r>
            <w:proofErr w:type="spellEnd"/>
            <w:r>
              <w:t>’</w:t>
            </w:r>
          </w:p>
        </w:tc>
      </w:tr>
      <w:tr w:rsidR="00760735" w:rsidRPr="00FF2FA6" w14:paraId="1EF4AAAB" w14:textId="77777777" w:rsidTr="00227BF1">
        <w:trPr>
          <w:cantSplit/>
        </w:trPr>
        <w:tc>
          <w:tcPr>
            <w:tcW w:w="956" w:type="pct"/>
            <w:shd w:val="clear" w:color="auto" w:fill="auto"/>
            <w:vAlign w:val="center"/>
          </w:tcPr>
          <w:p w14:paraId="150E1965" w14:textId="6569FBA0" w:rsidR="00760735" w:rsidRPr="00FF2FA6" w:rsidRDefault="00760735" w:rsidP="00760735">
            <w:pPr>
              <w:pStyle w:val="BodyTextTable"/>
            </w:pPr>
            <w:r w:rsidRPr="00760735">
              <w:t>brand</w:t>
            </w:r>
          </w:p>
        </w:tc>
        <w:tc>
          <w:tcPr>
            <w:tcW w:w="629" w:type="pct"/>
            <w:shd w:val="clear" w:color="auto" w:fill="auto"/>
          </w:tcPr>
          <w:p w14:paraId="58F0F6B4" w14:textId="28FB0889" w:rsidR="00760735" w:rsidRPr="00FF2FA6" w:rsidRDefault="00760735" w:rsidP="00760735">
            <w:pPr>
              <w:pStyle w:val="BodyTextTable"/>
            </w:pPr>
            <w:r>
              <w:t>String</w:t>
            </w:r>
          </w:p>
        </w:tc>
        <w:tc>
          <w:tcPr>
            <w:tcW w:w="432" w:type="pct"/>
            <w:shd w:val="clear" w:color="auto" w:fill="auto"/>
          </w:tcPr>
          <w:p w14:paraId="2F354E61" w14:textId="4C63FF6D" w:rsidR="00760735" w:rsidRPr="00FF2FA6" w:rsidRDefault="00760735" w:rsidP="00760735">
            <w:pPr>
              <w:pStyle w:val="BodyTextTable"/>
            </w:pPr>
            <w:r>
              <w:t>Y</w:t>
            </w:r>
          </w:p>
        </w:tc>
        <w:tc>
          <w:tcPr>
            <w:tcW w:w="2983" w:type="pct"/>
            <w:shd w:val="clear" w:color="auto" w:fill="auto"/>
            <w:vAlign w:val="center"/>
          </w:tcPr>
          <w:p w14:paraId="011A6CF6" w14:textId="77777777" w:rsidR="00760735" w:rsidRDefault="00760735" w:rsidP="00760735">
            <w:pPr>
              <w:pStyle w:val="BodyTextTable"/>
            </w:pPr>
            <w:r w:rsidRPr="00760735">
              <w:t>Brand Name</w:t>
            </w:r>
          </w:p>
          <w:p w14:paraId="3A490A6C" w14:textId="77777777" w:rsidR="008B2C7E" w:rsidRDefault="008B2C7E" w:rsidP="008B2C7E">
            <w:pPr>
              <w:pStyle w:val="BodyTextTable"/>
            </w:pPr>
            <w:r>
              <w:t>Possible Values:</w:t>
            </w:r>
          </w:p>
          <w:p w14:paraId="17DBC5B2" w14:textId="22C352D1" w:rsidR="008B2C7E" w:rsidRDefault="008B2C7E" w:rsidP="000D6FC6">
            <w:pPr>
              <w:pStyle w:val="BodyTextTable"/>
              <w:numPr>
                <w:ilvl w:val="0"/>
                <w:numId w:val="20"/>
              </w:numPr>
            </w:pPr>
            <w:r>
              <w:t>SMART Prepaid</w:t>
            </w:r>
          </w:p>
          <w:p w14:paraId="2E299642" w14:textId="77777777" w:rsidR="008B2C7E" w:rsidRDefault="008B2C7E" w:rsidP="000D6FC6">
            <w:pPr>
              <w:pStyle w:val="BodyTextTable"/>
              <w:numPr>
                <w:ilvl w:val="0"/>
                <w:numId w:val="20"/>
              </w:numPr>
            </w:pPr>
            <w:r>
              <w:t>TNT</w:t>
            </w:r>
          </w:p>
          <w:p w14:paraId="08BDD832" w14:textId="19D2EA5E" w:rsidR="008B2C7E" w:rsidRDefault="008B2C7E" w:rsidP="000D6FC6">
            <w:pPr>
              <w:pStyle w:val="BodyTextTable"/>
              <w:numPr>
                <w:ilvl w:val="0"/>
                <w:numId w:val="20"/>
              </w:numPr>
            </w:pPr>
            <w:r>
              <w:t>SMART Bro Prepaid</w:t>
            </w:r>
          </w:p>
          <w:p w14:paraId="165E6B1E" w14:textId="77777777" w:rsidR="008B2C7E" w:rsidRDefault="008B2C7E" w:rsidP="000D6FC6">
            <w:pPr>
              <w:pStyle w:val="BodyTextTable"/>
              <w:numPr>
                <w:ilvl w:val="0"/>
                <w:numId w:val="20"/>
              </w:numPr>
            </w:pPr>
            <w:r>
              <w:t xml:space="preserve">PLDT Prepaid Home </w:t>
            </w:r>
            <w:proofErr w:type="spellStart"/>
            <w:r>
              <w:t>WiFi</w:t>
            </w:r>
            <w:proofErr w:type="spellEnd"/>
          </w:p>
          <w:p w14:paraId="23E5F71D" w14:textId="77777777" w:rsidR="00D54B32" w:rsidRDefault="00D54B32" w:rsidP="000D6FC6">
            <w:pPr>
              <w:pStyle w:val="BodyTextTable"/>
              <w:numPr>
                <w:ilvl w:val="0"/>
                <w:numId w:val="20"/>
              </w:numPr>
            </w:pPr>
            <w:r>
              <w:t>SMART Postpaid</w:t>
            </w:r>
          </w:p>
          <w:p w14:paraId="4BE1ABC9" w14:textId="77777777" w:rsidR="00D54B32" w:rsidRDefault="00D54B32" w:rsidP="000D6FC6">
            <w:pPr>
              <w:pStyle w:val="BodyTextTable"/>
              <w:numPr>
                <w:ilvl w:val="0"/>
                <w:numId w:val="20"/>
              </w:numPr>
            </w:pPr>
            <w:r>
              <w:t>SMART Bro Postpaid</w:t>
            </w:r>
          </w:p>
          <w:p w14:paraId="2B0CA3CD" w14:textId="66EA904D" w:rsidR="00D54B32" w:rsidRPr="00EB34E3" w:rsidRDefault="00D54B32" w:rsidP="00EB34E3">
            <w:pPr>
              <w:pStyle w:val="BodyTextTable"/>
              <w:rPr>
                <w:b/>
                <w:bCs/>
              </w:rPr>
            </w:pPr>
            <w:r w:rsidRPr="00EB34E3">
              <w:rPr>
                <w:b/>
                <w:bCs/>
              </w:rPr>
              <w:t>Note: brands which are not included in the above list will not be supported.</w:t>
            </w:r>
          </w:p>
        </w:tc>
      </w:tr>
      <w:tr w:rsidR="00760735" w:rsidRPr="00FF2FA6" w14:paraId="43D3B744" w14:textId="77777777" w:rsidTr="00227BF1">
        <w:trPr>
          <w:cantSplit/>
        </w:trPr>
        <w:tc>
          <w:tcPr>
            <w:tcW w:w="956" w:type="pct"/>
            <w:shd w:val="clear" w:color="auto" w:fill="auto"/>
            <w:vAlign w:val="center"/>
          </w:tcPr>
          <w:p w14:paraId="0FBE6927" w14:textId="2DE706A3" w:rsidR="00760735" w:rsidRPr="00FF2FA6" w:rsidRDefault="00760735" w:rsidP="00760735">
            <w:pPr>
              <w:pStyle w:val="BodyTextTable"/>
            </w:pPr>
            <w:r w:rsidRPr="00760735">
              <w:t>referrer</w:t>
            </w:r>
          </w:p>
        </w:tc>
        <w:tc>
          <w:tcPr>
            <w:tcW w:w="629" w:type="pct"/>
            <w:shd w:val="clear" w:color="auto" w:fill="auto"/>
          </w:tcPr>
          <w:p w14:paraId="16D4A4F5" w14:textId="65EAB5E5" w:rsidR="00760735" w:rsidRPr="00FF2FA6" w:rsidRDefault="00760735" w:rsidP="00760735">
            <w:pPr>
              <w:pStyle w:val="BodyTextTable"/>
            </w:pPr>
            <w:r>
              <w:t>String</w:t>
            </w:r>
          </w:p>
        </w:tc>
        <w:tc>
          <w:tcPr>
            <w:tcW w:w="432" w:type="pct"/>
            <w:shd w:val="clear" w:color="auto" w:fill="auto"/>
          </w:tcPr>
          <w:p w14:paraId="76C90FC9" w14:textId="10E05F47" w:rsidR="00760735" w:rsidRPr="00FF2FA6" w:rsidRDefault="00760735" w:rsidP="00760735">
            <w:pPr>
              <w:pStyle w:val="BodyTextTable"/>
            </w:pPr>
            <w:r>
              <w:t>N</w:t>
            </w:r>
          </w:p>
        </w:tc>
        <w:tc>
          <w:tcPr>
            <w:tcW w:w="2983" w:type="pct"/>
            <w:shd w:val="clear" w:color="auto" w:fill="auto"/>
            <w:vAlign w:val="center"/>
          </w:tcPr>
          <w:p w14:paraId="46F7555A" w14:textId="77777777" w:rsidR="00760735" w:rsidRPr="00760735" w:rsidRDefault="00760735" w:rsidP="001D5336">
            <w:pPr>
              <w:spacing w:line="276" w:lineRule="auto"/>
              <w:ind w:left="0"/>
              <w:rPr>
                <w:sz w:val="18"/>
              </w:rPr>
            </w:pPr>
            <w:r w:rsidRPr="00760735">
              <w:rPr>
                <w:sz w:val="18"/>
              </w:rPr>
              <w:t>Referrer</w:t>
            </w:r>
          </w:p>
          <w:p w14:paraId="1A6F887C" w14:textId="5970051F" w:rsidR="00760735" w:rsidRPr="00FF2FA6" w:rsidRDefault="001D5336" w:rsidP="00760735">
            <w:pPr>
              <w:pStyle w:val="BodyTextTable"/>
            </w:pPr>
            <w:r>
              <w:t>Not populated by AIA.</w:t>
            </w:r>
          </w:p>
        </w:tc>
      </w:tr>
      <w:tr w:rsidR="00760735" w:rsidRPr="00FF2FA6" w14:paraId="3D7DC49E" w14:textId="77777777" w:rsidTr="00227BF1">
        <w:trPr>
          <w:cantSplit/>
        </w:trPr>
        <w:tc>
          <w:tcPr>
            <w:tcW w:w="956" w:type="pct"/>
            <w:tcBorders>
              <w:bottom w:val="single" w:sz="4" w:space="0" w:color="808080"/>
            </w:tcBorders>
            <w:shd w:val="clear" w:color="auto" w:fill="auto"/>
            <w:vAlign w:val="center"/>
          </w:tcPr>
          <w:p w14:paraId="530B1178" w14:textId="24A7C9E3" w:rsidR="00760735" w:rsidRPr="00FF2FA6" w:rsidRDefault="00760735" w:rsidP="00760735">
            <w:pPr>
              <w:pStyle w:val="BodyTextTable"/>
            </w:pPr>
            <w:r w:rsidRPr="00760735">
              <w:t>channel</w:t>
            </w:r>
          </w:p>
        </w:tc>
        <w:tc>
          <w:tcPr>
            <w:tcW w:w="629" w:type="pct"/>
            <w:tcBorders>
              <w:bottom w:val="single" w:sz="4" w:space="0" w:color="808080"/>
            </w:tcBorders>
            <w:shd w:val="clear" w:color="auto" w:fill="auto"/>
          </w:tcPr>
          <w:p w14:paraId="6AA9FE4F" w14:textId="6A5157F6" w:rsidR="00760735" w:rsidRPr="00FF2FA6" w:rsidRDefault="00760735" w:rsidP="00760735">
            <w:pPr>
              <w:pStyle w:val="BodyTextTable"/>
            </w:pPr>
            <w:r>
              <w:t>String</w:t>
            </w:r>
          </w:p>
        </w:tc>
        <w:tc>
          <w:tcPr>
            <w:tcW w:w="432" w:type="pct"/>
            <w:tcBorders>
              <w:bottom w:val="single" w:sz="4" w:space="0" w:color="808080"/>
            </w:tcBorders>
            <w:shd w:val="clear" w:color="auto" w:fill="auto"/>
          </w:tcPr>
          <w:p w14:paraId="168E151D" w14:textId="1F2E75A1" w:rsidR="00760735" w:rsidRPr="00FF2FA6" w:rsidRDefault="00760735" w:rsidP="00760735">
            <w:pPr>
              <w:pStyle w:val="BodyTextTable"/>
            </w:pPr>
            <w:r>
              <w:t>Y</w:t>
            </w:r>
          </w:p>
        </w:tc>
        <w:tc>
          <w:tcPr>
            <w:tcW w:w="2983" w:type="pct"/>
            <w:tcBorders>
              <w:bottom w:val="single" w:sz="4" w:space="0" w:color="808080"/>
            </w:tcBorders>
            <w:shd w:val="clear" w:color="auto" w:fill="auto"/>
            <w:vAlign w:val="center"/>
          </w:tcPr>
          <w:p w14:paraId="3100A65B" w14:textId="77777777" w:rsidR="00760735" w:rsidRDefault="00760735" w:rsidP="00760735">
            <w:pPr>
              <w:pStyle w:val="BodyTextTable"/>
            </w:pPr>
            <w:r w:rsidRPr="00760735">
              <w:t>Source Channel</w:t>
            </w:r>
          </w:p>
          <w:p w14:paraId="63CCA90A" w14:textId="0288AF3E" w:rsidR="002B59FA" w:rsidRPr="00FF2FA6" w:rsidRDefault="002B59FA" w:rsidP="00760735">
            <w:pPr>
              <w:pStyle w:val="BodyTextTable"/>
            </w:pPr>
            <w:r>
              <w:t>AIA will populate the value ‘AIA’</w:t>
            </w:r>
          </w:p>
        </w:tc>
      </w:tr>
    </w:tbl>
    <w:p w14:paraId="3327B459" w14:textId="76019E4B" w:rsidR="0051552A" w:rsidRDefault="00F20355" w:rsidP="001049A5">
      <w:pPr>
        <w:pStyle w:val="Heading4"/>
      </w:pPr>
      <w:r w:rsidRPr="00FF2FA6">
        <w:lastRenderedPageBreak/>
        <w:t xml:space="preserve">Response </w:t>
      </w:r>
      <w:r>
        <w:t>S</w:t>
      </w:r>
      <w:r w:rsidR="0051552A" w:rsidRPr="00FF2FA6">
        <w:t>tructure</w:t>
      </w:r>
    </w:p>
    <w:tbl>
      <w:tblPr>
        <w:tblStyle w:val="PTableGray2"/>
        <w:tblW w:w="4995" w:type="pct"/>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20" w:firstRow="1" w:lastRow="0" w:firstColumn="0" w:lastColumn="0" w:noHBand="0" w:noVBand="1"/>
      </w:tblPr>
      <w:tblGrid>
        <w:gridCol w:w="1784"/>
        <w:gridCol w:w="1174"/>
        <w:gridCol w:w="806"/>
        <w:gridCol w:w="5567"/>
      </w:tblGrid>
      <w:tr w:rsidR="001D3C3E" w:rsidRPr="00FF2FA6" w14:paraId="3B63BE6A" w14:textId="77777777" w:rsidTr="007B575C">
        <w:trPr>
          <w:cnfStyle w:val="100000000000" w:firstRow="1" w:lastRow="0" w:firstColumn="0" w:lastColumn="0" w:oddVBand="0" w:evenVBand="0" w:oddHBand="0" w:evenHBand="0" w:firstRowFirstColumn="0" w:firstRowLastColumn="0" w:lastRowFirstColumn="0" w:lastRowLastColumn="0"/>
          <w:cantSplit/>
          <w:tblHeader/>
        </w:trPr>
        <w:tc>
          <w:tcPr>
            <w:tcW w:w="956" w:type="pct"/>
            <w:tcBorders>
              <w:bottom w:val="single" w:sz="4" w:space="0" w:color="808080"/>
            </w:tcBorders>
            <w:shd w:val="clear" w:color="auto" w:fill="626469"/>
            <w:vAlign w:val="center"/>
          </w:tcPr>
          <w:p w14:paraId="1C9E3603" w14:textId="77777777" w:rsidR="001D3C3E" w:rsidRPr="00FF2FA6" w:rsidRDefault="001D3C3E" w:rsidP="007B575C">
            <w:pPr>
              <w:pStyle w:val="HeaderTable"/>
              <w:rPr>
                <w:b/>
                <w:bCs w:val="0"/>
                <w:color w:val="FFFFFF"/>
              </w:rPr>
            </w:pPr>
            <w:r w:rsidRPr="00FF2FA6">
              <w:rPr>
                <w:color w:val="FFFFFF"/>
              </w:rPr>
              <w:t>Parameter</w:t>
            </w:r>
          </w:p>
        </w:tc>
        <w:tc>
          <w:tcPr>
            <w:tcW w:w="629" w:type="pct"/>
            <w:tcBorders>
              <w:bottom w:val="single" w:sz="4" w:space="0" w:color="808080"/>
            </w:tcBorders>
            <w:shd w:val="clear" w:color="auto" w:fill="626469"/>
            <w:vAlign w:val="center"/>
          </w:tcPr>
          <w:p w14:paraId="7C8AC024" w14:textId="77777777" w:rsidR="001D3C3E" w:rsidRPr="00FF2FA6" w:rsidRDefault="001D3C3E" w:rsidP="007B575C">
            <w:pPr>
              <w:pStyle w:val="HeaderTable"/>
              <w:rPr>
                <w:b/>
                <w:bCs w:val="0"/>
                <w:color w:val="FFFFFF"/>
              </w:rPr>
            </w:pPr>
            <w:r w:rsidRPr="00FF2FA6">
              <w:rPr>
                <w:color w:val="FFFFFF"/>
              </w:rPr>
              <w:t>Type</w:t>
            </w:r>
          </w:p>
        </w:tc>
        <w:tc>
          <w:tcPr>
            <w:tcW w:w="432" w:type="pct"/>
            <w:tcBorders>
              <w:bottom w:val="single" w:sz="4" w:space="0" w:color="808080"/>
            </w:tcBorders>
            <w:shd w:val="clear" w:color="auto" w:fill="626469"/>
            <w:vAlign w:val="center"/>
          </w:tcPr>
          <w:p w14:paraId="71FA27FA" w14:textId="77777777" w:rsidR="001D3C3E" w:rsidRPr="00FF2FA6" w:rsidRDefault="001D3C3E" w:rsidP="007B575C">
            <w:pPr>
              <w:pStyle w:val="HeaderTable"/>
              <w:rPr>
                <w:b/>
                <w:bCs w:val="0"/>
                <w:color w:val="FFFFFF"/>
              </w:rPr>
            </w:pPr>
            <w:r w:rsidRPr="00FF2FA6">
              <w:rPr>
                <w:color w:val="FFFFFF"/>
              </w:rPr>
              <w:t>Mandatory</w:t>
            </w:r>
          </w:p>
        </w:tc>
        <w:tc>
          <w:tcPr>
            <w:tcW w:w="2983" w:type="pct"/>
            <w:tcBorders>
              <w:bottom w:val="single" w:sz="4" w:space="0" w:color="808080"/>
            </w:tcBorders>
            <w:shd w:val="clear" w:color="auto" w:fill="626469"/>
            <w:vAlign w:val="center"/>
          </w:tcPr>
          <w:p w14:paraId="24DC8840" w14:textId="77777777" w:rsidR="001D3C3E" w:rsidRPr="00FF2FA6" w:rsidRDefault="001D3C3E" w:rsidP="007B575C">
            <w:pPr>
              <w:pStyle w:val="HeaderTable"/>
              <w:rPr>
                <w:b/>
                <w:bCs w:val="0"/>
                <w:color w:val="FFFFFF"/>
              </w:rPr>
            </w:pPr>
            <w:r w:rsidRPr="00FF2FA6">
              <w:rPr>
                <w:color w:val="FFFFFF"/>
              </w:rPr>
              <w:t>Description</w:t>
            </w:r>
          </w:p>
        </w:tc>
      </w:tr>
      <w:tr w:rsidR="004A1F32" w:rsidRPr="00FF2FA6" w14:paraId="50EC327F" w14:textId="77777777" w:rsidTr="00E366F6">
        <w:trPr>
          <w:cantSplit/>
        </w:trPr>
        <w:tc>
          <w:tcPr>
            <w:tcW w:w="956" w:type="pct"/>
            <w:tcBorders>
              <w:bottom w:val="single" w:sz="4" w:space="0" w:color="808080"/>
            </w:tcBorders>
            <w:shd w:val="clear" w:color="auto" w:fill="auto"/>
          </w:tcPr>
          <w:p w14:paraId="7C8CC710" w14:textId="11F2556E" w:rsidR="004A1F32" w:rsidRPr="00FF2FA6" w:rsidRDefault="004A1F32" w:rsidP="004A1F32">
            <w:pPr>
              <w:pStyle w:val="BodyTextTable"/>
            </w:pPr>
            <w:proofErr w:type="spellStart"/>
            <w:r w:rsidRPr="00D630D5">
              <w:t>responseCode</w:t>
            </w:r>
            <w:proofErr w:type="spellEnd"/>
          </w:p>
        </w:tc>
        <w:tc>
          <w:tcPr>
            <w:tcW w:w="629" w:type="pct"/>
            <w:tcBorders>
              <w:bottom w:val="single" w:sz="4" w:space="0" w:color="808080"/>
            </w:tcBorders>
            <w:shd w:val="clear" w:color="auto" w:fill="auto"/>
          </w:tcPr>
          <w:p w14:paraId="3FBDB9DB" w14:textId="031E58AA" w:rsidR="004A1F32" w:rsidRPr="00FF2FA6" w:rsidRDefault="009264C2" w:rsidP="004A1F32">
            <w:pPr>
              <w:pStyle w:val="BodyTextTable"/>
            </w:pPr>
            <w:r>
              <w:t>Integer</w:t>
            </w:r>
          </w:p>
        </w:tc>
        <w:tc>
          <w:tcPr>
            <w:tcW w:w="432" w:type="pct"/>
            <w:tcBorders>
              <w:bottom w:val="single" w:sz="4" w:space="0" w:color="808080"/>
            </w:tcBorders>
            <w:shd w:val="clear" w:color="auto" w:fill="auto"/>
          </w:tcPr>
          <w:p w14:paraId="6C8FE8F0" w14:textId="1B0D92F6" w:rsidR="004A1F32" w:rsidRPr="00FF2FA6" w:rsidRDefault="004A1F32" w:rsidP="004A1F32">
            <w:pPr>
              <w:pStyle w:val="BodyTextTable"/>
            </w:pPr>
            <w:r w:rsidRPr="00443696">
              <w:t>Y</w:t>
            </w:r>
          </w:p>
        </w:tc>
        <w:tc>
          <w:tcPr>
            <w:tcW w:w="2983" w:type="pct"/>
            <w:tcBorders>
              <w:bottom w:val="single" w:sz="4" w:space="0" w:color="808080"/>
            </w:tcBorders>
            <w:shd w:val="clear" w:color="auto" w:fill="auto"/>
          </w:tcPr>
          <w:p w14:paraId="5B113BBE" w14:textId="77777777" w:rsidR="004A1F32" w:rsidRDefault="004A1F32" w:rsidP="004A1F32">
            <w:pPr>
              <w:pStyle w:val="BodyTextTable"/>
            </w:pPr>
            <w:r w:rsidRPr="00D630D5">
              <w:t xml:space="preserve">HTTP response code </w:t>
            </w:r>
          </w:p>
          <w:p w14:paraId="67E82BFB" w14:textId="47F26A6C" w:rsidR="00E3463F" w:rsidRPr="00FF2FA6" w:rsidRDefault="00E3463F" w:rsidP="004A1F32">
            <w:pPr>
              <w:pStyle w:val="BodyTextTable"/>
            </w:pPr>
            <w:r>
              <w:t>HTTP code 200 = Success</w:t>
            </w:r>
          </w:p>
        </w:tc>
      </w:tr>
      <w:tr w:rsidR="004A1F32" w:rsidRPr="00FF2FA6" w14:paraId="3C5E84AE" w14:textId="77777777" w:rsidTr="00E366F6">
        <w:trPr>
          <w:cantSplit/>
        </w:trPr>
        <w:tc>
          <w:tcPr>
            <w:tcW w:w="956" w:type="pct"/>
            <w:shd w:val="clear" w:color="auto" w:fill="auto"/>
          </w:tcPr>
          <w:p w14:paraId="105A04B6" w14:textId="18C40580" w:rsidR="004A1F32" w:rsidRPr="00FF2FA6" w:rsidRDefault="004A1F32" w:rsidP="004A1F32">
            <w:pPr>
              <w:pStyle w:val="BodyTextTable"/>
            </w:pPr>
            <w:proofErr w:type="spellStart"/>
            <w:r w:rsidRPr="00D630D5">
              <w:t>responseStatus</w:t>
            </w:r>
            <w:proofErr w:type="spellEnd"/>
          </w:p>
        </w:tc>
        <w:tc>
          <w:tcPr>
            <w:tcW w:w="629" w:type="pct"/>
            <w:shd w:val="clear" w:color="auto" w:fill="auto"/>
          </w:tcPr>
          <w:p w14:paraId="68737409" w14:textId="76BC8A8A" w:rsidR="004A1F32" w:rsidRPr="00FF2FA6" w:rsidRDefault="004A1F32" w:rsidP="004A1F32">
            <w:pPr>
              <w:pStyle w:val="BodyTextTable"/>
            </w:pPr>
            <w:r w:rsidRPr="00006E97">
              <w:t>String</w:t>
            </w:r>
          </w:p>
        </w:tc>
        <w:tc>
          <w:tcPr>
            <w:tcW w:w="432" w:type="pct"/>
            <w:shd w:val="clear" w:color="auto" w:fill="auto"/>
          </w:tcPr>
          <w:p w14:paraId="303766C5" w14:textId="72CBB73D" w:rsidR="004A1F32" w:rsidRPr="00FF2FA6" w:rsidRDefault="004A1F32" w:rsidP="004A1F32">
            <w:pPr>
              <w:pStyle w:val="BodyTextTable"/>
            </w:pPr>
            <w:r w:rsidRPr="00443696">
              <w:t>Y</w:t>
            </w:r>
          </w:p>
        </w:tc>
        <w:tc>
          <w:tcPr>
            <w:tcW w:w="2983" w:type="pct"/>
            <w:shd w:val="clear" w:color="auto" w:fill="auto"/>
          </w:tcPr>
          <w:p w14:paraId="50B14986" w14:textId="4024A7FD" w:rsidR="004A1F32" w:rsidRPr="00FF2FA6" w:rsidRDefault="004A1F32" w:rsidP="004A1F32">
            <w:pPr>
              <w:pStyle w:val="BodyTextTable"/>
            </w:pPr>
            <w:r w:rsidRPr="00D630D5">
              <w:t>HTTP response Message</w:t>
            </w:r>
          </w:p>
        </w:tc>
      </w:tr>
      <w:tr w:rsidR="004A1F32" w:rsidRPr="00FF2FA6" w14:paraId="6891439B" w14:textId="77777777" w:rsidTr="00E366F6">
        <w:trPr>
          <w:cantSplit/>
        </w:trPr>
        <w:tc>
          <w:tcPr>
            <w:tcW w:w="956" w:type="pct"/>
            <w:shd w:val="clear" w:color="auto" w:fill="auto"/>
          </w:tcPr>
          <w:p w14:paraId="1114C960" w14:textId="7CB8C4D8" w:rsidR="004A1F32" w:rsidRPr="00FF2FA6" w:rsidRDefault="00C302C4" w:rsidP="004A1F32">
            <w:pPr>
              <w:pStyle w:val="BodyTextTable"/>
            </w:pPr>
            <w:proofErr w:type="spellStart"/>
            <w:r>
              <w:t>correlation</w:t>
            </w:r>
            <w:r w:rsidR="004A1F32" w:rsidRPr="00D630D5">
              <w:t>Id</w:t>
            </w:r>
            <w:proofErr w:type="spellEnd"/>
          </w:p>
        </w:tc>
        <w:tc>
          <w:tcPr>
            <w:tcW w:w="629" w:type="pct"/>
            <w:shd w:val="clear" w:color="auto" w:fill="auto"/>
          </w:tcPr>
          <w:p w14:paraId="657E2A42" w14:textId="3A1BBAE8" w:rsidR="004A1F32" w:rsidRPr="00FF2FA6" w:rsidRDefault="004A1F32" w:rsidP="004A1F32">
            <w:pPr>
              <w:pStyle w:val="BodyTextTable"/>
            </w:pPr>
            <w:r w:rsidRPr="00006E97">
              <w:t>String</w:t>
            </w:r>
          </w:p>
        </w:tc>
        <w:tc>
          <w:tcPr>
            <w:tcW w:w="432" w:type="pct"/>
            <w:shd w:val="clear" w:color="auto" w:fill="auto"/>
          </w:tcPr>
          <w:p w14:paraId="342823A2" w14:textId="0C419121" w:rsidR="004A1F32" w:rsidRPr="00FF2FA6" w:rsidRDefault="004A1F32" w:rsidP="004A1F32">
            <w:pPr>
              <w:pStyle w:val="BodyTextTable"/>
            </w:pPr>
            <w:r w:rsidRPr="00443696">
              <w:t>Y</w:t>
            </w:r>
          </w:p>
        </w:tc>
        <w:tc>
          <w:tcPr>
            <w:tcW w:w="2983" w:type="pct"/>
            <w:shd w:val="clear" w:color="auto" w:fill="auto"/>
          </w:tcPr>
          <w:p w14:paraId="2A826CB6" w14:textId="6239F4A3" w:rsidR="004A1F32" w:rsidRPr="00FF2FA6" w:rsidRDefault="00C302C4" w:rsidP="004A1F32">
            <w:pPr>
              <w:pStyle w:val="BodyTextTable"/>
            </w:pPr>
            <w:r w:rsidRPr="00555EB2">
              <w:t>A unique identifier value that is attached to requests and messages that allow reference to a particular transaction or event chain.</w:t>
            </w:r>
          </w:p>
        </w:tc>
      </w:tr>
      <w:tr w:rsidR="004A1F32" w:rsidRPr="00FF2FA6" w14:paraId="3369C848" w14:textId="77777777" w:rsidTr="00E366F6">
        <w:trPr>
          <w:cantSplit/>
        </w:trPr>
        <w:tc>
          <w:tcPr>
            <w:tcW w:w="956" w:type="pct"/>
            <w:shd w:val="clear" w:color="auto" w:fill="auto"/>
          </w:tcPr>
          <w:p w14:paraId="27DB78B6" w14:textId="174FC0C7" w:rsidR="004A1F32" w:rsidRPr="00FF2FA6" w:rsidRDefault="004A1F32" w:rsidP="004A1F32">
            <w:pPr>
              <w:pStyle w:val="BodyTextTable"/>
            </w:pPr>
            <w:r w:rsidRPr="00D630D5">
              <w:t>timestamp</w:t>
            </w:r>
          </w:p>
        </w:tc>
        <w:tc>
          <w:tcPr>
            <w:tcW w:w="629" w:type="pct"/>
            <w:shd w:val="clear" w:color="auto" w:fill="auto"/>
          </w:tcPr>
          <w:p w14:paraId="29B2AB12" w14:textId="65E2ED34" w:rsidR="004A1F32" w:rsidRPr="00FF2FA6" w:rsidRDefault="004A1F32" w:rsidP="004A1F32">
            <w:pPr>
              <w:pStyle w:val="BodyTextTable"/>
            </w:pPr>
            <w:proofErr w:type="spellStart"/>
            <w:r>
              <w:t>DateTime</w:t>
            </w:r>
            <w:proofErr w:type="spellEnd"/>
          </w:p>
        </w:tc>
        <w:tc>
          <w:tcPr>
            <w:tcW w:w="432" w:type="pct"/>
            <w:shd w:val="clear" w:color="auto" w:fill="auto"/>
          </w:tcPr>
          <w:p w14:paraId="465999EB" w14:textId="4A695D1B" w:rsidR="004A1F32" w:rsidRPr="00FF2FA6" w:rsidRDefault="004A1F32" w:rsidP="004A1F32">
            <w:pPr>
              <w:pStyle w:val="BodyTextTable"/>
            </w:pPr>
            <w:r w:rsidRPr="00443696">
              <w:t>Y</w:t>
            </w:r>
          </w:p>
        </w:tc>
        <w:tc>
          <w:tcPr>
            <w:tcW w:w="2983" w:type="pct"/>
            <w:shd w:val="clear" w:color="auto" w:fill="auto"/>
          </w:tcPr>
          <w:p w14:paraId="64AD53B4" w14:textId="77777777" w:rsidR="004A1F32" w:rsidRPr="00D630D5" w:rsidRDefault="004A1F32" w:rsidP="004A1F32">
            <w:pPr>
              <w:pStyle w:val="BodyTextTable"/>
            </w:pPr>
            <w:r w:rsidRPr="00D630D5">
              <w:t>Timestamp when the transaction was completed.</w:t>
            </w:r>
          </w:p>
          <w:p w14:paraId="3555B0BB" w14:textId="4B31A588" w:rsidR="00D630D5" w:rsidRPr="00FF2FA6" w:rsidRDefault="00D630D5" w:rsidP="00D630D5">
            <w:pPr>
              <w:pStyle w:val="BodyTextTable"/>
            </w:pPr>
            <w:r>
              <w:t xml:space="preserve">Format: </w:t>
            </w:r>
            <w:r w:rsidRPr="00760735">
              <w:t>YYYY-MM-DD’T’HH</w:t>
            </w:r>
            <w:r>
              <w:t>24</w:t>
            </w:r>
            <w:r w:rsidRPr="00760735">
              <w:t>:</w:t>
            </w:r>
            <w:proofErr w:type="gramStart"/>
            <w:r w:rsidRPr="00760735">
              <w:t>MM:SS</w:t>
            </w:r>
            <w:r w:rsidR="004D580B">
              <w:t>.SSS</w:t>
            </w:r>
            <w:proofErr w:type="gramEnd"/>
            <w:r w:rsidR="00F31371">
              <w:t>’</w:t>
            </w:r>
            <w:r w:rsidR="004D580B">
              <w:t>Z</w:t>
            </w:r>
            <w:r w:rsidR="00F31371">
              <w:t>’</w:t>
            </w:r>
          </w:p>
        </w:tc>
      </w:tr>
      <w:tr w:rsidR="00CA04CD" w:rsidRPr="00FF2FA6" w14:paraId="084BFC2A" w14:textId="77777777" w:rsidTr="00E366F6">
        <w:trPr>
          <w:cantSplit/>
        </w:trPr>
        <w:tc>
          <w:tcPr>
            <w:tcW w:w="956" w:type="pct"/>
            <w:shd w:val="clear" w:color="auto" w:fill="auto"/>
          </w:tcPr>
          <w:p w14:paraId="39958488" w14:textId="2A8158AE" w:rsidR="00CA04CD" w:rsidRPr="00D630D5" w:rsidRDefault="00CA04CD" w:rsidP="004A1F32">
            <w:pPr>
              <w:pStyle w:val="BodyTextTable"/>
            </w:pPr>
            <w:proofErr w:type="spellStart"/>
            <w:r>
              <w:t>errorDetails</w:t>
            </w:r>
            <w:proofErr w:type="spellEnd"/>
          </w:p>
        </w:tc>
        <w:tc>
          <w:tcPr>
            <w:tcW w:w="629" w:type="pct"/>
            <w:shd w:val="clear" w:color="auto" w:fill="auto"/>
          </w:tcPr>
          <w:p w14:paraId="380A27FA" w14:textId="0740A422" w:rsidR="00CA04CD" w:rsidRDefault="00CA04CD" w:rsidP="004A1F32">
            <w:pPr>
              <w:pStyle w:val="BodyTextTable"/>
            </w:pPr>
            <w:r>
              <w:t>Element</w:t>
            </w:r>
          </w:p>
        </w:tc>
        <w:tc>
          <w:tcPr>
            <w:tcW w:w="432" w:type="pct"/>
            <w:shd w:val="clear" w:color="auto" w:fill="auto"/>
          </w:tcPr>
          <w:p w14:paraId="78AC821A" w14:textId="56B1AC26" w:rsidR="00CA04CD" w:rsidRPr="00443696" w:rsidRDefault="00CA04CD" w:rsidP="004A1F32">
            <w:pPr>
              <w:pStyle w:val="BodyTextTable"/>
            </w:pPr>
            <w:r>
              <w:t>N</w:t>
            </w:r>
          </w:p>
        </w:tc>
        <w:tc>
          <w:tcPr>
            <w:tcW w:w="2983" w:type="pct"/>
            <w:shd w:val="clear" w:color="auto" w:fill="auto"/>
          </w:tcPr>
          <w:p w14:paraId="0D0808F3" w14:textId="50E3D63E" w:rsidR="00CA04CD" w:rsidRPr="00D630D5" w:rsidRDefault="00CA04CD" w:rsidP="004A1F32">
            <w:pPr>
              <w:pStyle w:val="BodyTextTable"/>
            </w:pPr>
            <w:r>
              <w:t>Details of the error</w:t>
            </w:r>
            <w:r w:rsidR="00993858">
              <w:t xml:space="preserve">, will include the code, </w:t>
            </w:r>
            <w:proofErr w:type="gramStart"/>
            <w:r w:rsidR="00993858">
              <w:t>status</w:t>
            </w:r>
            <w:proofErr w:type="gramEnd"/>
            <w:r w:rsidR="00993858">
              <w:t xml:space="preserve"> and message</w:t>
            </w:r>
            <w:r w:rsidR="00A13B90">
              <w:t xml:space="preserve"> sub elements</w:t>
            </w:r>
            <w:r w:rsidR="00993858">
              <w:t>.</w:t>
            </w:r>
          </w:p>
        </w:tc>
      </w:tr>
    </w:tbl>
    <w:p w14:paraId="16E808A5" w14:textId="43EC1050" w:rsidR="007F2EB7" w:rsidRDefault="007F2EB7" w:rsidP="001049A5">
      <w:pPr>
        <w:pStyle w:val="Heading4"/>
      </w:pPr>
      <w:bookmarkStart w:id="95" w:name="_Ref516056308"/>
      <w:bookmarkStart w:id="96" w:name="_Ref516056320"/>
      <w:bookmarkStart w:id="97" w:name="CR_Bookmark_No_00025"/>
      <w:bookmarkEnd w:id="85"/>
      <w:bookmarkEnd w:id="86"/>
      <w:r w:rsidRPr="00FF2FA6">
        <w:t>Example</w:t>
      </w:r>
      <w:r w:rsidR="004D06AD" w:rsidRPr="00FF2FA6">
        <w:t>s</w:t>
      </w:r>
      <w:bookmarkEnd w:id="95"/>
      <w:bookmarkEnd w:id="96"/>
      <w:bookmarkEnd w:id="97"/>
    </w:p>
    <w:p w14:paraId="53941368" w14:textId="798263FC" w:rsidR="00332D0A" w:rsidRDefault="00332D0A" w:rsidP="00332D0A">
      <w:pPr>
        <w:pStyle w:val="Heading5"/>
        <w:rPr>
          <w:lang w:val="en-GB"/>
        </w:rPr>
      </w:pPr>
      <w:r>
        <w:rPr>
          <w:lang w:val="en-GB"/>
        </w:rPr>
        <w:t>Request</w:t>
      </w:r>
    </w:p>
    <w:p w14:paraId="3F363103" w14:textId="77777777" w:rsidR="00D22D30" w:rsidRDefault="00D22D30" w:rsidP="00D22D30">
      <w:pPr>
        <w:pStyle w:val="BodyText"/>
        <w:ind w:left="0"/>
        <w:rPr>
          <w:lang w:val="en-GB"/>
        </w:rPr>
      </w:pPr>
      <w:r>
        <w:rPr>
          <w:lang w:val="en-GB"/>
        </w:rPr>
        <w:t xml:space="preserve">HTTP Headers: </w:t>
      </w:r>
    </w:p>
    <w:p w14:paraId="50F12E02" w14:textId="19A5B757" w:rsidR="00BE1538" w:rsidRPr="00BE1538" w:rsidRDefault="00BE1538" w:rsidP="000D6FC6">
      <w:pPr>
        <w:pStyle w:val="BodyText"/>
        <w:numPr>
          <w:ilvl w:val="0"/>
          <w:numId w:val="18"/>
        </w:numPr>
      </w:pPr>
      <w:r w:rsidRPr="00BE1538">
        <w:t>client-id</w:t>
      </w:r>
      <w:r>
        <w:t>: b527f1d61b7b406193c0eff71dbd2290</w:t>
      </w:r>
    </w:p>
    <w:p w14:paraId="4F7EDE71" w14:textId="50CF9F98" w:rsidR="00BE1538" w:rsidRDefault="00BE1538" w:rsidP="000D6FC6">
      <w:pPr>
        <w:pStyle w:val="BodyText"/>
        <w:numPr>
          <w:ilvl w:val="0"/>
          <w:numId w:val="18"/>
        </w:numPr>
      </w:pPr>
      <w:r w:rsidRPr="00BE1538">
        <w:t>client-secret</w:t>
      </w:r>
      <w:r>
        <w:t>: E094488D37Bb4dD28c8c5F082eE39D87</w:t>
      </w:r>
    </w:p>
    <w:p w14:paraId="51286C1E" w14:textId="7C2D49A0" w:rsidR="00BE1538" w:rsidRDefault="00BE1538" w:rsidP="000D6FC6">
      <w:pPr>
        <w:pStyle w:val="BodyText"/>
        <w:numPr>
          <w:ilvl w:val="0"/>
          <w:numId w:val="18"/>
        </w:numPr>
      </w:pPr>
      <w:r w:rsidRPr="00BE1538">
        <w:t>X-correlation-id</w:t>
      </w:r>
      <w:r>
        <w:t xml:space="preserve">: </w:t>
      </w:r>
      <w:r w:rsidRPr="00BE1538">
        <w:t>test-correlationid-1234</w:t>
      </w:r>
    </w:p>
    <w:p w14:paraId="16C8974A" w14:textId="43B7AB9D" w:rsidR="00BE1538" w:rsidRDefault="00BE1538" w:rsidP="000D6FC6">
      <w:pPr>
        <w:pStyle w:val="BodyText"/>
        <w:numPr>
          <w:ilvl w:val="0"/>
          <w:numId w:val="18"/>
        </w:numPr>
      </w:pPr>
      <w:r w:rsidRPr="00BE1538">
        <w:t>User-Authentication</w:t>
      </w:r>
      <w:r>
        <w:t>: token generated by MuleSoft</w:t>
      </w:r>
    </w:p>
    <w:p w14:paraId="2860A3F0" w14:textId="4E504389" w:rsidR="00BE1538" w:rsidRDefault="00BE1538" w:rsidP="000D6FC6">
      <w:pPr>
        <w:pStyle w:val="BodyText"/>
        <w:numPr>
          <w:ilvl w:val="0"/>
          <w:numId w:val="18"/>
        </w:numPr>
      </w:pPr>
      <w:r w:rsidRPr="00BE1538">
        <w:t>target</w:t>
      </w:r>
      <w:r w:rsidR="004D5A21">
        <w:t>-c</w:t>
      </w:r>
      <w:r w:rsidRPr="00BE1538">
        <w:t>hannel</w:t>
      </w:r>
      <w:r>
        <w:t xml:space="preserve"> – LP</w:t>
      </w:r>
    </w:p>
    <w:p w14:paraId="5EFABE10" w14:textId="783BC3EB" w:rsidR="00D22D30" w:rsidRDefault="00BE1538" w:rsidP="000D6FC6">
      <w:pPr>
        <w:pStyle w:val="BodyText"/>
        <w:numPr>
          <w:ilvl w:val="0"/>
          <w:numId w:val="18"/>
        </w:numPr>
      </w:pPr>
      <w:r w:rsidRPr="00BE1538">
        <w:t>source</w:t>
      </w:r>
      <w:r w:rsidR="004D5A21">
        <w:t>-c</w:t>
      </w:r>
      <w:r w:rsidRPr="00BE1538">
        <w:t>hannel</w:t>
      </w:r>
      <w:r>
        <w:t xml:space="preserve"> – AIA </w:t>
      </w:r>
    </w:p>
    <w:p w14:paraId="766932BB" w14:textId="4573196C" w:rsidR="00D22D30" w:rsidRPr="00D22D30" w:rsidRDefault="00D22D30" w:rsidP="00D22D30">
      <w:pPr>
        <w:pStyle w:val="BodyText"/>
        <w:ind w:left="0"/>
        <w:rPr>
          <w:lang w:val="en-GB"/>
        </w:rPr>
      </w:pPr>
      <w:r>
        <w:t>HTTP Content:</w:t>
      </w:r>
    </w:p>
    <w:p w14:paraId="265D84A0"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6CB5BF58"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Pr="00BE1538">
        <w:rPr>
          <w:rFonts w:ascii="Courier New" w:hAnsi="Courier New" w:cs="Courier New"/>
          <w:color w:val="A31515"/>
          <w:sz w:val="18"/>
          <w:szCs w:val="18"/>
        </w:rPr>
        <w:t>rrn</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"RRN_12345"</w:t>
      </w:r>
      <w:r w:rsidRPr="00BE1538">
        <w:rPr>
          <w:rFonts w:ascii="Courier New" w:hAnsi="Courier New" w:cs="Courier New"/>
          <w:color w:val="000000"/>
          <w:sz w:val="18"/>
          <w:szCs w:val="18"/>
        </w:rPr>
        <w:t>,</w:t>
      </w:r>
    </w:p>
    <w:p w14:paraId="137A8F47"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"number"</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"639456306909"</w:t>
      </w:r>
      <w:r w:rsidRPr="00BE1538">
        <w:rPr>
          <w:rFonts w:ascii="Courier New" w:hAnsi="Courier New" w:cs="Courier New"/>
          <w:color w:val="000000"/>
          <w:sz w:val="18"/>
          <w:szCs w:val="18"/>
        </w:rPr>
        <w:t>,</w:t>
      </w:r>
    </w:p>
    <w:p w14:paraId="5FD75774"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Pr="00BE1538">
        <w:rPr>
          <w:rFonts w:ascii="Courier New" w:hAnsi="Courier New" w:cs="Courier New"/>
          <w:color w:val="A31515"/>
          <w:sz w:val="18"/>
          <w:szCs w:val="18"/>
        </w:rPr>
        <w:t>eventName</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proofErr w:type="spellStart"/>
      <w:r w:rsidRPr="00BE1538">
        <w:rPr>
          <w:rFonts w:ascii="Courier New" w:hAnsi="Courier New" w:cs="Courier New"/>
          <w:color w:val="0451A5"/>
          <w:sz w:val="18"/>
          <w:szCs w:val="18"/>
        </w:rPr>
        <w:t>Adhoc_Reward</w:t>
      </w:r>
      <w:proofErr w:type="spellEnd"/>
      <w:r w:rsidRPr="00BE1538">
        <w:rPr>
          <w:rFonts w:ascii="Courier New" w:hAnsi="Courier New" w:cs="Courier New"/>
          <w:color w:val="0451A5"/>
          <w:sz w:val="18"/>
          <w:szCs w:val="18"/>
        </w:rPr>
        <w:t>"</w:t>
      </w:r>
      <w:r w:rsidRPr="00BE1538">
        <w:rPr>
          <w:rFonts w:ascii="Courier New" w:hAnsi="Courier New" w:cs="Courier New"/>
          <w:color w:val="000000"/>
          <w:sz w:val="18"/>
          <w:szCs w:val="18"/>
        </w:rPr>
        <w:t>,</w:t>
      </w:r>
    </w:p>
    <w:p w14:paraId="6342F3FA"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Pr="00BE1538">
        <w:rPr>
          <w:rFonts w:ascii="Courier New" w:hAnsi="Courier New" w:cs="Courier New"/>
          <w:color w:val="A31515"/>
          <w:sz w:val="18"/>
          <w:szCs w:val="18"/>
        </w:rPr>
        <w:t>eventBody</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w:t>
      </w:r>
    </w:p>
    <w:p w14:paraId="1A969ACF"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"amount"</w:t>
      </w:r>
      <w:r w:rsidRPr="00BE1538">
        <w:rPr>
          <w:rFonts w:ascii="Courier New" w:hAnsi="Courier New" w:cs="Courier New"/>
          <w:color w:val="000000"/>
          <w:sz w:val="18"/>
          <w:szCs w:val="18"/>
        </w:rPr>
        <w:t xml:space="preserve">: </w:t>
      </w:r>
      <w:r w:rsidRPr="00BE1538">
        <w:rPr>
          <w:rFonts w:ascii="Courier New" w:hAnsi="Courier New" w:cs="Courier New"/>
          <w:color w:val="098658"/>
          <w:sz w:val="18"/>
          <w:szCs w:val="18"/>
        </w:rPr>
        <w:t>100</w:t>
      </w:r>
      <w:r w:rsidRPr="00BE1538">
        <w:rPr>
          <w:rFonts w:ascii="Courier New" w:hAnsi="Courier New" w:cs="Courier New"/>
          <w:color w:val="000000"/>
          <w:sz w:val="18"/>
          <w:szCs w:val="18"/>
        </w:rPr>
        <w:t>,</w:t>
      </w:r>
    </w:p>
    <w:p w14:paraId="1EBDBAA3"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Pr="00BE1538">
        <w:rPr>
          <w:rFonts w:ascii="Courier New" w:hAnsi="Courier New" w:cs="Courier New"/>
          <w:color w:val="A31515"/>
          <w:sz w:val="18"/>
          <w:szCs w:val="18"/>
        </w:rPr>
        <w:t>expiryDate</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"2022-12-31T23:59:59"</w:t>
      </w:r>
      <w:r w:rsidRPr="00BE1538">
        <w:rPr>
          <w:rFonts w:ascii="Courier New" w:hAnsi="Courier New" w:cs="Courier New"/>
          <w:color w:val="000000"/>
          <w:sz w:val="18"/>
          <w:szCs w:val="18"/>
        </w:rPr>
        <w:t>,</w:t>
      </w:r>
    </w:p>
    <w:p w14:paraId="6FADC4F8"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"channel"</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"AIA"</w:t>
      </w:r>
      <w:r w:rsidRPr="00BE1538">
        <w:rPr>
          <w:rFonts w:ascii="Courier New" w:hAnsi="Courier New" w:cs="Courier New"/>
          <w:color w:val="000000"/>
          <w:sz w:val="18"/>
          <w:szCs w:val="18"/>
        </w:rPr>
        <w:t>,</w:t>
      </w:r>
    </w:p>
    <w:p w14:paraId="786A626A" w14:textId="3DC1B37A"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"reason"</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proofErr w:type="spellStart"/>
      <w:r w:rsidRPr="00BE1538">
        <w:rPr>
          <w:rFonts w:ascii="Courier New" w:hAnsi="Courier New" w:cs="Courier New"/>
          <w:color w:val="0451A5"/>
          <w:sz w:val="18"/>
          <w:szCs w:val="18"/>
        </w:rPr>
        <w:t>Adhoc_Reward</w:t>
      </w:r>
      <w:proofErr w:type="spellEnd"/>
      <w:r w:rsidRPr="00BE1538">
        <w:rPr>
          <w:rFonts w:ascii="Courier New" w:hAnsi="Courier New" w:cs="Courier New"/>
          <w:color w:val="0451A5"/>
          <w:sz w:val="18"/>
          <w:szCs w:val="18"/>
        </w:rPr>
        <w:t>"</w:t>
      </w:r>
      <w:r w:rsidRPr="00BE1538">
        <w:rPr>
          <w:rFonts w:ascii="Courier New" w:hAnsi="Courier New" w:cs="Courier New"/>
          <w:color w:val="000000"/>
          <w:sz w:val="18"/>
          <w:szCs w:val="18"/>
        </w:rPr>
        <w:t>,</w:t>
      </w:r>
    </w:p>
    <w:p w14:paraId="244E7452" w14:textId="57D97DFA"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"brand"</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"S</w:t>
      </w:r>
      <w:r w:rsidR="008B2C7E">
        <w:rPr>
          <w:rFonts w:ascii="Courier New" w:hAnsi="Courier New" w:cs="Courier New"/>
          <w:color w:val="0451A5"/>
          <w:sz w:val="18"/>
          <w:szCs w:val="18"/>
        </w:rPr>
        <w:t>MART</w:t>
      </w:r>
      <w:r w:rsidRPr="00BE1538">
        <w:rPr>
          <w:rFonts w:ascii="Courier New" w:hAnsi="Courier New" w:cs="Courier New"/>
          <w:color w:val="0451A5"/>
          <w:sz w:val="18"/>
          <w:szCs w:val="18"/>
        </w:rPr>
        <w:t xml:space="preserve"> P</w:t>
      </w:r>
      <w:r w:rsidR="008B2C7E">
        <w:rPr>
          <w:rFonts w:ascii="Courier New" w:hAnsi="Courier New" w:cs="Courier New"/>
          <w:color w:val="0451A5"/>
          <w:sz w:val="18"/>
          <w:szCs w:val="18"/>
        </w:rPr>
        <w:t>re</w:t>
      </w:r>
      <w:r w:rsidRPr="00BE1538">
        <w:rPr>
          <w:rFonts w:ascii="Courier New" w:hAnsi="Courier New" w:cs="Courier New"/>
          <w:color w:val="0451A5"/>
          <w:sz w:val="18"/>
          <w:szCs w:val="18"/>
        </w:rPr>
        <w:t>paid"</w:t>
      </w:r>
    </w:p>
    <w:p w14:paraId="248561E4"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p>
    <w:p w14:paraId="2C092E7D"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36030EBD" w14:textId="579CA5AF" w:rsidR="001C4F3A" w:rsidRDefault="001C4F3A" w:rsidP="001C4F3A">
      <w:pPr>
        <w:pStyle w:val="Heading5"/>
        <w:rPr>
          <w:lang w:val="en-GB"/>
        </w:rPr>
      </w:pPr>
      <w:bookmarkStart w:id="98" w:name="_Signature"/>
      <w:bookmarkEnd w:id="98"/>
      <w:r>
        <w:rPr>
          <w:lang w:val="en-GB"/>
        </w:rPr>
        <w:lastRenderedPageBreak/>
        <w:t>Response</w:t>
      </w:r>
    </w:p>
    <w:p w14:paraId="2F8D0DDB" w14:textId="4E254162" w:rsidR="00140C24" w:rsidRPr="00140C24" w:rsidRDefault="004E7FF9" w:rsidP="004E7FF9">
      <w:pPr>
        <w:pStyle w:val="BodyText"/>
        <w:ind w:left="360"/>
        <w:rPr>
          <w:lang w:val="en-GB"/>
        </w:rPr>
      </w:pPr>
      <w:r w:rsidRPr="00DF6F5F">
        <w:rPr>
          <w:u w:val="single"/>
          <w:lang w:val="en-GB"/>
        </w:rPr>
        <w:t>Success</w:t>
      </w:r>
    </w:p>
    <w:p w14:paraId="499936BC" w14:textId="77777777" w:rsidR="009264C2" w:rsidRPr="00BE1538" w:rsidRDefault="009264C2" w:rsidP="009264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15D5A3C4" w14:textId="77245A24" w:rsidR="009264C2" w:rsidRPr="00BE1538" w:rsidRDefault="009264C2" w:rsidP="009264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Pr>
          <w:rFonts w:ascii="Courier New" w:hAnsi="Courier New" w:cs="Courier New"/>
          <w:color w:val="A31515"/>
          <w:sz w:val="18"/>
          <w:szCs w:val="18"/>
        </w:rPr>
        <w:t>responseCode</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Pr>
          <w:rFonts w:ascii="Courier New" w:hAnsi="Courier New" w:cs="Courier New"/>
          <w:color w:val="0451A5"/>
          <w:sz w:val="18"/>
          <w:szCs w:val="18"/>
        </w:rPr>
        <w:t>200</w:t>
      </w:r>
      <w:r w:rsidRPr="00BE1538">
        <w:rPr>
          <w:rFonts w:ascii="Courier New" w:hAnsi="Courier New" w:cs="Courier New"/>
          <w:color w:val="000000"/>
          <w:sz w:val="18"/>
          <w:szCs w:val="18"/>
        </w:rPr>
        <w:t>,</w:t>
      </w:r>
    </w:p>
    <w:p w14:paraId="3FF84509" w14:textId="17C098F5" w:rsidR="009264C2" w:rsidRPr="00BE1538" w:rsidRDefault="009264C2" w:rsidP="009264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Pr="009264C2">
        <w:rPr>
          <w:rFonts w:ascii="Courier New" w:hAnsi="Courier New" w:cs="Courier New"/>
          <w:color w:val="A31515"/>
          <w:sz w:val="18"/>
          <w:szCs w:val="18"/>
        </w:rPr>
        <w:t>responseStatus</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Pr>
          <w:rFonts w:ascii="Courier New" w:hAnsi="Courier New" w:cs="Courier New"/>
          <w:color w:val="0451A5"/>
          <w:sz w:val="18"/>
          <w:szCs w:val="18"/>
        </w:rPr>
        <w:t>Success</w:t>
      </w:r>
      <w:r w:rsidRPr="00BE1538">
        <w:rPr>
          <w:rFonts w:ascii="Courier New" w:hAnsi="Courier New" w:cs="Courier New"/>
          <w:color w:val="0451A5"/>
          <w:sz w:val="18"/>
          <w:szCs w:val="18"/>
        </w:rPr>
        <w:t>"</w:t>
      </w:r>
      <w:r w:rsidRPr="00BE1538">
        <w:rPr>
          <w:rFonts w:ascii="Courier New" w:hAnsi="Courier New" w:cs="Courier New"/>
          <w:color w:val="000000"/>
          <w:sz w:val="18"/>
          <w:szCs w:val="18"/>
        </w:rPr>
        <w:t>,</w:t>
      </w:r>
    </w:p>
    <w:p w14:paraId="327D31E7" w14:textId="3F122456" w:rsidR="009264C2" w:rsidRPr="00BE1538" w:rsidRDefault="009264C2" w:rsidP="009264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00C302C4" w:rsidRPr="00C302C4">
        <w:rPr>
          <w:rFonts w:ascii="Courier New" w:hAnsi="Courier New" w:cs="Courier New"/>
          <w:color w:val="A31515"/>
          <w:sz w:val="18"/>
          <w:szCs w:val="18"/>
        </w:rPr>
        <w:t>correlationId</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sidR="0000238B">
        <w:rPr>
          <w:rFonts w:ascii="Courier New" w:hAnsi="Courier New" w:cs="Courier New"/>
          <w:color w:val="0451A5"/>
          <w:sz w:val="18"/>
          <w:szCs w:val="18"/>
        </w:rPr>
        <w:t>2313dd23ac-b654-d235-12ab-46c7667abc54</w:t>
      </w:r>
      <w:r w:rsidRPr="00BE1538">
        <w:rPr>
          <w:rFonts w:ascii="Courier New" w:hAnsi="Courier New" w:cs="Courier New"/>
          <w:color w:val="0451A5"/>
          <w:sz w:val="18"/>
          <w:szCs w:val="18"/>
        </w:rPr>
        <w:t>"</w:t>
      </w:r>
      <w:r w:rsidRPr="00BE1538">
        <w:rPr>
          <w:rFonts w:ascii="Courier New" w:hAnsi="Courier New" w:cs="Courier New"/>
          <w:color w:val="000000"/>
          <w:sz w:val="18"/>
          <w:szCs w:val="18"/>
        </w:rPr>
        <w:t>,</w:t>
      </w:r>
    </w:p>
    <w:p w14:paraId="07F03746" w14:textId="7DF2B431" w:rsidR="009264C2" w:rsidRPr="00BE1538" w:rsidRDefault="009264C2" w:rsidP="009264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r w:rsidR="0000238B">
        <w:rPr>
          <w:rFonts w:ascii="Courier New" w:hAnsi="Courier New" w:cs="Courier New"/>
          <w:color w:val="A31515"/>
          <w:sz w:val="18"/>
          <w:szCs w:val="18"/>
        </w:rPr>
        <w:t>timestamp</w:t>
      </w:r>
      <w:r w:rsidRPr="00BE1538">
        <w:rPr>
          <w:rFonts w:ascii="Courier New" w:hAnsi="Courier New" w:cs="Courier New"/>
          <w:color w:val="A31515"/>
          <w:sz w:val="18"/>
          <w:szCs w:val="18"/>
        </w:rPr>
        <w:t>"</w:t>
      </w:r>
      <w:r w:rsidRPr="00BE1538">
        <w:rPr>
          <w:rFonts w:ascii="Courier New" w:hAnsi="Courier New" w:cs="Courier New"/>
          <w:color w:val="000000"/>
          <w:sz w:val="18"/>
          <w:szCs w:val="18"/>
        </w:rPr>
        <w:t>:</w:t>
      </w:r>
      <w:r w:rsidR="00D76B44">
        <w:rPr>
          <w:rFonts w:ascii="Courier New" w:hAnsi="Courier New" w:cs="Courier New"/>
          <w:color w:val="000000"/>
          <w:sz w:val="18"/>
          <w:szCs w:val="18"/>
        </w:rPr>
        <w:t xml:space="preserve"> </w:t>
      </w:r>
      <w:r w:rsidR="00D76B44" w:rsidRPr="00BE1538">
        <w:rPr>
          <w:rFonts w:ascii="Courier New" w:hAnsi="Courier New" w:cs="Courier New"/>
          <w:color w:val="0451A5"/>
          <w:sz w:val="18"/>
          <w:szCs w:val="18"/>
        </w:rPr>
        <w:t>"</w:t>
      </w:r>
      <w:r w:rsidR="00D76B44">
        <w:rPr>
          <w:rFonts w:ascii="Courier New" w:hAnsi="Courier New" w:cs="Courier New"/>
          <w:color w:val="0451A5"/>
          <w:sz w:val="18"/>
          <w:szCs w:val="18"/>
        </w:rPr>
        <w:t>2021-07-06T10:33:31.187Z</w:t>
      </w:r>
      <w:r w:rsidR="00D76B44" w:rsidRPr="00BE1538">
        <w:rPr>
          <w:rFonts w:ascii="Courier New" w:hAnsi="Courier New" w:cs="Courier New"/>
          <w:color w:val="0451A5"/>
          <w:sz w:val="18"/>
          <w:szCs w:val="18"/>
        </w:rPr>
        <w:t>"</w:t>
      </w:r>
    </w:p>
    <w:p w14:paraId="710F2771" w14:textId="77777777" w:rsidR="009264C2" w:rsidRPr="00BE1538" w:rsidRDefault="009264C2" w:rsidP="009264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20C1A3FD" w14:textId="4AF23524" w:rsidR="004E7FF9" w:rsidRDefault="004E7FF9" w:rsidP="004E7FF9">
      <w:pPr>
        <w:pStyle w:val="BodyText"/>
        <w:ind w:left="360"/>
        <w:rPr>
          <w:u w:val="single"/>
          <w:lang w:val="en-GB"/>
        </w:rPr>
      </w:pPr>
      <w:r w:rsidRPr="00DF6F5F">
        <w:rPr>
          <w:u w:val="single"/>
          <w:lang w:val="en-GB"/>
        </w:rPr>
        <w:t>Failure</w:t>
      </w:r>
      <w:r>
        <w:rPr>
          <w:u w:val="single"/>
          <w:lang w:val="en-GB"/>
        </w:rPr>
        <w:t xml:space="preserve"> with </w:t>
      </w:r>
      <w:r w:rsidR="00A76AF1">
        <w:rPr>
          <w:u w:val="single"/>
          <w:lang w:val="en-GB"/>
        </w:rPr>
        <w:t>expired</w:t>
      </w:r>
      <w:r>
        <w:rPr>
          <w:u w:val="single"/>
          <w:lang w:val="en-GB"/>
        </w:rPr>
        <w:t xml:space="preserve"> token</w:t>
      </w:r>
    </w:p>
    <w:p w14:paraId="5B2CBC7C" w14:textId="77777777" w:rsidR="004E7FF9" w:rsidRPr="00BE1538"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5E47D975" w14:textId="10AF71BE" w:rsidR="004E7FF9" w:rsidRPr="00BE1538"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Pr>
          <w:rFonts w:ascii="Courier New" w:hAnsi="Courier New" w:cs="Courier New"/>
          <w:color w:val="A31515"/>
          <w:sz w:val="18"/>
          <w:szCs w:val="18"/>
        </w:rPr>
        <w:t>responseCode</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Pr>
          <w:rFonts w:ascii="Courier New" w:hAnsi="Courier New" w:cs="Courier New"/>
          <w:color w:val="0451A5"/>
          <w:sz w:val="18"/>
          <w:szCs w:val="18"/>
        </w:rPr>
        <w:t>401</w:t>
      </w:r>
      <w:r w:rsidRPr="00BE1538">
        <w:rPr>
          <w:rFonts w:ascii="Courier New" w:hAnsi="Courier New" w:cs="Courier New"/>
          <w:color w:val="000000"/>
          <w:sz w:val="18"/>
          <w:szCs w:val="18"/>
        </w:rPr>
        <w:t>,</w:t>
      </w:r>
    </w:p>
    <w:p w14:paraId="056E3360" w14:textId="21E026AD" w:rsidR="004E7FF9" w:rsidRPr="00BE1538"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Pr="009264C2">
        <w:rPr>
          <w:rFonts w:ascii="Courier New" w:hAnsi="Courier New" w:cs="Courier New"/>
          <w:color w:val="A31515"/>
          <w:sz w:val="18"/>
          <w:szCs w:val="18"/>
        </w:rPr>
        <w:t>responseStatus</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Pr>
          <w:rFonts w:ascii="Courier New" w:hAnsi="Courier New" w:cs="Courier New"/>
          <w:color w:val="0451A5"/>
          <w:sz w:val="18"/>
          <w:szCs w:val="18"/>
        </w:rPr>
        <w:t>HTTP POST on resource failed: unauthorized (401).</w:t>
      </w:r>
      <w:r w:rsidRPr="00BE1538">
        <w:rPr>
          <w:rFonts w:ascii="Courier New" w:hAnsi="Courier New" w:cs="Courier New"/>
          <w:color w:val="0451A5"/>
          <w:sz w:val="18"/>
          <w:szCs w:val="18"/>
        </w:rPr>
        <w:t>"</w:t>
      </w:r>
      <w:r w:rsidRPr="00BE1538">
        <w:rPr>
          <w:rFonts w:ascii="Courier New" w:hAnsi="Courier New" w:cs="Courier New"/>
          <w:color w:val="000000"/>
          <w:sz w:val="18"/>
          <w:szCs w:val="18"/>
        </w:rPr>
        <w:t>,</w:t>
      </w:r>
    </w:p>
    <w:p w14:paraId="6FB5A37E" w14:textId="765E2205" w:rsidR="004E7FF9" w:rsidRPr="00BE1538"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00C302C4" w:rsidRPr="00C302C4">
        <w:rPr>
          <w:rFonts w:ascii="Courier New" w:hAnsi="Courier New" w:cs="Courier New"/>
          <w:color w:val="A31515"/>
          <w:sz w:val="18"/>
          <w:szCs w:val="18"/>
        </w:rPr>
        <w:t>correlationId</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Pr>
          <w:rFonts w:ascii="Courier New" w:hAnsi="Courier New" w:cs="Courier New"/>
          <w:color w:val="0451A5"/>
          <w:sz w:val="18"/>
          <w:szCs w:val="18"/>
        </w:rPr>
        <w:t>2313dd23ac-b654-d235-12ab-46c7667abc54</w:t>
      </w:r>
      <w:r w:rsidRPr="00BE1538">
        <w:rPr>
          <w:rFonts w:ascii="Courier New" w:hAnsi="Courier New" w:cs="Courier New"/>
          <w:color w:val="0451A5"/>
          <w:sz w:val="18"/>
          <w:szCs w:val="18"/>
        </w:rPr>
        <w:t>"</w:t>
      </w:r>
      <w:r w:rsidRPr="00BE1538">
        <w:rPr>
          <w:rFonts w:ascii="Courier New" w:hAnsi="Courier New" w:cs="Courier New"/>
          <w:color w:val="000000"/>
          <w:sz w:val="18"/>
          <w:szCs w:val="18"/>
        </w:rPr>
        <w:t>,</w:t>
      </w:r>
    </w:p>
    <w:p w14:paraId="264E0CC4" w14:textId="4507C059" w:rsidR="004E7FF9"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451A5"/>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r>
        <w:rPr>
          <w:rFonts w:ascii="Courier New" w:hAnsi="Courier New" w:cs="Courier New"/>
          <w:color w:val="A31515"/>
          <w:sz w:val="18"/>
          <w:szCs w:val="18"/>
        </w:rPr>
        <w:t>timestamp</w:t>
      </w:r>
      <w:r w:rsidRPr="00BE1538">
        <w:rPr>
          <w:rFonts w:ascii="Courier New" w:hAnsi="Courier New" w:cs="Courier New"/>
          <w:color w:val="A31515"/>
          <w:sz w:val="18"/>
          <w:szCs w:val="18"/>
        </w:rPr>
        <w:t>"</w:t>
      </w:r>
      <w:r w:rsidRPr="00BE1538">
        <w:rPr>
          <w:rFonts w:ascii="Courier New" w:hAnsi="Courier New" w:cs="Courier New"/>
          <w:color w:val="000000"/>
          <w:sz w:val="18"/>
          <w:szCs w:val="18"/>
        </w:rPr>
        <w:t>:</w:t>
      </w:r>
      <w:r>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Pr>
          <w:rFonts w:ascii="Courier New" w:hAnsi="Courier New" w:cs="Courier New"/>
          <w:color w:val="0451A5"/>
          <w:sz w:val="18"/>
          <w:szCs w:val="18"/>
        </w:rPr>
        <w:t>2021-07-06T10:33:31.187Z</w:t>
      </w:r>
      <w:r w:rsidRPr="00BE1538">
        <w:rPr>
          <w:rFonts w:ascii="Courier New" w:hAnsi="Courier New" w:cs="Courier New"/>
          <w:color w:val="0451A5"/>
          <w:sz w:val="18"/>
          <w:szCs w:val="18"/>
        </w:rPr>
        <w:t>"</w:t>
      </w:r>
    </w:p>
    <w:p w14:paraId="556AE275" w14:textId="5BB7066D" w:rsidR="004E7FF9"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Pr>
          <w:rFonts w:ascii="Courier New" w:hAnsi="Courier New" w:cs="Courier New"/>
          <w:color w:val="0451A5"/>
          <w:sz w:val="18"/>
          <w:szCs w:val="18"/>
        </w:rPr>
        <w:t xml:space="preserve">  </w:t>
      </w:r>
      <w:r w:rsidRPr="00BE1538">
        <w:rPr>
          <w:rFonts w:ascii="Courier New" w:hAnsi="Courier New" w:cs="Courier New"/>
          <w:color w:val="A31515"/>
          <w:sz w:val="18"/>
          <w:szCs w:val="18"/>
        </w:rPr>
        <w:t>"</w:t>
      </w:r>
      <w:proofErr w:type="spellStart"/>
      <w:r>
        <w:rPr>
          <w:rFonts w:ascii="Courier New" w:hAnsi="Courier New" w:cs="Courier New"/>
          <w:color w:val="A31515"/>
          <w:sz w:val="18"/>
          <w:szCs w:val="18"/>
        </w:rPr>
        <w:t>errorDetails</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w:t>
      </w:r>
      <w:r>
        <w:rPr>
          <w:rFonts w:ascii="Courier New" w:hAnsi="Courier New" w:cs="Courier New"/>
          <w:color w:val="000000"/>
          <w:sz w:val="18"/>
          <w:szCs w:val="18"/>
        </w:rPr>
        <w:t xml:space="preserve"> {</w:t>
      </w:r>
    </w:p>
    <w:p w14:paraId="1A9EA483" w14:textId="15D102CC" w:rsidR="004E7FF9"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Pr>
          <w:rFonts w:ascii="Courier New" w:hAnsi="Courier New" w:cs="Courier New"/>
          <w:color w:val="000000"/>
          <w:sz w:val="18"/>
          <w:szCs w:val="18"/>
        </w:rPr>
        <w:t xml:space="preserve">    </w:t>
      </w:r>
      <w:r w:rsidRPr="00BE1538">
        <w:rPr>
          <w:rFonts w:ascii="Courier New" w:hAnsi="Courier New" w:cs="Courier New"/>
          <w:color w:val="A31515"/>
          <w:sz w:val="18"/>
          <w:szCs w:val="18"/>
        </w:rPr>
        <w:t>"</w:t>
      </w:r>
      <w:r>
        <w:rPr>
          <w:rFonts w:ascii="Courier New" w:hAnsi="Courier New" w:cs="Courier New"/>
          <w:color w:val="A31515"/>
          <w:sz w:val="18"/>
          <w:szCs w:val="18"/>
        </w:rPr>
        <w:t>code</w:t>
      </w:r>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Pr>
          <w:rFonts w:ascii="Courier New" w:hAnsi="Courier New" w:cs="Courier New"/>
          <w:color w:val="0451A5"/>
          <w:sz w:val="18"/>
          <w:szCs w:val="18"/>
        </w:rPr>
        <w:t>XAPI005</w:t>
      </w:r>
      <w:r w:rsidRPr="00BE1538">
        <w:rPr>
          <w:rFonts w:ascii="Courier New" w:hAnsi="Courier New" w:cs="Courier New"/>
          <w:color w:val="0451A5"/>
          <w:sz w:val="18"/>
          <w:szCs w:val="18"/>
        </w:rPr>
        <w:t>"</w:t>
      </w:r>
      <w:r w:rsidRPr="00BE1538">
        <w:rPr>
          <w:rFonts w:ascii="Courier New" w:hAnsi="Courier New" w:cs="Courier New"/>
          <w:color w:val="000000"/>
          <w:sz w:val="18"/>
          <w:szCs w:val="18"/>
        </w:rPr>
        <w:t>,</w:t>
      </w:r>
    </w:p>
    <w:p w14:paraId="7F082402" w14:textId="430192CB" w:rsidR="004E7FF9"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Pr>
          <w:rFonts w:ascii="Courier New" w:hAnsi="Courier New" w:cs="Courier New"/>
          <w:color w:val="A31515"/>
          <w:sz w:val="18"/>
          <w:szCs w:val="18"/>
        </w:rPr>
        <w:t xml:space="preserve">    </w:t>
      </w:r>
      <w:r w:rsidRPr="00BE1538">
        <w:rPr>
          <w:rFonts w:ascii="Courier New" w:hAnsi="Courier New" w:cs="Courier New"/>
          <w:color w:val="A31515"/>
          <w:sz w:val="18"/>
          <w:szCs w:val="18"/>
        </w:rPr>
        <w:t>"</w:t>
      </w:r>
      <w:r>
        <w:rPr>
          <w:rFonts w:ascii="Courier New" w:hAnsi="Courier New" w:cs="Courier New"/>
          <w:color w:val="A31515"/>
          <w:sz w:val="18"/>
          <w:szCs w:val="18"/>
        </w:rPr>
        <w:t>status</w:t>
      </w:r>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Pr>
          <w:rFonts w:ascii="Courier New" w:hAnsi="Courier New" w:cs="Courier New"/>
          <w:color w:val="0451A5"/>
          <w:sz w:val="18"/>
          <w:szCs w:val="18"/>
        </w:rPr>
        <w:t>SEC</w:t>
      </w:r>
      <w:proofErr w:type="gramStart"/>
      <w:r>
        <w:rPr>
          <w:rFonts w:ascii="Courier New" w:hAnsi="Courier New" w:cs="Courier New"/>
          <w:color w:val="0451A5"/>
          <w:sz w:val="18"/>
          <w:szCs w:val="18"/>
        </w:rPr>
        <w:t>003:INVALID</w:t>
      </w:r>
      <w:proofErr w:type="gramEnd"/>
      <w:r>
        <w:rPr>
          <w:rFonts w:ascii="Courier New" w:hAnsi="Courier New" w:cs="Courier New"/>
          <w:color w:val="0451A5"/>
          <w:sz w:val="18"/>
          <w:szCs w:val="18"/>
        </w:rPr>
        <w:t>_TOKEN</w:t>
      </w:r>
      <w:r w:rsidRPr="00BE1538">
        <w:rPr>
          <w:rFonts w:ascii="Courier New" w:hAnsi="Courier New" w:cs="Courier New"/>
          <w:color w:val="0451A5"/>
          <w:sz w:val="18"/>
          <w:szCs w:val="18"/>
        </w:rPr>
        <w:t>"</w:t>
      </w:r>
      <w:r w:rsidRPr="00BE1538">
        <w:rPr>
          <w:rFonts w:ascii="Courier New" w:hAnsi="Courier New" w:cs="Courier New"/>
          <w:color w:val="000000"/>
          <w:sz w:val="18"/>
          <w:szCs w:val="18"/>
        </w:rPr>
        <w:t>,</w:t>
      </w:r>
    </w:p>
    <w:p w14:paraId="4411D1FE" w14:textId="7F8263B2" w:rsidR="004E7FF9"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Pr>
          <w:rFonts w:ascii="Courier New" w:hAnsi="Courier New" w:cs="Courier New"/>
          <w:color w:val="A31515"/>
          <w:sz w:val="18"/>
          <w:szCs w:val="18"/>
        </w:rPr>
        <w:t xml:space="preserve">    </w:t>
      </w:r>
      <w:r w:rsidRPr="00BE1538">
        <w:rPr>
          <w:rFonts w:ascii="Courier New" w:hAnsi="Courier New" w:cs="Courier New"/>
          <w:color w:val="A31515"/>
          <w:sz w:val="18"/>
          <w:szCs w:val="18"/>
        </w:rPr>
        <w:t>"</w:t>
      </w:r>
      <w:r>
        <w:rPr>
          <w:rFonts w:ascii="Courier New" w:hAnsi="Courier New" w:cs="Courier New"/>
          <w:color w:val="A31515"/>
          <w:sz w:val="18"/>
          <w:szCs w:val="18"/>
        </w:rPr>
        <w:t>message</w:t>
      </w:r>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Pr>
          <w:rFonts w:ascii="Courier New" w:hAnsi="Courier New" w:cs="Courier New"/>
          <w:color w:val="0451A5"/>
          <w:sz w:val="18"/>
          <w:szCs w:val="18"/>
        </w:rPr>
        <w:t>Token is either expired or invalid.</w:t>
      </w:r>
      <w:r w:rsidRPr="00BE1538">
        <w:rPr>
          <w:rFonts w:ascii="Courier New" w:hAnsi="Courier New" w:cs="Courier New"/>
          <w:color w:val="0451A5"/>
          <w:sz w:val="18"/>
          <w:szCs w:val="18"/>
        </w:rPr>
        <w:t>"</w:t>
      </w:r>
    </w:p>
    <w:p w14:paraId="763D5643" w14:textId="4BEFFCD1" w:rsidR="004E7FF9" w:rsidRPr="00BE1538"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Pr>
          <w:rFonts w:ascii="Courier New" w:hAnsi="Courier New" w:cs="Courier New"/>
          <w:color w:val="000000"/>
          <w:sz w:val="18"/>
          <w:szCs w:val="18"/>
        </w:rPr>
        <w:t xml:space="preserve">  }</w:t>
      </w:r>
    </w:p>
    <w:p w14:paraId="1B4C7593" w14:textId="77777777" w:rsidR="004E7FF9" w:rsidRPr="00BE1538"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6FF65FD0" w14:textId="77777777" w:rsidR="001C4F3A" w:rsidRPr="001C4F3A" w:rsidRDefault="001C4F3A" w:rsidP="001C4F3A">
      <w:pPr>
        <w:pStyle w:val="BodyText"/>
        <w:rPr>
          <w:lang w:val="en-GB"/>
        </w:rPr>
      </w:pPr>
    </w:p>
    <w:p w14:paraId="75E61675" w14:textId="0D90D614" w:rsidR="00DE0FC5" w:rsidRDefault="00DE0FC5" w:rsidP="00DE0FC5">
      <w:pPr>
        <w:pStyle w:val="Heading3"/>
      </w:pPr>
      <w:bookmarkStart w:id="99" w:name="_Toc125380016"/>
      <w:r>
        <w:t>Volume and Sizing</w:t>
      </w:r>
      <w:bookmarkEnd w:id="99"/>
    </w:p>
    <w:p w14:paraId="08718247" w14:textId="7DEDAD0A" w:rsidR="00E84C8B" w:rsidRDefault="00331A94" w:rsidP="00E84C8B">
      <w:pPr>
        <w:pStyle w:val="BodyText"/>
      </w:pPr>
      <w:r>
        <w:t>Total</w:t>
      </w:r>
      <w:r w:rsidR="00E84C8B">
        <w:t xml:space="preserve"> per day: </w:t>
      </w:r>
      <w:r w:rsidR="0014756B">
        <w:t>500K</w:t>
      </w:r>
    </w:p>
    <w:p w14:paraId="72687B85" w14:textId="416CCF1A" w:rsidR="00E84C8B" w:rsidRDefault="0014756B" w:rsidP="00E84C8B">
      <w:pPr>
        <w:pStyle w:val="BodyText"/>
      </w:pPr>
      <w:r>
        <w:t>TPS</w:t>
      </w:r>
      <w:r w:rsidR="00E84C8B">
        <w:t xml:space="preserve">: </w:t>
      </w:r>
      <w:r>
        <w:t>20</w:t>
      </w:r>
    </w:p>
    <w:p w14:paraId="14C62B0E" w14:textId="44AFD18A" w:rsidR="00331A94" w:rsidRDefault="00331A94" w:rsidP="00E84C8B">
      <w:pPr>
        <w:pStyle w:val="BodyText"/>
      </w:pPr>
      <w:r>
        <w:t>Timeout</w:t>
      </w:r>
      <w:r w:rsidR="005C3548">
        <w:t xml:space="preserve"> to be set on AIA</w:t>
      </w:r>
      <w:r>
        <w:t xml:space="preserve">: </w:t>
      </w:r>
      <w:r w:rsidR="002D1189">
        <w:t>5</w:t>
      </w:r>
      <w:r>
        <w:t xml:space="preserve"> seconds</w:t>
      </w:r>
    </w:p>
    <w:p w14:paraId="7E91BD01" w14:textId="02ACAB07" w:rsidR="00972987" w:rsidRPr="00E55012" w:rsidRDefault="00972987" w:rsidP="003E0A29">
      <w:pPr>
        <w:pStyle w:val="Heading2"/>
        <w:keepNext w:val="0"/>
        <w:keepLines w:val="0"/>
        <w:spacing w:before="120"/>
      </w:pPr>
      <w:bookmarkStart w:id="100" w:name="_Toc125380017"/>
      <w:r w:rsidRPr="00E55012">
        <w:t>Data Security</w:t>
      </w:r>
      <w:bookmarkEnd w:id="87"/>
      <w:bookmarkEnd w:id="100"/>
    </w:p>
    <w:p w14:paraId="380CB950" w14:textId="25DA87A4" w:rsidR="00972987" w:rsidRDefault="00972987" w:rsidP="003E0A29">
      <w:pPr>
        <w:pStyle w:val="Heading3"/>
        <w:keepNext w:val="0"/>
        <w:keepLines w:val="0"/>
        <w:spacing w:before="120"/>
      </w:pPr>
      <w:bookmarkStart w:id="101" w:name="_Toc125380018"/>
      <w:bookmarkStart w:id="102" w:name="_Toc513967341"/>
      <w:r w:rsidRPr="00FF2FA6">
        <w:t>Network-Level Security Protocol</w:t>
      </w:r>
      <w:bookmarkEnd w:id="101"/>
    </w:p>
    <w:p w14:paraId="4B927498" w14:textId="496CF51E" w:rsidR="002F4CB2" w:rsidRPr="002F4CB2" w:rsidRDefault="00B91E6D" w:rsidP="00B91E6D">
      <w:pPr>
        <w:pStyle w:val="BodyText"/>
        <w:ind w:left="0"/>
      </w:pPr>
      <w:r>
        <w:t>Networking protocol will be HTTPS.</w:t>
      </w:r>
    </w:p>
    <w:p w14:paraId="5B2E05E8" w14:textId="381B49E7" w:rsidR="00972987" w:rsidRDefault="00643523" w:rsidP="003E0A29">
      <w:pPr>
        <w:pStyle w:val="Heading3"/>
        <w:keepNext w:val="0"/>
        <w:keepLines w:val="0"/>
        <w:spacing w:before="120"/>
      </w:pPr>
      <w:bookmarkStart w:id="103" w:name="_Toc125380019"/>
      <w:r>
        <w:t>API Authentication</w:t>
      </w:r>
      <w:bookmarkEnd w:id="102"/>
      <w:bookmarkEnd w:id="103"/>
    </w:p>
    <w:p w14:paraId="78DE9C80" w14:textId="7BF8BD1D" w:rsidR="009909CC" w:rsidRDefault="00DF0CA7" w:rsidP="009909CC">
      <w:pPr>
        <w:pStyle w:val="BodyText"/>
        <w:ind w:left="0"/>
      </w:pPr>
      <w:r>
        <w:t xml:space="preserve">AIA will </w:t>
      </w:r>
      <w:r w:rsidR="009909CC">
        <w:t>request MuleSoft</w:t>
      </w:r>
      <w:r w:rsidR="00945A3E">
        <w:t xml:space="preserve"> for the access token</w:t>
      </w:r>
      <w:r w:rsidR="009909CC">
        <w:t xml:space="preserve">. The token will be used in </w:t>
      </w:r>
      <w:r w:rsidR="00597D53">
        <w:t>subsequent</w:t>
      </w:r>
      <w:r w:rsidR="009909CC">
        <w:t xml:space="preserve"> API</w:t>
      </w:r>
      <w:r w:rsidR="00597D53">
        <w:t xml:space="preserve"> calls</w:t>
      </w:r>
      <w:r w:rsidR="009909CC">
        <w:t>.</w:t>
      </w:r>
    </w:p>
    <w:p w14:paraId="744EDB83" w14:textId="205CA919" w:rsidR="00E72E3C" w:rsidRDefault="00E72E3C" w:rsidP="009909CC">
      <w:pPr>
        <w:pStyle w:val="BodyText"/>
        <w:ind w:left="0"/>
      </w:pPr>
      <w:r>
        <w:t xml:space="preserve">The </w:t>
      </w:r>
      <w:r w:rsidR="000D7FD9">
        <w:t xml:space="preserve">access </w:t>
      </w:r>
      <w:r>
        <w:t>token generated by MuleSoft will expire</w:t>
      </w:r>
      <w:r w:rsidR="000D7FD9">
        <w:t xml:space="preserve"> after 30 minutes</w:t>
      </w:r>
      <w:r w:rsidR="00015016">
        <w:t>. F</w:t>
      </w:r>
      <w:r w:rsidR="002011C7">
        <w:t>or subsequent API calls</w:t>
      </w:r>
      <w:r w:rsidR="00015016">
        <w:t>,</w:t>
      </w:r>
      <w:r w:rsidR="002011C7">
        <w:t xml:space="preserve"> </w:t>
      </w:r>
      <w:r w:rsidR="000D7FD9">
        <w:t xml:space="preserve">AIA will request a new token </w:t>
      </w:r>
      <w:r w:rsidR="00DA198C">
        <w:t xml:space="preserve">to </w:t>
      </w:r>
      <w:r w:rsidR="000D7FD9">
        <w:t>be generated</w:t>
      </w:r>
      <w:r>
        <w:t>.</w:t>
      </w:r>
    </w:p>
    <w:p w14:paraId="0CFEEB40" w14:textId="0D661010" w:rsidR="0060462B" w:rsidRDefault="0089154A" w:rsidP="00971768">
      <w:pPr>
        <w:pStyle w:val="Heading2"/>
        <w:keepNext w:val="0"/>
        <w:keepLines w:val="0"/>
      </w:pPr>
      <w:bookmarkStart w:id="104" w:name="_Toc125380020"/>
      <w:r w:rsidRPr="00FF2FA6">
        <w:t xml:space="preserve">Error </w:t>
      </w:r>
      <w:r w:rsidR="001F7B16" w:rsidRPr="00FF2FA6">
        <w:t>Handling</w:t>
      </w:r>
      <w:bookmarkEnd w:id="88"/>
      <w:bookmarkEnd w:id="104"/>
    </w:p>
    <w:p w14:paraId="5C3EE347" w14:textId="198025BA" w:rsidR="0089154A" w:rsidRDefault="00626C08" w:rsidP="00432B6E">
      <w:pPr>
        <w:pStyle w:val="BodyText"/>
        <w:ind w:left="0"/>
      </w:pPr>
      <w:r>
        <w:lastRenderedPageBreak/>
        <w:t>For</w:t>
      </w:r>
      <w:r w:rsidR="00A63F0A">
        <w:t xml:space="preserve"> any I/O or HTTP error, </w:t>
      </w:r>
      <w:r w:rsidR="00432B6E">
        <w:t xml:space="preserve">AIA will perform </w:t>
      </w:r>
      <w:r w:rsidR="00FF6FFB">
        <w:t xml:space="preserve">up to 3 </w:t>
      </w:r>
      <w:r w:rsidR="00432B6E">
        <w:t>retries.</w:t>
      </w:r>
      <w:r w:rsidR="00FF6FFB">
        <w:t xml:space="preserve"> Interval between the retries will be 20 min.</w:t>
      </w:r>
    </w:p>
    <w:p w14:paraId="769A18A0" w14:textId="016C1D7E" w:rsidR="00432B6E" w:rsidRPr="00FF2FA6" w:rsidRDefault="00432B6E" w:rsidP="00432B6E">
      <w:pPr>
        <w:pStyle w:val="BodyText"/>
        <w:ind w:left="0"/>
        <w:sectPr w:rsidR="00432B6E" w:rsidRPr="00FF2FA6" w:rsidSect="0089154A">
          <w:headerReference w:type="even" r:id="rId36"/>
          <w:headerReference w:type="default" r:id="rId37"/>
          <w:footerReference w:type="even" r:id="rId38"/>
          <w:footerReference w:type="default" r:id="rId39"/>
          <w:headerReference w:type="first" r:id="rId40"/>
          <w:footerReference w:type="first" r:id="rId41"/>
          <w:pgSz w:w="12240" w:h="15840" w:code="1"/>
          <w:pgMar w:top="1440" w:right="1440" w:bottom="1440" w:left="1440" w:header="1008" w:footer="494" w:gutter="0"/>
          <w:pgBorders w:offsetFrom="page">
            <w:bottom w:val="dashSmallGap" w:sz="4" w:space="24" w:color="FFFFFF"/>
          </w:pgBorders>
          <w:cols w:space="708"/>
          <w:titlePg/>
          <w:docGrid w:linePitch="360"/>
        </w:sectPr>
      </w:pPr>
      <w:r>
        <w:t>The number of retries and interval between retries will be configurable.</w:t>
      </w:r>
    </w:p>
    <w:p w14:paraId="45FA5D73" w14:textId="01E20D5D" w:rsidR="00826069" w:rsidRDefault="00826069" w:rsidP="00826069">
      <w:pPr>
        <w:pStyle w:val="Heading1"/>
        <w:rPr>
          <w:ins w:id="105" w:author="Eyal Bekerman" w:date="2022-12-06T10:21:00Z"/>
        </w:rPr>
      </w:pPr>
      <w:bookmarkStart w:id="106" w:name="_Accept_Proposal_API"/>
      <w:bookmarkStart w:id="107" w:name="_Reject_Proposal_API"/>
      <w:bookmarkStart w:id="108" w:name="_Report_Proposal_Feedback"/>
      <w:bookmarkStart w:id="109" w:name="_Toc125380021"/>
      <w:bookmarkStart w:id="110" w:name="_Toc121138001"/>
      <w:bookmarkStart w:id="111" w:name="_Toc483313602"/>
      <w:bookmarkStart w:id="112" w:name="_Toc317489813"/>
      <w:bookmarkEnd w:id="8"/>
      <w:bookmarkEnd w:id="9"/>
      <w:bookmarkEnd w:id="10"/>
      <w:bookmarkEnd w:id="106"/>
      <w:bookmarkEnd w:id="107"/>
      <w:bookmarkEnd w:id="108"/>
      <w:ins w:id="113" w:author="Eyal Bekerman" w:date="2022-12-06T10:21:00Z">
        <w:r>
          <w:lastRenderedPageBreak/>
          <w:t>Common Endpoint Details</w:t>
        </w:r>
        <w:bookmarkEnd w:id="109"/>
      </w:ins>
    </w:p>
    <w:p w14:paraId="3CE13481" w14:textId="77777777" w:rsidR="00826069" w:rsidRPr="00FF2FA6" w:rsidRDefault="00826069" w:rsidP="00826069">
      <w:pPr>
        <w:pStyle w:val="Heading2"/>
        <w:rPr>
          <w:ins w:id="114" w:author="Eyal Bekerman" w:date="2022-12-06T10:21:00Z"/>
        </w:rPr>
      </w:pPr>
      <w:bookmarkStart w:id="115" w:name="_Toc125380022"/>
      <w:ins w:id="116" w:author="Eyal Bekerman" w:date="2022-12-06T10:21:00Z">
        <w:r w:rsidRPr="00FF2FA6">
          <w:t>Technology</w:t>
        </w:r>
        <w:bookmarkEnd w:id="115"/>
      </w:ins>
    </w:p>
    <w:p w14:paraId="26A811BB" w14:textId="77777777" w:rsidR="00826069" w:rsidRDefault="00826069" w:rsidP="00826069">
      <w:pPr>
        <w:pStyle w:val="BodyText"/>
        <w:rPr>
          <w:ins w:id="117" w:author="Eyal Bekerman" w:date="2022-12-06T10:21:00Z"/>
          <w:b/>
          <w:bCs/>
        </w:rPr>
      </w:pPr>
      <w:ins w:id="118" w:author="Eyal Bekerman" w:date="2022-12-06T10:21:00Z">
        <w:r>
          <w:rPr>
            <w:b/>
            <w:bCs/>
          </w:rPr>
          <w:t xml:space="preserve">Provider: </w:t>
        </w:r>
        <w:r w:rsidRPr="00FF2FA6">
          <w:t>Amdocs Engage (AIA)</w:t>
        </w:r>
      </w:ins>
    </w:p>
    <w:p w14:paraId="18BCF6BF" w14:textId="77777777" w:rsidR="00826069" w:rsidRPr="00FF2FA6" w:rsidRDefault="00826069" w:rsidP="00826069">
      <w:pPr>
        <w:pStyle w:val="BodyText"/>
        <w:rPr>
          <w:ins w:id="119" w:author="Eyal Bekerman" w:date="2022-12-06T10:21:00Z"/>
        </w:rPr>
      </w:pPr>
      <w:ins w:id="120" w:author="Eyal Bekerman" w:date="2022-12-06T10:21:00Z">
        <w:r w:rsidRPr="00FF2FA6">
          <w:rPr>
            <w:b/>
            <w:bCs/>
          </w:rPr>
          <w:t>Type of Integration</w:t>
        </w:r>
        <w:r w:rsidRPr="00FF2FA6">
          <w:t xml:space="preserve">: </w:t>
        </w:r>
        <w:r>
          <w:t>REST</w:t>
        </w:r>
      </w:ins>
    </w:p>
    <w:p w14:paraId="2452BFA0" w14:textId="77777777" w:rsidR="00826069" w:rsidRDefault="00826069" w:rsidP="00826069">
      <w:pPr>
        <w:pStyle w:val="BodyText"/>
        <w:rPr>
          <w:ins w:id="121" w:author="Eyal Bekerman" w:date="2022-12-06T10:21:00Z"/>
        </w:rPr>
      </w:pPr>
      <w:ins w:id="122" w:author="Eyal Bekerman" w:date="2022-12-06T10:21:00Z">
        <w:r w:rsidRPr="00FF2FA6">
          <w:rPr>
            <w:b/>
            <w:bCs/>
          </w:rPr>
          <w:t>Interface Type</w:t>
        </w:r>
        <w:r w:rsidRPr="00FF2FA6">
          <w:t>: Online</w:t>
        </w:r>
        <w:r>
          <w:t>, HTTPS</w:t>
        </w:r>
      </w:ins>
    </w:p>
    <w:p w14:paraId="158E267C" w14:textId="77777777" w:rsidR="00826069" w:rsidRPr="00FF2FA6" w:rsidRDefault="00826069" w:rsidP="00826069">
      <w:pPr>
        <w:pStyle w:val="BodyText"/>
        <w:rPr>
          <w:ins w:id="123" w:author="Eyal Bekerman" w:date="2022-12-06T10:21:00Z"/>
        </w:rPr>
      </w:pPr>
      <w:ins w:id="124" w:author="Eyal Bekerman" w:date="2022-12-06T10:21:00Z">
        <w:r w:rsidRPr="00600B5A">
          <w:rPr>
            <w:b/>
            <w:bCs/>
          </w:rPr>
          <w:t>Authentication</w:t>
        </w:r>
        <w:r w:rsidRPr="00600B5A">
          <w:t>:</w:t>
        </w:r>
        <w:r>
          <w:t xml:space="preserve"> JWT</w:t>
        </w:r>
      </w:ins>
    </w:p>
    <w:p w14:paraId="1D0C1B97" w14:textId="77777777" w:rsidR="00826069" w:rsidRPr="00A578A9" w:rsidRDefault="00826069" w:rsidP="00826069">
      <w:pPr>
        <w:pStyle w:val="Heading2"/>
        <w:rPr>
          <w:ins w:id="125" w:author="Eyal Bekerman" w:date="2022-12-06T10:21:00Z"/>
        </w:rPr>
      </w:pPr>
      <w:bookmarkStart w:id="126" w:name="_Toc125380023"/>
      <w:ins w:id="127" w:author="Eyal Bekerman" w:date="2022-12-06T10:21:00Z">
        <w:r w:rsidRPr="00A578A9">
          <w:t>Data Types</w:t>
        </w:r>
        <w:bookmarkEnd w:id="126"/>
      </w:ins>
    </w:p>
    <w:p w14:paraId="748B3888" w14:textId="39118125" w:rsidR="00826069" w:rsidRDefault="00826069" w:rsidP="00826069">
      <w:pPr>
        <w:pStyle w:val="P-BT"/>
        <w:rPr>
          <w:ins w:id="128" w:author="Eyal Bekerman" w:date="2022-12-06T10:21:00Z"/>
        </w:rPr>
      </w:pPr>
      <w:ins w:id="129" w:author="Eyal Bekerman" w:date="2022-12-06T10:21:00Z">
        <w:r>
          <w:t>The endpoints exposed by AIA uses the following data types.</w:t>
        </w:r>
      </w:ins>
    </w:p>
    <w:tbl>
      <w:tblPr>
        <w:tblStyle w:val="PTableGray2"/>
        <w:tblW w:w="3600" w:type="pct"/>
        <w:tblInd w:w="1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20" w:firstRow="1" w:lastRow="0" w:firstColumn="0" w:lastColumn="0" w:noHBand="0" w:noVBand="1"/>
      </w:tblPr>
      <w:tblGrid>
        <w:gridCol w:w="1619"/>
        <w:gridCol w:w="5106"/>
      </w:tblGrid>
      <w:tr w:rsidR="00826069" w:rsidRPr="00C82B4F" w14:paraId="10EDDD84" w14:textId="77777777" w:rsidTr="00826069">
        <w:trPr>
          <w:cnfStyle w:val="100000000000" w:firstRow="1" w:lastRow="0" w:firstColumn="0" w:lastColumn="0" w:oddVBand="0" w:evenVBand="0" w:oddHBand="0" w:evenHBand="0" w:firstRowFirstColumn="0" w:firstRowLastColumn="0" w:lastRowFirstColumn="0" w:lastRowLastColumn="0"/>
          <w:cantSplit/>
          <w:tblHeader/>
          <w:ins w:id="130" w:author="Eyal Bekerman" w:date="2022-12-06T10:21:00Z"/>
        </w:trPr>
        <w:tc>
          <w:tcPr>
            <w:tcW w:w="1204" w:type="pct"/>
            <w:shd w:val="clear" w:color="auto" w:fill="626469"/>
            <w:vAlign w:val="center"/>
          </w:tcPr>
          <w:p w14:paraId="1C04C0F4" w14:textId="77777777" w:rsidR="00826069" w:rsidRPr="00596C15" w:rsidRDefault="00826069" w:rsidP="00741FFD">
            <w:pPr>
              <w:pStyle w:val="HeaderTable"/>
              <w:rPr>
                <w:ins w:id="131" w:author="Eyal Bekerman" w:date="2022-12-06T10:21:00Z"/>
                <w:rFonts w:eastAsiaTheme="majorEastAsia"/>
                <w:color w:val="FFFFFF"/>
              </w:rPr>
            </w:pPr>
            <w:ins w:id="132" w:author="Eyal Bekerman" w:date="2022-12-06T10:21:00Z">
              <w:r>
                <w:rPr>
                  <w:rFonts w:eastAsiaTheme="majorEastAsia"/>
                  <w:color w:val="FFFFFF"/>
                </w:rPr>
                <w:t xml:space="preserve">Data </w:t>
              </w:r>
              <w:r w:rsidRPr="00596C15">
                <w:rPr>
                  <w:rFonts w:eastAsiaTheme="majorEastAsia"/>
                  <w:color w:val="FFFFFF"/>
                </w:rPr>
                <w:t>Type</w:t>
              </w:r>
            </w:ins>
          </w:p>
        </w:tc>
        <w:tc>
          <w:tcPr>
            <w:tcW w:w="3796" w:type="pct"/>
            <w:shd w:val="clear" w:color="auto" w:fill="626469"/>
            <w:vAlign w:val="center"/>
          </w:tcPr>
          <w:p w14:paraId="7D6B1ABE" w14:textId="77777777" w:rsidR="00826069" w:rsidRPr="00596C15" w:rsidRDefault="00826069" w:rsidP="00741FFD">
            <w:pPr>
              <w:pStyle w:val="HeaderTable"/>
              <w:rPr>
                <w:ins w:id="133" w:author="Eyal Bekerman" w:date="2022-12-06T10:21:00Z"/>
                <w:rFonts w:eastAsiaTheme="majorEastAsia"/>
                <w:b/>
                <w:bCs w:val="0"/>
                <w:color w:val="FFFFFF"/>
              </w:rPr>
            </w:pPr>
            <w:ins w:id="134" w:author="Eyal Bekerman" w:date="2022-12-06T10:21:00Z">
              <w:r w:rsidRPr="00596C15">
                <w:rPr>
                  <w:rFonts w:eastAsiaTheme="majorEastAsia"/>
                  <w:color w:val="FFFFFF"/>
                </w:rPr>
                <w:t>Description</w:t>
              </w:r>
            </w:ins>
          </w:p>
        </w:tc>
      </w:tr>
      <w:tr w:rsidR="00826069" w:rsidRPr="00596C15" w14:paraId="47D8CEA0" w14:textId="77777777" w:rsidTr="00826069">
        <w:trPr>
          <w:cantSplit/>
          <w:ins w:id="135" w:author="Eyal Bekerman" w:date="2022-12-06T10:21:00Z"/>
        </w:trPr>
        <w:tc>
          <w:tcPr>
            <w:tcW w:w="1204" w:type="pct"/>
            <w:tcBorders>
              <w:bottom w:val="single" w:sz="4" w:space="0" w:color="808080"/>
            </w:tcBorders>
          </w:tcPr>
          <w:p w14:paraId="1057D969" w14:textId="77777777" w:rsidR="00826069" w:rsidRPr="00596C15" w:rsidRDefault="00826069" w:rsidP="00741FFD">
            <w:pPr>
              <w:pStyle w:val="BodyTextTable"/>
              <w:rPr>
                <w:ins w:id="136" w:author="Eyal Bekerman" w:date="2022-12-06T10:21:00Z"/>
              </w:rPr>
            </w:pPr>
            <w:ins w:id="137" w:author="Eyal Bekerman" w:date="2022-12-06T10:21:00Z">
              <w:r w:rsidRPr="00A91E59">
                <w:t>Integer</w:t>
              </w:r>
            </w:ins>
          </w:p>
        </w:tc>
        <w:tc>
          <w:tcPr>
            <w:tcW w:w="3796" w:type="pct"/>
            <w:tcBorders>
              <w:bottom w:val="single" w:sz="4" w:space="0" w:color="808080"/>
            </w:tcBorders>
            <w:shd w:val="clear" w:color="auto" w:fill="auto"/>
          </w:tcPr>
          <w:p w14:paraId="153C5D6D" w14:textId="77777777" w:rsidR="00826069" w:rsidRPr="00596C15" w:rsidRDefault="00826069" w:rsidP="00741FFD">
            <w:pPr>
              <w:pStyle w:val="BodyTextTable"/>
              <w:rPr>
                <w:ins w:id="138" w:author="Eyal Bekerman" w:date="2022-12-06T10:21:00Z"/>
              </w:rPr>
            </w:pPr>
            <w:ins w:id="139" w:author="Eyal Bekerman" w:date="2022-12-06T10:21:00Z">
              <w:r>
                <w:t>A positive integer value, e.g., 100</w:t>
              </w:r>
            </w:ins>
          </w:p>
        </w:tc>
      </w:tr>
      <w:tr w:rsidR="00826069" w:rsidRPr="00596C15" w14:paraId="137AC4A6" w14:textId="77777777" w:rsidTr="00826069">
        <w:trPr>
          <w:cantSplit/>
          <w:ins w:id="140" w:author="Eyal Bekerman" w:date="2022-12-06T10:21:00Z"/>
        </w:trPr>
        <w:tc>
          <w:tcPr>
            <w:tcW w:w="1204" w:type="pct"/>
            <w:tcBorders>
              <w:bottom w:val="single" w:sz="4" w:space="0" w:color="808080"/>
            </w:tcBorders>
          </w:tcPr>
          <w:p w14:paraId="637BBA85" w14:textId="77777777" w:rsidR="00826069" w:rsidRPr="00A91E59" w:rsidRDefault="00826069" w:rsidP="00741FFD">
            <w:pPr>
              <w:pStyle w:val="BodyTextTable"/>
              <w:rPr>
                <w:ins w:id="141" w:author="Eyal Bekerman" w:date="2022-12-06T10:21:00Z"/>
              </w:rPr>
            </w:pPr>
            <w:ins w:id="142" w:author="Eyal Bekerman" w:date="2022-12-06T10:21:00Z">
              <w:r>
                <w:t>Decimal</w:t>
              </w:r>
            </w:ins>
          </w:p>
        </w:tc>
        <w:tc>
          <w:tcPr>
            <w:tcW w:w="3796" w:type="pct"/>
            <w:tcBorders>
              <w:bottom w:val="single" w:sz="4" w:space="0" w:color="808080"/>
            </w:tcBorders>
            <w:shd w:val="clear" w:color="auto" w:fill="auto"/>
          </w:tcPr>
          <w:p w14:paraId="1CAF7DD3" w14:textId="77777777" w:rsidR="00826069" w:rsidRDefault="00826069" w:rsidP="00741FFD">
            <w:pPr>
              <w:pStyle w:val="BodyTextTable"/>
              <w:rPr>
                <w:ins w:id="143" w:author="Eyal Bekerman" w:date="2022-12-06T10:21:00Z"/>
              </w:rPr>
            </w:pPr>
            <w:ins w:id="144" w:author="Eyal Bekerman" w:date="2022-12-06T10:21:00Z">
              <w:r>
                <w:t>A numeric value with optional fraction parts, e.g., 10.34</w:t>
              </w:r>
            </w:ins>
          </w:p>
        </w:tc>
      </w:tr>
      <w:tr w:rsidR="00826069" w:rsidRPr="00596C15" w14:paraId="04D37500" w14:textId="77777777" w:rsidTr="00826069">
        <w:trPr>
          <w:cantSplit/>
          <w:ins w:id="145" w:author="Eyal Bekerman" w:date="2022-12-06T10:21:00Z"/>
        </w:trPr>
        <w:tc>
          <w:tcPr>
            <w:tcW w:w="1204" w:type="pct"/>
            <w:tcBorders>
              <w:bottom w:val="single" w:sz="4" w:space="0" w:color="808080"/>
            </w:tcBorders>
          </w:tcPr>
          <w:p w14:paraId="67D6C23C" w14:textId="77777777" w:rsidR="00826069" w:rsidRPr="00596C15" w:rsidRDefault="00826069" w:rsidP="00741FFD">
            <w:pPr>
              <w:pStyle w:val="BodyTextTable"/>
              <w:keepNext/>
              <w:keepLines/>
              <w:rPr>
                <w:ins w:id="146" w:author="Eyal Bekerman" w:date="2022-12-06T10:21:00Z"/>
              </w:rPr>
            </w:pPr>
            <w:ins w:id="147" w:author="Eyal Bekerman" w:date="2022-12-06T10:21:00Z">
              <w:r>
                <w:t>String</w:t>
              </w:r>
            </w:ins>
          </w:p>
        </w:tc>
        <w:tc>
          <w:tcPr>
            <w:tcW w:w="3796" w:type="pct"/>
            <w:tcBorders>
              <w:bottom w:val="single" w:sz="4" w:space="0" w:color="808080"/>
            </w:tcBorders>
            <w:shd w:val="clear" w:color="auto" w:fill="auto"/>
          </w:tcPr>
          <w:p w14:paraId="34E65EE6" w14:textId="77777777" w:rsidR="00826069" w:rsidRPr="00596C15" w:rsidRDefault="00826069" w:rsidP="00741FFD">
            <w:pPr>
              <w:pStyle w:val="BodyTextTable"/>
              <w:keepNext/>
              <w:keepLines/>
              <w:rPr>
                <w:ins w:id="148" w:author="Eyal Bekerman" w:date="2022-12-06T10:21:00Z"/>
              </w:rPr>
            </w:pPr>
            <w:ins w:id="149" w:author="Eyal Bekerman" w:date="2022-12-06T10:21:00Z">
              <w:r>
                <w:t>A string of text</w:t>
              </w:r>
            </w:ins>
          </w:p>
        </w:tc>
      </w:tr>
      <w:tr w:rsidR="00826069" w:rsidRPr="00596C15" w14:paraId="5E4A7215" w14:textId="77777777" w:rsidTr="00826069">
        <w:trPr>
          <w:cantSplit/>
          <w:ins w:id="150" w:author="Eyal Bekerman" w:date="2022-12-06T10:21:00Z"/>
        </w:trPr>
        <w:tc>
          <w:tcPr>
            <w:tcW w:w="1204" w:type="pct"/>
          </w:tcPr>
          <w:p w14:paraId="3F3C3381" w14:textId="77777777" w:rsidR="00826069" w:rsidRPr="00596C15" w:rsidRDefault="00826069" w:rsidP="00741FFD">
            <w:pPr>
              <w:pStyle w:val="BodyTextTable"/>
              <w:rPr>
                <w:ins w:id="151" w:author="Eyal Bekerman" w:date="2022-12-06T10:21:00Z"/>
              </w:rPr>
            </w:pPr>
            <w:ins w:id="152" w:author="Eyal Bekerman" w:date="2022-12-06T10:21:00Z">
              <w:r w:rsidRPr="00911BC7">
                <w:t>String</w:t>
              </w:r>
              <w:r>
                <w:t xml:space="preserve"> </w:t>
              </w:r>
              <w:r w:rsidRPr="00911BC7">
                <w:t>E</w:t>
              </w:r>
              <w:r>
                <w:t>num</w:t>
              </w:r>
            </w:ins>
          </w:p>
        </w:tc>
        <w:tc>
          <w:tcPr>
            <w:tcW w:w="3796" w:type="pct"/>
            <w:shd w:val="clear" w:color="auto" w:fill="auto"/>
          </w:tcPr>
          <w:p w14:paraId="03909FAD" w14:textId="77777777" w:rsidR="00826069" w:rsidRPr="00596C15" w:rsidRDefault="00826069" w:rsidP="00741FFD">
            <w:pPr>
              <w:pStyle w:val="BodyTextTable"/>
              <w:rPr>
                <w:ins w:id="153" w:author="Eyal Bekerman" w:date="2022-12-06T10:21:00Z"/>
              </w:rPr>
            </w:pPr>
            <w:ins w:id="154" w:author="Eyal Bekerman" w:date="2022-12-06T10:21:00Z">
              <w:r w:rsidRPr="00911BC7">
                <w:t xml:space="preserve">Predefined string values. Values are defined per field </w:t>
              </w:r>
              <w:r>
                <w:t>as specified in the specifications.</w:t>
              </w:r>
            </w:ins>
          </w:p>
        </w:tc>
      </w:tr>
      <w:tr w:rsidR="00826069" w:rsidRPr="00596C15" w14:paraId="7EAB8626" w14:textId="77777777" w:rsidTr="00826069">
        <w:trPr>
          <w:cantSplit/>
          <w:ins w:id="155" w:author="Eyal Bekerman" w:date="2022-12-06T10:21:00Z"/>
        </w:trPr>
        <w:tc>
          <w:tcPr>
            <w:tcW w:w="1204" w:type="pct"/>
          </w:tcPr>
          <w:p w14:paraId="69077F58" w14:textId="77777777" w:rsidR="00826069" w:rsidRPr="00911BC7" w:rsidRDefault="00826069" w:rsidP="00741FFD">
            <w:pPr>
              <w:pStyle w:val="BodyTextTable"/>
              <w:rPr>
                <w:ins w:id="156" w:author="Eyal Bekerman" w:date="2022-12-06T10:21:00Z"/>
              </w:rPr>
            </w:pPr>
            <w:ins w:id="157" w:author="Eyal Bekerman" w:date="2022-12-06T10:21:00Z">
              <w:r>
                <w:t>Boolean</w:t>
              </w:r>
            </w:ins>
          </w:p>
        </w:tc>
        <w:tc>
          <w:tcPr>
            <w:tcW w:w="3796" w:type="pct"/>
            <w:shd w:val="clear" w:color="auto" w:fill="auto"/>
          </w:tcPr>
          <w:p w14:paraId="5FAD4C80" w14:textId="77777777" w:rsidR="00826069" w:rsidRDefault="00826069" w:rsidP="00741FFD">
            <w:pPr>
              <w:pStyle w:val="BodyTextTable"/>
              <w:rPr>
                <w:ins w:id="158" w:author="Eyal Bekerman" w:date="2022-12-06T10:21:00Z"/>
              </w:rPr>
            </w:pPr>
            <w:ins w:id="159" w:author="Eyal Bekerman" w:date="2022-12-06T10:21:00Z">
              <w:r w:rsidRPr="00D63CFD">
                <w:t xml:space="preserve">A Boolean value: true or false. </w:t>
              </w:r>
            </w:ins>
          </w:p>
          <w:p w14:paraId="165CBC2B" w14:textId="77777777" w:rsidR="00826069" w:rsidRPr="00911BC7" w:rsidRDefault="00826069" w:rsidP="00741FFD">
            <w:pPr>
              <w:pStyle w:val="BodyTextTable"/>
              <w:rPr>
                <w:ins w:id="160" w:author="Eyal Bekerman" w:date="2022-12-06T10:21:00Z"/>
              </w:rPr>
            </w:pPr>
            <w:ins w:id="161" w:author="Eyal Bekerman" w:date="2022-12-06T10:21:00Z">
              <w:r w:rsidRPr="00D63CFD">
                <w:t>In JSON it will be represented using the native Boolean type.</w:t>
              </w:r>
            </w:ins>
          </w:p>
        </w:tc>
      </w:tr>
      <w:tr w:rsidR="00826069" w:rsidRPr="00596C15" w14:paraId="3CABC610" w14:textId="77777777" w:rsidTr="00826069">
        <w:trPr>
          <w:cantSplit/>
          <w:ins w:id="162" w:author="Eyal Bekerman" w:date="2022-12-06T10:21:00Z"/>
        </w:trPr>
        <w:tc>
          <w:tcPr>
            <w:tcW w:w="1204" w:type="pct"/>
          </w:tcPr>
          <w:p w14:paraId="1546596B" w14:textId="77777777" w:rsidR="00826069" w:rsidRDefault="00826069" w:rsidP="00741FFD">
            <w:pPr>
              <w:pStyle w:val="BodyTextTable"/>
              <w:rPr>
                <w:ins w:id="163" w:author="Eyal Bekerman" w:date="2022-12-06T10:21:00Z"/>
              </w:rPr>
            </w:pPr>
            <w:proofErr w:type="spellStart"/>
            <w:ins w:id="164" w:author="Eyal Bekerman" w:date="2022-12-06T10:21:00Z">
              <w:r>
                <w:t>DateTime</w:t>
              </w:r>
              <w:proofErr w:type="spellEnd"/>
            </w:ins>
          </w:p>
        </w:tc>
        <w:tc>
          <w:tcPr>
            <w:tcW w:w="3796" w:type="pct"/>
            <w:shd w:val="clear" w:color="auto" w:fill="auto"/>
          </w:tcPr>
          <w:p w14:paraId="46E109DB" w14:textId="77777777" w:rsidR="00826069" w:rsidRDefault="00826069" w:rsidP="00741FFD">
            <w:pPr>
              <w:pStyle w:val="BodyTextTable"/>
              <w:rPr>
                <w:ins w:id="165" w:author="Eyal Bekerman" w:date="2022-12-06T10:21:00Z"/>
              </w:rPr>
            </w:pPr>
            <w:ins w:id="166" w:author="Eyal Bekerman" w:date="2022-12-06T10:21:00Z">
              <w:r w:rsidRPr="00DD241D">
                <w:t xml:space="preserve">Dates are in format </w:t>
              </w:r>
              <w:r>
                <w:t>ISO 8601, UTC time zone</w:t>
              </w:r>
            </w:ins>
          </w:p>
          <w:p w14:paraId="4243E1F0" w14:textId="77777777" w:rsidR="00826069" w:rsidRDefault="00826069" w:rsidP="00741FFD">
            <w:pPr>
              <w:pStyle w:val="BodyTextTable"/>
              <w:rPr>
                <w:ins w:id="167" w:author="Eyal Bekerman" w:date="2022-12-06T10:21:00Z"/>
              </w:rPr>
            </w:pPr>
            <w:proofErr w:type="spellStart"/>
            <w:ins w:id="168" w:author="Eyal Bekerman" w:date="2022-12-06T10:21:00Z">
              <w:r w:rsidRPr="00DD241D">
                <w:t>YYYY-MM-D</w:t>
              </w:r>
              <w:r>
                <w:t>D’</w:t>
              </w:r>
              <w:r w:rsidRPr="00DD241D">
                <w:t>T</w:t>
              </w:r>
              <w:r>
                <w:t>’hh</w:t>
              </w:r>
              <w:r w:rsidRPr="00DD241D">
                <w:t>:</w:t>
              </w:r>
              <w:proofErr w:type="gramStart"/>
              <w:r>
                <w:t>mm</w:t>
              </w:r>
              <w:r w:rsidRPr="00DD241D">
                <w:t>:</w:t>
              </w:r>
              <w:r>
                <w:t>ss’Z</w:t>
              </w:r>
              <w:proofErr w:type="spellEnd"/>
              <w:proofErr w:type="gramEnd"/>
              <w:r>
                <w:t>’</w:t>
              </w:r>
            </w:ins>
          </w:p>
          <w:p w14:paraId="413F83B0" w14:textId="77777777" w:rsidR="00826069" w:rsidRPr="00D63CFD" w:rsidRDefault="00826069" w:rsidP="00741FFD">
            <w:pPr>
              <w:pStyle w:val="BodyTextTable"/>
              <w:rPr>
                <w:ins w:id="169" w:author="Eyal Bekerman" w:date="2022-12-06T10:21:00Z"/>
              </w:rPr>
            </w:pPr>
            <w:proofErr w:type="gramStart"/>
            <w:ins w:id="170" w:author="Eyal Bekerman" w:date="2022-12-06T10:21:00Z">
              <w:r>
                <w:t>E.g.</w:t>
              </w:r>
              <w:proofErr w:type="gramEnd"/>
              <w:r>
                <w:t xml:space="preserve"> 2020-05-06T10:49:22Z</w:t>
              </w:r>
            </w:ins>
          </w:p>
        </w:tc>
      </w:tr>
      <w:tr w:rsidR="00826069" w:rsidRPr="00596C15" w14:paraId="3A218466" w14:textId="77777777" w:rsidTr="00826069">
        <w:trPr>
          <w:cantSplit/>
          <w:ins w:id="171" w:author="Eyal Bekerman" w:date="2022-12-06T10:21:00Z"/>
        </w:trPr>
        <w:tc>
          <w:tcPr>
            <w:tcW w:w="1204" w:type="pct"/>
          </w:tcPr>
          <w:p w14:paraId="24DA2676" w14:textId="77777777" w:rsidR="00826069" w:rsidRDefault="00826069" w:rsidP="00741FFD">
            <w:pPr>
              <w:pStyle w:val="BodyTextTable"/>
              <w:rPr>
                <w:ins w:id="172" w:author="Eyal Bekerman" w:date="2022-12-06T10:21:00Z"/>
              </w:rPr>
            </w:pPr>
            <w:ins w:id="173" w:author="Eyal Bekerman" w:date="2022-12-06T10:21:00Z">
              <w:r>
                <w:t>Array</w:t>
              </w:r>
            </w:ins>
          </w:p>
        </w:tc>
        <w:tc>
          <w:tcPr>
            <w:tcW w:w="3796" w:type="pct"/>
            <w:shd w:val="clear" w:color="auto" w:fill="auto"/>
          </w:tcPr>
          <w:p w14:paraId="60023DC1" w14:textId="77777777" w:rsidR="00826069" w:rsidRDefault="00826069" w:rsidP="00741FFD">
            <w:pPr>
              <w:pStyle w:val="BodyTextTable"/>
              <w:tabs>
                <w:tab w:val="left" w:pos="1102"/>
              </w:tabs>
              <w:rPr>
                <w:ins w:id="174" w:author="Eyal Bekerman" w:date="2022-12-06T10:21:00Z"/>
              </w:rPr>
            </w:pPr>
            <w:ins w:id="175" w:author="Eyal Bekerman" w:date="2022-12-06T10:21:00Z">
              <w:r>
                <w:t xml:space="preserve">A list of values/objects. </w:t>
              </w:r>
            </w:ins>
          </w:p>
          <w:p w14:paraId="5107FA7E" w14:textId="77777777" w:rsidR="00826069" w:rsidRPr="00DD241D" w:rsidRDefault="00826069" w:rsidP="00741FFD">
            <w:pPr>
              <w:pStyle w:val="BodyTextTable"/>
              <w:tabs>
                <w:tab w:val="left" w:pos="1102"/>
              </w:tabs>
              <w:rPr>
                <w:ins w:id="176" w:author="Eyal Bekerman" w:date="2022-12-06T10:21:00Z"/>
              </w:rPr>
            </w:pPr>
            <w:ins w:id="177" w:author="Eyal Bekerman" w:date="2022-12-06T10:21:00Z">
              <w:r>
                <w:t>In JSON this will be an array.</w:t>
              </w:r>
            </w:ins>
          </w:p>
        </w:tc>
      </w:tr>
      <w:tr w:rsidR="00826069" w:rsidRPr="00596C15" w14:paraId="208B9C90" w14:textId="77777777" w:rsidTr="00826069">
        <w:trPr>
          <w:cantSplit/>
          <w:ins w:id="178" w:author="Eyal Bekerman" w:date="2022-12-06T10:21:00Z"/>
        </w:trPr>
        <w:tc>
          <w:tcPr>
            <w:tcW w:w="1204" w:type="pct"/>
          </w:tcPr>
          <w:p w14:paraId="32E1019D" w14:textId="77777777" w:rsidR="00826069" w:rsidRDefault="00826069" w:rsidP="00741FFD">
            <w:pPr>
              <w:pStyle w:val="BodyTextTable"/>
              <w:rPr>
                <w:ins w:id="179" w:author="Eyal Bekerman" w:date="2022-12-06T10:21:00Z"/>
              </w:rPr>
            </w:pPr>
            <w:ins w:id="180" w:author="Eyal Bekerman" w:date="2022-12-06T10:21:00Z">
              <w:r>
                <w:t>Object</w:t>
              </w:r>
            </w:ins>
          </w:p>
        </w:tc>
        <w:tc>
          <w:tcPr>
            <w:tcW w:w="3796" w:type="pct"/>
            <w:shd w:val="clear" w:color="auto" w:fill="auto"/>
          </w:tcPr>
          <w:p w14:paraId="7D07C597" w14:textId="77777777" w:rsidR="00826069" w:rsidRDefault="00826069" w:rsidP="00741FFD">
            <w:pPr>
              <w:pStyle w:val="BodyTextTable"/>
              <w:tabs>
                <w:tab w:val="left" w:pos="1102"/>
              </w:tabs>
              <w:rPr>
                <w:ins w:id="181" w:author="Eyal Bekerman" w:date="2022-12-06T10:21:00Z"/>
              </w:rPr>
            </w:pPr>
            <w:ins w:id="182" w:author="Eyal Bekerman" w:date="2022-12-06T10:21:00Z">
              <w:r w:rsidRPr="00E119FD">
                <w:t xml:space="preserve">A collection of name/value pairs. </w:t>
              </w:r>
            </w:ins>
          </w:p>
          <w:p w14:paraId="2E341EBA" w14:textId="77777777" w:rsidR="00826069" w:rsidRDefault="00826069" w:rsidP="00741FFD">
            <w:pPr>
              <w:pStyle w:val="BodyTextTable"/>
              <w:tabs>
                <w:tab w:val="left" w:pos="1102"/>
              </w:tabs>
              <w:rPr>
                <w:ins w:id="183" w:author="Eyal Bekerman" w:date="2022-12-06T10:21:00Z"/>
              </w:rPr>
            </w:pPr>
            <w:ins w:id="184" w:author="Eyal Bekerman" w:date="2022-12-06T10:21:00Z">
              <w:r w:rsidRPr="00E119FD">
                <w:t>In JSON this will be an object.</w:t>
              </w:r>
            </w:ins>
          </w:p>
        </w:tc>
      </w:tr>
    </w:tbl>
    <w:p w14:paraId="026DBA1B" w14:textId="117BFC9C" w:rsidR="00826069" w:rsidRDefault="00826069" w:rsidP="00826069">
      <w:pPr>
        <w:pStyle w:val="Heading2"/>
        <w:rPr>
          <w:ins w:id="185" w:author="Eyal Bekerman" w:date="2022-12-06T10:21:00Z"/>
        </w:rPr>
      </w:pPr>
      <w:bookmarkStart w:id="186" w:name="_Toc125380024"/>
      <w:ins w:id="187" w:author="Eyal Bekerman" w:date="2022-12-06T10:21:00Z">
        <w:r>
          <w:t>Data Objects</w:t>
        </w:r>
        <w:bookmarkEnd w:id="186"/>
      </w:ins>
    </w:p>
    <w:p w14:paraId="46895328" w14:textId="77777777" w:rsidR="00826069" w:rsidRDefault="00826069" w:rsidP="00826069">
      <w:pPr>
        <w:pStyle w:val="Heading3"/>
        <w:rPr>
          <w:ins w:id="188" w:author="Eyal Bekerman" w:date="2022-12-06T10:21:00Z"/>
        </w:rPr>
      </w:pPr>
      <w:bookmarkStart w:id="189" w:name="_Ref121214667"/>
      <w:bookmarkStart w:id="190" w:name="_Toc125380025"/>
      <w:proofErr w:type="spellStart"/>
      <w:ins w:id="191" w:author="Eyal Bekerman" w:date="2022-12-06T10:21:00Z">
        <w:r>
          <w:t>ProcessingStatus</w:t>
        </w:r>
        <w:proofErr w:type="spellEnd"/>
        <w:r>
          <w:t xml:space="preserve"> Object</w:t>
        </w:r>
        <w:bookmarkEnd w:id="189"/>
        <w:bookmarkEnd w:id="190"/>
      </w:ins>
    </w:p>
    <w:p w14:paraId="1D480BF7" w14:textId="77777777" w:rsidR="00826069" w:rsidRPr="004156B6" w:rsidRDefault="00826069" w:rsidP="00826069">
      <w:pPr>
        <w:pStyle w:val="BodyText"/>
        <w:rPr>
          <w:ins w:id="192" w:author="Eyal Bekerman" w:date="2022-12-06T10:21:00Z"/>
        </w:rPr>
      </w:pPr>
      <w:ins w:id="193" w:author="Eyal Bekerman" w:date="2022-12-06T10:21:00Z">
        <w:r>
          <w:t>This object will be returned in all responses (for valid requests).</w:t>
        </w:r>
      </w:ins>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1975"/>
        <w:gridCol w:w="1171"/>
        <w:gridCol w:w="630"/>
        <w:gridCol w:w="5574"/>
      </w:tblGrid>
      <w:tr w:rsidR="00826069" w:rsidRPr="00C51AAB" w14:paraId="001D52AC" w14:textId="77777777" w:rsidTr="00741FFD">
        <w:trPr>
          <w:cantSplit/>
          <w:tblHeader/>
          <w:ins w:id="194" w:author="Eyal Bekerman" w:date="2022-12-06T10:21:00Z"/>
        </w:trPr>
        <w:tc>
          <w:tcPr>
            <w:tcW w:w="1056" w:type="pct"/>
            <w:tcBorders>
              <w:bottom w:val="single" w:sz="4" w:space="0" w:color="808080"/>
            </w:tcBorders>
            <w:shd w:val="clear" w:color="auto" w:fill="626469"/>
            <w:vAlign w:val="center"/>
          </w:tcPr>
          <w:p w14:paraId="6FFFB275" w14:textId="77777777" w:rsidR="00826069" w:rsidRPr="00C51AAB" w:rsidRDefault="00826069" w:rsidP="00741FFD">
            <w:pPr>
              <w:pStyle w:val="HeaderTable"/>
              <w:rPr>
                <w:ins w:id="195" w:author="Eyal Bekerman" w:date="2022-12-06T10:21:00Z"/>
                <w:rFonts w:asciiTheme="minorBidi" w:hAnsiTheme="minorBidi" w:cstheme="minorBidi"/>
                <w:color w:val="FFFFFF"/>
              </w:rPr>
            </w:pPr>
            <w:ins w:id="196" w:author="Eyal Bekerman" w:date="2022-12-06T10:21:00Z">
              <w:r>
                <w:rPr>
                  <w:rFonts w:asciiTheme="minorBidi" w:hAnsiTheme="minorBidi" w:cstheme="minorBidi"/>
                  <w:color w:val="FFFFFF"/>
                </w:rPr>
                <w:lastRenderedPageBreak/>
                <w:t>Name</w:t>
              </w:r>
            </w:ins>
          </w:p>
        </w:tc>
        <w:tc>
          <w:tcPr>
            <w:tcW w:w="626" w:type="pct"/>
            <w:tcBorders>
              <w:bottom w:val="single" w:sz="4" w:space="0" w:color="808080"/>
            </w:tcBorders>
            <w:shd w:val="clear" w:color="auto" w:fill="626469"/>
            <w:vAlign w:val="center"/>
          </w:tcPr>
          <w:p w14:paraId="3F6E2764" w14:textId="77777777" w:rsidR="00826069" w:rsidRPr="00C51AAB" w:rsidRDefault="00826069" w:rsidP="00741FFD">
            <w:pPr>
              <w:pStyle w:val="HeaderTable"/>
              <w:rPr>
                <w:ins w:id="197" w:author="Eyal Bekerman" w:date="2022-12-06T10:21:00Z"/>
                <w:rFonts w:asciiTheme="minorBidi" w:hAnsiTheme="minorBidi" w:cstheme="minorBidi"/>
                <w:color w:val="FFFFFF"/>
              </w:rPr>
            </w:pPr>
            <w:ins w:id="198" w:author="Eyal Bekerman" w:date="2022-12-06T10:21:00Z">
              <w:r>
                <w:rPr>
                  <w:rFonts w:asciiTheme="minorBidi" w:hAnsiTheme="minorBidi" w:cstheme="minorBidi"/>
                  <w:color w:val="FFFFFF"/>
                </w:rPr>
                <w:t>Type</w:t>
              </w:r>
            </w:ins>
          </w:p>
        </w:tc>
        <w:tc>
          <w:tcPr>
            <w:tcW w:w="337" w:type="pct"/>
            <w:tcBorders>
              <w:bottom w:val="single" w:sz="4" w:space="0" w:color="808080"/>
            </w:tcBorders>
            <w:shd w:val="clear" w:color="auto" w:fill="626469"/>
            <w:vAlign w:val="center"/>
          </w:tcPr>
          <w:p w14:paraId="7FEA0EF3" w14:textId="77777777" w:rsidR="00826069" w:rsidRPr="00C51AAB" w:rsidRDefault="00826069" w:rsidP="00741FFD">
            <w:pPr>
              <w:pStyle w:val="HeaderTable"/>
              <w:rPr>
                <w:ins w:id="199" w:author="Eyal Bekerman" w:date="2022-12-06T10:21:00Z"/>
                <w:rFonts w:asciiTheme="minorBidi" w:hAnsiTheme="minorBidi" w:cstheme="minorBidi"/>
                <w:color w:val="FFFFFF"/>
              </w:rPr>
            </w:pPr>
            <w:ins w:id="200" w:author="Eyal Bekerman" w:date="2022-12-06T10:21:00Z">
              <w:r>
                <w:rPr>
                  <w:rFonts w:asciiTheme="minorBidi" w:hAnsiTheme="minorBidi" w:cstheme="minorBidi"/>
                  <w:color w:val="FFFFFF"/>
                </w:rPr>
                <w:t>M/O</w:t>
              </w:r>
            </w:ins>
          </w:p>
        </w:tc>
        <w:tc>
          <w:tcPr>
            <w:tcW w:w="2981" w:type="pct"/>
            <w:tcBorders>
              <w:bottom w:val="single" w:sz="4" w:space="0" w:color="808080"/>
            </w:tcBorders>
            <w:shd w:val="clear" w:color="auto" w:fill="626469"/>
            <w:vAlign w:val="center"/>
          </w:tcPr>
          <w:p w14:paraId="514C887F" w14:textId="77777777" w:rsidR="00826069" w:rsidRPr="00C51AAB" w:rsidRDefault="00826069" w:rsidP="00741FFD">
            <w:pPr>
              <w:pStyle w:val="HeaderTable"/>
              <w:rPr>
                <w:ins w:id="201" w:author="Eyal Bekerman" w:date="2022-12-06T10:21:00Z"/>
                <w:rFonts w:asciiTheme="minorBidi" w:hAnsiTheme="minorBidi" w:cstheme="minorBidi"/>
                <w:color w:val="FFFFFF"/>
              </w:rPr>
            </w:pPr>
            <w:ins w:id="202" w:author="Eyal Bekerman" w:date="2022-12-06T10:21:00Z">
              <w:r>
                <w:rPr>
                  <w:rFonts w:asciiTheme="minorBidi" w:hAnsiTheme="minorBidi" w:cstheme="minorBidi"/>
                  <w:color w:val="FFFFFF"/>
                </w:rPr>
                <w:t>Description/Sample Values</w:t>
              </w:r>
            </w:ins>
          </w:p>
        </w:tc>
      </w:tr>
      <w:tr w:rsidR="00826069" w:rsidRPr="00C51AAB" w14:paraId="2E252F7F" w14:textId="77777777" w:rsidTr="00741FFD">
        <w:trPr>
          <w:cantSplit/>
          <w:tblHeader/>
          <w:ins w:id="203" w:author="Eyal Bekerman" w:date="2022-12-06T10:21:00Z"/>
        </w:trPr>
        <w:tc>
          <w:tcPr>
            <w:tcW w:w="1056" w:type="pct"/>
            <w:shd w:val="clear" w:color="auto" w:fill="auto"/>
          </w:tcPr>
          <w:p w14:paraId="7FF93E7D" w14:textId="77777777" w:rsidR="00826069" w:rsidRDefault="00826069" w:rsidP="00741FFD">
            <w:pPr>
              <w:pStyle w:val="BodyTextTable"/>
              <w:ind w:left="-29"/>
              <w:rPr>
                <w:ins w:id="204" w:author="Eyal Bekerman" w:date="2022-12-06T10:21:00Z"/>
              </w:rPr>
            </w:pPr>
            <w:proofErr w:type="spellStart"/>
            <w:ins w:id="205" w:author="Eyal Bekerman" w:date="2022-12-06T10:21:00Z">
              <w:r>
                <w:t>StatusCode</w:t>
              </w:r>
              <w:proofErr w:type="spellEnd"/>
            </w:ins>
          </w:p>
        </w:tc>
        <w:tc>
          <w:tcPr>
            <w:tcW w:w="626" w:type="pct"/>
            <w:shd w:val="clear" w:color="auto" w:fill="auto"/>
          </w:tcPr>
          <w:p w14:paraId="17DF2F7C" w14:textId="77777777" w:rsidR="00826069" w:rsidRDefault="00826069" w:rsidP="00741FFD">
            <w:pPr>
              <w:pStyle w:val="BodyTextTable"/>
              <w:rPr>
                <w:ins w:id="206" w:author="Eyal Bekerman" w:date="2022-12-06T10:21:00Z"/>
              </w:rPr>
            </w:pPr>
            <w:ins w:id="207" w:author="Eyal Bekerman" w:date="2022-12-06T10:21:00Z">
              <w:r>
                <w:t>Integer</w:t>
              </w:r>
            </w:ins>
          </w:p>
        </w:tc>
        <w:tc>
          <w:tcPr>
            <w:tcW w:w="337" w:type="pct"/>
            <w:shd w:val="clear" w:color="auto" w:fill="auto"/>
          </w:tcPr>
          <w:p w14:paraId="682D6376" w14:textId="77777777" w:rsidR="00826069" w:rsidRDefault="00826069" w:rsidP="00741FFD">
            <w:pPr>
              <w:pStyle w:val="BodyTextTable"/>
              <w:rPr>
                <w:ins w:id="208" w:author="Eyal Bekerman" w:date="2022-12-06T10:21:00Z"/>
              </w:rPr>
            </w:pPr>
            <w:ins w:id="209" w:author="Eyal Bekerman" w:date="2022-12-06T10:21:00Z">
              <w:r>
                <w:t>M</w:t>
              </w:r>
            </w:ins>
          </w:p>
        </w:tc>
        <w:tc>
          <w:tcPr>
            <w:tcW w:w="2981" w:type="pct"/>
            <w:shd w:val="clear" w:color="auto" w:fill="auto"/>
          </w:tcPr>
          <w:p w14:paraId="304DA7A5" w14:textId="77777777" w:rsidR="00826069" w:rsidRPr="00C51AAB" w:rsidRDefault="00826069" w:rsidP="00741FFD">
            <w:pPr>
              <w:pStyle w:val="BodyTextTable"/>
              <w:rPr>
                <w:ins w:id="210" w:author="Eyal Bekerman" w:date="2022-12-06T10:21:00Z"/>
              </w:rPr>
            </w:pPr>
            <w:ins w:id="211" w:author="Eyal Bekerman" w:date="2022-12-06T10:21:00Z">
              <w:r>
                <w:t>Processing status code</w:t>
              </w:r>
            </w:ins>
          </w:p>
        </w:tc>
      </w:tr>
      <w:tr w:rsidR="00826069" w:rsidRPr="00C51AAB" w14:paraId="3264A340" w14:textId="77777777" w:rsidTr="00741FFD">
        <w:trPr>
          <w:cantSplit/>
          <w:tblHeader/>
          <w:ins w:id="212" w:author="Eyal Bekerman" w:date="2022-12-06T10:21:00Z"/>
        </w:trPr>
        <w:tc>
          <w:tcPr>
            <w:tcW w:w="1056" w:type="pct"/>
            <w:shd w:val="clear" w:color="auto" w:fill="auto"/>
          </w:tcPr>
          <w:p w14:paraId="639BEAB5" w14:textId="77777777" w:rsidR="00826069" w:rsidRDefault="00826069" w:rsidP="00741FFD">
            <w:pPr>
              <w:pStyle w:val="BodyTextTable"/>
              <w:ind w:left="-29"/>
              <w:rPr>
                <w:ins w:id="213" w:author="Eyal Bekerman" w:date="2022-12-06T10:21:00Z"/>
              </w:rPr>
            </w:pPr>
            <w:proofErr w:type="spellStart"/>
            <w:ins w:id="214" w:author="Eyal Bekerman" w:date="2022-12-06T10:21:00Z">
              <w:r>
                <w:t>StatusText</w:t>
              </w:r>
              <w:proofErr w:type="spellEnd"/>
            </w:ins>
          </w:p>
        </w:tc>
        <w:tc>
          <w:tcPr>
            <w:tcW w:w="626" w:type="pct"/>
            <w:shd w:val="clear" w:color="auto" w:fill="auto"/>
          </w:tcPr>
          <w:p w14:paraId="6F881E35" w14:textId="77777777" w:rsidR="00826069" w:rsidRDefault="00826069" w:rsidP="00741FFD">
            <w:pPr>
              <w:pStyle w:val="BodyTextTable"/>
              <w:rPr>
                <w:ins w:id="215" w:author="Eyal Bekerman" w:date="2022-12-06T10:21:00Z"/>
              </w:rPr>
            </w:pPr>
            <w:ins w:id="216" w:author="Eyal Bekerman" w:date="2022-12-06T10:21:00Z">
              <w:r>
                <w:t>String</w:t>
              </w:r>
            </w:ins>
          </w:p>
        </w:tc>
        <w:tc>
          <w:tcPr>
            <w:tcW w:w="337" w:type="pct"/>
            <w:shd w:val="clear" w:color="auto" w:fill="auto"/>
          </w:tcPr>
          <w:p w14:paraId="53FBCC24" w14:textId="77777777" w:rsidR="00826069" w:rsidRDefault="00826069" w:rsidP="00741FFD">
            <w:pPr>
              <w:pStyle w:val="BodyTextTable"/>
              <w:rPr>
                <w:ins w:id="217" w:author="Eyal Bekerman" w:date="2022-12-06T10:21:00Z"/>
              </w:rPr>
            </w:pPr>
            <w:ins w:id="218" w:author="Eyal Bekerman" w:date="2022-12-06T10:21:00Z">
              <w:r>
                <w:t>M</w:t>
              </w:r>
            </w:ins>
          </w:p>
        </w:tc>
        <w:tc>
          <w:tcPr>
            <w:tcW w:w="2981" w:type="pct"/>
            <w:shd w:val="clear" w:color="auto" w:fill="auto"/>
          </w:tcPr>
          <w:p w14:paraId="7DD368B3" w14:textId="77777777" w:rsidR="00826069" w:rsidRPr="00C51AAB" w:rsidRDefault="00826069" w:rsidP="00741FFD">
            <w:pPr>
              <w:pStyle w:val="BodyTextTable"/>
              <w:rPr>
                <w:ins w:id="219" w:author="Eyal Bekerman" w:date="2022-12-06T10:21:00Z"/>
              </w:rPr>
            </w:pPr>
            <w:ins w:id="220" w:author="Eyal Bekerman" w:date="2022-12-06T10:21:00Z">
              <w:r>
                <w:t>Processing status description text</w:t>
              </w:r>
            </w:ins>
          </w:p>
        </w:tc>
      </w:tr>
    </w:tbl>
    <w:p w14:paraId="59D78A6B" w14:textId="77777777" w:rsidR="00826069" w:rsidRDefault="00826069" w:rsidP="00826069">
      <w:pPr>
        <w:pStyle w:val="Heading3"/>
        <w:rPr>
          <w:ins w:id="221" w:author="Eyal Bekerman" w:date="2022-12-06T10:21:00Z"/>
        </w:rPr>
      </w:pPr>
      <w:bookmarkStart w:id="222" w:name="_Toc125380026"/>
      <w:ins w:id="223" w:author="Eyal Bekerman" w:date="2022-12-06T10:21:00Z">
        <w:r>
          <w:t>Common Status Codes</w:t>
        </w:r>
        <w:bookmarkEnd w:id="222"/>
      </w:ins>
    </w:p>
    <w:tbl>
      <w:tblPr>
        <w:tblStyle w:val="TableGrid"/>
        <w:tblW w:w="2644"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1525"/>
        <w:gridCol w:w="3419"/>
      </w:tblGrid>
      <w:tr w:rsidR="00826069" w:rsidRPr="00C51AAB" w14:paraId="179E6BC2" w14:textId="77777777" w:rsidTr="00741FFD">
        <w:trPr>
          <w:cantSplit/>
          <w:tblHeader/>
          <w:ins w:id="224" w:author="Eyal Bekerman" w:date="2022-12-06T10:21:00Z"/>
        </w:trPr>
        <w:tc>
          <w:tcPr>
            <w:tcW w:w="1542" w:type="pct"/>
            <w:tcBorders>
              <w:bottom w:val="single" w:sz="4" w:space="0" w:color="808080"/>
            </w:tcBorders>
            <w:shd w:val="clear" w:color="auto" w:fill="626469"/>
            <w:vAlign w:val="center"/>
          </w:tcPr>
          <w:p w14:paraId="3CE5FF3E" w14:textId="71EDAC68" w:rsidR="00826069" w:rsidRPr="00C51AAB" w:rsidRDefault="00654966" w:rsidP="00741FFD">
            <w:pPr>
              <w:pStyle w:val="HeaderTable"/>
              <w:rPr>
                <w:ins w:id="225" w:author="Eyal Bekerman" w:date="2022-12-06T10:21:00Z"/>
                <w:rFonts w:asciiTheme="minorBidi" w:hAnsiTheme="minorBidi" w:cstheme="minorBidi"/>
                <w:color w:val="FFFFFF"/>
              </w:rPr>
            </w:pPr>
            <w:ins w:id="226" w:author="Eyal Bekerman" w:date="2023-01-23T15:28:00Z">
              <w:r>
                <w:rPr>
                  <w:rFonts w:asciiTheme="minorBidi" w:hAnsiTheme="minorBidi" w:cstheme="minorBidi"/>
                  <w:color w:val="FFFFFF"/>
                </w:rPr>
                <w:t xml:space="preserve">Status </w:t>
              </w:r>
            </w:ins>
            <w:ins w:id="227" w:author="Eyal Bekerman" w:date="2022-12-06T10:21:00Z">
              <w:r w:rsidR="00826069">
                <w:rPr>
                  <w:rFonts w:asciiTheme="minorBidi" w:hAnsiTheme="minorBidi" w:cstheme="minorBidi"/>
                  <w:color w:val="FFFFFF"/>
                </w:rPr>
                <w:t>Code</w:t>
              </w:r>
            </w:ins>
          </w:p>
        </w:tc>
        <w:tc>
          <w:tcPr>
            <w:tcW w:w="3458" w:type="pct"/>
            <w:tcBorders>
              <w:bottom w:val="single" w:sz="4" w:space="0" w:color="808080"/>
            </w:tcBorders>
            <w:shd w:val="clear" w:color="auto" w:fill="626469"/>
            <w:vAlign w:val="center"/>
          </w:tcPr>
          <w:p w14:paraId="5E7DB53A" w14:textId="77777777" w:rsidR="00826069" w:rsidRPr="00C51AAB" w:rsidRDefault="00826069" w:rsidP="00741FFD">
            <w:pPr>
              <w:pStyle w:val="HeaderTable"/>
              <w:rPr>
                <w:ins w:id="228" w:author="Eyal Bekerman" w:date="2022-12-06T10:21:00Z"/>
                <w:rFonts w:asciiTheme="minorBidi" w:hAnsiTheme="minorBidi" w:cstheme="minorBidi"/>
                <w:color w:val="FFFFFF"/>
              </w:rPr>
            </w:pPr>
            <w:ins w:id="229" w:author="Eyal Bekerman" w:date="2022-12-06T10:21:00Z">
              <w:r>
                <w:rPr>
                  <w:rFonts w:asciiTheme="minorBidi" w:hAnsiTheme="minorBidi" w:cstheme="minorBidi"/>
                  <w:color w:val="FFFFFF"/>
                </w:rPr>
                <w:t>Description</w:t>
              </w:r>
            </w:ins>
          </w:p>
        </w:tc>
      </w:tr>
      <w:tr w:rsidR="00826069" w:rsidRPr="00C51AAB" w14:paraId="6E4EE553" w14:textId="77777777" w:rsidTr="00741FFD">
        <w:trPr>
          <w:cantSplit/>
          <w:tblHeader/>
          <w:ins w:id="230" w:author="Eyal Bekerman" w:date="2022-12-06T10:21:00Z"/>
        </w:trPr>
        <w:tc>
          <w:tcPr>
            <w:tcW w:w="1542" w:type="pct"/>
            <w:shd w:val="clear" w:color="auto" w:fill="auto"/>
          </w:tcPr>
          <w:p w14:paraId="3398A45B" w14:textId="77777777" w:rsidR="00826069" w:rsidRDefault="00826069" w:rsidP="00741FFD">
            <w:pPr>
              <w:pStyle w:val="BodyTextTable"/>
              <w:ind w:left="-29"/>
              <w:rPr>
                <w:ins w:id="231" w:author="Eyal Bekerman" w:date="2022-12-06T10:21:00Z"/>
              </w:rPr>
            </w:pPr>
            <w:ins w:id="232" w:author="Eyal Bekerman" w:date="2022-12-06T10:21:00Z">
              <w:r>
                <w:t>0</w:t>
              </w:r>
            </w:ins>
          </w:p>
        </w:tc>
        <w:tc>
          <w:tcPr>
            <w:tcW w:w="3458" w:type="pct"/>
            <w:shd w:val="clear" w:color="auto" w:fill="auto"/>
          </w:tcPr>
          <w:p w14:paraId="01E5F75A" w14:textId="77777777" w:rsidR="00826069" w:rsidRPr="00C51AAB" w:rsidRDefault="00826069" w:rsidP="00741FFD">
            <w:pPr>
              <w:pStyle w:val="BodyTextTable"/>
              <w:rPr>
                <w:ins w:id="233" w:author="Eyal Bekerman" w:date="2022-12-06T10:21:00Z"/>
              </w:rPr>
            </w:pPr>
            <w:ins w:id="234" w:author="Eyal Bekerman" w:date="2022-12-06T10:21:00Z">
              <w:r>
                <w:t>Success</w:t>
              </w:r>
            </w:ins>
          </w:p>
        </w:tc>
      </w:tr>
      <w:tr w:rsidR="00826069" w:rsidRPr="00C51AAB" w14:paraId="243524EE" w14:textId="77777777" w:rsidTr="00741FFD">
        <w:trPr>
          <w:cantSplit/>
          <w:tblHeader/>
          <w:ins w:id="235" w:author="Eyal Bekerman" w:date="2022-12-06T10:21:00Z"/>
        </w:trPr>
        <w:tc>
          <w:tcPr>
            <w:tcW w:w="1542" w:type="pct"/>
            <w:shd w:val="clear" w:color="auto" w:fill="auto"/>
          </w:tcPr>
          <w:p w14:paraId="3296C950" w14:textId="77777777" w:rsidR="00826069" w:rsidRDefault="00826069" w:rsidP="00741FFD">
            <w:pPr>
              <w:pStyle w:val="BodyTextTable"/>
              <w:ind w:left="-29"/>
              <w:rPr>
                <w:ins w:id="236" w:author="Eyal Bekerman" w:date="2022-12-06T10:21:00Z"/>
              </w:rPr>
            </w:pPr>
            <w:ins w:id="237" w:author="Eyal Bekerman" w:date="2022-12-06T10:21:00Z">
              <w:r>
                <w:t>101</w:t>
              </w:r>
            </w:ins>
          </w:p>
        </w:tc>
        <w:tc>
          <w:tcPr>
            <w:tcW w:w="3458" w:type="pct"/>
            <w:shd w:val="clear" w:color="auto" w:fill="auto"/>
          </w:tcPr>
          <w:p w14:paraId="5DB5D83B" w14:textId="77777777" w:rsidR="00826069" w:rsidRDefault="00826069" w:rsidP="00741FFD">
            <w:pPr>
              <w:pStyle w:val="BodyTextTable"/>
              <w:rPr>
                <w:ins w:id="238" w:author="Eyal Bekerman" w:date="2022-12-06T10:21:00Z"/>
              </w:rPr>
            </w:pPr>
            <w:ins w:id="239" w:author="Eyal Bekerman" w:date="2022-12-06T10:21:00Z">
              <w:r>
                <w:t>MSISDN not found</w:t>
              </w:r>
            </w:ins>
          </w:p>
        </w:tc>
      </w:tr>
      <w:tr w:rsidR="00826069" w:rsidRPr="00C51AAB" w14:paraId="20DD8E36" w14:textId="77777777" w:rsidTr="00741FFD">
        <w:trPr>
          <w:cantSplit/>
          <w:tblHeader/>
          <w:ins w:id="240" w:author="Eyal Bekerman" w:date="2022-12-06T10:21:00Z"/>
        </w:trPr>
        <w:tc>
          <w:tcPr>
            <w:tcW w:w="1542" w:type="pct"/>
            <w:shd w:val="clear" w:color="auto" w:fill="auto"/>
          </w:tcPr>
          <w:p w14:paraId="25D67B9B" w14:textId="77777777" w:rsidR="00826069" w:rsidRDefault="00826069" w:rsidP="00741FFD">
            <w:pPr>
              <w:pStyle w:val="BodyTextTable"/>
              <w:ind w:left="-29"/>
              <w:rPr>
                <w:ins w:id="241" w:author="Eyal Bekerman" w:date="2022-12-06T10:21:00Z"/>
              </w:rPr>
            </w:pPr>
            <w:ins w:id="242" w:author="Eyal Bekerman" w:date="2022-12-06T10:21:00Z">
              <w:r>
                <w:t>102</w:t>
              </w:r>
            </w:ins>
          </w:p>
        </w:tc>
        <w:tc>
          <w:tcPr>
            <w:tcW w:w="3458" w:type="pct"/>
            <w:shd w:val="clear" w:color="auto" w:fill="auto"/>
          </w:tcPr>
          <w:p w14:paraId="3050A52D" w14:textId="77777777" w:rsidR="00826069" w:rsidRDefault="00826069" w:rsidP="00741FFD">
            <w:pPr>
              <w:pStyle w:val="BodyTextTable"/>
              <w:rPr>
                <w:ins w:id="243" w:author="Eyal Bekerman" w:date="2022-12-06T10:21:00Z"/>
              </w:rPr>
            </w:pPr>
            <w:ins w:id="244" w:author="Eyal Bekerman" w:date="2022-12-06T10:21:00Z">
              <w:r>
                <w:t>Invalid token</w:t>
              </w:r>
            </w:ins>
          </w:p>
        </w:tc>
      </w:tr>
      <w:tr w:rsidR="00826069" w:rsidRPr="00C51AAB" w14:paraId="3D376720" w14:textId="77777777" w:rsidTr="00741FFD">
        <w:trPr>
          <w:cantSplit/>
          <w:tblHeader/>
          <w:ins w:id="245" w:author="Eyal Bekerman" w:date="2022-12-06T10:21:00Z"/>
        </w:trPr>
        <w:tc>
          <w:tcPr>
            <w:tcW w:w="1542" w:type="pct"/>
            <w:shd w:val="clear" w:color="auto" w:fill="auto"/>
          </w:tcPr>
          <w:p w14:paraId="6EA55F71" w14:textId="77777777" w:rsidR="00826069" w:rsidRDefault="00826069" w:rsidP="00741FFD">
            <w:pPr>
              <w:pStyle w:val="BodyTextTable"/>
              <w:ind w:left="-29"/>
              <w:rPr>
                <w:ins w:id="246" w:author="Eyal Bekerman" w:date="2022-12-06T10:21:00Z"/>
              </w:rPr>
            </w:pPr>
            <w:ins w:id="247" w:author="Eyal Bekerman" w:date="2022-12-06T10:21:00Z">
              <w:r>
                <w:t>103</w:t>
              </w:r>
            </w:ins>
          </w:p>
        </w:tc>
        <w:tc>
          <w:tcPr>
            <w:tcW w:w="3458" w:type="pct"/>
            <w:shd w:val="clear" w:color="auto" w:fill="auto"/>
          </w:tcPr>
          <w:p w14:paraId="594B6A3C" w14:textId="77777777" w:rsidR="00826069" w:rsidRDefault="00826069" w:rsidP="00741FFD">
            <w:pPr>
              <w:pStyle w:val="BodyTextTable"/>
              <w:rPr>
                <w:ins w:id="248" w:author="Eyal Bekerman" w:date="2022-12-06T10:21:00Z"/>
              </w:rPr>
            </w:pPr>
            <w:ins w:id="249" w:author="Eyal Bekerman" w:date="2022-12-06T10:21:00Z">
              <w:r>
                <w:t>Expired token</w:t>
              </w:r>
            </w:ins>
          </w:p>
        </w:tc>
      </w:tr>
    </w:tbl>
    <w:p w14:paraId="3D43EE85" w14:textId="4976FFB7" w:rsidR="00654966" w:rsidRDefault="00654966" w:rsidP="00654966">
      <w:pPr>
        <w:pStyle w:val="Heading2"/>
        <w:rPr>
          <w:ins w:id="250" w:author="Eyal Bekerman" w:date="2023-01-23T15:27:00Z"/>
        </w:rPr>
      </w:pPr>
      <w:bookmarkStart w:id="251" w:name="_Toc125380027"/>
      <w:ins w:id="252" w:author="Eyal Bekerman" w:date="2023-01-23T15:26:00Z">
        <w:r>
          <w:t xml:space="preserve">HTTP </w:t>
        </w:r>
      </w:ins>
      <w:ins w:id="253" w:author="Eyal Bekerman" w:date="2023-01-23T15:33:00Z">
        <w:r>
          <w:t>Status</w:t>
        </w:r>
      </w:ins>
      <w:ins w:id="254" w:author="Eyal Bekerman" w:date="2023-01-23T15:26:00Z">
        <w:r>
          <w:t xml:space="preserve"> Codes</w:t>
        </w:r>
      </w:ins>
    </w:p>
    <w:p w14:paraId="3C0ED004" w14:textId="31A4DDB7" w:rsidR="00654966" w:rsidRDefault="00654966" w:rsidP="00654966">
      <w:pPr>
        <w:pStyle w:val="BodyText"/>
        <w:rPr>
          <w:ins w:id="255" w:author="Eyal Bekerman" w:date="2023-01-23T15:27:00Z"/>
        </w:rPr>
      </w:pPr>
      <w:ins w:id="256" w:author="Eyal Bekerman" w:date="2023-01-23T15:27:00Z">
        <w:r>
          <w:t xml:space="preserve">Below table details the possible </w:t>
        </w:r>
      </w:ins>
      <w:ins w:id="257" w:author="Eyal Bekerman" w:date="2023-01-23T15:33:00Z">
        <w:r>
          <w:t>status</w:t>
        </w:r>
      </w:ins>
      <w:ins w:id="258" w:author="Eyal Bekerman" w:date="2023-01-23T15:27:00Z">
        <w:r>
          <w:t xml:space="preserve"> codes.</w:t>
        </w:r>
      </w:ins>
    </w:p>
    <w:tbl>
      <w:tblPr>
        <w:tblStyle w:val="TableGrid"/>
        <w:tblW w:w="3843"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Change w:id="259" w:author="Eyal Bekerman" w:date="2023-01-23T15:34:00Z">
          <w:tblPr>
            <w:tblStyle w:val="TableGrid"/>
            <w:tblW w:w="452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PrChange>
      </w:tblPr>
      <w:tblGrid>
        <w:gridCol w:w="1271"/>
        <w:gridCol w:w="796"/>
        <w:gridCol w:w="2429"/>
        <w:gridCol w:w="2690"/>
        <w:tblGridChange w:id="260">
          <w:tblGrid>
            <w:gridCol w:w="1271"/>
            <w:gridCol w:w="344"/>
            <w:gridCol w:w="451"/>
            <w:gridCol w:w="2968"/>
            <w:gridCol w:w="1625"/>
            <w:gridCol w:w="1794"/>
            <w:gridCol w:w="897"/>
            <w:gridCol w:w="2521"/>
          </w:tblGrid>
        </w:tblGridChange>
      </w:tblGrid>
      <w:tr w:rsidR="00654966" w:rsidRPr="00C51AAB" w14:paraId="20D33F53" w14:textId="4AFB469A" w:rsidTr="00654966">
        <w:trPr>
          <w:cantSplit/>
          <w:tblHeader/>
          <w:ins w:id="261" w:author="Eyal Bekerman" w:date="2023-01-23T15:27:00Z"/>
          <w:trPrChange w:id="262" w:author="Eyal Bekerman" w:date="2023-01-23T15:34:00Z">
            <w:trPr>
              <w:cantSplit/>
              <w:tblHeader/>
            </w:trPr>
          </w:trPrChange>
        </w:trPr>
        <w:tc>
          <w:tcPr>
            <w:tcW w:w="884" w:type="pct"/>
            <w:tcBorders>
              <w:bottom w:val="single" w:sz="4" w:space="0" w:color="808080"/>
            </w:tcBorders>
            <w:shd w:val="clear" w:color="auto" w:fill="626469"/>
            <w:vAlign w:val="center"/>
            <w:tcPrChange w:id="263" w:author="Eyal Bekerman" w:date="2023-01-23T15:34:00Z">
              <w:tcPr>
                <w:tcW w:w="955" w:type="pct"/>
                <w:gridSpan w:val="2"/>
                <w:tcBorders>
                  <w:bottom w:val="single" w:sz="4" w:space="0" w:color="808080"/>
                </w:tcBorders>
                <w:shd w:val="clear" w:color="auto" w:fill="626469"/>
                <w:vAlign w:val="center"/>
              </w:tcPr>
            </w:tcPrChange>
          </w:tcPr>
          <w:p w14:paraId="1BE8DA3B" w14:textId="2DD642AD" w:rsidR="00654966" w:rsidRPr="00C51AAB" w:rsidRDefault="00654966" w:rsidP="00AE6D78">
            <w:pPr>
              <w:pStyle w:val="HeaderTable"/>
              <w:rPr>
                <w:ins w:id="264" w:author="Eyal Bekerman" w:date="2023-01-23T15:27:00Z"/>
                <w:rFonts w:asciiTheme="minorBidi" w:hAnsiTheme="minorBidi" w:cstheme="minorBidi"/>
                <w:color w:val="FFFFFF"/>
              </w:rPr>
            </w:pPr>
            <w:ins w:id="265" w:author="Eyal Bekerman" w:date="2023-01-23T15:27:00Z">
              <w:r>
                <w:rPr>
                  <w:rFonts w:asciiTheme="minorBidi" w:hAnsiTheme="minorBidi" w:cstheme="minorBidi"/>
                  <w:color w:val="FFFFFF"/>
                </w:rPr>
                <w:t xml:space="preserve">HTTP </w:t>
              </w:r>
            </w:ins>
            <w:ins w:id="266" w:author="Eyal Bekerman" w:date="2023-01-23T15:33:00Z">
              <w:r>
                <w:rPr>
                  <w:rFonts w:asciiTheme="minorBidi" w:hAnsiTheme="minorBidi" w:cstheme="minorBidi"/>
                  <w:color w:val="FFFFFF"/>
                </w:rPr>
                <w:t>Code</w:t>
              </w:r>
            </w:ins>
          </w:p>
        </w:tc>
        <w:tc>
          <w:tcPr>
            <w:tcW w:w="553" w:type="pct"/>
            <w:tcBorders>
              <w:bottom w:val="single" w:sz="4" w:space="0" w:color="808080"/>
            </w:tcBorders>
            <w:shd w:val="clear" w:color="auto" w:fill="626469"/>
            <w:tcPrChange w:id="267" w:author="Eyal Bekerman" w:date="2023-01-23T15:34:00Z">
              <w:tcPr>
                <w:tcW w:w="1" w:type="pct"/>
                <w:gridSpan w:val="2"/>
                <w:tcBorders>
                  <w:bottom w:val="single" w:sz="4" w:space="0" w:color="808080"/>
                </w:tcBorders>
                <w:shd w:val="clear" w:color="auto" w:fill="626469"/>
              </w:tcPr>
            </w:tcPrChange>
          </w:tcPr>
          <w:p w14:paraId="4FDE55F2" w14:textId="50D47187" w:rsidR="00654966" w:rsidRDefault="00654966" w:rsidP="00AE6D78">
            <w:pPr>
              <w:pStyle w:val="HeaderTable"/>
              <w:rPr>
                <w:ins w:id="268" w:author="Eyal Bekerman" w:date="2023-01-23T15:31:00Z"/>
                <w:rFonts w:asciiTheme="minorBidi" w:hAnsiTheme="minorBidi" w:cstheme="minorBidi"/>
                <w:color w:val="FFFFFF"/>
              </w:rPr>
            </w:pPr>
            <w:ins w:id="269" w:author="Eyal Bekerman" w:date="2023-01-23T15:31:00Z">
              <w:r>
                <w:rPr>
                  <w:rFonts w:asciiTheme="minorBidi" w:hAnsiTheme="minorBidi" w:cstheme="minorBidi"/>
                  <w:color w:val="FFFFFF"/>
                </w:rPr>
                <w:t>Status Code</w:t>
              </w:r>
            </w:ins>
          </w:p>
        </w:tc>
        <w:tc>
          <w:tcPr>
            <w:tcW w:w="1690" w:type="pct"/>
            <w:tcBorders>
              <w:bottom w:val="single" w:sz="4" w:space="0" w:color="808080"/>
            </w:tcBorders>
            <w:shd w:val="clear" w:color="auto" w:fill="626469"/>
            <w:vAlign w:val="center"/>
            <w:tcPrChange w:id="270" w:author="Eyal Bekerman" w:date="2023-01-23T15:34:00Z">
              <w:tcPr>
                <w:tcW w:w="2022" w:type="pct"/>
                <w:gridSpan w:val="2"/>
                <w:tcBorders>
                  <w:bottom w:val="single" w:sz="4" w:space="0" w:color="808080"/>
                </w:tcBorders>
                <w:shd w:val="clear" w:color="auto" w:fill="626469"/>
                <w:vAlign w:val="center"/>
              </w:tcPr>
            </w:tcPrChange>
          </w:tcPr>
          <w:p w14:paraId="4F08D4A9" w14:textId="2F223F2C" w:rsidR="00654966" w:rsidRPr="00C51AAB" w:rsidRDefault="00654966" w:rsidP="00AE6D78">
            <w:pPr>
              <w:pStyle w:val="HeaderTable"/>
              <w:rPr>
                <w:ins w:id="271" w:author="Eyal Bekerman" w:date="2023-01-23T15:27:00Z"/>
                <w:rFonts w:asciiTheme="minorBidi" w:hAnsiTheme="minorBidi" w:cstheme="minorBidi"/>
                <w:color w:val="FFFFFF"/>
              </w:rPr>
            </w:pPr>
            <w:ins w:id="272" w:author="Eyal Bekerman" w:date="2023-01-23T15:27:00Z">
              <w:r>
                <w:rPr>
                  <w:rFonts w:asciiTheme="minorBidi" w:hAnsiTheme="minorBidi" w:cstheme="minorBidi"/>
                  <w:color w:val="FFFFFF"/>
                </w:rPr>
                <w:t>Description</w:t>
              </w:r>
            </w:ins>
          </w:p>
        </w:tc>
        <w:tc>
          <w:tcPr>
            <w:tcW w:w="1872" w:type="pct"/>
            <w:tcBorders>
              <w:bottom w:val="single" w:sz="4" w:space="0" w:color="808080"/>
            </w:tcBorders>
            <w:shd w:val="clear" w:color="auto" w:fill="626469"/>
            <w:tcPrChange w:id="273" w:author="Eyal Bekerman" w:date="2023-01-23T15:34:00Z">
              <w:tcPr>
                <w:tcW w:w="2022" w:type="pct"/>
                <w:gridSpan w:val="2"/>
                <w:tcBorders>
                  <w:bottom w:val="single" w:sz="4" w:space="0" w:color="808080"/>
                </w:tcBorders>
                <w:shd w:val="clear" w:color="auto" w:fill="626469"/>
              </w:tcPr>
            </w:tcPrChange>
          </w:tcPr>
          <w:p w14:paraId="24D06AFF" w14:textId="492BE617" w:rsidR="00654966" w:rsidRDefault="00654966" w:rsidP="00AE6D78">
            <w:pPr>
              <w:pStyle w:val="HeaderTable"/>
              <w:rPr>
                <w:ins w:id="274" w:author="Eyal Bekerman" w:date="2023-01-23T15:28:00Z"/>
                <w:rFonts w:asciiTheme="minorBidi" w:hAnsiTheme="minorBidi" w:cstheme="minorBidi"/>
                <w:color w:val="FFFFFF"/>
              </w:rPr>
            </w:pPr>
            <w:ins w:id="275" w:author="Eyal Bekerman" w:date="2023-01-23T15:28:00Z">
              <w:r>
                <w:rPr>
                  <w:rFonts w:asciiTheme="minorBidi" w:hAnsiTheme="minorBidi" w:cstheme="minorBidi"/>
                  <w:color w:val="FFFFFF"/>
                </w:rPr>
                <w:t>Retry Handling</w:t>
              </w:r>
            </w:ins>
          </w:p>
        </w:tc>
      </w:tr>
      <w:tr w:rsidR="00654966" w:rsidRPr="00C51AAB" w14:paraId="4942F7E4" w14:textId="6AA58570" w:rsidTr="00654966">
        <w:trPr>
          <w:cantSplit/>
          <w:tblHeader/>
          <w:ins w:id="276" w:author="Eyal Bekerman" w:date="2023-01-23T15:27:00Z"/>
          <w:trPrChange w:id="277" w:author="Eyal Bekerman" w:date="2023-01-23T15:34:00Z">
            <w:trPr>
              <w:cantSplit/>
              <w:tblHeader/>
            </w:trPr>
          </w:trPrChange>
        </w:trPr>
        <w:tc>
          <w:tcPr>
            <w:tcW w:w="884" w:type="pct"/>
            <w:shd w:val="clear" w:color="auto" w:fill="auto"/>
            <w:tcPrChange w:id="278" w:author="Eyal Bekerman" w:date="2023-01-23T15:34:00Z">
              <w:tcPr>
                <w:tcW w:w="955" w:type="pct"/>
                <w:gridSpan w:val="2"/>
                <w:shd w:val="clear" w:color="auto" w:fill="auto"/>
              </w:tcPr>
            </w:tcPrChange>
          </w:tcPr>
          <w:p w14:paraId="63310427" w14:textId="6F0616FC" w:rsidR="00654966" w:rsidRDefault="00654966" w:rsidP="00AE6D78">
            <w:pPr>
              <w:pStyle w:val="BodyTextTable"/>
              <w:ind w:left="-29"/>
              <w:rPr>
                <w:ins w:id="279" w:author="Eyal Bekerman" w:date="2023-01-23T15:27:00Z"/>
              </w:rPr>
            </w:pPr>
            <w:ins w:id="280" w:author="Eyal Bekerman" w:date="2023-01-23T15:27:00Z">
              <w:r>
                <w:t>200</w:t>
              </w:r>
            </w:ins>
          </w:p>
        </w:tc>
        <w:tc>
          <w:tcPr>
            <w:tcW w:w="553" w:type="pct"/>
            <w:tcPrChange w:id="281" w:author="Eyal Bekerman" w:date="2023-01-23T15:34:00Z">
              <w:tcPr>
                <w:tcW w:w="1" w:type="pct"/>
                <w:gridSpan w:val="2"/>
              </w:tcPr>
            </w:tcPrChange>
          </w:tcPr>
          <w:p w14:paraId="0E9221E8" w14:textId="7CD270BD" w:rsidR="00654966" w:rsidRDefault="00654966" w:rsidP="00AE6D78">
            <w:pPr>
              <w:pStyle w:val="BodyTextTable"/>
              <w:rPr>
                <w:ins w:id="282" w:author="Eyal Bekerman" w:date="2023-01-23T15:31:00Z"/>
              </w:rPr>
            </w:pPr>
            <w:ins w:id="283" w:author="Eyal Bekerman" w:date="2023-01-23T15:31:00Z">
              <w:r>
                <w:t>0</w:t>
              </w:r>
            </w:ins>
          </w:p>
        </w:tc>
        <w:tc>
          <w:tcPr>
            <w:tcW w:w="1690" w:type="pct"/>
            <w:shd w:val="clear" w:color="auto" w:fill="auto"/>
            <w:tcPrChange w:id="284" w:author="Eyal Bekerman" w:date="2023-01-23T15:34:00Z">
              <w:tcPr>
                <w:tcW w:w="2022" w:type="pct"/>
                <w:gridSpan w:val="2"/>
                <w:shd w:val="clear" w:color="auto" w:fill="auto"/>
              </w:tcPr>
            </w:tcPrChange>
          </w:tcPr>
          <w:p w14:paraId="6A79446D" w14:textId="1F941263" w:rsidR="00654966" w:rsidRPr="00C51AAB" w:rsidRDefault="00654966" w:rsidP="00AE6D78">
            <w:pPr>
              <w:pStyle w:val="BodyTextTable"/>
              <w:rPr>
                <w:ins w:id="285" w:author="Eyal Bekerman" w:date="2023-01-23T15:27:00Z"/>
              </w:rPr>
            </w:pPr>
            <w:ins w:id="286" w:author="Eyal Bekerman" w:date="2023-01-23T15:27:00Z">
              <w:r>
                <w:t>Success</w:t>
              </w:r>
            </w:ins>
          </w:p>
        </w:tc>
        <w:tc>
          <w:tcPr>
            <w:tcW w:w="1872" w:type="pct"/>
            <w:tcPrChange w:id="287" w:author="Eyal Bekerman" w:date="2023-01-23T15:34:00Z">
              <w:tcPr>
                <w:tcW w:w="2022" w:type="pct"/>
                <w:gridSpan w:val="2"/>
              </w:tcPr>
            </w:tcPrChange>
          </w:tcPr>
          <w:p w14:paraId="6AFCFA7E" w14:textId="7C064E39" w:rsidR="00654966" w:rsidRDefault="00654966" w:rsidP="00AE6D78">
            <w:pPr>
              <w:pStyle w:val="BodyTextTable"/>
              <w:rPr>
                <w:ins w:id="288" w:author="Eyal Bekerman" w:date="2023-01-23T15:28:00Z"/>
              </w:rPr>
            </w:pPr>
            <w:ins w:id="289" w:author="Eyal Bekerman" w:date="2023-01-23T15:28:00Z">
              <w:r>
                <w:t>N/A</w:t>
              </w:r>
            </w:ins>
          </w:p>
        </w:tc>
      </w:tr>
      <w:tr w:rsidR="00654966" w:rsidRPr="00C51AAB" w14:paraId="6D2CF95A" w14:textId="77777777" w:rsidTr="00654966">
        <w:trPr>
          <w:cantSplit/>
          <w:tblHeader/>
          <w:ins w:id="290" w:author="Eyal Bekerman" w:date="2023-01-23T15:28:00Z"/>
          <w:trPrChange w:id="291" w:author="Eyal Bekerman" w:date="2023-01-23T15:34:00Z">
            <w:trPr>
              <w:cantSplit/>
              <w:tblHeader/>
            </w:trPr>
          </w:trPrChange>
        </w:trPr>
        <w:tc>
          <w:tcPr>
            <w:tcW w:w="884" w:type="pct"/>
            <w:shd w:val="clear" w:color="auto" w:fill="auto"/>
            <w:tcPrChange w:id="292" w:author="Eyal Bekerman" w:date="2023-01-23T15:34:00Z">
              <w:tcPr>
                <w:tcW w:w="955" w:type="pct"/>
                <w:gridSpan w:val="2"/>
                <w:shd w:val="clear" w:color="auto" w:fill="auto"/>
              </w:tcPr>
            </w:tcPrChange>
          </w:tcPr>
          <w:p w14:paraId="2457C97E" w14:textId="693C4587" w:rsidR="00654966" w:rsidRDefault="00654966" w:rsidP="00AE6D78">
            <w:pPr>
              <w:pStyle w:val="BodyTextTable"/>
              <w:ind w:left="-29"/>
              <w:rPr>
                <w:ins w:id="293" w:author="Eyal Bekerman" w:date="2023-01-23T15:28:00Z"/>
              </w:rPr>
            </w:pPr>
            <w:ins w:id="294" w:author="Eyal Bekerman" w:date="2023-01-23T15:30:00Z">
              <w:r>
                <w:t>200</w:t>
              </w:r>
            </w:ins>
          </w:p>
        </w:tc>
        <w:tc>
          <w:tcPr>
            <w:tcW w:w="553" w:type="pct"/>
            <w:tcPrChange w:id="295" w:author="Eyal Bekerman" w:date="2023-01-23T15:34:00Z">
              <w:tcPr>
                <w:tcW w:w="1" w:type="pct"/>
                <w:gridSpan w:val="2"/>
              </w:tcPr>
            </w:tcPrChange>
          </w:tcPr>
          <w:p w14:paraId="7845127E" w14:textId="1000F607" w:rsidR="00654966" w:rsidRDefault="00654966" w:rsidP="00AE6D78">
            <w:pPr>
              <w:pStyle w:val="BodyTextTable"/>
              <w:rPr>
                <w:ins w:id="296" w:author="Eyal Bekerman" w:date="2023-01-23T15:31:00Z"/>
              </w:rPr>
            </w:pPr>
            <w:ins w:id="297" w:author="Eyal Bekerman" w:date="2023-01-23T15:31:00Z">
              <w:r>
                <w:t>103</w:t>
              </w:r>
            </w:ins>
          </w:p>
        </w:tc>
        <w:tc>
          <w:tcPr>
            <w:tcW w:w="1690" w:type="pct"/>
            <w:shd w:val="clear" w:color="auto" w:fill="auto"/>
            <w:tcPrChange w:id="298" w:author="Eyal Bekerman" w:date="2023-01-23T15:34:00Z">
              <w:tcPr>
                <w:tcW w:w="2022" w:type="pct"/>
                <w:gridSpan w:val="2"/>
                <w:shd w:val="clear" w:color="auto" w:fill="auto"/>
              </w:tcPr>
            </w:tcPrChange>
          </w:tcPr>
          <w:p w14:paraId="56D9AD48" w14:textId="0EE7553E" w:rsidR="00654966" w:rsidRDefault="00654966" w:rsidP="00AE6D78">
            <w:pPr>
              <w:pStyle w:val="BodyTextTable"/>
              <w:rPr>
                <w:ins w:id="299" w:author="Eyal Bekerman" w:date="2023-01-23T15:28:00Z"/>
              </w:rPr>
            </w:pPr>
            <w:ins w:id="300" w:author="Eyal Bekerman" w:date="2023-01-23T15:31:00Z">
              <w:r>
                <w:t>Expired token</w:t>
              </w:r>
            </w:ins>
          </w:p>
        </w:tc>
        <w:tc>
          <w:tcPr>
            <w:tcW w:w="1872" w:type="pct"/>
            <w:tcPrChange w:id="301" w:author="Eyal Bekerman" w:date="2023-01-23T15:34:00Z">
              <w:tcPr>
                <w:tcW w:w="2022" w:type="pct"/>
                <w:gridSpan w:val="2"/>
              </w:tcPr>
            </w:tcPrChange>
          </w:tcPr>
          <w:p w14:paraId="77D97A12" w14:textId="1B6A8EF8" w:rsidR="00654966" w:rsidRDefault="00654966" w:rsidP="00AE6D78">
            <w:pPr>
              <w:pStyle w:val="BodyTextTable"/>
              <w:rPr>
                <w:ins w:id="302" w:author="Eyal Bekerman" w:date="2023-01-23T15:28:00Z"/>
              </w:rPr>
            </w:pPr>
            <w:ins w:id="303" w:author="Eyal Bekerman" w:date="2023-01-23T15:31:00Z">
              <w:r>
                <w:t>Client should request for a new token</w:t>
              </w:r>
            </w:ins>
          </w:p>
        </w:tc>
      </w:tr>
      <w:tr w:rsidR="00654966" w:rsidRPr="00C51AAB" w14:paraId="7089D045" w14:textId="77777777" w:rsidTr="00654966">
        <w:tblPrEx>
          <w:tblPrExChange w:id="304" w:author="Eyal Bekerman" w:date="2023-01-23T15:34:00Z">
            <w:tblPrEx>
              <w:tblW w:w="5000" w:type="pct"/>
            </w:tblPrEx>
          </w:tblPrExChange>
        </w:tblPrEx>
        <w:trPr>
          <w:cantSplit/>
          <w:tblHeader/>
          <w:ins w:id="305" w:author="Eyal Bekerman" w:date="2023-01-23T15:31:00Z"/>
          <w:trPrChange w:id="306" w:author="Eyal Bekerman" w:date="2023-01-23T15:34:00Z">
            <w:trPr>
              <w:gridAfter w:val="0"/>
              <w:cantSplit/>
              <w:tblHeader/>
            </w:trPr>
          </w:trPrChange>
        </w:trPr>
        <w:tc>
          <w:tcPr>
            <w:tcW w:w="884" w:type="pct"/>
            <w:shd w:val="clear" w:color="auto" w:fill="auto"/>
            <w:tcPrChange w:id="307" w:author="Eyal Bekerman" w:date="2023-01-23T15:34:00Z">
              <w:tcPr>
                <w:tcW w:w="680" w:type="pct"/>
                <w:shd w:val="clear" w:color="auto" w:fill="auto"/>
              </w:tcPr>
            </w:tcPrChange>
          </w:tcPr>
          <w:p w14:paraId="7F39F3D6" w14:textId="00A36CA0" w:rsidR="00654966" w:rsidRDefault="00654966" w:rsidP="00AE6D78">
            <w:pPr>
              <w:pStyle w:val="BodyTextTable"/>
              <w:ind w:left="-29"/>
              <w:rPr>
                <w:ins w:id="308" w:author="Eyal Bekerman" w:date="2023-01-23T15:31:00Z"/>
              </w:rPr>
            </w:pPr>
            <w:ins w:id="309" w:author="Eyal Bekerman" w:date="2023-01-23T15:31:00Z">
              <w:r>
                <w:t>200</w:t>
              </w:r>
            </w:ins>
          </w:p>
        </w:tc>
        <w:tc>
          <w:tcPr>
            <w:tcW w:w="553" w:type="pct"/>
            <w:tcPrChange w:id="310" w:author="Eyal Bekerman" w:date="2023-01-23T15:34:00Z">
              <w:tcPr>
                <w:tcW w:w="425" w:type="pct"/>
                <w:gridSpan w:val="2"/>
              </w:tcPr>
            </w:tcPrChange>
          </w:tcPr>
          <w:p w14:paraId="6D4C665B" w14:textId="726D6285" w:rsidR="00654966" w:rsidRDefault="00654966" w:rsidP="00AE6D78">
            <w:pPr>
              <w:pStyle w:val="BodyTextTable"/>
              <w:rPr>
                <w:ins w:id="311" w:author="Eyal Bekerman" w:date="2023-01-23T15:31:00Z"/>
              </w:rPr>
            </w:pPr>
            <w:ins w:id="312" w:author="Eyal Bekerman" w:date="2023-01-23T15:31:00Z">
              <w:r>
                <w:t>Any other code</w:t>
              </w:r>
            </w:ins>
          </w:p>
        </w:tc>
        <w:tc>
          <w:tcPr>
            <w:tcW w:w="1690" w:type="pct"/>
            <w:shd w:val="clear" w:color="auto" w:fill="auto"/>
            <w:tcPrChange w:id="313" w:author="Eyal Bekerman" w:date="2023-01-23T15:34:00Z">
              <w:tcPr>
                <w:tcW w:w="2456" w:type="pct"/>
                <w:gridSpan w:val="2"/>
                <w:shd w:val="clear" w:color="auto" w:fill="auto"/>
              </w:tcPr>
            </w:tcPrChange>
          </w:tcPr>
          <w:p w14:paraId="26FF9697" w14:textId="77777777" w:rsidR="00654966" w:rsidRDefault="00654966" w:rsidP="00AE6D78">
            <w:pPr>
              <w:pStyle w:val="BodyTextTable"/>
              <w:rPr>
                <w:ins w:id="314" w:author="Eyal Bekerman" w:date="2023-01-23T15:31:00Z"/>
              </w:rPr>
            </w:pPr>
          </w:p>
        </w:tc>
        <w:tc>
          <w:tcPr>
            <w:tcW w:w="1872" w:type="pct"/>
            <w:tcPrChange w:id="315" w:author="Eyal Bekerman" w:date="2023-01-23T15:34:00Z">
              <w:tcPr>
                <w:tcW w:w="1440" w:type="pct"/>
                <w:gridSpan w:val="2"/>
              </w:tcPr>
            </w:tcPrChange>
          </w:tcPr>
          <w:p w14:paraId="3640D721" w14:textId="33772FC7" w:rsidR="00654966" w:rsidRDefault="003276BA" w:rsidP="00AE6D78">
            <w:pPr>
              <w:pStyle w:val="BodyTextTable"/>
              <w:rPr>
                <w:ins w:id="316" w:author="Eyal Bekerman" w:date="2023-01-23T15:31:00Z"/>
              </w:rPr>
            </w:pPr>
            <w:ins w:id="317" w:author="Eyal Bekerman" w:date="2023-01-23T15:34:00Z">
              <w:r>
                <w:t>Write event to file</w:t>
              </w:r>
            </w:ins>
          </w:p>
        </w:tc>
      </w:tr>
      <w:tr w:rsidR="00654966" w:rsidRPr="00C51AAB" w14:paraId="3FDCB425" w14:textId="0622A7B1" w:rsidTr="00654966">
        <w:trPr>
          <w:cantSplit/>
          <w:tblHeader/>
          <w:ins w:id="318" w:author="Eyal Bekerman" w:date="2023-01-23T15:27:00Z"/>
          <w:trPrChange w:id="319" w:author="Eyal Bekerman" w:date="2023-01-23T15:34:00Z">
            <w:trPr>
              <w:cantSplit/>
              <w:tblHeader/>
            </w:trPr>
          </w:trPrChange>
        </w:trPr>
        <w:tc>
          <w:tcPr>
            <w:tcW w:w="884" w:type="pct"/>
            <w:shd w:val="clear" w:color="auto" w:fill="auto"/>
            <w:tcPrChange w:id="320" w:author="Eyal Bekerman" w:date="2023-01-23T15:34:00Z">
              <w:tcPr>
                <w:tcW w:w="955" w:type="pct"/>
                <w:gridSpan w:val="2"/>
                <w:shd w:val="clear" w:color="auto" w:fill="auto"/>
              </w:tcPr>
            </w:tcPrChange>
          </w:tcPr>
          <w:p w14:paraId="292CCE0E" w14:textId="5C543683" w:rsidR="00654966" w:rsidRDefault="00654966" w:rsidP="00AE6D78">
            <w:pPr>
              <w:pStyle w:val="BodyTextTable"/>
              <w:ind w:left="-29"/>
              <w:rPr>
                <w:ins w:id="321" w:author="Eyal Bekerman" w:date="2023-01-23T15:27:00Z"/>
              </w:rPr>
            </w:pPr>
            <w:ins w:id="322" w:author="Eyal Bekerman" w:date="2023-01-23T15:27:00Z">
              <w:r>
                <w:t>400</w:t>
              </w:r>
            </w:ins>
          </w:p>
        </w:tc>
        <w:tc>
          <w:tcPr>
            <w:tcW w:w="553" w:type="pct"/>
            <w:tcPrChange w:id="323" w:author="Eyal Bekerman" w:date="2023-01-23T15:34:00Z">
              <w:tcPr>
                <w:tcW w:w="1" w:type="pct"/>
                <w:gridSpan w:val="2"/>
              </w:tcPr>
            </w:tcPrChange>
          </w:tcPr>
          <w:p w14:paraId="094B033F" w14:textId="617110E2" w:rsidR="00654966" w:rsidRDefault="00654966" w:rsidP="00AE6D78">
            <w:pPr>
              <w:pStyle w:val="BodyTextTable"/>
              <w:rPr>
                <w:ins w:id="324" w:author="Eyal Bekerman" w:date="2023-01-23T15:31:00Z"/>
              </w:rPr>
            </w:pPr>
            <w:ins w:id="325" w:author="Eyal Bekerman" w:date="2023-01-23T15:32:00Z">
              <w:r>
                <w:t>N/A</w:t>
              </w:r>
            </w:ins>
          </w:p>
        </w:tc>
        <w:tc>
          <w:tcPr>
            <w:tcW w:w="1690" w:type="pct"/>
            <w:shd w:val="clear" w:color="auto" w:fill="auto"/>
            <w:tcPrChange w:id="326" w:author="Eyal Bekerman" w:date="2023-01-23T15:34:00Z">
              <w:tcPr>
                <w:tcW w:w="2022" w:type="pct"/>
                <w:gridSpan w:val="2"/>
                <w:shd w:val="clear" w:color="auto" w:fill="auto"/>
              </w:tcPr>
            </w:tcPrChange>
          </w:tcPr>
          <w:p w14:paraId="36E9BBF7" w14:textId="38CC7F26" w:rsidR="00654966" w:rsidRDefault="00654966" w:rsidP="00AE6D78">
            <w:pPr>
              <w:pStyle w:val="BodyTextTable"/>
              <w:rPr>
                <w:ins w:id="327" w:author="Eyal Bekerman" w:date="2023-01-23T15:27:00Z"/>
              </w:rPr>
            </w:pPr>
            <w:ins w:id="328" w:author="Eyal Bekerman" w:date="2023-01-23T15:32:00Z">
              <w:r>
                <w:t>Bad Request</w:t>
              </w:r>
            </w:ins>
          </w:p>
        </w:tc>
        <w:tc>
          <w:tcPr>
            <w:tcW w:w="1872" w:type="pct"/>
            <w:tcPrChange w:id="329" w:author="Eyal Bekerman" w:date="2023-01-23T15:34:00Z">
              <w:tcPr>
                <w:tcW w:w="2022" w:type="pct"/>
                <w:gridSpan w:val="2"/>
              </w:tcPr>
            </w:tcPrChange>
          </w:tcPr>
          <w:p w14:paraId="7A87E4C6" w14:textId="1BB009B9" w:rsidR="00654966" w:rsidRDefault="00654966" w:rsidP="00AE6D78">
            <w:pPr>
              <w:pStyle w:val="BodyTextTable"/>
              <w:rPr>
                <w:ins w:id="330" w:author="Eyal Bekerman" w:date="2023-01-23T15:28:00Z"/>
              </w:rPr>
            </w:pPr>
            <w:ins w:id="331" w:author="Eyal Bekerman" w:date="2023-01-23T15:32:00Z">
              <w:r>
                <w:t>No retry needed</w:t>
              </w:r>
            </w:ins>
          </w:p>
        </w:tc>
      </w:tr>
      <w:tr w:rsidR="00654966" w:rsidRPr="00C51AAB" w14:paraId="56772859" w14:textId="4A6077F7" w:rsidTr="00654966">
        <w:trPr>
          <w:cantSplit/>
          <w:tblHeader/>
          <w:ins w:id="332" w:author="Eyal Bekerman" w:date="2023-01-23T15:27:00Z"/>
          <w:trPrChange w:id="333" w:author="Eyal Bekerman" w:date="2023-01-23T15:34:00Z">
            <w:trPr>
              <w:cantSplit/>
              <w:tblHeader/>
            </w:trPr>
          </w:trPrChange>
        </w:trPr>
        <w:tc>
          <w:tcPr>
            <w:tcW w:w="884" w:type="pct"/>
            <w:shd w:val="clear" w:color="auto" w:fill="auto"/>
            <w:tcPrChange w:id="334" w:author="Eyal Bekerman" w:date="2023-01-23T15:34:00Z">
              <w:tcPr>
                <w:tcW w:w="955" w:type="pct"/>
                <w:gridSpan w:val="2"/>
                <w:shd w:val="clear" w:color="auto" w:fill="auto"/>
              </w:tcPr>
            </w:tcPrChange>
          </w:tcPr>
          <w:p w14:paraId="10F7B8E0" w14:textId="57183AFA" w:rsidR="00654966" w:rsidRDefault="00654966" w:rsidP="00AE6D78">
            <w:pPr>
              <w:pStyle w:val="BodyTextTable"/>
              <w:ind w:left="-29"/>
              <w:rPr>
                <w:ins w:id="335" w:author="Eyal Bekerman" w:date="2023-01-23T15:27:00Z"/>
              </w:rPr>
            </w:pPr>
            <w:ins w:id="336" w:author="Eyal Bekerman" w:date="2023-01-23T15:33:00Z">
              <w:r>
                <w:t>500</w:t>
              </w:r>
            </w:ins>
          </w:p>
        </w:tc>
        <w:tc>
          <w:tcPr>
            <w:tcW w:w="553" w:type="pct"/>
            <w:tcPrChange w:id="337" w:author="Eyal Bekerman" w:date="2023-01-23T15:34:00Z">
              <w:tcPr>
                <w:tcW w:w="1" w:type="pct"/>
                <w:gridSpan w:val="2"/>
              </w:tcPr>
            </w:tcPrChange>
          </w:tcPr>
          <w:p w14:paraId="268305FC" w14:textId="573F2BFB" w:rsidR="00654966" w:rsidRDefault="00654966" w:rsidP="00AE6D78">
            <w:pPr>
              <w:pStyle w:val="BodyTextTable"/>
              <w:rPr>
                <w:ins w:id="338" w:author="Eyal Bekerman" w:date="2023-01-23T15:31:00Z"/>
              </w:rPr>
            </w:pPr>
            <w:ins w:id="339" w:author="Eyal Bekerman" w:date="2023-01-23T15:33:00Z">
              <w:r>
                <w:t>N/A</w:t>
              </w:r>
            </w:ins>
          </w:p>
        </w:tc>
        <w:tc>
          <w:tcPr>
            <w:tcW w:w="1690" w:type="pct"/>
            <w:shd w:val="clear" w:color="auto" w:fill="auto"/>
            <w:tcPrChange w:id="340" w:author="Eyal Bekerman" w:date="2023-01-23T15:34:00Z">
              <w:tcPr>
                <w:tcW w:w="2022" w:type="pct"/>
                <w:gridSpan w:val="2"/>
                <w:shd w:val="clear" w:color="auto" w:fill="auto"/>
              </w:tcPr>
            </w:tcPrChange>
          </w:tcPr>
          <w:p w14:paraId="0A7C1D27" w14:textId="38DA6C9D" w:rsidR="00654966" w:rsidRDefault="00654966" w:rsidP="00AE6D78">
            <w:pPr>
              <w:pStyle w:val="BodyTextTable"/>
              <w:rPr>
                <w:ins w:id="341" w:author="Eyal Bekerman" w:date="2023-01-23T15:27:00Z"/>
              </w:rPr>
            </w:pPr>
            <w:ins w:id="342" w:author="Eyal Bekerman" w:date="2023-01-23T15:33:00Z">
              <w:r>
                <w:t>Internal Server Error</w:t>
              </w:r>
            </w:ins>
          </w:p>
        </w:tc>
        <w:tc>
          <w:tcPr>
            <w:tcW w:w="1872" w:type="pct"/>
            <w:tcPrChange w:id="343" w:author="Eyal Bekerman" w:date="2023-01-23T15:34:00Z">
              <w:tcPr>
                <w:tcW w:w="2022" w:type="pct"/>
                <w:gridSpan w:val="2"/>
              </w:tcPr>
            </w:tcPrChange>
          </w:tcPr>
          <w:p w14:paraId="71E71844" w14:textId="3D8E9967" w:rsidR="00654966" w:rsidRDefault="00654966" w:rsidP="00AE6D78">
            <w:pPr>
              <w:pStyle w:val="BodyTextTable"/>
              <w:rPr>
                <w:ins w:id="344" w:author="Eyal Bekerman" w:date="2023-01-23T15:28:00Z"/>
              </w:rPr>
            </w:pPr>
            <w:ins w:id="345" w:author="Eyal Bekerman" w:date="2023-01-23T15:33:00Z">
              <w:r>
                <w:t>Write event to file</w:t>
              </w:r>
            </w:ins>
          </w:p>
        </w:tc>
      </w:tr>
      <w:tr w:rsidR="00654966" w:rsidRPr="00C51AAB" w14:paraId="3206F027" w14:textId="499AEB3A" w:rsidTr="00654966">
        <w:trPr>
          <w:cantSplit/>
          <w:tblHeader/>
          <w:ins w:id="346" w:author="Eyal Bekerman" w:date="2023-01-23T15:27:00Z"/>
          <w:trPrChange w:id="347" w:author="Eyal Bekerman" w:date="2023-01-23T15:34:00Z">
            <w:trPr>
              <w:cantSplit/>
              <w:tblHeader/>
            </w:trPr>
          </w:trPrChange>
        </w:trPr>
        <w:tc>
          <w:tcPr>
            <w:tcW w:w="884" w:type="pct"/>
            <w:shd w:val="clear" w:color="auto" w:fill="auto"/>
            <w:tcPrChange w:id="348" w:author="Eyal Bekerman" w:date="2023-01-23T15:34:00Z">
              <w:tcPr>
                <w:tcW w:w="955" w:type="pct"/>
                <w:gridSpan w:val="2"/>
                <w:shd w:val="clear" w:color="auto" w:fill="auto"/>
              </w:tcPr>
            </w:tcPrChange>
          </w:tcPr>
          <w:p w14:paraId="3453CD9A" w14:textId="1C68EB4F" w:rsidR="00654966" w:rsidRDefault="00654966" w:rsidP="00AE6D78">
            <w:pPr>
              <w:pStyle w:val="BodyTextTable"/>
              <w:ind w:left="-29"/>
              <w:rPr>
                <w:ins w:id="349" w:author="Eyal Bekerman" w:date="2023-01-23T15:27:00Z"/>
              </w:rPr>
            </w:pPr>
            <w:ins w:id="350" w:author="Eyal Bekerman" w:date="2023-01-23T15:33:00Z">
              <w:r>
                <w:t>Any other code</w:t>
              </w:r>
            </w:ins>
          </w:p>
        </w:tc>
        <w:tc>
          <w:tcPr>
            <w:tcW w:w="553" w:type="pct"/>
            <w:tcPrChange w:id="351" w:author="Eyal Bekerman" w:date="2023-01-23T15:34:00Z">
              <w:tcPr>
                <w:tcW w:w="1" w:type="pct"/>
                <w:gridSpan w:val="2"/>
              </w:tcPr>
            </w:tcPrChange>
          </w:tcPr>
          <w:p w14:paraId="2E436CD8" w14:textId="6B01015D" w:rsidR="00654966" w:rsidRDefault="00654966" w:rsidP="00AE6D78">
            <w:pPr>
              <w:pStyle w:val="BodyTextTable"/>
              <w:rPr>
                <w:ins w:id="352" w:author="Eyal Bekerman" w:date="2023-01-23T15:31:00Z"/>
              </w:rPr>
            </w:pPr>
            <w:ins w:id="353" w:author="Eyal Bekerman" w:date="2023-01-23T15:33:00Z">
              <w:r>
                <w:t>N/A</w:t>
              </w:r>
            </w:ins>
          </w:p>
        </w:tc>
        <w:tc>
          <w:tcPr>
            <w:tcW w:w="1690" w:type="pct"/>
            <w:shd w:val="clear" w:color="auto" w:fill="auto"/>
            <w:tcPrChange w:id="354" w:author="Eyal Bekerman" w:date="2023-01-23T15:34:00Z">
              <w:tcPr>
                <w:tcW w:w="2022" w:type="pct"/>
                <w:gridSpan w:val="2"/>
                <w:shd w:val="clear" w:color="auto" w:fill="auto"/>
              </w:tcPr>
            </w:tcPrChange>
          </w:tcPr>
          <w:p w14:paraId="0E035CAC" w14:textId="0B89530A" w:rsidR="00654966" w:rsidRDefault="00654966" w:rsidP="00AE6D78">
            <w:pPr>
              <w:pStyle w:val="BodyTextTable"/>
              <w:rPr>
                <w:ins w:id="355" w:author="Eyal Bekerman" w:date="2023-01-23T15:27:00Z"/>
              </w:rPr>
            </w:pPr>
          </w:p>
        </w:tc>
        <w:tc>
          <w:tcPr>
            <w:tcW w:w="1872" w:type="pct"/>
            <w:tcPrChange w:id="356" w:author="Eyal Bekerman" w:date="2023-01-23T15:34:00Z">
              <w:tcPr>
                <w:tcW w:w="2022" w:type="pct"/>
                <w:gridSpan w:val="2"/>
              </w:tcPr>
            </w:tcPrChange>
          </w:tcPr>
          <w:p w14:paraId="573EFA18" w14:textId="6B3C4C45" w:rsidR="00654966" w:rsidRDefault="00654966" w:rsidP="00AE6D78">
            <w:pPr>
              <w:pStyle w:val="BodyTextTable"/>
              <w:rPr>
                <w:ins w:id="357" w:author="Eyal Bekerman" w:date="2023-01-23T15:28:00Z"/>
              </w:rPr>
            </w:pPr>
            <w:ins w:id="358" w:author="Eyal Bekerman" w:date="2023-01-23T15:33:00Z">
              <w:r>
                <w:t>Write event to file</w:t>
              </w:r>
            </w:ins>
          </w:p>
        </w:tc>
      </w:tr>
    </w:tbl>
    <w:p w14:paraId="35287A0D" w14:textId="77777777" w:rsidR="00654966" w:rsidRPr="00FA233D" w:rsidRDefault="00654966">
      <w:pPr>
        <w:pStyle w:val="BodyText"/>
        <w:rPr>
          <w:ins w:id="359" w:author="Eyal Bekerman" w:date="2023-01-23T15:26:00Z"/>
        </w:rPr>
        <w:pPrChange w:id="360" w:author="Eyal Bekerman" w:date="2023-01-23T15:27:00Z">
          <w:pPr>
            <w:pStyle w:val="Heading2"/>
          </w:pPr>
        </w:pPrChange>
      </w:pPr>
    </w:p>
    <w:p w14:paraId="4607864D" w14:textId="54EA9246" w:rsidR="00826069" w:rsidRDefault="00826069" w:rsidP="00826069">
      <w:pPr>
        <w:pStyle w:val="Heading1"/>
        <w:rPr>
          <w:ins w:id="361" w:author="Eyal Bekerman" w:date="2022-12-05T17:08:00Z"/>
        </w:rPr>
      </w:pPr>
      <w:ins w:id="362" w:author="Eyal Bekerman" w:date="2022-12-06T10:17:00Z">
        <w:r>
          <w:t>Get Token</w:t>
        </w:r>
      </w:ins>
      <w:ins w:id="363" w:author="Eyal Bekerman" w:date="2022-12-05T17:08:00Z">
        <w:r>
          <w:t xml:space="preserve"> </w:t>
        </w:r>
        <w:r w:rsidRPr="005152B3">
          <w:t>Endpoint</w:t>
        </w:r>
        <w:bookmarkEnd w:id="251"/>
      </w:ins>
    </w:p>
    <w:p w14:paraId="29B818A2" w14:textId="77777777" w:rsidR="00826069" w:rsidRDefault="00826069" w:rsidP="00826069">
      <w:pPr>
        <w:pStyle w:val="Heading2"/>
        <w:rPr>
          <w:ins w:id="364" w:author="Eyal Bekerman" w:date="2022-12-05T17:08:00Z"/>
        </w:rPr>
      </w:pPr>
      <w:bookmarkStart w:id="365" w:name="_Toc125380028"/>
      <w:ins w:id="366" w:author="Eyal Bekerman" w:date="2022-12-05T17:08:00Z">
        <w:r>
          <w:t>General</w:t>
        </w:r>
        <w:bookmarkEnd w:id="365"/>
      </w:ins>
    </w:p>
    <w:p w14:paraId="1695BE78" w14:textId="7BBE0FBD" w:rsidR="00826069" w:rsidRPr="00600B5A" w:rsidRDefault="00826069" w:rsidP="00826069">
      <w:pPr>
        <w:pStyle w:val="BodyText"/>
        <w:rPr>
          <w:ins w:id="367" w:author="Eyal Bekerman" w:date="2022-12-05T17:08:00Z"/>
        </w:rPr>
      </w:pPr>
      <w:ins w:id="368" w:author="Eyal Bekerman" w:date="2022-12-06T10:17:00Z">
        <w:r>
          <w:t>This endpoint allows client to fetch an access token.</w:t>
        </w:r>
      </w:ins>
    </w:p>
    <w:p w14:paraId="09B8BD3E" w14:textId="77777777" w:rsidR="00826069" w:rsidRPr="00FF2FA6" w:rsidRDefault="00826069" w:rsidP="00826069">
      <w:pPr>
        <w:pStyle w:val="Heading2"/>
        <w:rPr>
          <w:ins w:id="369" w:author="Eyal Bekerman" w:date="2022-12-05T17:08:00Z"/>
        </w:rPr>
      </w:pPr>
      <w:bookmarkStart w:id="370" w:name="_Toc125380029"/>
      <w:ins w:id="371" w:author="Eyal Bekerman" w:date="2022-12-05T17:08:00Z">
        <w:r w:rsidRPr="00FF2FA6">
          <w:lastRenderedPageBreak/>
          <w:t>Description</w:t>
        </w:r>
        <w:bookmarkEnd w:id="370"/>
        <w:r w:rsidRPr="00FF2FA6">
          <w:t xml:space="preserve"> </w:t>
        </w:r>
      </w:ins>
    </w:p>
    <w:p w14:paraId="7A1B4B78" w14:textId="4CD82842" w:rsidR="00826069" w:rsidRDefault="00826069" w:rsidP="00826069">
      <w:pPr>
        <w:pStyle w:val="BodyText"/>
        <w:rPr>
          <w:ins w:id="372" w:author="Eyal Bekerman" w:date="2022-12-05T17:08:00Z"/>
        </w:rPr>
      </w:pPr>
      <w:ins w:id="373" w:author="Eyal Bekerman" w:date="2022-12-06T10:17:00Z">
        <w:r>
          <w:t>A client application requires an ac</w:t>
        </w:r>
      </w:ins>
      <w:ins w:id="374" w:author="Eyal Bekerman" w:date="2022-12-06T10:18:00Z">
        <w:r>
          <w:t xml:space="preserve">cess token for consuming the application services. </w:t>
        </w:r>
      </w:ins>
    </w:p>
    <w:p w14:paraId="06851331" w14:textId="77777777" w:rsidR="00826069" w:rsidRPr="00FF2FA6" w:rsidRDefault="00826069" w:rsidP="00826069">
      <w:pPr>
        <w:pStyle w:val="Heading2"/>
        <w:rPr>
          <w:ins w:id="375" w:author="Eyal Bekerman" w:date="2022-12-05T17:08:00Z"/>
        </w:rPr>
      </w:pPr>
      <w:bookmarkStart w:id="376" w:name="_Toc125380030"/>
      <w:ins w:id="377" w:author="Eyal Bekerman" w:date="2022-12-05T17:08:00Z">
        <w:r w:rsidRPr="00FF2FA6">
          <w:t>Assumptions</w:t>
        </w:r>
        <w:bookmarkEnd w:id="376"/>
      </w:ins>
    </w:p>
    <w:p w14:paraId="3A3DE790" w14:textId="77777777" w:rsidR="00826069" w:rsidRPr="00FF2FA6" w:rsidRDefault="00826069" w:rsidP="00826069">
      <w:pPr>
        <w:pStyle w:val="Heading3"/>
        <w:rPr>
          <w:ins w:id="378" w:author="Eyal Bekerman" w:date="2022-12-05T17:08:00Z"/>
        </w:rPr>
      </w:pPr>
      <w:bookmarkStart w:id="379" w:name="_Toc125380031"/>
      <w:ins w:id="380" w:author="Eyal Bekerman" w:date="2022-12-05T17:08:00Z">
        <w:r w:rsidRPr="00FF2FA6">
          <w:t>Description</w:t>
        </w:r>
        <w:bookmarkEnd w:id="379"/>
        <w:r w:rsidRPr="00FF2FA6">
          <w:t xml:space="preserve"> </w:t>
        </w:r>
      </w:ins>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A0" w:firstRow="1" w:lastRow="0" w:firstColumn="1" w:lastColumn="0" w:noHBand="0" w:noVBand="0"/>
      </w:tblPr>
      <w:tblGrid>
        <w:gridCol w:w="1388"/>
        <w:gridCol w:w="7962"/>
      </w:tblGrid>
      <w:tr w:rsidR="00826069" w:rsidRPr="00FF2FA6" w14:paraId="0B8EA225" w14:textId="77777777" w:rsidTr="00741FFD">
        <w:trPr>
          <w:cantSplit/>
          <w:tblHeader/>
          <w:ins w:id="381" w:author="Eyal Bekerman" w:date="2022-12-05T17:08:00Z"/>
        </w:trPr>
        <w:tc>
          <w:tcPr>
            <w:tcW w:w="742" w:type="pct"/>
            <w:tcBorders>
              <w:bottom w:val="single" w:sz="4" w:space="0" w:color="808080"/>
            </w:tcBorders>
            <w:shd w:val="clear" w:color="auto" w:fill="626469"/>
            <w:vAlign w:val="center"/>
          </w:tcPr>
          <w:p w14:paraId="73E951F5" w14:textId="77777777" w:rsidR="00826069" w:rsidRPr="00FF2FA6" w:rsidRDefault="00826069" w:rsidP="00741FFD">
            <w:pPr>
              <w:pStyle w:val="HeaderTable"/>
              <w:rPr>
                <w:ins w:id="382" w:author="Eyal Bekerman" w:date="2022-12-05T17:08:00Z"/>
                <w:color w:val="FFFFFF"/>
              </w:rPr>
            </w:pPr>
            <w:ins w:id="383" w:author="Eyal Bekerman" w:date="2022-12-05T17:08:00Z">
              <w:r w:rsidRPr="00FF2FA6">
                <w:rPr>
                  <w:color w:val="FFFFFF"/>
                </w:rPr>
                <w:t>Unique ID</w:t>
              </w:r>
            </w:ins>
          </w:p>
        </w:tc>
        <w:tc>
          <w:tcPr>
            <w:tcW w:w="4258" w:type="pct"/>
            <w:tcBorders>
              <w:bottom w:val="single" w:sz="4" w:space="0" w:color="808080"/>
            </w:tcBorders>
            <w:shd w:val="clear" w:color="auto" w:fill="626469"/>
            <w:vAlign w:val="center"/>
          </w:tcPr>
          <w:p w14:paraId="58FA0B41" w14:textId="77777777" w:rsidR="00826069" w:rsidRPr="00FF2FA6" w:rsidRDefault="00826069" w:rsidP="00741FFD">
            <w:pPr>
              <w:pStyle w:val="HeaderTable"/>
              <w:rPr>
                <w:ins w:id="384" w:author="Eyal Bekerman" w:date="2022-12-05T17:08:00Z"/>
                <w:color w:val="FFFFFF"/>
              </w:rPr>
            </w:pPr>
            <w:ins w:id="385" w:author="Eyal Bekerman" w:date="2022-12-05T17:08:00Z">
              <w:r w:rsidRPr="00FF2FA6">
                <w:rPr>
                  <w:color w:val="FFFFFF"/>
                </w:rPr>
                <w:t>Assumption</w:t>
              </w:r>
            </w:ins>
          </w:p>
        </w:tc>
      </w:tr>
      <w:tr w:rsidR="00826069" w:rsidRPr="00FF2FA6" w14:paraId="699DAB92" w14:textId="77777777" w:rsidTr="00741FFD">
        <w:trPr>
          <w:cantSplit/>
          <w:ins w:id="386" w:author="Eyal Bekerman" w:date="2022-12-05T17:08:00Z"/>
        </w:trPr>
        <w:tc>
          <w:tcPr>
            <w:tcW w:w="742" w:type="pct"/>
            <w:shd w:val="clear" w:color="auto" w:fill="auto"/>
          </w:tcPr>
          <w:p w14:paraId="79EF1DA2" w14:textId="77777777" w:rsidR="00826069" w:rsidRPr="00FF2FA6" w:rsidRDefault="00826069" w:rsidP="000D6FC6">
            <w:pPr>
              <w:pStyle w:val="BodyTextTable"/>
              <w:numPr>
                <w:ilvl w:val="0"/>
                <w:numId w:val="22"/>
              </w:numPr>
              <w:rPr>
                <w:ins w:id="387" w:author="Eyal Bekerman" w:date="2022-12-05T17:08:00Z"/>
                <w:rtl/>
                <w:cs/>
              </w:rPr>
            </w:pPr>
          </w:p>
        </w:tc>
        <w:tc>
          <w:tcPr>
            <w:tcW w:w="4258" w:type="pct"/>
            <w:shd w:val="clear" w:color="auto" w:fill="auto"/>
          </w:tcPr>
          <w:p w14:paraId="6550D8E5" w14:textId="756F1749" w:rsidR="00826069" w:rsidRPr="00DC4D44" w:rsidRDefault="00826069" w:rsidP="00741FFD">
            <w:pPr>
              <w:pStyle w:val="BodyTextTable"/>
              <w:rPr>
                <w:ins w:id="388" w:author="Eyal Bekerman" w:date="2022-12-05T17:08:00Z"/>
                <w:highlight w:val="yellow"/>
              </w:rPr>
            </w:pPr>
          </w:p>
        </w:tc>
      </w:tr>
      <w:tr w:rsidR="00826069" w:rsidRPr="00FF2FA6" w14:paraId="453361DF" w14:textId="77777777" w:rsidTr="00741FFD">
        <w:trPr>
          <w:cantSplit/>
          <w:ins w:id="389" w:author="Eyal Bekerman" w:date="2022-12-05T17:08:00Z"/>
        </w:trPr>
        <w:tc>
          <w:tcPr>
            <w:tcW w:w="742" w:type="pct"/>
            <w:shd w:val="clear" w:color="auto" w:fill="auto"/>
          </w:tcPr>
          <w:p w14:paraId="60CBECD5" w14:textId="77777777" w:rsidR="00826069" w:rsidRPr="00FF2FA6" w:rsidRDefault="00826069" w:rsidP="000D6FC6">
            <w:pPr>
              <w:pStyle w:val="BodyTextTable"/>
              <w:numPr>
                <w:ilvl w:val="0"/>
                <w:numId w:val="22"/>
              </w:numPr>
              <w:rPr>
                <w:ins w:id="390" w:author="Eyal Bekerman" w:date="2022-12-05T17:08:00Z"/>
              </w:rPr>
            </w:pPr>
          </w:p>
        </w:tc>
        <w:tc>
          <w:tcPr>
            <w:tcW w:w="4258" w:type="pct"/>
            <w:shd w:val="clear" w:color="auto" w:fill="auto"/>
          </w:tcPr>
          <w:p w14:paraId="0A499DB2" w14:textId="77777777" w:rsidR="00826069" w:rsidRPr="00DC4D44" w:rsidRDefault="00826069" w:rsidP="00741FFD">
            <w:pPr>
              <w:pStyle w:val="BodyTextTable"/>
              <w:rPr>
                <w:ins w:id="391" w:author="Eyal Bekerman" w:date="2022-12-05T17:08:00Z"/>
                <w:highlight w:val="yellow"/>
              </w:rPr>
            </w:pPr>
          </w:p>
        </w:tc>
      </w:tr>
      <w:tr w:rsidR="00826069" w:rsidRPr="00FF2FA6" w14:paraId="731405A2" w14:textId="77777777" w:rsidTr="00741FFD">
        <w:trPr>
          <w:cantSplit/>
          <w:ins w:id="392" w:author="Eyal Bekerman" w:date="2022-12-05T17:08:00Z"/>
        </w:trPr>
        <w:tc>
          <w:tcPr>
            <w:tcW w:w="742" w:type="pct"/>
            <w:tcBorders>
              <w:bottom w:val="single" w:sz="4" w:space="0" w:color="808080"/>
            </w:tcBorders>
            <w:shd w:val="clear" w:color="auto" w:fill="auto"/>
          </w:tcPr>
          <w:p w14:paraId="5F3E884B" w14:textId="77777777" w:rsidR="00826069" w:rsidRPr="00FF2FA6" w:rsidRDefault="00826069" w:rsidP="000D6FC6">
            <w:pPr>
              <w:pStyle w:val="BodyTextTable"/>
              <w:numPr>
                <w:ilvl w:val="0"/>
                <w:numId w:val="22"/>
              </w:numPr>
              <w:rPr>
                <w:ins w:id="393" w:author="Eyal Bekerman" w:date="2022-12-05T17:08:00Z"/>
              </w:rPr>
            </w:pPr>
          </w:p>
        </w:tc>
        <w:tc>
          <w:tcPr>
            <w:tcW w:w="4258" w:type="pct"/>
            <w:tcBorders>
              <w:bottom w:val="single" w:sz="4" w:space="0" w:color="808080"/>
            </w:tcBorders>
            <w:shd w:val="clear" w:color="auto" w:fill="auto"/>
          </w:tcPr>
          <w:p w14:paraId="7CFF8EBE" w14:textId="77777777" w:rsidR="00826069" w:rsidRPr="00930955" w:rsidRDefault="00826069" w:rsidP="00741FFD">
            <w:pPr>
              <w:pStyle w:val="BodyTextTable"/>
              <w:rPr>
                <w:ins w:id="394" w:author="Eyal Bekerman" w:date="2022-12-05T17:08:00Z"/>
              </w:rPr>
            </w:pPr>
          </w:p>
        </w:tc>
      </w:tr>
    </w:tbl>
    <w:p w14:paraId="6EDB040F" w14:textId="77777777" w:rsidR="00826069" w:rsidRDefault="00826069" w:rsidP="00826069">
      <w:pPr>
        <w:pStyle w:val="Heading2"/>
        <w:rPr>
          <w:ins w:id="395" w:author="Eyal Bekerman" w:date="2022-12-05T17:08:00Z"/>
        </w:rPr>
      </w:pPr>
      <w:bookmarkStart w:id="396" w:name="_Toc125380032"/>
      <w:ins w:id="397" w:author="Eyal Bekerman" w:date="2022-12-05T17:08:00Z">
        <w:r>
          <w:t>Get Token</w:t>
        </w:r>
        <w:bookmarkEnd w:id="396"/>
      </w:ins>
    </w:p>
    <w:p w14:paraId="6337AE68" w14:textId="0DF1CC32" w:rsidR="00826069" w:rsidRDefault="00826069" w:rsidP="00826069">
      <w:pPr>
        <w:pStyle w:val="BodyText"/>
        <w:rPr>
          <w:ins w:id="398" w:author="Eyal Bekerman" w:date="2022-12-05T17:08:00Z"/>
        </w:rPr>
      </w:pPr>
      <w:ins w:id="399" w:author="Eyal Bekerman" w:date="2022-12-05T17:08:00Z">
        <w:r>
          <w:t xml:space="preserve">This endpoint allows </w:t>
        </w:r>
      </w:ins>
      <w:ins w:id="400" w:author="Eyal Bekerman" w:date="2022-12-06T10:22:00Z">
        <w:r>
          <w:t>a client application</w:t>
        </w:r>
      </w:ins>
      <w:ins w:id="401" w:author="Eyal Bekerman" w:date="2022-12-05T17:08:00Z">
        <w:r>
          <w:t xml:space="preserve"> to acquire an access token.</w:t>
        </w:r>
      </w:ins>
    </w:p>
    <w:p w14:paraId="6A2AA877" w14:textId="77777777" w:rsidR="00826069" w:rsidRDefault="00826069" w:rsidP="00826069">
      <w:pPr>
        <w:pStyle w:val="Heading3"/>
        <w:rPr>
          <w:ins w:id="402" w:author="Eyal Bekerman" w:date="2022-12-05T17:08:00Z"/>
        </w:rPr>
      </w:pPr>
      <w:bookmarkStart w:id="403" w:name="_Toc125380033"/>
      <w:ins w:id="404" w:author="Eyal Bekerman" w:date="2022-12-05T17:08:00Z">
        <w:r>
          <w:t>Endpoint</w:t>
        </w:r>
        <w:bookmarkEnd w:id="403"/>
      </w:ins>
    </w:p>
    <w:p w14:paraId="018DD186" w14:textId="31FF3665" w:rsidR="00826069" w:rsidRPr="00600B5A" w:rsidRDefault="00826069" w:rsidP="00826069">
      <w:pPr>
        <w:pStyle w:val="BodyText"/>
        <w:rPr>
          <w:ins w:id="405" w:author="Eyal Bekerman" w:date="2022-12-05T17:08:00Z"/>
        </w:rPr>
      </w:pPr>
      <w:ins w:id="406" w:author="Eyal Bekerman" w:date="2022-12-05T17:08:00Z">
        <w:r>
          <w:t xml:space="preserve">URI: </w:t>
        </w:r>
        <w:proofErr w:type="spellStart"/>
        <w:r>
          <w:t>pldt</w:t>
        </w:r>
        <w:proofErr w:type="spellEnd"/>
        <w:r>
          <w:t>-smart-</w:t>
        </w:r>
      </w:ins>
      <w:proofErr w:type="spellStart"/>
      <w:ins w:id="407" w:author="Eyal Bekerman" w:date="2022-12-06T10:23:00Z">
        <w:r>
          <w:t>mulesoft</w:t>
        </w:r>
      </w:ins>
      <w:proofErr w:type="spellEnd"/>
      <w:ins w:id="408" w:author="Eyal Bekerman" w:date="2022-12-05T17:08:00Z">
        <w:r>
          <w:t>/v1/get-token</w:t>
        </w:r>
      </w:ins>
    </w:p>
    <w:p w14:paraId="38ABB18F" w14:textId="77777777" w:rsidR="00826069" w:rsidRDefault="00826069" w:rsidP="00826069">
      <w:pPr>
        <w:pStyle w:val="BodyText"/>
        <w:rPr>
          <w:ins w:id="409" w:author="Eyal Bekerman" w:date="2022-12-05T17:08:00Z"/>
        </w:rPr>
      </w:pPr>
      <w:ins w:id="410" w:author="Eyal Bekerman" w:date="2022-12-05T17:08:00Z">
        <w:r>
          <w:t>HTTP Method: POST</w:t>
        </w:r>
      </w:ins>
    </w:p>
    <w:p w14:paraId="2DC7976A" w14:textId="77777777" w:rsidR="00826069" w:rsidRPr="003E37C6" w:rsidRDefault="00826069" w:rsidP="00826069">
      <w:pPr>
        <w:pStyle w:val="BodyText"/>
        <w:rPr>
          <w:ins w:id="411" w:author="Eyal Bekerman" w:date="2022-12-05T17:08:00Z"/>
          <w:lang w:val="fr-FR"/>
        </w:rPr>
      </w:pPr>
      <w:ins w:id="412" w:author="Eyal Bekerman" w:date="2022-12-05T17:08:00Z">
        <w:r w:rsidRPr="003E37C6">
          <w:rPr>
            <w:lang w:val="fr-FR"/>
          </w:rPr>
          <w:t xml:space="preserve">HTTP Content </w:t>
        </w:r>
        <w:proofErr w:type="gramStart"/>
        <w:r w:rsidRPr="003E37C6">
          <w:rPr>
            <w:lang w:val="fr-FR"/>
          </w:rPr>
          <w:t>Type:</w:t>
        </w:r>
        <w:proofErr w:type="gramEnd"/>
        <w:r w:rsidRPr="003E37C6">
          <w:rPr>
            <w:lang w:val="fr-FR"/>
          </w:rPr>
          <w:t xml:space="preserve"> application/</w:t>
        </w:r>
        <w:proofErr w:type="spellStart"/>
        <w:r w:rsidRPr="003E37C6">
          <w:rPr>
            <w:lang w:val="fr-FR"/>
          </w:rPr>
          <w:t>json</w:t>
        </w:r>
        <w:proofErr w:type="spellEnd"/>
      </w:ins>
    </w:p>
    <w:p w14:paraId="5D0881FE" w14:textId="77777777" w:rsidR="00826069" w:rsidRDefault="00826069" w:rsidP="00155744">
      <w:pPr>
        <w:pStyle w:val="Heading3"/>
        <w:rPr>
          <w:ins w:id="413" w:author="Eyal Bekerman" w:date="2022-12-05T17:08:00Z"/>
        </w:rPr>
      </w:pPr>
      <w:bookmarkStart w:id="414" w:name="_Toc125380034"/>
      <w:ins w:id="415" w:author="Eyal Bekerman" w:date="2022-12-05T17:08:00Z">
        <w:r>
          <w:t>Request Parameters</w:t>
        </w:r>
        <w:bookmarkEnd w:id="414"/>
      </w:ins>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1887"/>
        <w:gridCol w:w="1260"/>
        <w:gridCol w:w="630"/>
        <w:gridCol w:w="5573"/>
      </w:tblGrid>
      <w:tr w:rsidR="00826069" w:rsidRPr="00C51AAB" w14:paraId="2B1AF211" w14:textId="77777777" w:rsidTr="00155744">
        <w:trPr>
          <w:cantSplit/>
          <w:tblHeader/>
          <w:ins w:id="416" w:author="Eyal Bekerman" w:date="2022-12-05T17:08:00Z"/>
        </w:trPr>
        <w:tc>
          <w:tcPr>
            <w:tcW w:w="1009" w:type="pct"/>
            <w:tcBorders>
              <w:bottom w:val="single" w:sz="4" w:space="0" w:color="808080"/>
            </w:tcBorders>
            <w:shd w:val="clear" w:color="auto" w:fill="626469"/>
            <w:vAlign w:val="center"/>
          </w:tcPr>
          <w:p w14:paraId="2A6FC7DD" w14:textId="77777777" w:rsidR="00826069" w:rsidRPr="00C51AAB" w:rsidRDefault="00826069" w:rsidP="00741FFD">
            <w:pPr>
              <w:pStyle w:val="HeaderTable"/>
              <w:rPr>
                <w:ins w:id="417" w:author="Eyal Bekerman" w:date="2022-12-05T17:08:00Z"/>
                <w:rFonts w:asciiTheme="minorBidi" w:hAnsiTheme="minorBidi" w:cstheme="minorBidi"/>
                <w:color w:val="FFFFFF"/>
              </w:rPr>
            </w:pPr>
            <w:ins w:id="418" w:author="Eyal Bekerman" w:date="2022-12-05T17:08:00Z">
              <w:r>
                <w:rPr>
                  <w:rFonts w:asciiTheme="minorBidi" w:hAnsiTheme="minorBidi" w:cstheme="minorBidi"/>
                  <w:color w:val="FFFFFF"/>
                </w:rPr>
                <w:t>Name</w:t>
              </w:r>
            </w:ins>
          </w:p>
        </w:tc>
        <w:tc>
          <w:tcPr>
            <w:tcW w:w="674" w:type="pct"/>
            <w:tcBorders>
              <w:bottom w:val="single" w:sz="4" w:space="0" w:color="808080"/>
            </w:tcBorders>
            <w:shd w:val="clear" w:color="auto" w:fill="626469"/>
            <w:vAlign w:val="center"/>
          </w:tcPr>
          <w:p w14:paraId="1D5333EB" w14:textId="77777777" w:rsidR="00826069" w:rsidRPr="00C51AAB" w:rsidRDefault="00826069" w:rsidP="00741FFD">
            <w:pPr>
              <w:pStyle w:val="HeaderTable"/>
              <w:rPr>
                <w:ins w:id="419" w:author="Eyal Bekerman" w:date="2022-12-05T17:08:00Z"/>
                <w:rFonts w:asciiTheme="minorBidi" w:hAnsiTheme="minorBidi" w:cstheme="minorBidi"/>
                <w:color w:val="FFFFFF"/>
              </w:rPr>
            </w:pPr>
            <w:ins w:id="420" w:author="Eyal Bekerman" w:date="2022-12-05T17:08:00Z">
              <w:r>
                <w:rPr>
                  <w:rFonts w:asciiTheme="minorBidi" w:hAnsiTheme="minorBidi" w:cstheme="minorBidi"/>
                  <w:color w:val="FFFFFF"/>
                </w:rPr>
                <w:t>Type</w:t>
              </w:r>
            </w:ins>
          </w:p>
        </w:tc>
        <w:tc>
          <w:tcPr>
            <w:tcW w:w="337" w:type="pct"/>
            <w:tcBorders>
              <w:bottom w:val="single" w:sz="4" w:space="0" w:color="808080"/>
            </w:tcBorders>
            <w:shd w:val="clear" w:color="auto" w:fill="626469"/>
            <w:vAlign w:val="center"/>
          </w:tcPr>
          <w:p w14:paraId="1BFB6E8D" w14:textId="77777777" w:rsidR="00826069" w:rsidRPr="00C51AAB" w:rsidRDefault="00826069" w:rsidP="00741FFD">
            <w:pPr>
              <w:pStyle w:val="HeaderTable"/>
              <w:rPr>
                <w:ins w:id="421" w:author="Eyal Bekerman" w:date="2022-12-05T17:08:00Z"/>
                <w:rFonts w:asciiTheme="minorBidi" w:hAnsiTheme="minorBidi" w:cstheme="minorBidi"/>
                <w:color w:val="FFFFFF"/>
              </w:rPr>
            </w:pPr>
            <w:ins w:id="422" w:author="Eyal Bekerman" w:date="2022-12-05T17:08:00Z">
              <w:r>
                <w:rPr>
                  <w:rFonts w:asciiTheme="minorBidi" w:hAnsiTheme="minorBidi" w:cstheme="minorBidi"/>
                  <w:color w:val="FFFFFF"/>
                </w:rPr>
                <w:t>M/O</w:t>
              </w:r>
            </w:ins>
          </w:p>
        </w:tc>
        <w:tc>
          <w:tcPr>
            <w:tcW w:w="2981" w:type="pct"/>
            <w:tcBorders>
              <w:bottom w:val="single" w:sz="4" w:space="0" w:color="808080"/>
            </w:tcBorders>
            <w:shd w:val="clear" w:color="auto" w:fill="626469"/>
            <w:vAlign w:val="center"/>
          </w:tcPr>
          <w:p w14:paraId="17CCE932" w14:textId="77777777" w:rsidR="00826069" w:rsidRPr="00C51AAB" w:rsidRDefault="00826069" w:rsidP="00741FFD">
            <w:pPr>
              <w:pStyle w:val="HeaderTable"/>
              <w:rPr>
                <w:ins w:id="423" w:author="Eyal Bekerman" w:date="2022-12-05T17:08:00Z"/>
                <w:rFonts w:asciiTheme="minorBidi" w:hAnsiTheme="minorBidi" w:cstheme="minorBidi"/>
                <w:color w:val="FFFFFF"/>
              </w:rPr>
            </w:pPr>
            <w:ins w:id="424" w:author="Eyal Bekerman" w:date="2022-12-05T17:08:00Z">
              <w:r>
                <w:rPr>
                  <w:rFonts w:asciiTheme="minorBidi" w:hAnsiTheme="minorBidi" w:cstheme="minorBidi"/>
                  <w:color w:val="FFFFFF"/>
                </w:rPr>
                <w:t>Description/Sample Values</w:t>
              </w:r>
            </w:ins>
          </w:p>
        </w:tc>
      </w:tr>
      <w:tr w:rsidR="00826069" w:rsidRPr="00C51AAB" w14:paraId="04868269" w14:textId="77777777" w:rsidTr="00155744">
        <w:trPr>
          <w:cantSplit/>
          <w:tblHeader/>
          <w:ins w:id="425" w:author="Eyal Bekerman" w:date="2022-12-05T17:08:00Z"/>
        </w:trPr>
        <w:tc>
          <w:tcPr>
            <w:tcW w:w="1009" w:type="pct"/>
            <w:shd w:val="clear" w:color="auto" w:fill="auto"/>
          </w:tcPr>
          <w:p w14:paraId="43C533EB" w14:textId="77777777" w:rsidR="00826069" w:rsidRDefault="00826069" w:rsidP="00741FFD">
            <w:pPr>
              <w:pStyle w:val="BodyTextTable"/>
              <w:ind w:left="-29"/>
              <w:rPr>
                <w:ins w:id="426" w:author="Eyal Bekerman" w:date="2022-12-05T17:08:00Z"/>
              </w:rPr>
            </w:pPr>
            <w:ins w:id="427" w:author="Eyal Bekerman" w:date="2022-12-05T17:08:00Z">
              <w:r>
                <w:t>ClientID</w:t>
              </w:r>
            </w:ins>
          </w:p>
        </w:tc>
        <w:tc>
          <w:tcPr>
            <w:tcW w:w="674" w:type="pct"/>
            <w:shd w:val="clear" w:color="auto" w:fill="auto"/>
          </w:tcPr>
          <w:p w14:paraId="7F658B9E" w14:textId="77777777" w:rsidR="00826069" w:rsidRDefault="00826069" w:rsidP="00741FFD">
            <w:pPr>
              <w:pStyle w:val="BodyTextTable"/>
              <w:rPr>
                <w:ins w:id="428" w:author="Eyal Bekerman" w:date="2022-12-05T17:08:00Z"/>
              </w:rPr>
            </w:pPr>
            <w:proofErr w:type="gramStart"/>
            <w:ins w:id="429" w:author="Eyal Bekerman" w:date="2022-12-05T17:08:00Z">
              <w:r>
                <w:t>String(</w:t>
              </w:r>
              <w:proofErr w:type="gramEnd"/>
              <w:r>
                <w:t>15)</w:t>
              </w:r>
            </w:ins>
          </w:p>
        </w:tc>
        <w:tc>
          <w:tcPr>
            <w:tcW w:w="337" w:type="pct"/>
            <w:shd w:val="clear" w:color="auto" w:fill="auto"/>
          </w:tcPr>
          <w:p w14:paraId="75AA3703" w14:textId="77777777" w:rsidR="00826069" w:rsidRDefault="00826069" w:rsidP="00741FFD">
            <w:pPr>
              <w:pStyle w:val="BodyTextTable"/>
              <w:rPr>
                <w:ins w:id="430" w:author="Eyal Bekerman" w:date="2022-12-05T17:08:00Z"/>
              </w:rPr>
            </w:pPr>
            <w:ins w:id="431" w:author="Eyal Bekerman" w:date="2022-12-05T17:08:00Z">
              <w:r>
                <w:t>M</w:t>
              </w:r>
            </w:ins>
          </w:p>
        </w:tc>
        <w:tc>
          <w:tcPr>
            <w:tcW w:w="2981" w:type="pct"/>
            <w:shd w:val="clear" w:color="auto" w:fill="auto"/>
          </w:tcPr>
          <w:p w14:paraId="1E0D6FCB" w14:textId="77777777" w:rsidR="00826069" w:rsidRPr="00C51AAB" w:rsidRDefault="00826069" w:rsidP="00741FFD">
            <w:pPr>
              <w:pStyle w:val="BodyTextTable"/>
              <w:rPr>
                <w:ins w:id="432" w:author="Eyal Bekerman" w:date="2022-12-05T17:08:00Z"/>
              </w:rPr>
            </w:pPr>
            <w:ins w:id="433" w:author="Eyal Bekerman" w:date="2022-12-05T17:08:00Z">
              <w:r>
                <w:t>Unique client ID which will be provided during implementation.</w:t>
              </w:r>
            </w:ins>
          </w:p>
        </w:tc>
      </w:tr>
      <w:tr w:rsidR="00826069" w:rsidRPr="00C51AAB" w14:paraId="7BBC0390" w14:textId="77777777" w:rsidTr="00741FFD">
        <w:trPr>
          <w:cantSplit/>
          <w:tblHeader/>
          <w:ins w:id="434" w:author="Eyal Bekerman" w:date="2022-12-05T17:08:00Z"/>
        </w:trPr>
        <w:tc>
          <w:tcPr>
            <w:tcW w:w="1009" w:type="pct"/>
            <w:shd w:val="clear" w:color="auto" w:fill="auto"/>
          </w:tcPr>
          <w:p w14:paraId="3745AA72" w14:textId="77777777" w:rsidR="00826069" w:rsidRDefault="00826069" w:rsidP="00741FFD">
            <w:pPr>
              <w:pStyle w:val="BodyTextTable"/>
              <w:ind w:left="-29"/>
              <w:rPr>
                <w:ins w:id="435" w:author="Eyal Bekerman" w:date="2022-12-05T17:08:00Z"/>
              </w:rPr>
            </w:pPr>
            <w:proofErr w:type="spellStart"/>
            <w:ins w:id="436" w:author="Eyal Bekerman" w:date="2022-12-05T17:08:00Z">
              <w:r>
                <w:t>ClientSecret</w:t>
              </w:r>
              <w:proofErr w:type="spellEnd"/>
            </w:ins>
          </w:p>
        </w:tc>
        <w:tc>
          <w:tcPr>
            <w:tcW w:w="674" w:type="pct"/>
            <w:shd w:val="clear" w:color="auto" w:fill="auto"/>
          </w:tcPr>
          <w:p w14:paraId="06A8A904" w14:textId="77777777" w:rsidR="00826069" w:rsidRDefault="00826069" w:rsidP="00741FFD">
            <w:pPr>
              <w:pStyle w:val="BodyTextTable"/>
              <w:rPr>
                <w:ins w:id="437" w:author="Eyal Bekerman" w:date="2022-12-05T17:08:00Z"/>
              </w:rPr>
            </w:pPr>
            <w:proofErr w:type="gramStart"/>
            <w:ins w:id="438" w:author="Eyal Bekerman" w:date="2022-12-05T17:08:00Z">
              <w:r>
                <w:t>String(</w:t>
              </w:r>
              <w:proofErr w:type="gramEnd"/>
              <w:r>
                <w:t>35)</w:t>
              </w:r>
            </w:ins>
          </w:p>
        </w:tc>
        <w:tc>
          <w:tcPr>
            <w:tcW w:w="337" w:type="pct"/>
            <w:shd w:val="clear" w:color="auto" w:fill="auto"/>
          </w:tcPr>
          <w:p w14:paraId="0F68AA84" w14:textId="77777777" w:rsidR="00826069" w:rsidRDefault="00826069" w:rsidP="00741FFD">
            <w:pPr>
              <w:pStyle w:val="BodyTextTable"/>
              <w:rPr>
                <w:ins w:id="439" w:author="Eyal Bekerman" w:date="2022-12-05T17:08:00Z"/>
              </w:rPr>
            </w:pPr>
            <w:ins w:id="440" w:author="Eyal Bekerman" w:date="2022-12-05T17:08:00Z">
              <w:r>
                <w:t>M</w:t>
              </w:r>
            </w:ins>
          </w:p>
        </w:tc>
        <w:tc>
          <w:tcPr>
            <w:tcW w:w="2981" w:type="pct"/>
            <w:shd w:val="clear" w:color="auto" w:fill="auto"/>
          </w:tcPr>
          <w:p w14:paraId="3D6235F0" w14:textId="77777777" w:rsidR="00826069" w:rsidRDefault="00826069" w:rsidP="00741FFD">
            <w:pPr>
              <w:pStyle w:val="BodyTextTable"/>
              <w:rPr>
                <w:ins w:id="441" w:author="Eyal Bekerman" w:date="2022-12-05T17:08:00Z"/>
              </w:rPr>
            </w:pPr>
            <w:ins w:id="442" w:author="Eyal Bekerman" w:date="2022-12-05T17:08:00Z">
              <w:r>
                <w:t>Client secret which will be provided during implementation.</w:t>
              </w:r>
            </w:ins>
          </w:p>
        </w:tc>
      </w:tr>
      <w:tr w:rsidR="00826069" w:rsidRPr="00C51AAB" w14:paraId="6BF212A2" w14:textId="77777777" w:rsidTr="00155744">
        <w:trPr>
          <w:cantSplit/>
          <w:tblHeader/>
          <w:ins w:id="443" w:author="Eyal Bekerman" w:date="2022-12-05T17:08:00Z"/>
        </w:trPr>
        <w:tc>
          <w:tcPr>
            <w:tcW w:w="1009" w:type="pct"/>
            <w:shd w:val="clear" w:color="auto" w:fill="auto"/>
          </w:tcPr>
          <w:p w14:paraId="76E1A12C" w14:textId="77777777" w:rsidR="00826069" w:rsidRDefault="00826069" w:rsidP="00741FFD">
            <w:pPr>
              <w:pStyle w:val="BodyTextTable"/>
              <w:ind w:left="-29"/>
              <w:rPr>
                <w:ins w:id="444" w:author="Eyal Bekerman" w:date="2022-12-05T17:08:00Z"/>
              </w:rPr>
            </w:pPr>
            <w:ins w:id="445" w:author="Eyal Bekerman" w:date="2022-12-05T17:08:00Z">
              <w:r>
                <w:t>Audience</w:t>
              </w:r>
            </w:ins>
          </w:p>
        </w:tc>
        <w:tc>
          <w:tcPr>
            <w:tcW w:w="674" w:type="pct"/>
            <w:shd w:val="clear" w:color="auto" w:fill="auto"/>
          </w:tcPr>
          <w:p w14:paraId="48F10A8C" w14:textId="77777777" w:rsidR="00826069" w:rsidRDefault="00826069" w:rsidP="00741FFD">
            <w:pPr>
              <w:pStyle w:val="BodyTextTable"/>
              <w:rPr>
                <w:ins w:id="446" w:author="Eyal Bekerman" w:date="2022-12-05T17:08:00Z"/>
              </w:rPr>
            </w:pPr>
            <w:proofErr w:type="gramStart"/>
            <w:ins w:id="447" w:author="Eyal Bekerman" w:date="2022-12-05T17:08:00Z">
              <w:r>
                <w:t>String(</w:t>
              </w:r>
              <w:proofErr w:type="gramEnd"/>
              <w:r>
                <w:t>20)</w:t>
              </w:r>
            </w:ins>
          </w:p>
        </w:tc>
        <w:tc>
          <w:tcPr>
            <w:tcW w:w="337" w:type="pct"/>
            <w:shd w:val="clear" w:color="auto" w:fill="auto"/>
          </w:tcPr>
          <w:p w14:paraId="622E768C" w14:textId="77777777" w:rsidR="00826069" w:rsidRDefault="00826069" w:rsidP="00741FFD">
            <w:pPr>
              <w:pStyle w:val="BodyTextTable"/>
              <w:rPr>
                <w:ins w:id="448" w:author="Eyal Bekerman" w:date="2022-12-05T17:08:00Z"/>
              </w:rPr>
            </w:pPr>
            <w:ins w:id="449" w:author="Eyal Bekerman" w:date="2022-12-05T17:08:00Z">
              <w:r>
                <w:t>M</w:t>
              </w:r>
            </w:ins>
          </w:p>
        </w:tc>
        <w:tc>
          <w:tcPr>
            <w:tcW w:w="2981" w:type="pct"/>
            <w:shd w:val="clear" w:color="auto" w:fill="auto"/>
          </w:tcPr>
          <w:p w14:paraId="2B86C2F6" w14:textId="7216A6E8" w:rsidR="00826069" w:rsidRPr="00C51AAB" w:rsidRDefault="00826069" w:rsidP="00741FFD">
            <w:pPr>
              <w:pStyle w:val="BodyTextTable"/>
              <w:rPr>
                <w:ins w:id="450" w:author="Eyal Bekerman" w:date="2022-12-05T17:08:00Z"/>
              </w:rPr>
            </w:pPr>
            <w:ins w:id="451" w:author="Eyal Bekerman" w:date="2022-12-05T17:08:00Z">
              <w:r>
                <w:t xml:space="preserve">Populate with </w:t>
              </w:r>
            </w:ins>
            <w:proofErr w:type="spellStart"/>
            <w:ins w:id="452" w:author="Eyal Bekerman" w:date="2022-12-06T10:23:00Z">
              <w:r>
                <w:t>mulesoft</w:t>
              </w:r>
            </w:ins>
            <w:proofErr w:type="spellEnd"/>
            <w:ins w:id="453" w:author="Eyal Bekerman" w:date="2022-12-05T17:08:00Z">
              <w:r>
                <w:t>-</w:t>
              </w:r>
            </w:ins>
            <w:ins w:id="454" w:author="Eyal Bekerman" w:date="2022-12-06T10:24:00Z">
              <w:r w:rsidR="004B0E5D">
                <w:t>notification</w:t>
              </w:r>
            </w:ins>
          </w:p>
        </w:tc>
      </w:tr>
    </w:tbl>
    <w:p w14:paraId="40C1C4B1" w14:textId="77777777" w:rsidR="00826069" w:rsidRDefault="00826069" w:rsidP="00155744">
      <w:pPr>
        <w:pStyle w:val="Heading3"/>
        <w:rPr>
          <w:ins w:id="455" w:author="Eyal Bekerman" w:date="2022-12-05T17:08:00Z"/>
        </w:rPr>
      </w:pPr>
      <w:bookmarkStart w:id="456" w:name="_Toc125380035"/>
      <w:ins w:id="457" w:author="Eyal Bekerman" w:date="2022-12-05T17:08:00Z">
        <w:r>
          <w:t>Response Parameters</w:t>
        </w:r>
        <w:bookmarkEnd w:id="456"/>
      </w:ins>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1975"/>
        <w:gridCol w:w="1171"/>
        <w:gridCol w:w="630"/>
        <w:gridCol w:w="5574"/>
      </w:tblGrid>
      <w:tr w:rsidR="00826069" w:rsidRPr="00C51AAB" w14:paraId="2F303603" w14:textId="77777777" w:rsidTr="00741FFD">
        <w:trPr>
          <w:cantSplit/>
          <w:tblHeader/>
          <w:ins w:id="458" w:author="Eyal Bekerman" w:date="2022-12-05T17:08:00Z"/>
        </w:trPr>
        <w:tc>
          <w:tcPr>
            <w:tcW w:w="1056" w:type="pct"/>
            <w:tcBorders>
              <w:bottom w:val="single" w:sz="4" w:space="0" w:color="808080"/>
            </w:tcBorders>
            <w:shd w:val="clear" w:color="auto" w:fill="626469"/>
            <w:vAlign w:val="center"/>
          </w:tcPr>
          <w:p w14:paraId="64A38D3F" w14:textId="77777777" w:rsidR="00826069" w:rsidRPr="00C51AAB" w:rsidRDefault="00826069" w:rsidP="00741FFD">
            <w:pPr>
              <w:pStyle w:val="HeaderTable"/>
              <w:rPr>
                <w:ins w:id="459" w:author="Eyal Bekerman" w:date="2022-12-05T17:08:00Z"/>
                <w:rFonts w:asciiTheme="minorBidi" w:hAnsiTheme="minorBidi" w:cstheme="minorBidi"/>
                <w:color w:val="FFFFFF"/>
              </w:rPr>
            </w:pPr>
            <w:ins w:id="460" w:author="Eyal Bekerman" w:date="2022-12-05T17:08:00Z">
              <w:r>
                <w:rPr>
                  <w:rFonts w:asciiTheme="minorBidi" w:hAnsiTheme="minorBidi" w:cstheme="minorBidi"/>
                  <w:color w:val="FFFFFF"/>
                </w:rPr>
                <w:t>Name</w:t>
              </w:r>
            </w:ins>
          </w:p>
        </w:tc>
        <w:tc>
          <w:tcPr>
            <w:tcW w:w="626" w:type="pct"/>
            <w:tcBorders>
              <w:bottom w:val="single" w:sz="4" w:space="0" w:color="808080"/>
            </w:tcBorders>
            <w:shd w:val="clear" w:color="auto" w:fill="626469"/>
            <w:vAlign w:val="center"/>
          </w:tcPr>
          <w:p w14:paraId="716E86A5" w14:textId="77777777" w:rsidR="00826069" w:rsidRPr="00C51AAB" w:rsidRDefault="00826069" w:rsidP="00741FFD">
            <w:pPr>
              <w:pStyle w:val="HeaderTable"/>
              <w:rPr>
                <w:ins w:id="461" w:author="Eyal Bekerman" w:date="2022-12-05T17:08:00Z"/>
                <w:rFonts w:asciiTheme="minorBidi" w:hAnsiTheme="minorBidi" w:cstheme="minorBidi"/>
                <w:color w:val="FFFFFF"/>
              </w:rPr>
            </w:pPr>
            <w:ins w:id="462" w:author="Eyal Bekerman" w:date="2022-12-05T17:08:00Z">
              <w:r>
                <w:rPr>
                  <w:rFonts w:asciiTheme="minorBidi" w:hAnsiTheme="minorBidi" w:cstheme="minorBidi"/>
                  <w:color w:val="FFFFFF"/>
                </w:rPr>
                <w:t>Type</w:t>
              </w:r>
            </w:ins>
          </w:p>
        </w:tc>
        <w:tc>
          <w:tcPr>
            <w:tcW w:w="337" w:type="pct"/>
            <w:tcBorders>
              <w:bottom w:val="single" w:sz="4" w:space="0" w:color="808080"/>
            </w:tcBorders>
            <w:shd w:val="clear" w:color="auto" w:fill="626469"/>
            <w:vAlign w:val="center"/>
          </w:tcPr>
          <w:p w14:paraId="38306333" w14:textId="77777777" w:rsidR="00826069" w:rsidRPr="00C51AAB" w:rsidRDefault="00826069" w:rsidP="00741FFD">
            <w:pPr>
              <w:pStyle w:val="HeaderTable"/>
              <w:rPr>
                <w:ins w:id="463" w:author="Eyal Bekerman" w:date="2022-12-05T17:08:00Z"/>
                <w:rFonts w:asciiTheme="minorBidi" w:hAnsiTheme="minorBidi" w:cstheme="minorBidi"/>
                <w:color w:val="FFFFFF"/>
              </w:rPr>
            </w:pPr>
            <w:ins w:id="464" w:author="Eyal Bekerman" w:date="2022-12-05T17:08:00Z">
              <w:r>
                <w:rPr>
                  <w:rFonts w:asciiTheme="minorBidi" w:hAnsiTheme="minorBidi" w:cstheme="minorBidi"/>
                  <w:color w:val="FFFFFF"/>
                </w:rPr>
                <w:t>M/O</w:t>
              </w:r>
            </w:ins>
          </w:p>
        </w:tc>
        <w:tc>
          <w:tcPr>
            <w:tcW w:w="2981" w:type="pct"/>
            <w:tcBorders>
              <w:bottom w:val="single" w:sz="4" w:space="0" w:color="808080"/>
            </w:tcBorders>
            <w:shd w:val="clear" w:color="auto" w:fill="626469"/>
            <w:vAlign w:val="center"/>
          </w:tcPr>
          <w:p w14:paraId="335A6DBA" w14:textId="77777777" w:rsidR="00826069" w:rsidRPr="00C51AAB" w:rsidRDefault="00826069" w:rsidP="00741FFD">
            <w:pPr>
              <w:pStyle w:val="HeaderTable"/>
              <w:rPr>
                <w:ins w:id="465" w:author="Eyal Bekerman" w:date="2022-12-05T17:08:00Z"/>
                <w:rFonts w:asciiTheme="minorBidi" w:hAnsiTheme="minorBidi" w:cstheme="minorBidi"/>
                <w:color w:val="FFFFFF"/>
              </w:rPr>
            </w:pPr>
            <w:ins w:id="466" w:author="Eyal Bekerman" w:date="2022-12-05T17:08:00Z">
              <w:r>
                <w:rPr>
                  <w:rFonts w:asciiTheme="minorBidi" w:hAnsiTheme="minorBidi" w:cstheme="minorBidi"/>
                  <w:color w:val="FFFFFF"/>
                </w:rPr>
                <w:t>Description/Sample Values</w:t>
              </w:r>
            </w:ins>
          </w:p>
        </w:tc>
      </w:tr>
      <w:tr w:rsidR="00826069" w:rsidRPr="00C51AAB" w14:paraId="4F54E9F6" w14:textId="77777777" w:rsidTr="00741FFD">
        <w:trPr>
          <w:cantSplit/>
          <w:tblHeader/>
          <w:ins w:id="467" w:author="Eyal Bekerman" w:date="2022-12-05T17:08:00Z"/>
        </w:trPr>
        <w:tc>
          <w:tcPr>
            <w:tcW w:w="1056" w:type="pct"/>
            <w:shd w:val="clear" w:color="auto" w:fill="auto"/>
          </w:tcPr>
          <w:p w14:paraId="6794E8D4" w14:textId="77777777" w:rsidR="00826069" w:rsidRDefault="00826069" w:rsidP="00741FFD">
            <w:pPr>
              <w:pStyle w:val="BodyTextTable"/>
              <w:ind w:left="-29"/>
              <w:rPr>
                <w:ins w:id="468" w:author="Eyal Bekerman" w:date="2022-12-05T17:08:00Z"/>
              </w:rPr>
            </w:pPr>
            <w:ins w:id="469" w:author="Eyal Bekerman" w:date="2022-12-05T17:08:00Z">
              <w:r>
                <w:t>Status</w:t>
              </w:r>
            </w:ins>
          </w:p>
        </w:tc>
        <w:tc>
          <w:tcPr>
            <w:tcW w:w="626" w:type="pct"/>
            <w:shd w:val="clear" w:color="auto" w:fill="auto"/>
          </w:tcPr>
          <w:p w14:paraId="56B501C1" w14:textId="77777777" w:rsidR="00826069" w:rsidRDefault="00826069" w:rsidP="00741FFD">
            <w:pPr>
              <w:pStyle w:val="BodyTextTable"/>
              <w:rPr>
                <w:ins w:id="470" w:author="Eyal Bekerman" w:date="2022-12-05T17:08:00Z"/>
              </w:rPr>
            </w:pPr>
            <w:ins w:id="471" w:author="Eyal Bekerman" w:date="2022-12-05T17:08:00Z">
              <w:r>
                <w:t>Processing Status</w:t>
              </w:r>
            </w:ins>
          </w:p>
        </w:tc>
        <w:tc>
          <w:tcPr>
            <w:tcW w:w="337" w:type="pct"/>
            <w:shd w:val="clear" w:color="auto" w:fill="auto"/>
          </w:tcPr>
          <w:p w14:paraId="791122CD" w14:textId="77777777" w:rsidR="00826069" w:rsidRDefault="00826069" w:rsidP="00741FFD">
            <w:pPr>
              <w:pStyle w:val="BodyTextTable"/>
              <w:rPr>
                <w:ins w:id="472" w:author="Eyal Bekerman" w:date="2022-12-05T17:08:00Z"/>
              </w:rPr>
            </w:pPr>
            <w:ins w:id="473" w:author="Eyal Bekerman" w:date="2022-12-05T17:08:00Z">
              <w:r>
                <w:t>M</w:t>
              </w:r>
            </w:ins>
          </w:p>
        </w:tc>
        <w:tc>
          <w:tcPr>
            <w:tcW w:w="2981" w:type="pct"/>
            <w:shd w:val="clear" w:color="auto" w:fill="auto"/>
          </w:tcPr>
          <w:p w14:paraId="2170FC93" w14:textId="77777777" w:rsidR="00826069" w:rsidRDefault="00826069" w:rsidP="00741FFD">
            <w:pPr>
              <w:pStyle w:val="BodyTextTable"/>
              <w:rPr>
                <w:ins w:id="474" w:author="Eyal Bekerman" w:date="2022-12-05T17:08:00Z"/>
              </w:rPr>
            </w:pPr>
            <w:ins w:id="475" w:author="Eyal Bekerman" w:date="2022-12-05T17:08:00Z">
              <w:r>
                <w:t xml:space="preserve">The processing status. </w:t>
              </w:r>
            </w:ins>
          </w:p>
          <w:p w14:paraId="06964EAD" w14:textId="089716CF" w:rsidR="00826069" w:rsidRPr="00C51AAB" w:rsidRDefault="00826069" w:rsidP="00741FFD">
            <w:pPr>
              <w:pStyle w:val="BodyTextTable"/>
              <w:rPr>
                <w:ins w:id="476" w:author="Eyal Bekerman" w:date="2022-12-05T17:08:00Z"/>
              </w:rPr>
            </w:pPr>
            <w:ins w:id="477" w:author="Eyal Bekerman" w:date="2022-12-05T17:08:00Z">
              <w:r>
                <w:t>Refer to</w:t>
              </w:r>
            </w:ins>
            <w:ins w:id="478" w:author="Eyal Bekerman" w:date="2022-12-06T10:24:00Z">
              <w:r>
                <w:t xml:space="preserve"> </w:t>
              </w:r>
              <w:r>
                <w:fldChar w:fldCharType="begin"/>
              </w:r>
              <w:r>
                <w:instrText xml:space="preserve"> REF _Ref121214667 \r \h </w:instrText>
              </w:r>
            </w:ins>
            <w:r>
              <w:fldChar w:fldCharType="separate"/>
            </w:r>
            <w:r w:rsidR="00654966">
              <w:rPr>
                <w:rFonts w:hint="eastAsia"/>
                <w:cs/>
              </w:rPr>
              <w:t>‎</w:t>
            </w:r>
            <w:r w:rsidR="00654966">
              <w:t>4.3.1</w:t>
            </w:r>
            <w:ins w:id="479" w:author="Eyal Bekerman" w:date="2022-12-06T10:24:00Z">
              <w:r>
                <w:fldChar w:fldCharType="end"/>
              </w:r>
            </w:ins>
          </w:p>
        </w:tc>
      </w:tr>
      <w:tr w:rsidR="00826069" w:rsidRPr="00C51AAB" w14:paraId="0969D449" w14:textId="77777777" w:rsidTr="00741FFD">
        <w:trPr>
          <w:cantSplit/>
          <w:tblHeader/>
          <w:ins w:id="480" w:author="Eyal Bekerman" w:date="2022-12-05T17:08:00Z"/>
        </w:trPr>
        <w:tc>
          <w:tcPr>
            <w:tcW w:w="1056" w:type="pct"/>
            <w:shd w:val="clear" w:color="auto" w:fill="auto"/>
          </w:tcPr>
          <w:p w14:paraId="07A0552B" w14:textId="77777777" w:rsidR="00826069" w:rsidRDefault="00826069" w:rsidP="00741FFD">
            <w:pPr>
              <w:pStyle w:val="BodyTextTable"/>
              <w:ind w:left="-29"/>
              <w:rPr>
                <w:ins w:id="481" w:author="Eyal Bekerman" w:date="2022-12-05T17:08:00Z"/>
              </w:rPr>
            </w:pPr>
            <w:ins w:id="482" w:author="Eyal Bekerman" w:date="2022-12-05T17:08:00Z">
              <w:r>
                <w:t>Token</w:t>
              </w:r>
            </w:ins>
          </w:p>
        </w:tc>
        <w:tc>
          <w:tcPr>
            <w:tcW w:w="626" w:type="pct"/>
            <w:shd w:val="clear" w:color="auto" w:fill="auto"/>
          </w:tcPr>
          <w:p w14:paraId="2CEFFB15" w14:textId="77777777" w:rsidR="00826069" w:rsidRDefault="00826069" w:rsidP="00741FFD">
            <w:pPr>
              <w:pStyle w:val="BodyTextTable"/>
              <w:rPr>
                <w:ins w:id="483" w:author="Eyal Bekerman" w:date="2022-12-05T17:08:00Z"/>
              </w:rPr>
            </w:pPr>
            <w:proofErr w:type="gramStart"/>
            <w:ins w:id="484" w:author="Eyal Bekerman" w:date="2022-12-05T17:08:00Z">
              <w:r>
                <w:t>String(</w:t>
              </w:r>
              <w:proofErr w:type="gramEnd"/>
              <w:r>
                <w:t>50)</w:t>
              </w:r>
            </w:ins>
          </w:p>
        </w:tc>
        <w:tc>
          <w:tcPr>
            <w:tcW w:w="337" w:type="pct"/>
            <w:shd w:val="clear" w:color="auto" w:fill="auto"/>
          </w:tcPr>
          <w:p w14:paraId="0D8031C5" w14:textId="77777777" w:rsidR="00826069" w:rsidRDefault="00826069" w:rsidP="00741FFD">
            <w:pPr>
              <w:pStyle w:val="BodyTextTable"/>
              <w:rPr>
                <w:ins w:id="485" w:author="Eyal Bekerman" w:date="2022-12-05T17:08:00Z"/>
              </w:rPr>
            </w:pPr>
            <w:ins w:id="486" w:author="Eyal Bekerman" w:date="2022-12-05T17:08:00Z">
              <w:r>
                <w:t>M</w:t>
              </w:r>
            </w:ins>
          </w:p>
        </w:tc>
        <w:tc>
          <w:tcPr>
            <w:tcW w:w="2981" w:type="pct"/>
            <w:shd w:val="clear" w:color="auto" w:fill="auto"/>
          </w:tcPr>
          <w:p w14:paraId="0A01FD94" w14:textId="77777777" w:rsidR="00826069" w:rsidRPr="00C51AAB" w:rsidRDefault="00826069" w:rsidP="00741FFD">
            <w:pPr>
              <w:pStyle w:val="BodyTextTable"/>
              <w:rPr>
                <w:ins w:id="487" w:author="Eyal Bekerman" w:date="2022-12-05T17:08:00Z"/>
              </w:rPr>
            </w:pPr>
            <w:ins w:id="488" w:author="Eyal Bekerman" w:date="2022-12-05T17:08:00Z">
              <w:r>
                <w:t>The generated access token.</w:t>
              </w:r>
            </w:ins>
          </w:p>
        </w:tc>
      </w:tr>
    </w:tbl>
    <w:p w14:paraId="3C01ACDE" w14:textId="77777777" w:rsidR="00826069" w:rsidRDefault="00826069" w:rsidP="00826069">
      <w:pPr>
        <w:pStyle w:val="Heading3"/>
        <w:rPr>
          <w:ins w:id="489" w:author="Eyal Bekerman" w:date="2022-12-05T17:08:00Z"/>
        </w:rPr>
      </w:pPr>
      <w:bookmarkStart w:id="490" w:name="_Toc125380036"/>
      <w:ins w:id="491" w:author="Eyal Bekerman" w:date="2022-12-05T17:08:00Z">
        <w:r>
          <w:lastRenderedPageBreak/>
          <w:t>Status Codes</w:t>
        </w:r>
        <w:bookmarkEnd w:id="490"/>
      </w:ins>
    </w:p>
    <w:tbl>
      <w:tblPr>
        <w:tblStyle w:val="TableGrid"/>
        <w:tblW w:w="2644"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1525"/>
        <w:gridCol w:w="3419"/>
      </w:tblGrid>
      <w:tr w:rsidR="00826069" w:rsidRPr="00C51AAB" w14:paraId="0F0218C4" w14:textId="77777777" w:rsidTr="00741FFD">
        <w:trPr>
          <w:cantSplit/>
          <w:tblHeader/>
          <w:ins w:id="492" w:author="Eyal Bekerman" w:date="2022-12-05T17:08:00Z"/>
        </w:trPr>
        <w:tc>
          <w:tcPr>
            <w:tcW w:w="1542" w:type="pct"/>
            <w:tcBorders>
              <w:bottom w:val="single" w:sz="4" w:space="0" w:color="808080"/>
            </w:tcBorders>
            <w:shd w:val="clear" w:color="auto" w:fill="626469"/>
            <w:vAlign w:val="center"/>
          </w:tcPr>
          <w:p w14:paraId="27518AE7" w14:textId="77777777" w:rsidR="00826069" w:rsidRPr="00C51AAB" w:rsidRDefault="00826069" w:rsidP="00741FFD">
            <w:pPr>
              <w:pStyle w:val="HeaderTable"/>
              <w:rPr>
                <w:ins w:id="493" w:author="Eyal Bekerman" w:date="2022-12-05T17:08:00Z"/>
                <w:rFonts w:asciiTheme="minorBidi" w:hAnsiTheme="minorBidi" w:cstheme="minorBidi"/>
                <w:color w:val="FFFFFF"/>
              </w:rPr>
            </w:pPr>
            <w:ins w:id="494" w:author="Eyal Bekerman" w:date="2022-12-05T17:08:00Z">
              <w:r>
                <w:rPr>
                  <w:rFonts w:asciiTheme="minorBidi" w:hAnsiTheme="minorBidi" w:cstheme="minorBidi"/>
                  <w:color w:val="FFFFFF"/>
                </w:rPr>
                <w:t>Code</w:t>
              </w:r>
            </w:ins>
          </w:p>
        </w:tc>
        <w:tc>
          <w:tcPr>
            <w:tcW w:w="3458" w:type="pct"/>
            <w:tcBorders>
              <w:bottom w:val="single" w:sz="4" w:space="0" w:color="808080"/>
            </w:tcBorders>
            <w:shd w:val="clear" w:color="auto" w:fill="626469"/>
            <w:vAlign w:val="center"/>
          </w:tcPr>
          <w:p w14:paraId="7E4A99FA" w14:textId="77777777" w:rsidR="00826069" w:rsidRPr="00C51AAB" w:rsidRDefault="00826069" w:rsidP="00741FFD">
            <w:pPr>
              <w:pStyle w:val="HeaderTable"/>
              <w:rPr>
                <w:ins w:id="495" w:author="Eyal Bekerman" w:date="2022-12-05T17:08:00Z"/>
                <w:rFonts w:asciiTheme="minorBidi" w:hAnsiTheme="minorBidi" w:cstheme="minorBidi"/>
                <w:color w:val="FFFFFF"/>
              </w:rPr>
            </w:pPr>
            <w:ins w:id="496" w:author="Eyal Bekerman" w:date="2022-12-05T17:08:00Z">
              <w:r>
                <w:rPr>
                  <w:rFonts w:asciiTheme="minorBidi" w:hAnsiTheme="minorBidi" w:cstheme="minorBidi"/>
                  <w:color w:val="FFFFFF"/>
                </w:rPr>
                <w:t>Description</w:t>
              </w:r>
            </w:ins>
          </w:p>
        </w:tc>
      </w:tr>
      <w:tr w:rsidR="00826069" w:rsidRPr="00C51AAB" w14:paraId="0A81D415" w14:textId="77777777" w:rsidTr="00741FFD">
        <w:trPr>
          <w:cantSplit/>
          <w:tblHeader/>
          <w:ins w:id="497" w:author="Eyal Bekerman" w:date="2022-12-05T17:08:00Z"/>
        </w:trPr>
        <w:tc>
          <w:tcPr>
            <w:tcW w:w="1542" w:type="pct"/>
            <w:shd w:val="clear" w:color="auto" w:fill="auto"/>
          </w:tcPr>
          <w:p w14:paraId="5E7CBDF1" w14:textId="77777777" w:rsidR="00826069" w:rsidRDefault="00826069" w:rsidP="00741FFD">
            <w:pPr>
              <w:pStyle w:val="BodyTextTable"/>
              <w:ind w:left="-29"/>
              <w:rPr>
                <w:ins w:id="498" w:author="Eyal Bekerman" w:date="2022-12-05T17:08:00Z"/>
              </w:rPr>
            </w:pPr>
            <w:ins w:id="499" w:author="Eyal Bekerman" w:date="2022-12-05T17:08:00Z">
              <w:r>
                <w:t>1000</w:t>
              </w:r>
            </w:ins>
          </w:p>
        </w:tc>
        <w:tc>
          <w:tcPr>
            <w:tcW w:w="3458" w:type="pct"/>
            <w:shd w:val="clear" w:color="auto" w:fill="auto"/>
          </w:tcPr>
          <w:p w14:paraId="728F9CDE" w14:textId="77777777" w:rsidR="00826069" w:rsidRPr="00C51AAB" w:rsidRDefault="00826069" w:rsidP="00741FFD">
            <w:pPr>
              <w:pStyle w:val="BodyTextTable"/>
              <w:rPr>
                <w:ins w:id="500" w:author="Eyal Bekerman" w:date="2022-12-05T17:08:00Z"/>
              </w:rPr>
            </w:pPr>
            <w:ins w:id="501" w:author="Eyal Bekerman" w:date="2022-12-05T17:08:00Z">
              <w:r>
                <w:t>Invalid request parameters</w:t>
              </w:r>
            </w:ins>
          </w:p>
        </w:tc>
      </w:tr>
    </w:tbl>
    <w:p w14:paraId="735CC804" w14:textId="77777777" w:rsidR="00762E98" w:rsidRDefault="00762E98" w:rsidP="00762E98">
      <w:pPr>
        <w:pStyle w:val="Heading1"/>
        <w:rPr>
          <w:ins w:id="502" w:author="Eyal Bekerman" w:date="2022-12-05T17:08:00Z"/>
        </w:rPr>
      </w:pPr>
      <w:bookmarkStart w:id="503" w:name="_Toc125380037"/>
      <w:ins w:id="504" w:author="Eyal Bekerman" w:date="2022-12-05T17:08:00Z">
        <w:r>
          <w:t xml:space="preserve">Notification </w:t>
        </w:r>
        <w:r w:rsidRPr="005152B3">
          <w:t>Endpoint</w:t>
        </w:r>
        <w:bookmarkEnd w:id="110"/>
        <w:bookmarkEnd w:id="503"/>
      </w:ins>
    </w:p>
    <w:p w14:paraId="49723B49" w14:textId="77777777" w:rsidR="00762E98" w:rsidRDefault="00762E98" w:rsidP="00762E98">
      <w:pPr>
        <w:pStyle w:val="Heading2"/>
        <w:rPr>
          <w:ins w:id="505" w:author="Eyal Bekerman" w:date="2022-12-05T17:08:00Z"/>
        </w:rPr>
      </w:pPr>
      <w:bookmarkStart w:id="506" w:name="_Toc121138002"/>
      <w:bookmarkStart w:id="507" w:name="_Toc125380038"/>
      <w:bookmarkStart w:id="508" w:name="_Toc120019950"/>
      <w:ins w:id="509" w:author="Eyal Bekerman" w:date="2022-12-05T17:08:00Z">
        <w:r>
          <w:t>General</w:t>
        </w:r>
        <w:bookmarkEnd w:id="506"/>
        <w:bookmarkEnd w:id="507"/>
      </w:ins>
    </w:p>
    <w:p w14:paraId="3E5946D9" w14:textId="176972D8" w:rsidR="00762E98" w:rsidRPr="00600B5A" w:rsidRDefault="004B0E5D" w:rsidP="00762E98">
      <w:pPr>
        <w:pStyle w:val="BodyText"/>
        <w:rPr>
          <w:ins w:id="510" w:author="Eyal Bekerman" w:date="2022-12-05T17:08:00Z"/>
        </w:rPr>
      </w:pPr>
      <w:proofErr w:type="spellStart"/>
      <w:ins w:id="511" w:author="Eyal Bekerman" w:date="2022-12-06T10:24:00Z">
        <w:r>
          <w:t>Mulesoft</w:t>
        </w:r>
        <w:proofErr w:type="spellEnd"/>
        <w:r>
          <w:t xml:space="preserve"> </w:t>
        </w:r>
      </w:ins>
      <w:ins w:id="512" w:author="Eyal Bekerman" w:date="2022-12-05T17:08:00Z">
        <w:r w:rsidR="00762E98">
          <w:t xml:space="preserve">will be sending </w:t>
        </w:r>
      </w:ins>
      <w:ins w:id="513" w:author="Eyal Bekerman" w:date="2022-12-06T10:24:00Z">
        <w:r>
          <w:t xml:space="preserve">notification </w:t>
        </w:r>
      </w:ins>
      <w:ins w:id="514" w:author="Eyal Bekerman" w:date="2022-12-05T17:08:00Z">
        <w:r w:rsidR="00762E98">
          <w:t>events via an online interface exposed in AIA.</w:t>
        </w:r>
      </w:ins>
    </w:p>
    <w:p w14:paraId="01FFB8D2" w14:textId="77777777" w:rsidR="00762E98" w:rsidRPr="00FF2FA6" w:rsidRDefault="00762E98" w:rsidP="00762E98">
      <w:pPr>
        <w:pStyle w:val="Heading2"/>
        <w:rPr>
          <w:ins w:id="515" w:author="Eyal Bekerman" w:date="2022-12-05T17:08:00Z"/>
        </w:rPr>
      </w:pPr>
      <w:bookmarkStart w:id="516" w:name="_Toc121138003"/>
      <w:bookmarkStart w:id="517" w:name="_Toc125380039"/>
      <w:ins w:id="518" w:author="Eyal Bekerman" w:date="2022-12-05T17:08:00Z">
        <w:r w:rsidRPr="00FF2FA6">
          <w:t>Description</w:t>
        </w:r>
        <w:bookmarkEnd w:id="508"/>
        <w:bookmarkEnd w:id="516"/>
        <w:bookmarkEnd w:id="517"/>
        <w:r w:rsidRPr="00FF2FA6">
          <w:t xml:space="preserve"> </w:t>
        </w:r>
      </w:ins>
    </w:p>
    <w:p w14:paraId="4A61F66D" w14:textId="77777777" w:rsidR="00762E98" w:rsidRDefault="00762E98" w:rsidP="00762E98">
      <w:pPr>
        <w:pStyle w:val="BodyText"/>
        <w:rPr>
          <w:ins w:id="519" w:author="Eyal Bekerman" w:date="2022-12-05T17:08:00Z"/>
        </w:rPr>
      </w:pPr>
      <w:ins w:id="520" w:author="Eyal Bekerman" w:date="2022-12-05T17:08:00Z">
        <w:r w:rsidRPr="00FF2FA6">
          <w:t xml:space="preserve">The </w:t>
        </w:r>
        <w:r>
          <w:t>following events will be sent to AIA:</w:t>
        </w:r>
      </w:ins>
    </w:p>
    <w:p w14:paraId="2B379EE6" w14:textId="591AAAB6" w:rsidR="00762E98" w:rsidRDefault="004B0E5D" w:rsidP="000D6FC6">
      <w:pPr>
        <w:pStyle w:val="BodyText"/>
        <w:numPr>
          <w:ilvl w:val="0"/>
          <w:numId w:val="21"/>
        </w:numPr>
        <w:rPr>
          <w:ins w:id="521" w:author="Eyal Bekerman" w:date="2022-12-05T17:08:00Z"/>
        </w:rPr>
      </w:pPr>
      <w:ins w:id="522" w:author="Eyal Bekerman" w:date="2022-12-06T10:24:00Z">
        <w:r>
          <w:t>Sim Re</w:t>
        </w:r>
      </w:ins>
      <w:ins w:id="523" w:author="Eyal Bekerman" w:date="2022-12-06T10:25:00Z">
        <w:r>
          <w:t>gistration Update</w:t>
        </w:r>
      </w:ins>
    </w:p>
    <w:p w14:paraId="75D804A3" w14:textId="77777777" w:rsidR="00762E98" w:rsidRPr="00FF2FA6" w:rsidRDefault="00762E98" w:rsidP="00762E98">
      <w:pPr>
        <w:pStyle w:val="Heading2"/>
        <w:rPr>
          <w:ins w:id="524" w:author="Eyal Bekerman" w:date="2022-12-05T17:08:00Z"/>
        </w:rPr>
      </w:pPr>
      <w:bookmarkStart w:id="525" w:name="_Toc120019955"/>
      <w:bookmarkStart w:id="526" w:name="_Toc121138006"/>
      <w:bookmarkStart w:id="527" w:name="_Toc125380040"/>
      <w:ins w:id="528" w:author="Eyal Bekerman" w:date="2022-12-05T17:08:00Z">
        <w:r w:rsidRPr="00FF2FA6">
          <w:t>Assumptions</w:t>
        </w:r>
        <w:bookmarkEnd w:id="525"/>
        <w:bookmarkEnd w:id="526"/>
        <w:bookmarkEnd w:id="527"/>
      </w:ins>
    </w:p>
    <w:p w14:paraId="7B36C7CA" w14:textId="77777777" w:rsidR="00762E98" w:rsidRPr="00FF2FA6" w:rsidRDefault="00762E98" w:rsidP="00762E98">
      <w:pPr>
        <w:pStyle w:val="Heading3"/>
        <w:rPr>
          <w:ins w:id="529" w:author="Eyal Bekerman" w:date="2022-12-05T17:08:00Z"/>
        </w:rPr>
      </w:pPr>
      <w:bookmarkStart w:id="530" w:name="_Toc120019956"/>
      <w:bookmarkStart w:id="531" w:name="_Toc121138007"/>
      <w:bookmarkStart w:id="532" w:name="_Toc125380041"/>
      <w:ins w:id="533" w:author="Eyal Bekerman" w:date="2022-12-05T17:08:00Z">
        <w:r w:rsidRPr="00FF2FA6">
          <w:t>Description</w:t>
        </w:r>
        <w:bookmarkEnd w:id="530"/>
        <w:bookmarkEnd w:id="531"/>
        <w:bookmarkEnd w:id="532"/>
        <w:r w:rsidRPr="00FF2FA6">
          <w:t xml:space="preserve"> </w:t>
        </w:r>
      </w:ins>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A0" w:firstRow="1" w:lastRow="0" w:firstColumn="1" w:lastColumn="0" w:noHBand="0" w:noVBand="0"/>
      </w:tblPr>
      <w:tblGrid>
        <w:gridCol w:w="1388"/>
        <w:gridCol w:w="7962"/>
      </w:tblGrid>
      <w:tr w:rsidR="00762E98" w:rsidRPr="00FF2FA6" w14:paraId="73E25F2D" w14:textId="77777777" w:rsidTr="00240C61">
        <w:trPr>
          <w:cantSplit/>
          <w:tblHeader/>
          <w:ins w:id="534" w:author="Eyal Bekerman" w:date="2022-12-05T17:08:00Z"/>
        </w:trPr>
        <w:tc>
          <w:tcPr>
            <w:tcW w:w="742" w:type="pct"/>
            <w:tcBorders>
              <w:bottom w:val="single" w:sz="4" w:space="0" w:color="808080"/>
            </w:tcBorders>
            <w:shd w:val="clear" w:color="auto" w:fill="626469"/>
            <w:vAlign w:val="center"/>
          </w:tcPr>
          <w:p w14:paraId="7F9B83D8" w14:textId="77777777" w:rsidR="00762E98" w:rsidRPr="00FF2FA6" w:rsidRDefault="00762E98" w:rsidP="00240C61">
            <w:pPr>
              <w:pStyle w:val="HeaderTable"/>
              <w:rPr>
                <w:ins w:id="535" w:author="Eyal Bekerman" w:date="2022-12-05T17:08:00Z"/>
                <w:color w:val="FFFFFF"/>
              </w:rPr>
            </w:pPr>
            <w:ins w:id="536" w:author="Eyal Bekerman" w:date="2022-12-05T17:08:00Z">
              <w:r w:rsidRPr="00FF2FA6">
                <w:rPr>
                  <w:color w:val="FFFFFF"/>
                </w:rPr>
                <w:t>Unique ID</w:t>
              </w:r>
            </w:ins>
          </w:p>
        </w:tc>
        <w:tc>
          <w:tcPr>
            <w:tcW w:w="4258" w:type="pct"/>
            <w:tcBorders>
              <w:bottom w:val="single" w:sz="4" w:space="0" w:color="808080"/>
            </w:tcBorders>
            <w:shd w:val="clear" w:color="auto" w:fill="626469"/>
            <w:vAlign w:val="center"/>
          </w:tcPr>
          <w:p w14:paraId="0C1DF23A" w14:textId="77777777" w:rsidR="00762E98" w:rsidRPr="00FF2FA6" w:rsidRDefault="00762E98" w:rsidP="00240C61">
            <w:pPr>
              <w:pStyle w:val="HeaderTable"/>
              <w:rPr>
                <w:ins w:id="537" w:author="Eyal Bekerman" w:date="2022-12-05T17:08:00Z"/>
                <w:color w:val="FFFFFF"/>
              </w:rPr>
            </w:pPr>
            <w:ins w:id="538" w:author="Eyal Bekerman" w:date="2022-12-05T17:08:00Z">
              <w:r w:rsidRPr="00FF2FA6">
                <w:rPr>
                  <w:color w:val="FFFFFF"/>
                </w:rPr>
                <w:t>Assumption</w:t>
              </w:r>
            </w:ins>
          </w:p>
        </w:tc>
      </w:tr>
      <w:tr w:rsidR="00762E98" w:rsidRPr="00FF2FA6" w14:paraId="1087B15A" w14:textId="77777777" w:rsidTr="00240C61">
        <w:trPr>
          <w:cantSplit/>
          <w:ins w:id="539" w:author="Eyal Bekerman" w:date="2022-12-05T17:08:00Z"/>
        </w:trPr>
        <w:tc>
          <w:tcPr>
            <w:tcW w:w="742" w:type="pct"/>
            <w:shd w:val="clear" w:color="auto" w:fill="auto"/>
          </w:tcPr>
          <w:p w14:paraId="4E6A45D2" w14:textId="77777777" w:rsidR="00762E98" w:rsidRPr="00FF2FA6" w:rsidRDefault="00762E98" w:rsidP="000D6FC6">
            <w:pPr>
              <w:pStyle w:val="BodyTextTable"/>
              <w:numPr>
                <w:ilvl w:val="0"/>
                <w:numId w:val="23"/>
              </w:numPr>
              <w:rPr>
                <w:ins w:id="540" w:author="Eyal Bekerman" w:date="2022-12-05T17:08:00Z"/>
                <w:rtl/>
                <w:cs/>
              </w:rPr>
            </w:pPr>
          </w:p>
        </w:tc>
        <w:tc>
          <w:tcPr>
            <w:tcW w:w="4258" w:type="pct"/>
            <w:shd w:val="clear" w:color="auto" w:fill="auto"/>
          </w:tcPr>
          <w:p w14:paraId="5E056885" w14:textId="34E6ABF6" w:rsidR="00762E98" w:rsidRPr="00DC4D44" w:rsidRDefault="00762E98" w:rsidP="00240C61">
            <w:pPr>
              <w:pStyle w:val="BodyTextTable"/>
              <w:rPr>
                <w:ins w:id="541" w:author="Eyal Bekerman" w:date="2022-12-05T17:08:00Z"/>
                <w:highlight w:val="yellow"/>
              </w:rPr>
            </w:pPr>
          </w:p>
        </w:tc>
      </w:tr>
      <w:tr w:rsidR="00762E98" w:rsidRPr="00FF2FA6" w14:paraId="77791634" w14:textId="77777777" w:rsidTr="00240C61">
        <w:trPr>
          <w:cantSplit/>
          <w:ins w:id="542" w:author="Eyal Bekerman" w:date="2022-12-05T17:08:00Z"/>
        </w:trPr>
        <w:tc>
          <w:tcPr>
            <w:tcW w:w="742" w:type="pct"/>
            <w:shd w:val="clear" w:color="auto" w:fill="auto"/>
          </w:tcPr>
          <w:p w14:paraId="40AB86E9" w14:textId="77777777" w:rsidR="00762E98" w:rsidRPr="00FF2FA6" w:rsidRDefault="00762E98" w:rsidP="000D6FC6">
            <w:pPr>
              <w:pStyle w:val="BodyTextTable"/>
              <w:numPr>
                <w:ilvl w:val="0"/>
                <w:numId w:val="23"/>
              </w:numPr>
              <w:rPr>
                <w:ins w:id="543" w:author="Eyal Bekerman" w:date="2022-12-05T17:08:00Z"/>
              </w:rPr>
            </w:pPr>
          </w:p>
        </w:tc>
        <w:tc>
          <w:tcPr>
            <w:tcW w:w="4258" w:type="pct"/>
            <w:shd w:val="clear" w:color="auto" w:fill="auto"/>
          </w:tcPr>
          <w:p w14:paraId="0F6381D9" w14:textId="77777777" w:rsidR="00762E98" w:rsidRPr="00DC4D44" w:rsidRDefault="00762E98" w:rsidP="00240C61">
            <w:pPr>
              <w:pStyle w:val="BodyTextTable"/>
              <w:rPr>
                <w:ins w:id="544" w:author="Eyal Bekerman" w:date="2022-12-05T17:08:00Z"/>
                <w:highlight w:val="yellow"/>
              </w:rPr>
            </w:pPr>
          </w:p>
        </w:tc>
      </w:tr>
      <w:tr w:rsidR="00762E98" w:rsidRPr="00FF2FA6" w14:paraId="2FE6E065" w14:textId="77777777" w:rsidTr="00240C61">
        <w:trPr>
          <w:cantSplit/>
          <w:ins w:id="545" w:author="Eyal Bekerman" w:date="2022-12-05T17:08:00Z"/>
        </w:trPr>
        <w:tc>
          <w:tcPr>
            <w:tcW w:w="742" w:type="pct"/>
            <w:tcBorders>
              <w:bottom w:val="single" w:sz="4" w:space="0" w:color="808080"/>
            </w:tcBorders>
            <w:shd w:val="clear" w:color="auto" w:fill="auto"/>
          </w:tcPr>
          <w:p w14:paraId="7B55C7D1" w14:textId="77777777" w:rsidR="00762E98" w:rsidRPr="00FF2FA6" w:rsidRDefault="00762E98" w:rsidP="000D6FC6">
            <w:pPr>
              <w:pStyle w:val="BodyTextTable"/>
              <w:numPr>
                <w:ilvl w:val="0"/>
                <w:numId w:val="23"/>
              </w:numPr>
              <w:rPr>
                <w:ins w:id="546" w:author="Eyal Bekerman" w:date="2022-12-05T17:08:00Z"/>
              </w:rPr>
            </w:pPr>
          </w:p>
        </w:tc>
        <w:tc>
          <w:tcPr>
            <w:tcW w:w="4258" w:type="pct"/>
            <w:tcBorders>
              <w:bottom w:val="single" w:sz="4" w:space="0" w:color="808080"/>
            </w:tcBorders>
            <w:shd w:val="clear" w:color="auto" w:fill="auto"/>
          </w:tcPr>
          <w:p w14:paraId="24DF91BE" w14:textId="77777777" w:rsidR="00762E98" w:rsidRPr="00930955" w:rsidRDefault="00762E98" w:rsidP="00240C61">
            <w:pPr>
              <w:pStyle w:val="BodyTextTable"/>
              <w:rPr>
                <w:ins w:id="547" w:author="Eyal Bekerman" w:date="2022-12-05T17:08:00Z"/>
              </w:rPr>
            </w:pPr>
          </w:p>
        </w:tc>
      </w:tr>
    </w:tbl>
    <w:p w14:paraId="32211059" w14:textId="55BDC086" w:rsidR="00762E98" w:rsidRDefault="003B2DA3" w:rsidP="00155744">
      <w:pPr>
        <w:pStyle w:val="Heading2"/>
        <w:rPr>
          <w:ins w:id="548" w:author="Eyal Bekerman" w:date="2022-12-05T17:08:00Z"/>
        </w:rPr>
      </w:pPr>
      <w:bookmarkStart w:id="549" w:name="_Toc121138016"/>
      <w:bookmarkStart w:id="550" w:name="_Toc125380042"/>
      <w:ins w:id="551" w:author="Eyal Bekerman" w:date="2022-12-06T12:52:00Z">
        <w:r>
          <w:t>Customer</w:t>
        </w:r>
      </w:ins>
      <w:ins w:id="552" w:author="Eyal Bekerman" w:date="2022-12-05T17:08:00Z">
        <w:r w:rsidR="00762E98">
          <w:t xml:space="preserve"> Event</w:t>
        </w:r>
      </w:ins>
      <w:bookmarkEnd w:id="549"/>
      <w:ins w:id="553" w:author="Eyal Bekerman" w:date="2022-12-06T12:53:00Z">
        <w:r>
          <w:t>s</w:t>
        </w:r>
      </w:ins>
      <w:bookmarkEnd w:id="550"/>
    </w:p>
    <w:p w14:paraId="397CE965" w14:textId="38E94A67" w:rsidR="00762E98" w:rsidRDefault="00762E98" w:rsidP="00762E98">
      <w:pPr>
        <w:pStyle w:val="BodyText"/>
        <w:rPr>
          <w:ins w:id="554" w:author="Eyal Bekerman" w:date="2022-12-05T17:08:00Z"/>
        </w:rPr>
      </w:pPr>
      <w:ins w:id="555" w:author="Eyal Bekerman" w:date="2022-12-05T17:08:00Z">
        <w:r>
          <w:t xml:space="preserve">This endpoint allows </w:t>
        </w:r>
      </w:ins>
      <w:proofErr w:type="spellStart"/>
      <w:ins w:id="556" w:author="Eyal Bekerman" w:date="2022-12-06T12:53:00Z">
        <w:r w:rsidR="003B2DA3">
          <w:t>Mulesoft</w:t>
        </w:r>
      </w:ins>
      <w:proofErr w:type="spellEnd"/>
      <w:ins w:id="557" w:author="Eyal Bekerman" w:date="2022-12-05T17:08:00Z">
        <w:r>
          <w:t xml:space="preserve"> to post </w:t>
        </w:r>
      </w:ins>
      <w:ins w:id="558" w:author="Eyal Bekerman" w:date="2022-12-06T12:53:00Z">
        <w:r w:rsidR="003B2DA3">
          <w:t xml:space="preserve">customer </w:t>
        </w:r>
      </w:ins>
      <w:ins w:id="559" w:author="Eyal Bekerman" w:date="2022-12-05T17:08:00Z">
        <w:r>
          <w:t>event</w:t>
        </w:r>
      </w:ins>
      <w:ins w:id="560" w:author="Eyal Bekerman" w:date="2022-12-06T12:54:00Z">
        <w:r w:rsidR="003B2DA3">
          <w:t>s</w:t>
        </w:r>
      </w:ins>
      <w:ins w:id="561" w:author="Eyal Bekerman" w:date="2022-12-05T17:08:00Z">
        <w:r>
          <w:t>.</w:t>
        </w:r>
      </w:ins>
    </w:p>
    <w:p w14:paraId="081290FA" w14:textId="77777777" w:rsidR="00762E98" w:rsidRDefault="00762E98" w:rsidP="00762E98">
      <w:pPr>
        <w:pStyle w:val="Heading3"/>
        <w:rPr>
          <w:ins w:id="562" w:author="Eyal Bekerman" w:date="2022-12-05T17:08:00Z"/>
        </w:rPr>
      </w:pPr>
      <w:bookmarkStart w:id="563" w:name="_Toc121138017"/>
      <w:bookmarkStart w:id="564" w:name="_Toc125380043"/>
      <w:ins w:id="565" w:author="Eyal Bekerman" w:date="2022-12-05T17:08:00Z">
        <w:r>
          <w:t>Endpoint</w:t>
        </w:r>
        <w:bookmarkEnd w:id="563"/>
        <w:bookmarkEnd w:id="564"/>
      </w:ins>
    </w:p>
    <w:p w14:paraId="4B506CA9" w14:textId="0E724D13" w:rsidR="00762E98" w:rsidRPr="00600B5A" w:rsidRDefault="00762E98" w:rsidP="00155744">
      <w:pPr>
        <w:pStyle w:val="BodyText"/>
        <w:rPr>
          <w:ins w:id="566" w:author="Eyal Bekerman" w:date="2022-12-05T17:08:00Z"/>
        </w:rPr>
      </w:pPr>
      <w:ins w:id="567" w:author="Eyal Bekerman" w:date="2022-12-05T17:08:00Z">
        <w:r>
          <w:t xml:space="preserve">URI: </w:t>
        </w:r>
        <w:proofErr w:type="spellStart"/>
        <w:r>
          <w:t>pldt</w:t>
        </w:r>
        <w:proofErr w:type="spellEnd"/>
        <w:r>
          <w:t>-smart-</w:t>
        </w:r>
      </w:ins>
      <w:proofErr w:type="spellStart"/>
      <w:ins w:id="568" w:author="Eyal Bekerman" w:date="2022-12-06T12:53:00Z">
        <w:r w:rsidR="003B2DA3">
          <w:t>mulesoft</w:t>
        </w:r>
      </w:ins>
      <w:proofErr w:type="spellEnd"/>
      <w:ins w:id="569" w:author="Eyal Bekerman" w:date="2022-12-05T17:08:00Z">
        <w:r>
          <w:t>/v1/</w:t>
        </w:r>
      </w:ins>
      <w:ins w:id="570" w:author="Eyal Bekerman" w:date="2022-12-06T12:52:00Z">
        <w:r w:rsidR="003B2DA3">
          <w:t>customer</w:t>
        </w:r>
      </w:ins>
      <w:ins w:id="571" w:author="Eyal Bekerman" w:date="2022-12-05T17:08:00Z">
        <w:r>
          <w:t>-event</w:t>
        </w:r>
      </w:ins>
    </w:p>
    <w:p w14:paraId="67655ED1" w14:textId="77777777" w:rsidR="00762E98" w:rsidRDefault="00762E98" w:rsidP="00762E98">
      <w:pPr>
        <w:pStyle w:val="BodyText"/>
        <w:rPr>
          <w:ins w:id="572" w:author="Eyal Bekerman" w:date="2022-12-05T17:08:00Z"/>
        </w:rPr>
      </w:pPr>
      <w:ins w:id="573" w:author="Eyal Bekerman" w:date="2022-12-05T17:08:00Z">
        <w:r>
          <w:t>HTTP Method: POST</w:t>
        </w:r>
      </w:ins>
    </w:p>
    <w:p w14:paraId="36F36672" w14:textId="77777777" w:rsidR="00762E98" w:rsidRPr="00155744" w:rsidRDefault="00762E98" w:rsidP="00155744">
      <w:pPr>
        <w:pStyle w:val="BodyText"/>
        <w:rPr>
          <w:ins w:id="574" w:author="Eyal Bekerman" w:date="2022-12-05T17:08:00Z"/>
          <w:lang w:val="fr-FR"/>
        </w:rPr>
      </w:pPr>
      <w:ins w:id="575" w:author="Eyal Bekerman" w:date="2022-12-05T17:08:00Z">
        <w:r w:rsidRPr="00155744">
          <w:rPr>
            <w:lang w:val="fr-FR"/>
          </w:rPr>
          <w:t xml:space="preserve">HTTP Content </w:t>
        </w:r>
        <w:proofErr w:type="gramStart"/>
        <w:r w:rsidRPr="00155744">
          <w:rPr>
            <w:lang w:val="fr-FR"/>
          </w:rPr>
          <w:t>Type:</w:t>
        </w:r>
        <w:proofErr w:type="gramEnd"/>
        <w:r w:rsidRPr="00155744">
          <w:rPr>
            <w:lang w:val="fr-FR"/>
          </w:rPr>
          <w:t xml:space="preserve"> application/</w:t>
        </w:r>
        <w:proofErr w:type="spellStart"/>
        <w:r w:rsidRPr="00155744">
          <w:rPr>
            <w:lang w:val="fr-FR"/>
          </w:rPr>
          <w:t>json</w:t>
        </w:r>
        <w:proofErr w:type="spellEnd"/>
      </w:ins>
    </w:p>
    <w:p w14:paraId="32ADFA2F" w14:textId="77777777" w:rsidR="00762E98" w:rsidRDefault="00762E98" w:rsidP="00155744">
      <w:pPr>
        <w:pStyle w:val="Heading3"/>
        <w:rPr>
          <w:ins w:id="576" w:author="Eyal Bekerman" w:date="2022-12-05T17:08:00Z"/>
        </w:rPr>
      </w:pPr>
      <w:bookmarkStart w:id="577" w:name="_Toc121138018"/>
      <w:bookmarkStart w:id="578" w:name="_Ref121224438"/>
      <w:bookmarkStart w:id="579" w:name="_Toc125380044"/>
      <w:ins w:id="580" w:author="Eyal Bekerman" w:date="2022-12-05T17:08:00Z">
        <w:r>
          <w:lastRenderedPageBreak/>
          <w:t>Request Parameters</w:t>
        </w:r>
        <w:bookmarkEnd w:id="577"/>
        <w:bookmarkEnd w:id="578"/>
        <w:bookmarkEnd w:id="579"/>
      </w:ins>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1975"/>
        <w:gridCol w:w="1171"/>
        <w:gridCol w:w="630"/>
        <w:gridCol w:w="5574"/>
      </w:tblGrid>
      <w:tr w:rsidR="00762E98" w:rsidRPr="00C51AAB" w14:paraId="19386F05" w14:textId="77777777" w:rsidTr="00240C61">
        <w:trPr>
          <w:cantSplit/>
          <w:tblHeader/>
          <w:ins w:id="581" w:author="Eyal Bekerman" w:date="2022-12-05T17:08:00Z"/>
        </w:trPr>
        <w:tc>
          <w:tcPr>
            <w:tcW w:w="1056" w:type="pct"/>
            <w:tcBorders>
              <w:bottom w:val="single" w:sz="4" w:space="0" w:color="808080"/>
            </w:tcBorders>
            <w:shd w:val="clear" w:color="auto" w:fill="626469"/>
            <w:vAlign w:val="center"/>
          </w:tcPr>
          <w:p w14:paraId="57639D96" w14:textId="77777777" w:rsidR="00762E98" w:rsidRPr="00C51AAB" w:rsidRDefault="00762E98" w:rsidP="00240C61">
            <w:pPr>
              <w:pStyle w:val="HeaderTable"/>
              <w:rPr>
                <w:ins w:id="582" w:author="Eyal Bekerman" w:date="2022-12-05T17:08:00Z"/>
                <w:rFonts w:asciiTheme="minorBidi" w:hAnsiTheme="minorBidi" w:cstheme="minorBidi"/>
                <w:color w:val="FFFFFF"/>
              </w:rPr>
            </w:pPr>
            <w:ins w:id="583" w:author="Eyal Bekerman" w:date="2022-12-05T17:08:00Z">
              <w:r>
                <w:rPr>
                  <w:rFonts w:asciiTheme="minorBidi" w:hAnsiTheme="minorBidi" w:cstheme="minorBidi"/>
                  <w:color w:val="FFFFFF"/>
                </w:rPr>
                <w:t>Name</w:t>
              </w:r>
            </w:ins>
          </w:p>
        </w:tc>
        <w:tc>
          <w:tcPr>
            <w:tcW w:w="626" w:type="pct"/>
            <w:tcBorders>
              <w:bottom w:val="single" w:sz="4" w:space="0" w:color="808080"/>
            </w:tcBorders>
            <w:shd w:val="clear" w:color="auto" w:fill="626469"/>
            <w:vAlign w:val="center"/>
          </w:tcPr>
          <w:p w14:paraId="23A16C65" w14:textId="77777777" w:rsidR="00762E98" w:rsidRPr="00C51AAB" w:rsidRDefault="00762E98" w:rsidP="00240C61">
            <w:pPr>
              <w:pStyle w:val="HeaderTable"/>
              <w:rPr>
                <w:ins w:id="584" w:author="Eyal Bekerman" w:date="2022-12-05T17:08:00Z"/>
                <w:rFonts w:asciiTheme="minorBidi" w:hAnsiTheme="minorBidi" w:cstheme="minorBidi"/>
                <w:color w:val="FFFFFF"/>
              </w:rPr>
            </w:pPr>
            <w:ins w:id="585" w:author="Eyal Bekerman" w:date="2022-12-05T17:08:00Z">
              <w:r>
                <w:rPr>
                  <w:rFonts w:asciiTheme="minorBidi" w:hAnsiTheme="minorBidi" w:cstheme="minorBidi"/>
                  <w:color w:val="FFFFFF"/>
                </w:rPr>
                <w:t>Type</w:t>
              </w:r>
            </w:ins>
          </w:p>
        </w:tc>
        <w:tc>
          <w:tcPr>
            <w:tcW w:w="337" w:type="pct"/>
            <w:tcBorders>
              <w:bottom w:val="single" w:sz="4" w:space="0" w:color="808080"/>
            </w:tcBorders>
            <w:shd w:val="clear" w:color="auto" w:fill="626469"/>
            <w:vAlign w:val="center"/>
          </w:tcPr>
          <w:p w14:paraId="02C81D8F" w14:textId="77777777" w:rsidR="00762E98" w:rsidRPr="00C51AAB" w:rsidRDefault="00762E98" w:rsidP="00240C61">
            <w:pPr>
              <w:pStyle w:val="HeaderTable"/>
              <w:rPr>
                <w:ins w:id="586" w:author="Eyal Bekerman" w:date="2022-12-05T17:08:00Z"/>
                <w:rFonts w:asciiTheme="minorBidi" w:hAnsiTheme="minorBidi" w:cstheme="minorBidi"/>
                <w:color w:val="FFFFFF"/>
              </w:rPr>
            </w:pPr>
            <w:ins w:id="587" w:author="Eyal Bekerman" w:date="2022-12-05T17:08:00Z">
              <w:r>
                <w:rPr>
                  <w:rFonts w:asciiTheme="minorBidi" w:hAnsiTheme="minorBidi" w:cstheme="minorBidi"/>
                  <w:color w:val="FFFFFF"/>
                </w:rPr>
                <w:t>M/O</w:t>
              </w:r>
            </w:ins>
          </w:p>
        </w:tc>
        <w:tc>
          <w:tcPr>
            <w:tcW w:w="2981" w:type="pct"/>
            <w:tcBorders>
              <w:bottom w:val="single" w:sz="4" w:space="0" w:color="808080"/>
            </w:tcBorders>
            <w:shd w:val="clear" w:color="auto" w:fill="626469"/>
            <w:vAlign w:val="center"/>
          </w:tcPr>
          <w:p w14:paraId="5222B9A2" w14:textId="77777777" w:rsidR="00762E98" w:rsidRPr="00C51AAB" w:rsidRDefault="00762E98" w:rsidP="00240C61">
            <w:pPr>
              <w:pStyle w:val="HeaderTable"/>
              <w:rPr>
                <w:ins w:id="588" w:author="Eyal Bekerman" w:date="2022-12-05T17:08:00Z"/>
                <w:rFonts w:asciiTheme="minorBidi" w:hAnsiTheme="minorBidi" w:cstheme="minorBidi"/>
                <w:color w:val="FFFFFF"/>
              </w:rPr>
            </w:pPr>
            <w:ins w:id="589" w:author="Eyal Bekerman" w:date="2022-12-05T17:08:00Z">
              <w:r>
                <w:rPr>
                  <w:rFonts w:asciiTheme="minorBidi" w:hAnsiTheme="minorBidi" w:cstheme="minorBidi"/>
                  <w:color w:val="FFFFFF"/>
                </w:rPr>
                <w:t>Description/Sample Values</w:t>
              </w:r>
            </w:ins>
          </w:p>
        </w:tc>
      </w:tr>
      <w:tr w:rsidR="00762E98" w:rsidRPr="00C51AAB" w14:paraId="4EA5E287" w14:textId="77777777" w:rsidTr="00240C61">
        <w:trPr>
          <w:cantSplit/>
          <w:tblHeader/>
          <w:ins w:id="590" w:author="Eyal Bekerman" w:date="2022-12-05T17:08:00Z"/>
        </w:trPr>
        <w:tc>
          <w:tcPr>
            <w:tcW w:w="1056" w:type="pct"/>
            <w:shd w:val="clear" w:color="auto" w:fill="auto"/>
          </w:tcPr>
          <w:p w14:paraId="2507E444" w14:textId="77777777" w:rsidR="00762E98" w:rsidRDefault="00762E98" w:rsidP="00240C61">
            <w:pPr>
              <w:pStyle w:val="BodyTextTable"/>
              <w:ind w:left="-29"/>
              <w:rPr>
                <w:ins w:id="591" w:author="Eyal Bekerman" w:date="2022-12-05T17:08:00Z"/>
              </w:rPr>
            </w:pPr>
            <w:ins w:id="592" w:author="Eyal Bekerman" w:date="2022-12-05T17:08:00Z">
              <w:r>
                <w:t>Token</w:t>
              </w:r>
            </w:ins>
          </w:p>
        </w:tc>
        <w:tc>
          <w:tcPr>
            <w:tcW w:w="626" w:type="pct"/>
            <w:shd w:val="clear" w:color="auto" w:fill="auto"/>
          </w:tcPr>
          <w:p w14:paraId="3ACCC930" w14:textId="77777777" w:rsidR="00762E98" w:rsidRDefault="00762E98" w:rsidP="00240C61">
            <w:pPr>
              <w:pStyle w:val="BodyTextTable"/>
              <w:rPr>
                <w:ins w:id="593" w:author="Eyal Bekerman" w:date="2022-12-05T17:08:00Z"/>
              </w:rPr>
            </w:pPr>
            <w:proofErr w:type="gramStart"/>
            <w:ins w:id="594" w:author="Eyal Bekerman" w:date="2022-12-05T17:08:00Z">
              <w:r>
                <w:t>String(</w:t>
              </w:r>
              <w:proofErr w:type="gramEnd"/>
              <w:r>
                <w:t>50)</w:t>
              </w:r>
            </w:ins>
          </w:p>
        </w:tc>
        <w:tc>
          <w:tcPr>
            <w:tcW w:w="337" w:type="pct"/>
            <w:shd w:val="clear" w:color="auto" w:fill="auto"/>
          </w:tcPr>
          <w:p w14:paraId="5D4F1106" w14:textId="77777777" w:rsidR="00762E98" w:rsidRDefault="00762E98" w:rsidP="00240C61">
            <w:pPr>
              <w:pStyle w:val="BodyTextTable"/>
              <w:rPr>
                <w:ins w:id="595" w:author="Eyal Bekerman" w:date="2022-12-05T17:08:00Z"/>
              </w:rPr>
            </w:pPr>
            <w:ins w:id="596" w:author="Eyal Bekerman" w:date="2022-12-05T17:08:00Z">
              <w:r>
                <w:t>M</w:t>
              </w:r>
            </w:ins>
          </w:p>
        </w:tc>
        <w:tc>
          <w:tcPr>
            <w:tcW w:w="2981" w:type="pct"/>
            <w:shd w:val="clear" w:color="auto" w:fill="auto"/>
          </w:tcPr>
          <w:p w14:paraId="3D4D042C" w14:textId="77777777" w:rsidR="00762E98" w:rsidRPr="00C51AAB" w:rsidRDefault="00762E98" w:rsidP="00240C61">
            <w:pPr>
              <w:pStyle w:val="BodyTextTable"/>
              <w:rPr>
                <w:ins w:id="597" w:author="Eyal Bekerman" w:date="2022-12-05T17:08:00Z"/>
              </w:rPr>
            </w:pPr>
            <w:ins w:id="598" w:author="Eyal Bekerman" w:date="2022-12-05T17:08:00Z">
              <w:r>
                <w:t>Token received from Get Token</w:t>
              </w:r>
            </w:ins>
          </w:p>
        </w:tc>
      </w:tr>
      <w:tr w:rsidR="00E43D61" w:rsidRPr="00C51AAB" w14:paraId="7A795E7E" w14:textId="77777777" w:rsidTr="00741FFD">
        <w:trPr>
          <w:cantSplit/>
          <w:tblHeader/>
          <w:ins w:id="599" w:author="Eyal Bekerman" w:date="2022-12-06T12:54:00Z"/>
        </w:trPr>
        <w:tc>
          <w:tcPr>
            <w:tcW w:w="1056" w:type="pct"/>
            <w:shd w:val="clear" w:color="auto" w:fill="auto"/>
          </w:tcPr>
          <w:p w14:paraId="51100DAB" w14:textId="77777777" w:rsidR="00E43D61" w:rsidRDefault="00E43D61" w:rsidP="00741FFD">
            <w:pPr>
              <w:pStyle w:val="BodyTextTable"/>
              <w:ind w:left="-29"/>
              <w:rPr>
                <w:ins w:id="600" w:author="Eyal Bekerman" w:date="2022-12-06T12:54:00Z"/>
                <w:rFonts w:asciiTheme="minorHAnsi" w:hAnsiTheme="minorHAnsi"/>
                <w:szCs w:val="18"/>
              </w:rPr>
            </w:pPr>
            <w:ins w:id="601" w:author="Eyal Bekerman" w:date="2022-12-06T12:54:00Z">
              <w:r>
                <w:rPr>
                  <w:szCs w:val="18"/>
                </w:rPr>
                <w:t>MSISDN</w:t>
              </w:r>
            </w:ins>
          </w:p>
        </w:tc>
        <w:tc>
          <w:tcPr>
            <w:tcW w:w="626" w:type="pct"/>
            <w:shd w:val="clear" w:color="auto" w:fill="auto"/>
          </w:tcPr>
          <w:p w14:paraId="6FE928B1" w14:textId="77777777" w:rsidR="00E43D61" w:rsidRPr="00E25EEC" w:rsidRDefault="00E43D61" w:rsidP="00741FFD">
            <w:pPr>
              <w:pStyle w:val="BodyTextTable"/>
              <w:rPr>
                <w:ins w:id="602" w:author="Eyal Bekerman" w:date="2022-12-06T12:54:00Z"/>
                <w:color w:val="000000"/>
                <w:szCs w:val="18"/>
              </w:rPr>
            </w:pPr>
            <w:ins w:id="603" w:author="Eyal Bekerman" w:date="2022-12-06T12:54:00Z">
              <w:r>
                <w:rPr>
                  <w:szCs w:val="18"/>
                </w:rPr>
                <w:t>String</w:t>
              </w:r>
            </w:ins>
          </w:p>
        </w:tc>
        <w:tc>
          <w:tcPr>
            <w:tcW w:w="337" w:type="pct"/>
            <w:shd w:val="clear" w:color="auto" w:fill="auto"/>
          </w:tcPr>
          <w:p w14:paraId="5ECB0AC1" w14:textId="77777777" w:rsidR="00E43D61" w:rsidRDefault="00E43D61" w:rsidP="00741FFD">
            <w:pPr>
              <w:pStyle w:val="BodyTextTable"/>
              <w:rPr>
                <w:ins w:id="604" w:author="Eyal Bekerman" w:date="2022-12-06T12:54:00Z"/>
              </w:rPr>
            </w:pPr>
            <w:ins w:id="605" w:author="Eyal Bekerman" w:date="2022-12-06T12:54:00Z">
              <w:r>
                <w:rPr>
                  <w:szCs w:val="18"/>
                </w:rPr>
                <w:t>M</w:t>
              </w:r>
            </w:ins>
          </w:p>
        </w:tc>
        <w:tc>
          <w:tcPr>
            <w:tcW w:w="2981" w:type="pct"/>
            <w:shd w:val="clear" w:color="auto" w:fill="auto"/>
          </w:tcPr>
          <w:p w14:paraId="2E688314" w14:textId="77777777" w:rsidR="00E43D61" w:rsidRPr="00C51AAB" w:rsidRDefault="00E43D61" w:rsidP="00741FFD">
            <w:pPr>
              <w:pStyle w:val="BodyTextTable"/>
              <w:rPr>
                <w:ins w:id="606" w:author="Eyal Bekerman" w:date="2022-12-06T12:54:00Z"/>
              </w:rPr>
            </w:pPr>
            <w:ins w:id="607" w:author="Eyal Bekerman" w:date="2022-12-06T12:54:00Z">
              <w:r>
                <w:t>MSISDN of the subscriber in international format</w:t>
              </w:r>
            </w:ins>
          </w:p>
        </w:tc>
      </w:tr>
      <w:tr w:rsidR="00E43D61" w:rsidRPr="00C51AAB" w14:paraId="2490B711" w14:textId="77777777" w:rsidTr="00741FFD">
        <w:trPr>
          <w:cantSplit/>
          <w:tblHeader/>
          <w:ins w:id="608" w:author="Eyal Bekerman" w:date="2022-12-06T12:55:00Z"/>
        </w:trPr>
        <w:tc>
          <w:tcPr>
            <w:tcW w:w="1056" w:type="pct"/>
            <w:shd w:val="clear" w:color="auto" w:fill="auto"/>
          </w:tcPr>
          <w:p w14:paraId="514463CF" w14:textId="77777777" w:rsidR="00E43D61" w:rsidRDefault="00E43D61" w:rsidP="00741FFD">
            <w:pPr>
              <w:pStyle w:val="BodyTextTable"/>
              <w:ind w:left="-29"/>
              <w:rPr>
                <w:ins w:id="609" w:author="Eyal Bekerman" w:date="2022-12-06T12:55:00Z"/>
                <w:szCs w:val="18"/>
              </w:rPr>
            </w:pPr>
            <w:ins w:id="610" w:author="Eyal Bekerman" w:date="2022-12-06T12:55:00Z">
              <w:r>
                <w:rPr>
                  <w:szCs w:val="18"/>
                </w:rPr>
                <w:t>Brand</w:t>
              </w:r>
            </w:ins>
          </w:p>
        </w:tc>
        <w:tc>
          <w:tcPr>
            <w:tcW w:w="626" w:type="pct"/>
            <w:shd w:val="clear" w:color="auto" w:fill="auto"/>
          </w:tcPr>
          <w:p w14:paraId="47B5E2C7" w14:textId="77777777" w:rsidR="00E43D61" w:rsidRDefault="00E43D61" w:rsidP="00741FFD">
            <w:pPr>
              <w:pStyle w:val="BodyTextTable"/>
              <w:rPr>
                <w:ins w:id="611" w:author="Eyal Bekerman" w:date="2022-12-06T12:55:00Z"/>
                <w:szCs w:val="18"/>
              </w:rPr>
            </w:pPr>
            <w:ins w:id="612" w:author="Eyal Bekerman" w:date="2022-12-06T12:55:00Z">
              <w:r>
                <w:rPr>
                  <w:szCs w:val="18"/>
                </w:rPr>
                <w:t>String</w:t>
              </w:r>
            </w:ins>
          </w:p>
        </w:tc>
        <w:tc>
          <w:tcPr>
            <w:tcW w:w="337" w:type="pct"/>
            <w:shd w:val="clear" w:color="auto" w:fill="auto"/>
          </w:tcPr>
          <w:p w14:paraId="27C9B952" w14:textId="77777777" w:rsidR="00E43D61" w:rsidRDefault="00E43D61" w:rsidP="00741FFD">
            <w:pPr>
              <w:pStyle w:val="BodyTextTable"/>
              <w:rPr>
                <w:ins w:id="613" w:author="Eyal Bekerman" w:date="2022-12-06T12:55:00Z"/>
              </w:rPr>
            </w:pPr>
            <w:ins w:id="614" w:author="Eyal Bekerman" w:date="2022-12-06T12:55:00Z">
              <w:r>
                <w:rPr>
                  <w:szCs w:val="18"/>
                </w:rPr>
                <w:t>M</w:t>
              </w:r>
            </w:ins>
          </w:p>
        </w:tc>
        <w:tc>
          <w:tcPr>
            <w:tcW w:w="2981" w:type="pct"/>
            <w:shd w:val="clear" w:color="auto" w:fill="auto"/>
          </w:tcPr>
          <w:p w14:paraId="00D74E24" w14:textId="77777777" w:rsidR="00E43D61" w:rsidRDefault="00E43D61" w:rsidP="00741FFD">
            <w:pPr>
              <w:pStyle w:val="BodyTextTable"/>
              <w:rPr>
                <w:ins w:id="615" w:author="Eyal Bekerman" w:date="2022-12-06T12:55:00Z"/>
              </w:rPr>
            </w:pPr>
            <w:ins w:id="616" w:author="Eyal Bekerman" w:date="2022-12-06T12:55:00Z">
              <w:r>
                <w:t>The subscriber brand. Possible values:</w:t>
              </w:r>
            </w:ins>
          </w:p>
          <w:p w14:paraId="5EDD7C44" w14:textId="77777777" w:rsidR="00E43D61" w:rsidRDefault="00E43D61" w:rsidP="000D6FC6">
            <w:pPr>
              <w:pStyle w:val="BodyTextTable"/>
              <w:numPr>
                <w:ilvl w:val="0"/>
                <w:numId w:val="24"/>
              </w:numPr>
              <w:ind w:left="421"/>
              <w:rPr>
                <w:ins w:id="617" w:author="Eyal Bekerman" w:date="2022-12-06T12:55:00Z"/>
              </w:rPr>
            </w:pPr>
            <w:ins w:id="618" w:author="Eyal Bekerman" w:date="2022-12-06T12:55:00Z">
              <w:r>
                <w:t>Smart Postpaid</w:t>
              </w:r>
            </w:ins>
          </w:p>
          <w:p w14:paraId="71F51797" w14:textId="77777777" w:rsidR="00E43D61" w:rsidRDefault="00E43D61" w:rsidP="000D6FC6">
            <w:pPr>
              <w:pStyle w:val="BodyTextTable"/>
              <w:numPr>
                <w:ilvl w:val="0"/>
                <w:numId w:val="24"/>
              </w:numPr>
              <w:ind w:left="421"/>
              <w:rPr>
                <w:ins w:id="619" w:author="Eyal Bekerman" w:date="2022-12-06T12:55:00Z"/>
              </w:rPr>
            </w:pPr>
            <w:ins w:id="620" w:author="Eyal Bekerman" w:date="2022-12-06T12:55:00Z">
              <w:r>
                <w:t>Smart Prepaid</w:t>
              </w:r>
            </w:ins>
          </w:p>
          <w:p w14:paraId="6296EDD2" w14:textId="77777777" w:rsidR="00E43D61" w:rsidRDefault="00E43D61" w:rsidP="000D6FC6">
            <w:pPr>
              <w:pStyle w:val="BodyTextTable"/>
              <w:numPr>
                <w:ilvl w:val="0"/>
                <w:numId w:val="24"/>
              </w:numPr>
              <w:ind w:left="421"/>
              <w:rPr>
                <w:ins w:id="621" w:author="Eyal Bekerman" w:date="2022-12-06T12:55:00Z"/>
              </w:rPr>
            </w:pPr>
            <w:ins w:id="622" w:author="Eyal Bekerman" w:date="2022-12-06T12:55:00Z">
              <w:r>
                <w:t>Smart Bro Postpaid</w:t>
              </w:r>
            </w:ins>
          </w:p>
          <w:p w14:paraId="532E75C4" w14:textId="77777777" w:rsidR="00E43D61" w:rsidRDefault="00E43D61" w:rsidP="000D6FC6">
            <w:pPr>
              <w:pStyle w:val="BodyTextTable"/>
              <w:numPr>
                <w:ilvl w:val="0"/>
                <w:numId w:val="24"/>
              </w:numPr>
              <w:ind w:left="421"/>
              <w:rPr>
                <w:ins w:id="623" w:author="Eyal Bekerman" w:date="2022-12-06T12:55:00Z"/>
              </w:rPr>
            </w:pPr>
            <w:ins w:id="624" w:author="Eyal Bekerman" w:date="2022-12-06T12:55:00Z">
              <w:r>
                <w:t>Smart Bro Prepaid</w:t>
              </w:r>
            </w:ins>
          </w:p>
          <w:p w14:paraId="3868D04C" w14:textId="77777777" w:rsidR="00E43D61" w:rsidRDefault="00E43D61" w:rsidP="000D6FC6">
            <w:pPr>
              <w:pStyle w:val="BodyTextTable"/>
              <w:numPr>
                <w:ilvl w:val="0"/>
                <w:numId w:val="24"/>
              </w:numPr>
              <w:ind w:left="421"/>
              <w:rPr>
                <w:ins w:id="625" w:author="Eyal Bekerman" w:date="2022-12-06T12:55:00Z"/>
              </w:rPr>
            </w:pPr>
            <w:ins w:id="626" w:author="Eyal Bekerman" w:date="2022-12-06T12:55:00Z">
              <w:r>
                <w:t>Smart Infinity</w:t>
              </w:r>
            </w:ins>
          </w:p>
          <w:p w14:paraId="280BC343" w14:textId="77777777" w:rsidR="00E43D61" w:rsidRDefault="00E43D61" w:rsidP="000D6FC6">
            <w:pPr>
              <w:pStyle w:val="BodyTextTable"/>
              <w:numPr>
                <w:ilvl w:val="0"/>
                <w:numId w:val="24"/>
              </w:numPr>
              <w:ind w:left="421"/>
              <w:rPr>
                <w:ins w:id="627" w:author="Eyal Bekerman" w:date="2022-12-06T12:55:00Z"/>
              </w:rPr>
            </w:pPr>
            <w:ins w:id="628" w:author="Eyal Bekerman" w:date="2022-12-06T12:55:00Z">
              <w:r>
                <w:t>Smart FLP</w:t>
              </w:r>
            </w:ins>
          </w:p>
          <w:p w14:paraId="664E9809" w14:textId="77777777" w:rsidR="00E43D61" w:rsidRDefault="00E43D61" w:rsidP="000D6FC6">
            <w:pPr>
              <w:pStyle w:val="BodyTextTable"/>
              <w:numPr>
                <w:ilvl w:val="0"/>
                <w:numId w:val="24"/>
              </w:numPr>
              <w:ind w:left="421"/>
              <w:rPr>
                <w:ins w:id="629" w:author="Eyal Bekerman" w:date="2022-12-06T12:55:00Z"/>
              </w:rPr>
            </w:pPr>
            <w:ins w:id="630" w:author="Eyal Bekerman" w:date="2022-12-06T12:55:00Z">
              <w:r>
                <w:t>TNT</w:t>
              </w:r>
            </w:ins>
          </w:p>
          <w:p w14:paraId="702B8209" w14:textId="77777777" w:rsidR="00E43D61" w:rsidRDefault="00E43D61" w:rsidP="000D6FC6">
            <w:pPr>
              <w:pStyle w:val="BodyTextTable"/>
              <w:numPr>
                <w:ilvl w:val="0"/>
                <w:numId w:val="24"/>
              </w:numPr>
              <w:ind w:left="421"/>
              <w:rPr>
                <w:ins w:id="631" w:author="Eyal Bekerman" w:date="2022-12-06T12:55:00Z"/>
              </w:rPr>
            </w:pPr>
            <w:proofErr w:type="spellStart"/>
            <w:ins w:id="632" w:author="Eyal Bekerman" w:date="2022-12-06T12:55:00Z">
              <w:r>
                <w:t>Ultera</w:t>
              </w:r>
              <w:proofErr w:type="spellEnd"/>
            </w:ins>
          </w:p>
          <w:p w14:paraId="50287B45" w14:textId="77777777" w:rsidR="00E43D61" w:rsidRDefault="00E43D61" w:rsidP="000D6FC6">
            <w:pPr>
              <w:pStyle w:val="BodyTextTable"/>
              <w:numPr>
                <w:ilvl w:val="0"/>
                <w:numId w:val="24"/>
              </w:numPr>
              <w:ind w:left="421"/>
              <w:rPr>
                <w:ins w:id="633" w:author="Eyal Bekerman" w:date="2022-12-06T12:55:00Z"/>
              </w:rPr>
            </w:pPr>
            <w:ins w:id="634" w:author="Eyal Bekerman" w:date="2022-12-06T12:55:00Z">
              <w:r>
                <w:t xml:space="preserve">PLDT Prepaid Home </w:t>
              </w:r>
              <w:proofErr w:type="spellStart"/>
              <w:r>
                <w:t>WiFi</w:t>
              </w:r>
              <w:proofErr w:type="spellEnd"/>
            </w:ins>
          </w:p>
          <w:p w14:paraId="3C0DE467" w14:textId="77777777" w:rsidR="00E43D61" w:rsidRDefault="00E43D61" w:rsidP="000D6FC6">
            <w:pPr>
              <w:pStyle w:val="BodyTextTable"/>
              <w:numPr>
                <w:ilvl w:val="0"/>
                <w:numId w:val="24"/>
              </w:numPr>
              <w:ind w:left="421"/>
              <w:rPr>
                <w:ins w:id="635" w:author="Eyal Bekerman" w:date="2022-12-06T12:55:00Z"/>
              </w:rPr>
            </w:pPr>
            <w:ins w:id="636" w:author="Eyal Bekerman" w:date="2022-12-06T12:55:00Z">
              <w:r>
                <w:t xml:space="preserve">PLDT Postpaid Home </w:t>
              </w:r>
              <w:proofErr w:type="spellStart"/>
              <w:r>
                <w:t>WiFi</w:t>
              </w:r>
              <w:proofErr w:type="spellEnd"/>
            </w:ins>
          </w:p>
          <w:p w14:paraId="7C001131" w14:textId="77777777" w:rsidR="00E43D61" w:rsidRDefault="00E43D61" w:rsidP="000D6FC6">
            <w:pPr>
              <w:pStyle w:val="BodyTextTable"/>
              <w:numPr>
                <w:ilvl w:val="0"/>
                <w:numId w:val="24"/>
              </w:numPr>
              <w:ind w:left="421"/>
              <w:rPr>
                <w:ins w:id="637" w:author="Eyal Bekerman" w:date="2022-12-06T12:55:00Z"/>
              </w:rPr>
            </w:pPr>
            <w:ins w:id="638" w:author="Eyal Bekerman" w:date="2022-12-06T12:55:00Z">
              <w:r>
                <w:t>PLDT Landline Plus Prepaid</w:t>
              </w:r>
            </w:ins>
          </w:p>
          <w:p w14:paraId="29A07379" w14:textId="77777777" w:rsidR="00E43D61" w:rsidRDefault="00E43D61" w:rsidP="000D6FC6">
            <w:pPr>
              <w:pStyle w:val="BodyTextTable"/>
              <w:numPr>
                <w:ilvl w:val="0"/>
                <w:numId w:val="24"/>
              </w:numPr>
              <w:ind w:left="421"/>
              <w:rPr>
                <w:ins w:id="639" w:author="Eyal Bekerman" w:date="2022-12-06T12:55:00Z"/>
              </w:rPr>
            </w:pPr>
            <w:ins w:id="640" w:author="Eyal Bekerman" w:date="2022-12-06T12:55:00Z">
              <w:r>
                <w:t>PLDT Landline Plus Postpaid</w:t>
              </w:r>
            </w:ins>
          </w:p>
          <w:p w14:paraId="0B7AA760" w14:textId="77777777" w:rsidR="00E43D61" w:rsidRDefault="00E43D61" w:rsidP="000D6FC6">
            <w:pPr>
              <w:pStyle w:val="BodyTextTable"/>
              <w:numPr>
                <w:ilvl w:val="0"/>
                <w:numId w:val="24"/>
              </w:numPr>
              <w:ind w:left="421"/>
              <w:rPr>
                <w:ins w:id="641" w:author="Eyal Bekerman" w:date="2022-12-06T12:55:00Z"/>
              </w:rPr>
            </w:pPr>
            <w:ins w:id="642" w:author="Eyal Bekerman" w:date="2022-12-06T12:55:00Z">
              <w:r>
                <w:t>PLDT Home - BRO Postpaid</w:t>
              </w:r>
            </w:ins>
          </w:p>
          <w:p w14:paraId="7B73CD1C" w14:textId="77777777" w:rsidR="00E43D61" w:rsidRPr="00C51AAB" w:rsidRDefault="00E43D61" w:rsidP="000D6FC6">
            <w:pPr>
              <w:pStyle w:val="BodyTextTable"/>
              <w:numPr>
                <w:ilvl w:val="0"/>
                <w:numId w:val="24"/>
              </w:numPr>
              <w:ind w:left="421"/>
              <w:rPr>
                <w:ins w:id="643" w:author="Eyal Bekerman" w:date="2022-12-06T12:55:00Z"/>
              </w:rPr>
            </w:pPr>
            <w:ins w:id="644" w:author="Eyal Bekerman" w:date="2022-12-06T12:55:00Z">
              <w:r>
                <w:t>PLDT Home - GSM Postpaid</w:t>
              </w:r>
            </w:ins>
          </w:p>
        </w:tc>
      </w:tr>
      <w:tr w:rsidR="00FA2E4D" w:rsidRPr="00C51AAB" w14:paraId="375A757E" w14:textId="77777777" w:rsidTr="00240C61">
        <w:trPr>
          <w:cantSplit/>
          <w:tblHeader/>
          <w:ins w:id="645" w:author="Eyal Bekerman" w:date="2022-12-06T10:27:00Z"/>
        </w:trPr>
        <w:tc>
          <w:tcPr>
            <w:tcW w:w="1056" w:type="pct"/>
            <w:shd w:val="clear" w:color="auto" w:fill="auto"/>
          </w:tcPr>
          <w:p w14:paraId="39C18C73" w14:textId="0CD9214D" w:rsidR="00FA2E4D" w:rsidRDefault="00FA2E4D" w:rsidP="00240C61">
            <w:pPr>
              <w:pStyle w:val="BodyTextTable"/>
              <w:ind w:left="-29"/>
              <w:rPr>
                <w:ins w:id="646" w:author="Eyal Bekerman" w:date="2022-12-06T10:27:00Z"/>
              </w:rPr>
            </w:pPr>
            <w:proofErr w:type="spellStart"/>
            <w:ins w:id="647" w:author="Eyal Bekerman" w:date="2022-12-06T10:27:00Z">
              <w:r>
                <w:t>EventType</w:t>
              </w:r>
              <w:proofErr w:type="spellEnd"/>
            </w:ins>
          </w:p>
        </w:tc>
        <w:tc>
          <w:tcPr>
            <w:tcW w:w="626" w:type="pct"/>
            <w:shd w:val="clear" w:color="auto" w:fill="auto"/>
          </w:tcPr>
          <w:p w14:paraId="5135EC5F" w14:textId="45429D22" w:rsidR="00FA2E4D" w:rsidRDefault="00FA2E4D" w:rsidP="00240C61">
            <w:pPr>
              <w:pStyle w:val="BodyTextTable"/>
              <w:rPr>
                <w:ins w:id="648" w:author="Eyal Bekerman" w:date="2022-12-06T10:27:00Z"/>
              </w:rPr>
            </w:pPr>
            <w:proofErr w:type="gramStart"/>
            <w:ins w:id="649" w:author="Eyal Bekerman" w:date="2022-12-06T10:27:00Z">
              <w:r>
                <w:t>String(</w:t>
              </w:r>
              <w:proofErr w:type="gramEnd"/>
              <w:r>
                <w:t>50)</w:t>
              </w:r>
            </w:ins>
          </w:p>
        </w:tc>
        <w:tc>
          <w:tcPr>
            <w:tcW w:w="337" w:type="pct"/>
            <w:shd w:val="clear" w:color="auto" w:fill="auto"/>
          </w:tcPr>
          <w:p w14:paraId="1CB9D520" w14:textId="2792F02E" w:rsidR="00FA2E4D" w:rsidRDefault="00FA2E4D" w:rsidP="00240C61">
            <w:pPr>
              <w:pStyle w:val="BodyTextTable"/>
              <w:rPr>
                <w:ins w:id="650" w:author="Eyal Bekerman" w:date="2022-12-06T10:27:00Z"/>
              </w:rPr>
            </w:pPr>
            <w:ins w:id="651" w:author="Eyal Bekerman" w:date="2022-12-06T10:27:00Z">
              <w:r>
                <w:t>M</w:t>
              </w:r>
            </w:ins>
          </w:p>
        </w:tc>
        <w:tc>
          <w:tcPr>
            <w:tcW w:w="2981" w:type="pct"/>
            <w:shd w:val="clear" w:color="auto" w:fill="auto"/>
          </w:tcPr>
          <w:p w14:paraId="31B4986A" w14:textId="72829C88" w:rsidR="00FA2E4D" w:rsidRDefault="006E2524" w:rsidP="00240C61">
            <w:pPr>
              <w:pStyle w:val="BodyTextTable"/>
              <w:rPr>
                <w:ins w:id="652" w:author="Eyal Bekerman" w:date="2022-12-06T10:28:00Z"/>
              </w:rPr>
            </w:pPr>
            <w:ins w:id="653" w:author="Eyal Bekerman" w:date="2022-12-06T12:38:00Z">
              <w:r>
                <w:t>E</w:t>
              </w:r>
            </w:ins>
            <w:ins w:id="654" w:author="Eyal Bekerman" w:date="2022-12-06T10:27:00Z">
              <w:r w:rsidR="00FA2E4D">
                <w:t>vent type</w:t>
              </w:r>
            </w:ins>
          </w:p>
          <w:p w14:paraId="5FB70583" w14:textId="77777777" w:rsidR="00FA2E4D" w:rsidRDefault="00FA2E4D" w:rsidP="00240C61">
            <w:pPr>
              <w:pStyle w:val="BodyTextTable"/>
              <w:rPr>
                <w:ins w:id="655" w:author="Eyal Bekerman" w:date="2022-12-06T10:28:00Z"/>
              </w:rPr>
            </w:pPr>
            <w:ins w:id="656" w:author="Eyal Bekerman" w:date="2022-12-06T10:28:00Z">
              <w:r>
                <w:t>Possible values:</w:t>
              </w:r>
            </w:ins>
          </w:p>
          <w:p w14:paraId="2031F396" w14:textId="31FC0FF5" w:rsidR="00FA2E4D" w:rsidRDefault="00FA2E4D" w:rsidP="000D6FC6">
            <w:pPr>
              <w:pStyle w:val="BodyTextTable"/>
              <w:numPr>
                <w:ilvl w:val="0"/>
                <w:numId w:val="24"/>
              </w:numPr>
              <w:rPr>
                <w:ins w:id="657" w:author="Eyal Bekerman" w:date="2022-12-06T10:27:00Z"/>
              </w:rPr>
            </w:pPr>
            <w:proofErr w:type="spellStart"/>
            <w:ins w:id="658" w:author="Eyal Bekerman" w:date="2022-12-06T10:28:00Z">
              <w:r>
                <w:t>SimRegUpdate</w:t>
              </w:r>
            </w:ins>
            <w:proofErr w:type="spellEnd"/>
          </w:p>
        </w:tc>
      </w:tr>
      <w:tr w:rsidR="00762E98" w:rsidRPr="00C51AAB" w14:paraId="588F2D76" w14:textId="77777777" w:rsidTr="00240C61">
        <w:trPr>
          <w:cantSplit/>
          <w:tblHeader/>
          <w:ins w:id="659" w:author="Eyal Bekerman" w:date="2022-12-05T17:08:00Z"/>
        </w:trPr>
        <w:tc>
          <w:tcPr>
            <w:tcW w:w="1056" w:type="pct"/>
            <w:shd w:val="clear" w:color="auto" w:fill="auto"/>
          </w:tcPr>
          <w:p w14:paraId="4CF02704" w14:textId="77777777" w:rsidR="00762E98" w:rsidRDefault="00762E98" w:rsidP="00240C61">
            <w:pPr>
              <w:pStyle w:val="BodyTextTable"/>
              <w:ind w:left="-29"/>
              <w:rPr>
                <w:ins w:id="660" w:author="Eyal Bekerman" w:date="2022-12-05T17:08:00Z"/>
              </w:rPr>
            </w:pPr>
            <w:proofErr w:type="spellStart"/>
            <w:ins w:id="661" w:author="Eyal Bekerman" w:date="2022-12-05T17:08:00Z">
              <w:r>
                <w:t>EventData</w:t>
              </w:r>
              <w:proofErr w:type="spellEnd"/>
            </w:ins>
          </w:p>
        </w:tc>
        <w:tc>
          <w:tcPr>
            <w:tcW w:w="626" w:type="pct"/>
            <w:shd w:val="clear" w:color="auto" w:fill="auto"/>
          </w:tcPr>
          <w:p w14:paraId="3415935B" w14:textId="77777777" w:rsidR="00762E98" w:rsidRDefault="00762E98" w:rsidP="00240C61">
            <w:pPr>
              <w:pStyle w:val="BodyTextTable"/>
              <w:rPr>
                <w:ins w:id="662" w:author="Eyal Bekerman" w:date="2022-12-05T17:08:00Z"/>
              </w:rPr>
            </w:pPr>
            <w:ins w:id="663" w:author="Eyal Bekerman" w:date="2022-12-05T17:08:00Z">
              <w:r>
                <w:t>Object</w:t>
              </w:r>
            </w:ins>
          </w:p>
        </w:tc>
        <w:tc>
          <w:tcPr>
            <w:tcW w:w="337" w:type="pct"/>
            <w:shd w:val="clear" w:color="auto" w:fill="auto"/>
          </w:tcPr>
          <w:p w14:paraId="3AC2C7CD" w14:textId="77777777" w:rsidR="00762E98" w:rsidRDefault="00762E98" w:rsidP="00240C61">
            <w:pPr>
              <w:pStyle w:val="BodyTextTable"/>
              <w:rPr>
                <w:ins w:id="664" w:author="Eyal Bekerman" w:date="2022-12-05T17:08:00Z"/>
              </w:rPr>
            </w:pPr>
            <w:ins w:id="665" w:author="Eyal Bekerman" w:date="2022-12-05T17:08:00Z">
              <w:r>
                <w:t>M</w:t>
              </w:r>
            </w:ins>
          </w:p>
        </w:tc>
        <w:tc>
          <w:tcPr>
            <w:tcW w:w="2981" w:type="pct"/>
            <w:shd w:val="clear" w:color="auto" w:fill="auto"/>
          </w:tcPr>
          <w:p w14:paraId="5D77D0B9" w14:textId="77777777" w:rsidR="00762E98" w:rsidRPr="00C51AAB" w:rsidRDefault="00762E98" w:rsidP="00240C61">
            <w:pPr>
              <w:pStyle w:val="BodyTextTable"/>
              <w:rPr>
                <w:ins w:id="666" w:author="Eyal Bekerman" w:date="2022-12-05T17:08:00Z"/>
              </w:rPr>
            </w:pPr>
            <w:ins w:id="667" w:author="Eyal Bekerman" w:date="2022-12-05T17:08:00Z">
              <w:r>
                <w:t>The event data</w:t>
              </w:r>
            </w:ins>
          </w:p>
        </w:tc>
      </w:tr>
    </w:tbl>
    <w:p w14:paraId="07CFE30F" w14:textId="77777777" w:rsidR="00762E98" w:rsidRDefault="00762E98" w:rsidP="006E2524">
      <w:pPr>
        <w:pStyle w:val="Heading3"/>
        <w:rPr>
          <w:ins w:id="668" w:author="Eyal Bekerman" w:date="2022-12-05T17:08:00Z"/>
        </w:rPr>
      </w:pPr>
      <w:bookmarkStart w:id="669" w:name="_Toc121138019"/>
      <w:bookmarkStart w:id="670" w:name="_Toc125380045"/>
      <w:ins w:id="671" w:author="Eyal Bekerman" w:date="2022-12-05T17:08:00Z">
        <w:r>
          <w:t>Response Parameters</w:t>
        </w:r>
        <w:bookmarkEnd w:id="669"/>
        <w:bookmarkEnd w:id="670"/>
      </w:ins>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1975"/>
        <w:gridCol w:w="1171"/>
        <w:gridCol w:w="630"/>
        <w:gridCol w:w="5574"/>
      </w:tblGrid>
      <w:tr w:rsidR="00762E98" w:rsidRPr="00C51AAB" w14:paraId="7D01A5B3" w14:textId="77777777" w:rsidTr="00240C61">
        <w:trPr>
          <w:cantSplit/>
          <w:tblHeader/>
          <w:ins w:id="672" w:author="Eyal Bekerman" w:date="2022-12-05T17:08:00Z"/>
        </w:trPr>
        <w:tc>
          <w:tcPr>
            <w:tcW w:w="1056" w:type="pct"/>
            <w:tcBorders>
              <w:bottom w:val="single" w:sz="4" w:space="0" w:color="808080"/>
            </w:tcBorders>
            <w:shd w:val="clear" w:color="auto" w:fill="626469"/>
            <w:vAlign w:val="center"/>
          </w:tcPr>
          <w:p w14:paraId="21ADD705" w14:textId="77777777" w:rsidR="00762E98" w:rsidRPr="00C51AAB" w:rsidRDefault="00762E98" w:rsidP="00240C61">
            <w:pPr>
              <w:pStyle w:val="HeaderTable"/>
              <w:rPr>
                <w:ins w:id="673" w:author="Eyal Bekerman" w:date="2022-12-05T17:08:00Z"/>
                <w:rFonts w:asciiTheme="minorBidi" w:hAnsiTheme="minorBidi" w:cstheme="minorBidi"/>
                <w:color w:val="FFFFFF"/>
              </w:rPr>
            </w:pPr>
            <w:ins w:id="674" w:author="Eyal Bekerman" w:date="2022-12-05T17:08:00Z">
              <w:r>
                <w:rPr>
                  <w:rFonts w:asciiTheme="minorBidi" w:hAnsiTheme="minorBidi" w:cstheme="minorBidi"/>
                  <w:color w:val="FFFFFF"/>
                </w:rPr>
                <w:t>Name</w:t>
              </w:r>
            </w:ins>
          </w:p>
        </w:tc>
        <w:tc>
          <w:tcPr>
            <w:tcW w:w="626" w:type="pct"/>
            <w:tcBorders>
              <w:bottom w:val="single" w:sz="4" w:space="0" w:color="808080"/>
            </w:tcBorders>
            <w:shd w:val="clear" w:color="auto" w:fill="626469"/>
            <w:vAlign w:val="center"/>
          </w:tcPr>
          <w:p w14:paraId="251EAFC9" w14:textId="77777777" w:rsidR="00762E98" w:rsidRPr="00C51AAB" w:rsidRDefault="00762E98" w:rsidP="00240C61">
            <w:pPr>
              <w:pStyle w:val="HeaderTable"/>
              <w:rPr>
                <w:ins w:id="675" w:author="Eyal Bekerman" w:date="2022-12-05T17:08:00Z"/>
                <w:rFonts w:asciiTheme="minorBidi" w:hAnsiTheme="minorBidi" w:cstheme="minorBidi"/>
                <w:color w:val="FFFFFF"/>
              </w:rPr>
            </w:pPr>
            <w:ins w:id="676" w:author="Eyal Bekerman" w:date="2022-12-05T17:08:00Z">
              <w:r>
                <w:rPr>
                  <w:rFonts w:asciiTheme="minorBidi" w:hAnsiTheme="minorBidi" w:cstheme="minorBidi"/>
                  <w:color w:val="FFFFFF"/>
                </w:rPr>
                <w:t>Type</w:t>
              </w:r>
            </w:ins>
          </w:p>
        </w:tc>
        <w:tc>
          <w:tcPr>
            <w:tcW w:w="337" w:type="pct"/>
            <w:tcBorders>
              <w:bottom w:val="single" w:sz="4" w:space="0" w:color="808080"/>
            </w:tcBorders>
            <w:shd w:val="clear" w:color="auto" w:fill="626469"/>
            <w:vAlign w:val="center"/>
          </w:tcPr>
          <w:p w14:paraId="254A8B1C" w14:textId="77777777" w:rsidR="00762E98" w:rsidRPr="00C51AAB" w:rsidRDefault="00762E98" w:rsidP="00240C61">
            <w:pPr>
              <w:pStyle w:val="HeaderTable"/>
              <w:rPr>
                <w:ins w:id="677" w:author="Eyal Bekerman" w:date="2022-12-05T17:08:00Z"/>
                <w:rFonts w:asciiTheme="minorBidi" w:hAnsiTheme="minorBidi" w:cstheme="minorBidi"/>
                <w:color w:val="FFFFFF"/>
              </w:rPr>
            </w:pPr>
            <w:ins w:id="678" w:author="Eyal Bekerman" w:date="2022-12-05T17:08:00Z">
              <w:r>
                <w:rPr>
                  <w:rFonts w:asciiTheme="minorBidi" w:hAnsiTheme="minorBidi" w:cstheme="minorBidi"/>
                  <w:color w:val="FFFFFF"/>
                </w:rPr>
                <w:t>M/O</w:t>
              </w:r>
            </w:ins>
          </w:p>
        </w:tc>
        <w:tc>
          <w:tcPr>
            <w:tcW w:w="2981" w:type="pct"/>
            <w:tcBorders>
              <w:bottom w:val="single" w:sz="4" w:space="0" w:color="808080"/>
            </w:tcBorders>
            <w:shd w:val="clear" w:color="auto" w:fill="626469"/>
            <w:vAlign w:val="center"/>
          </w:tcPr>
          <w:p w14:paraId="37C789E3" w14:textId="77777777" w:rsidR="00762E98" w:rsidRPr="00C51AAB" w:rsidRDefault="00762E98" w:rsidP="00240C61">
            <w:pPr>
              <w:pStyle w:val="HeaderTable"/>
              <w:rPr>
                <w:ins w:id="679" w:author="Eyal Bekerman" w:date="2022-12-05T17:08:00Z"/>
                <w:rFonts w:asciiTheme="minorBidi" w:hAnsiTheme="minorBidi" w:cstheme="minorBidi"/>
                <w:color w:val="FFFFFF"/>
              </w:rPr>
            </w:pPr>
            <w:ins w:id="680" w:author="Eyal Bekerman" w:date="2022-12-05T17:08:00Z">
              <w:r>
                <w:rPr>
                  <w:rFonts w:asciiTheme="minorBidi" w:hAnsiTheme="minorBidi" w:cstheme="minorBidi"/>
                  <w:color w:val="FFFFFF"/>
                </w:rPr>
                <w:t>Description/Sample Values</w:t>
              </w:r>
            </w:ins>
          </w:p>
        </w:tc>
      </w:tr>
      <w:tr w:rsidR="00762E98" w:rsidRPr="00C51AAB" w14:paraId="250B0E8C" w14:textId="77777777" w:rsidTr="00240C61">
        <w:trPr>
          <w:cantSplit/>
          <w:tblHeader/>
          <w:ins w:id="681" w:author="Eyal Bekerman" w:date="2022-12-05T17:08:00Z"/>
        </w:trPr>
        <w:tc>
          <w:tcPr>
            <w:tcW w:w="1056" w:type="pct"/>
            <w:shd w:val="clear" w:color="auto" w:fill="auto"/>
          </w:tcPr>
          <w:p w14:paraId="433EB4DF" w14:textId="77777777" w:rsidR="00762E98" w:rsidRDefault="00762E98" w:rsidP="00240C61">
            <w:pPr>
              <w:pStyle w:val="BodyTextTable"/>
              <w:ind w:left="-29"/>
              <w:rPr>
                <w:ins w:id="682" w:author="Eyal Bekerman" w:date="2022-12-05T17:08:00Z"/>
              </w:rPr>
            </w:pPr>
            <w:ins w:id="683" w:author="Eyal Bekerman" w:date="2022-12-05T17:08:00Z">
              <w:r>
                <w:t>Status</w:t>
              </w:r>
            </w:ins>
          </w:p>
        </w:tc>
        <w:tc>
          <w:tcPr>
            <w:tcW w:w="626" w:type="pct"/>
            <w:shd w:val="clear" w:color="auto" w:fill="auto"/>
          </w:tcPr>
          <w:p w14:paraId="57AD97C4" w14:textId="77777777" w:rsidR="00762E98" w:rsidRDefault="00762E98" w:rsidP="00240C61">
            <w:pPr>
              <w:pStyle w:val="BodyTextTable"/>
              <w:rPr>
                <w:ins w:id="684" w:author="Eyal Bekerman" w:date="2022-12-05T17:08:00Z"/>
              </w:rPr>
            </w:pPr>
            <w:ins w:id="685" w:author="Eyal Bekerman" w:date="2022-12-05T17:08:00Z">
              <w:r>
                <w:t>Processing Status</w:t>
              </w:r>
            </w:ins>
          </w:p>
        </w:tc>
        <w:tc>
          <w:tcPr>
            <w:tcW w:w="337" w:type="pct"/>
            <w:shd w:val="clear" w:color="auto" w:fill="auto"/>
          </w:tcPr>
          <w:p w14:paraId="39A4225B" w14:textId="77777777" w:rsidR="00762E98" w:rsidRDefault="00762E98" w:rsidP="00240C61">
            <w:pPr>
              <w:pStyle w:val="BodyTextTable"/>
              <w:rPr>
                <w:ins w:id="686" w:author="Eyal Bekerman" w:date="2022-12-05T17:08:00Z"/>
              </w:rPr>
            </w:pPr>
            <w:ins w:id="687" w:author="Eyal Bekerman" w:date="2022-12-05T17:08:00Z">
              <w:r>
                <w:t>M</w:t>
              </w:r>
            </w:ins>
          </w:p>
        </w:tc>
        <w:tc>
          <w:tcPr>
            <w:tcW w:w="2981" w:type="pct"/>
            <w:shd w:val="clear" w:color="auto" w:fill="auto"/>
          </w:tcPr>
          <w:p w14:paraId="68C6C2F7" w14:textId="77777777" w:rsidR="00762E98" w:rsidRDefault="00762E98" w:rsidP="00240C61">
            <w:pPr>
              <w:pStyle w:val="BodyTextTable"/>
              <w:rPr>
                <w:ins w:id="688" w:author="Eyal Bekerman" w:date="2022-12-05T17:08:00Z"/>
              </w:rPr>
            </w:pPr>
            <w:ins w:id="689" w:author="Eyal Bekerman" w:date="2022-12-05T17:08:00Z">
              <w:r>
                <w:t xml:space="preserve">The processing status. </w:t>
              </w:r>
            </w:ins>
          </w:p>
          <w:p w14:paraId="2C3269A1" w14:textId="6286AA57" w:rsidR="00762E98" w:rsidRPr="00C51AAB" w:rsidRDefault="004B0E5D" w:rsidP="00240C61">
            <w:pPr>
              <w:pStyle w:val="BodyTextTable"/>
              <w:rPr>
                <w:ins w:id="690" w:author="Eyal Bekerman" w:date="2022-12-05T17:08:00Z"/>
              </w:rPr>
            </w:pPr>
            <w:ins w:id="691" w:author="Eyal Bekerman" w:date="2022-12-06T10:26:00Z">
              <w:r>
                <w:t xml:space="preserve">Refer to </w:t>
              </w:r>
              <w:r>
                <w:fldChar w:fldCharType="begin"/>
              </w:r>
              <w:r>
                <w:instrText xml:space="preserve"> REF _Ref121214667 \r \h </w:instrText>
              </w:r>
            </w:ins>
            <w:ins w:id="692" w:author="Eyal Bekerman" w:date="2022-12-06T10:26:00Z">
              <w:r>
                <w:fldChar w:fldCharType="separate"/>
              </w:r>
            </w:ins>
            <w:r w:rsidR="00654966">
              <w:rPr>
                <w:rFonts w:hint="eastAsia"/>
                <w:cs/>
              </w:rPr>
              <w:t>‎</w:t>
            </w:r>
            <w:r w:rsidR="00654966">
              <w:t>4.3.1</w:t>
            </w:r>
            <w:ins w:id="693" w:author="Eyal Bekerman" w:date="2022-12-06T10:26:00Z">
              <w:r>
                <w:fldChar w:fldCharType="end"/>
              </w:r>
            </w:ins>
          </w:p>
        </w:tc>
      </w:tr>
    </w:tbl>
    <w:p w14:paraId="3439C828" w14:textId="77777777" w:rsidR="00762E98" w:rsidRDefault="00762E98" w:rsidP="00762E98">
      <w:pPr>
        <w:pStyle w:val="Heading3"/>
        <w:rPr>
          <w:ins w:id="694" w:author="Eyal Bekerman" w:date="2022-12-05T17:08:00Z"/>
        </w:rPr>
      </w:pPr>
      <w:bookmarkStart w:id="695" w:name="_Toc121138020"/>
      <w:bookmarkStart w:id="696" w:name="_Ref121224503"/>
      <w:bookmarkStart w:id="697" w:name="_Toc125380046"/>
      <w:ins w:id="698" w:author="Eyal Bekerman" w:date="2022-12-05T17:08:00Z">
        <w:r>
          <w:lastRenderedPageBreak/>
          <w:t>Event Data</w:t>
        </w:r>
        <w:bookmarkEnd w:id="695"/>
        <w:bookmarkEnd w:id="696"/>
        <w:bookmarkEnd w:id="697"/>
      </w:ins>
    </w:p>
    <w:p w14:paraId="27C08252" w14:textId="1F373EB1" w:rsidR="00762E98" w:rsidRDefault="00FA2E4D" w:rsidP="00762E98">
      <w:pPr>
        <w:pStyle w:val="Heading4"/>
        <w:rPr>
          <w:ins w:id="699" w:author="Eyal Bekerman" w:date="2022-12-05T17:08:00Z"/>
        </w:rPr>
      </w:pPr>
      <w:ins w:id="700" w:author="Eyal Bekerman" w:date="2022-12-06T10:27:00Z">
        <w:r>
          <w:t>Sim Registration Notification</w:t>
        </w:r>
      </w:ins>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1975"/>
        <w:gridCol w:w="1171"/>
        <w:gridCol w:w="630"/>
        <w:gridCol w:w="5574"/>
      </w:tblGrid>
      <w:tr w:rsidR="00762E98" w:rsidRPr="00C51AAB" w14:paraId="42D31C43" w14:textId="77777777" w:rsidTr="00240C61">
        <w:trPr>
          <w:cantSplit/>
          <w:tblHeader/>
          <w:ins w:id="701" w:author="Eyal Bekerman" w:date="2022-12-05T17:08:00Z"/>
        </w:trPr>
        <w:tc>
          <w:tcPr>
            <w:tcW w:w="1056" w:type="pct"/>
            <w:tcBorders>
              <w:bottom w:val="single" w:sz="4" w:space="0" w:color="808080"/>
            </w:tcBorders>
            <w:shd w:val="clear" w:color="auto" w:fill="626469"/>
            <w:vAlign w:val="center"/>
          </w:tcPr>
          <w:p w14:paraId="1F544AD3" w14:textId="77777777" w:rsidR="00762E98" w:rsidRPr="00C51AAB" w:rsidRDefault="00762E98" w:rsidP="00240C61">
            <w:pPr>
              <w:pStyle w:val="HeaderTable"/>
              <w:rPr>
                <w:ins w:id="702" w:author="Eyal Bekerman" w:date="2022-12-05T17:08:00Z"/>
                <w:rFonts w:asciiTheme="minorBidi" w:hAnsiTheme="minorBidi" w:cstheme="minorBidi"/>
                <w:color w:val="FFFFFF"/>
              </w:rPr>
            </w:pPr>
            <w:ins w:id="703" w:author="Eyal Bekerman" w:date="2022-12-05T17:08:00Z">
              <w:r>
                <w:rPr>
                  <w:rFonts w:asciiTheme="minorBidi" w:hAnsiTheme="minorBidi" w:cstheme="minorBidi"/>
                  <w:color w:val="FFFFFF"/>
                </w:rPr>
                <w:t>Name</w:t>
              </w:r>
            </w:ins>
          </w:p>
        </w:tc>
        <w:tc>
          <w:tcPr>
            <w:tcW w:w="626" w:type="pct"/>
            <w:tcBorders>
              <w:bottom w:val="single" w:sz="4" w:space="0" w:color="808080"/>
            </w:tcBorders>
            <w:shd w:val="clear" w:color="auto" w:fill="626469"/>
            <w:vAlign w:val="center"/>
          </w:tcPr>
          <w:p w14:paraId="7FC73B9E" w14:textId="77777777" w:rsidR="00762E98" w:rsidRPr="00C51AAB" w:rsidRDefault="00762E98" w:rsidP="00240C61">
            <w:pPr>
              <w:pStyle w:val="HeaderTable"/>
              <w:rPr>
                <w:ins w:id="704" w:author="Eyal Bekerman" w:date="2022-12-05T17:08:00Z"/>
                <w:rFonts w:asciiTheme="minorBidi" w:hAnsiTheme="minorBidi" w:cstheme="minorBidi"/>
                <w:color w:val="FFFFFF"/>
              </w:rPr>
            </w:pPr>
            <w:ins w:id="705" w:author="Eyal Bekerman" w:date="2022-12-05T17:08:00Z">
              <w:r>
                <w:rPr>
                  <w:rFonts w:asciiTheme="minorBidi" w:hAnsiTheme="minorBidi" w:cstheme="minorBidi"/>
                  <w:color w:val="FFFFFF"/>
                </w:rPr>
                <w:t>Type</w:t>
              </w:r>
            </w:ins>
          </w:p>
        </w:tc>
        <w:tc>
          <w:tcPr>
            <w:tcW w:w="337" w:type="pct"/>
            <w:tcBorders>
              <w:bottom w:val="single" w:sz="4" w:space="0" w:color="808080"/>
            </w:tcBorders>
            <w:shd w:val="clear" w:color="auto" w:fill="626469"/>
            <w:vAlign w:val="center"/>
          </w:tcPr>
          <w:p w14:paraId="19471ABB" w14:textId="77777777" w:rsidR="00762E98" w:rsidRPr="00C51AAB" w:rsidRDefault="00762E98" w:rsidP="00240C61">
            <w:pPr>
              <w:pStyle w:val="HeaderTable"/>
              <w:rPr>
                <w:ins w:id="706" w:author="Eyal Bekerman" w:date="2022-12-05T17:08:00Z"/>
                <w:rFonts w:asciiTheme="minorBidi" w:hAnsiTheme="minorBidi" w:cstheme="minorBidi"/>
                <w:color w:val="FFFFFF"/>
              </w:rPr>
            </w:pPr>
            <w:ins w:id="707" w:author="Eyal Bekerman" w:date="2022-12-05T17:08:00Z">
              <w:r>
                <w:rPr>
                  <w:rFonts w:asciiTheme="minorBidi" w:hAnsiTheme="minorBidi" w:cstheme="minorBidi"/>
                  <w:color w:val="FFFFFF"/>
                </w:rPr>
                <w:t>M/O</w:t>
              </w:r>
            </w:ins>
          </w:p>
        </w:tc>
        <w:tc>
          <w:tcPr>
            <w:tcW w:w="2981" w:type="pct"/>
            <w:tcBorders>
              <w:bottom w:val="single" w:sz="4" w:space="0" w:color="808080"/>
            </w:tcBorders>
            <w:shd w:val="clear" w:color="auto" w:fill="626469"/>
            <w:vAlign w:val="center"/>
          </w:tcPr>
          <w:p w14:paraId="57D93500" w14:textId="77777777" w:rsidR="00762E98" w:rsidRPr="00C51AAB" w:rsidRDefault="00762E98" w:rsidP="00240C61">
            <w:pPr>
              <w:pStyle w:val="HeaderTable"/>
              <w:rPr>
                <w:ins w:id="708" w:author="Eyal Bekerman" w:date="2022-12-05T17:08:00Z"/>
                <w:rFonts w:asciiTheme="minorBidi" w:hAnsiTheme="minorBidi" w:cstheme="minorBidi"/>
                <w:color w:val="FFFFFF"/>
              </w:rPr>
            </w:pPr>
            <w:ins w:id="709" w:author="Eyal Bekerman" w:date="2022-12-05T17:08:00Z">
              <w:r>
                <w:rPr>
                  <w:rFonts w:asciiTheme="minorBidi" w:hAnsiTheme="minorBidi" w:cstheme="minorBidi"/>
                  <w:color w:val="FFFFFF"/>
                </w:rPr>
                <w:t>Description/Sample Values</w:t>
              </w:r>
            </w:ins>
          </w:p>
        </w:tc>
      </w:tr>
      <w:tr w:rsidR="00C44618" w:rsidRPr="00C51AAB" w14:paraId="2950A297" w14:textId="77777777" w:rsidTr="00741FFD">
        <w:trPr>
          <w:cantSplit/>
          <w:tblHeader/>
          <w:ins w:id="710" w:author="Eyal Bekerman" w:date="2022-12-06T10:32:00Z"/>
        </w:trPr>
        <w:tc>
          <w:tcPr>
            <w:tcW w:w="1056" w:type="pct"/>
            <w:shd w:val="clear" w:color="auto" w:fill="auto"/>
          </w:tcPr>
          <w:p w14:paraId="2E6B7A59" w14:textId="77777777" w:rsidR="00C44618" w:rsidRDefault="00C44618" w:rsidP="00741FFD">
            <w:pPr>
              <w:pStyle w:val="BodyTextTable"/>
              <w:ind w:left="-29"/>
              <w:rPr>
                <w:ins w:id="711" w:author="Eyal Bekerman" w:date="2022-12-06T10:32:00Z"/>
                <w:szCs w:val="18"/>
              </w:rPr>
            </w:pPr>
            <w:proofErr w:type="spellStart"/>
            <w:ins w:id="712" w:author="Eyal Bekerman" w:date="2022-12-06T10:32:00Z">
              <w:r>
                <w:rPr>
                  <w:szCs w:val="18"/>
                </w:rPr>
                <w:t>TransactionType</w:t>
              </w:r>
              <w:proofErr w:type="spellEnd"/>
            </w:ins>
          </w:p>
        </w:tc>
        <w:tc>
          <w:tcPr>
            <w:tcW w:w="626" w:type="pct"/>
            <w:shd w:val="clear" w:color="auto" w:fill="auto"/>
          </w:tcPr>
          <w:p w14:paraId="6C416339" w14:textId="77777777" w:rsidR="00C44618" w:rsidRDefault="00C44618" w:rsidP="00741FFD">
            <w:pPr>
              <w:pStyle w:val="BodyTextTable"/>
              <w:rPr>
                <w:ins w:id="713" w:author="Eyal Bekerman" w:date="2022-12-06T10:32:00Z"/>
              </w:rPr>
            </w:pPr>
            <w:ins w:id="714" w:author="Eyal Bekerman" w:date="2022-12-06T10:32:00Z">
              <w:r>
                <w:t>String</w:t>
              </w:r>
            </w:ins>
          </w:p>
        </w:tc>
        <w:tc>
          <w:tcPr>
            <w:tcW w:w="337" w:type="pct"/>
            <w:shd w:val="clear" w:color="auto" w:fill="auto"/>
          </w:tcPr>
          <w:p w14:paraId="23887912" w14:textId="77777777" w:rsidR="00C44618" w:rsidRDefault="00C44618" w:rsidP="00741FFD">
            <w:pPr>
              <w:pStyle w:val="BodyTextTable"/>
              <w:rPr>
                <w:ins w:id="715" w:author="Eyal Bekerman" w:date="2022-12-06T10:32:00Z"/>
              </w:rPr>
            </w:pPr>
            <w:ins w:id="716" w:author="Eyal Bekerman" w:date="2022-12-06T10:32:00Z">
              <w:r>
                <w:t>M</w:t>
              </w:r>
            </w:ins>
          </w:p>
        </w:tc>
        <w:tc>
          <w:tcPr>
            <w:tcW w:w="2981" w:type="pct"/>
            <w:shd w:val="clear" w:color="auto" w:fill="auto"/>
          </w:tcPr>
          <w:p w14:paraId="1F6832B4" w14:textId="621AF3A0" w:rsidR="00C44618" w:rsidRDefault="006E2524" w:rsidP="006E2524">
            <w:pPr>
              <w:pStyle w:val="BodyTextTable"/>
              <w:rPr>
                <w:ins w:id="717" w:author="Eyal Bekerman" w:date="2022-12-06T10:33:00Z"/>
              </w:rPr>
            </w:pPr>
            <w:ins w:id="718" w:author="Eyal Bekerman" w:date="2022-12-06T12:38:00Z">
              <w:r>
                <w:t>Transaction type.</w:t>
              </w:r>
            </w:ins>
            <w:ins w:id="719" w:author="Eyal Bekerman" w:date="2022-12-06T12:42:00Z">
              <w:r>
                <w:t xml:space="preserve"> </w:t>
              </w:r>
            </w:ins>
            <w:ins w:id="720" w:author="Eyal Bekerman" w:date="2022-12-06T10:33:00Z">
              <w:r w:rsidR="00C44618">
                <w:t>Possible values:</w:t>
              </w:r>
            </w:ins>
          </w:p>
          <w:p w14:paraId="1950CF89" w14:textId="77777777" w:rsidR="00C44618" w:rsidRPr="00C44618" w:rsidRDefault="00C44618" w:rsidP="000D6FC6">
            <w:pPr>
              <w:pStyle w:val="ListParagraph"/>
              <w:numPr>
                <w:ilvl w:val="0"/>
                <w:numId w:val="25"/>
              </w:numPr>
              <w:tabs>
                <w:tab w:val="clear" w:pos="360"/>
              </w:tabs>
              <w:spacing w:before="0" w:after="0"/>
              <w:ind w:left="421"/>
              <w:contextualSpacing w:val="0"/>
              <w:rPr>
                <w:ins w:id="721" w:author="Eyal Bekerman" w:date="2022-12-06T10:33:00Z"/>
                <w:rFonts w:ascii="Calibri" w:hAnsi="Calibri"/>
                <w:sz w:val="18"/>
                <w:szCs w:val="18"/>
              </w:rPr>
            </w:pPr>
            <w:ins w:id="722" w:author="Eyal Bekerman" w:date="2022-12-06T10:33:00Z">
              <w:r w:rsidRPr="00C44618">
                <w:rPr>
                  <w:sz w:val="18"/>
                  <w:szCs w:val="18"/>
                  <w:lang w:val="en-PH"/>
                </w:rPr>
                <w:t>Sim Registration Process</w:t>
              </w:r>
            </w:ins>
          </w:p>
          <w:p w14:paraId="4C368CAA" w14:textId="77777777" w:rsidR="00C44618" w:rsidRPr="00C44618" w:rsidRDefault="00C44618" w:rsidP="000D6FC6">
            <w:pPr>
              <w:pStyle w:val="ListParagraph"/>
              <w:numPr>
                <w:ilvl w:val="0"/>
                <w:numId w:val="25"/>
              </w:numPr>
              <w:tabs>
                <w:tab w:val="clear" w:pos="360"/>
              </w:tabs>
              <w:spacing w:before="0" w:after="0"/>
              <w:ind w:left="421"/>
              <w:contextualSpacing w:val="0"/>
              <w:rPr>
                <w:ins w:id="723" w:author="Eyal Bekerman" w:date="2022-12-06T10:33:00Z"/>
                <w:sz w:val="18"/>
                <w:szCs w:val="18"/>
              </w:rPr>
            </w:pPr>
            <w:ins w:id="724" w:author="Eyal Bekerman" w:date="2022-12-06T10:33:00Z">
              <w:r w:rsidRPr="00C44618">
                <w:rPr>
                  <w:sz w:val="18"/>
                  <w:szCs w:val="18"/>
                  <w:lang w:val="en-PH"/>
                </w:rPr>
                <w:t>Manual Document Validation Process</w:t>
              </w:r>
            </w:ins>
          </w:p>
          <w:p w14:paraId="459968A7" w14:textId="4CEC0DBF" w:rsidR="00C44618" w:rsidRPr="00C51AAB" w:rsidRDefault="00C44618" w:rsidP="000D6FC6">
            <w:pPr>
              <w:pStyle w:val="ListParagraph"/>
              <w:numPr>
                <w:ilvl w:val="0"/>
                <w:numId w:val="25"/>
              </w:numPr>
              <w:tabs>
                <w:tab w:val="clear" w:pos="360"/>
              </w:tabs>
              <w:spacing w:before="0" w:after="0"/>
              <w:ind w:left="421"/>
              <w:contextualSpacing w:val="0"/>
              <w:rPr>
                <w:ins w:id="725" w:author="Eyal Bekerman" w:date="2022-12-06T10:32:00Z"/>
              </w:rPr>
            </w:pPr>
            <w:ins w:id="726" w:author="Eyal Bekerman" w:date="2022-12-06T10:33:00Z">
              <w:r w:rsidRPr="00C44618">
                <w:rPr>
                  <w:sz w:val="18"/>
                  <w:szCs w:val="18"/>
                  <w:lang w:val="en-PH"/>
                </w:rPr>
                <w:t>Sim Registration Update Process</w:t>
              </w:r>
            </w:ins>
          </w:p>
        </w:tc>
      </w:tr>
      <w:tr w:rsidR="00FA2E4D" w:rsidRPr="00C51AAB" w14:paraId="41BA9C98" w14:textId="77777777" w:rsidTr="00240C61">
        <w:trPr>
          <w:cantSplit/>
          <w:tblHeader/>
          <w:ins w:id="727" w:author="Eyal Bekerman" w:date="2022-12-05T17:08:00Z"/>
        </w:trPr>
        <w:tc>
          <w:tcPr>
            <w:tcW w:w="1056" w:type="pct"/>
            <w:shd w:val="clear" w:color="auto" w:fill="auto"/>
          </w:tcPr>
          <w:p w14:paraId="4B4B9F98" w14:textId="03FB1D12" w:rsidR="00FA2E4D" w:rsidRDefault="006E2524" w:rsidP="00240C61">
            <w:pPr>
              <w:pStyle w:val="BodyTextTable"/>
              <w:ind w:left="-29"/>
              <w:rPr>
                <w:ins w:id="728" w:author="Eyal Bekerman" w:date="2022-12-05T17:08:00Z"/>
                <w:szCs w:val="18"/>
              </w:rPr>
            </w:pPr>
            <w:proofErr w:type="spellStart"/>
            <w:ins w:id="729" w:author="Eyal Bekerman" w:date="2022-12-06T12:40:00Z">
              <w:r>
                <w:rPr>
                  <w:szCs w:val="18"/>
                </w:rPr>
                <w:t>R</w:t>
              </w:r>
            </w:ins>
            <w:ins w:id="730" w:author="Eyal Bekerman" w:date="2022-12-06T12:39:00Z">
              <w:r>
                <w:rPr>
                  <w:szCs w:val="18"/>
                </w:rPr>
                <w:t>eg</w:t>
              </w:r>
            </w:ins>
            <w:ins w:id="731" w:author="Eyal Bekerman" w:date="2022-12-06T12:40:00Z">
              <w:r>
                <w:rPr>
                  <w:szCs w:val="18"/>
                </w:rPr>
                <w:t>istration</w:t>
              </w:r>
            </w:ins>
            <w:ins w:id="732" w:author="Eyal Bekerman" w:date="2022-12-06T12:39:00Z">
              <w:r>
                <w:rPr>
                  <w:szCs w:val="18"/>
                </w:rPr>
                <w:t>Date</w:t>
              </w:r>
            </w:ins>
            <w:proofErr w:type="spellEnd"/>
          </w:p>
        </w:tc>
        <w:tc>
          <w:tcPr>
            <w:tcW w:w="626" w:type="pct"/>
            <w:shd w:val="clear" w:color="auto" w:fill="auto"/>
          </w:tcPr>
          <w:p w14:paraId="2F36719F" w14:textId="77777777" w:rsidR="00FA2E4D" w:rsidRDefault="00FA2E4D" w:rsidP="00240C61">
            <w:pPr>
              <w:pStyle w:val="BodyTextTable"/>
              <w:rPr>
                <w:ins w:id="733" w:author="Eyal Bekerman" w:date="2022-12-05T17:08:00Z"/>
                <w:szCs w:val="18"/>
              </w:rPr>
            </w:pPr>
            <w:proofErr w:type="spellStart"/>
            <w:ins w:id="734" w:author="Eyal Bekerman" w:date="2022-12-05T17:08:00Z">
              <w:r>
                <w:t>DateTime</w:t>
              </w:r>
              <w:proofErr w:type="spellEnd"/>
            </w:ins>
          </w:p>
        </w:tc>
        <w:tc>
          <w:tcPr>
            <w:tcW w:w="337" w:type="pct"/>
            <w:shd w:val="clear" w:color="auto" w:fill="auto"/>
          </w:tcPr>
          <w:p w14:paraId="56B1ADB6" w14:textId="77777777" w:rsidR="00FA2E4D" w:rsidRDefault="00FA2E4D" w:rsidP="00240C61">
            <w:pPr>
              <w:pStyle w:val="BodyTextTable"/>
              <w:rPr>
                <w:ins w:id="735" w:author="Eyal Bekerman" w:date="2022-12-05T17:08:00Z"/>
              </w:rPr>
            </w:pPr>
            <w:ins w:id="736" w:author="Eyal Bekerman" w:date="2022-12-05T17:08:00Z">
              <w:r>
                <w:rPr>
                  <w:szCs w:val="18"/>
                </w:rPr>
                <w:t>M</w:t>
              </w:r>
            </w:ins>
          </w:p>
        </w:tc>
        <w:tc>
          <w:tcPr>
            <w:tcW w:w="2981" w:type="pct"/>
            <w:shd w:val="clear" w:color="auto" w:fill="auto"/>
          </w:tcPr>
          <w:p w14:paraId="79620DDC" w14:textId="6AEC9238" w:rsidR="00FA2E4D" w:rsidRPr="00C51AAB" w:rsidRDefault="006E2524" w:rsidP="00240C61">
            <w:pPr>
              <w:pStyle w:val="BodyTextTable"/>
              <w:rPr>
                <w:ins w:id="737" w:author="Eyal Bekerman" w:date="2022-12-05T17:08:00Z"/>
              </w:rPr>
            </w:pPr>
            <w:ins w:id="738" w:author="Eyal Bekerman" w:date="2022-12-06T12:40:00Z">
              <w:r>
                <w:t>The date and time of registration</w:t>
              </w:r>
            </w:ins>
          </w:p>
        </w:tc>
      </w:tr>
      <w:tr w:rsidR="00FA2E4D" w:rsidRPr="00C51AAB" w14:paraId="126086E8" w14:textId="77777777" w:rsidTr="00240C61">
        <w:trPr>
          <w:cantSplit/>
          <w:tblHeader/>
          <w:ins w:id="739" w:author="Eyal Bekerman" w:date="2022-12-05T17:08:00Z"/>
        </w:trPr>
        <w:tc>
          <w:tcPr>
            <w:tcW w:w="1056" w:type="pct"/>
            <w:shd w:val="clear" w:color="auto" w:fill="auto"/>
          </w:tcPr>
          <w:p w14:paraId="5449AD14" w14:textId="567034A9" w:rsidR="00FA2E4D" w:rsidRDefault="006E2524" w:rsidP="00240C61">
            <w:pPr>
              <w:pStyle w:val="BodyTextTable"/>
              <w:ind w:left="-29"/>
              <w:rPr>
                <w:ins w:id="740" w:author="Eyal Bekerman" w:date="2022-12-05T17:08:00Z"/>
                <w:szCs w:val="18"/>
              </w:rPr>
            </w:pPr>
            <w:proofErr w:type="spellStart"/>
            <w:ins w:id="741" w:author="Eyal Bekerman" w:date="2022-12-06T12:40:00Z">
              <w:r>
                <w:rPr>
                  <w:szCs w:val="18"/>
                </w:rPr>
                <w:t>ValidationDate</w:t>
              </w:r>
            </w:ins>
            <w:proofErr w:type="spellEnd"/>
          </w:p>
        </w:tc>
        <w:tc>
          <w:tcPr>
            <w:tcW w:w="626" w:type="pct"/>
            <w:shd w:val="clear" w:color="auto" w:fill="auto"/>
          </w:tcPr>
          <w:p w14:paraId="2981AF69" w14:textId="77777777" w:rsidR="00FA2E4D" w:rsidRDefault="00FA2E4D" w:rsidP="00240C61">
            <w:pPr>
              <w:pStyle w:val="BodyTextTable"/>
              <w:rPr>
                <w:ins w:id="742" w:author="Eyal Bekerman" w:date="2022-12-05T17:08:00Z"/>
              </w:rPr>
            </w:pPr>
            <w:proofErr w:type="spellStart"/>
            <w:ins w:id="743" w:author="Eyal Bekerman" w:date="2022-12-05T17:08:00Z">
              <w:r>
                <w:t>DateTime</w:t>
              </w:r>
              <w:proofErr w:type="spellEnd"/>
            </w:ins>
          </w:p>
        </w:tc>
        <w:tc>
          <w:tcPr>
            <w:tcW w:w="337" w:type="pct"/>
            <w:shd w:val="clear" w:color="auto" w:fill="auto"/>
          </w:tcPr>
          <w:p w14:paraId="6F330C22" w14:textId="58B3C34A" w:rsidR="00FA2E4D" w:rsidRDefault="006E2524" w:rsidP="00240C61">
            <w:pPr>
              <w:pStyle w:val="BodyTextTable"/>
              <w:rPr>
                <w:ins w:id="744" w:author="Eyal Bekerman" w:date="2022-12-05T17:08:00Z"/>
              </w:rPr>
            </w:pPr>
            <w:ins w:id="745" w:author="Eyal Bekerman" w:date="2022-12-06T12:40:00Z">
              <w:r>
                <w:t>O</w:t>
              </w:r>
            </w:ins>
          </w:p>
        </w:tc>
        <w:tc>
          <w:tcPr>
            <w:tcW w:w="2981" w:type="pct"/>
            <w:shd w:val="clear" w:color="auto" w:fill="auto"/>
          </w:tcPr>
          <w:p w14:paraId="14656F03" w14:textId="2F720EB3" w:rsidR="00FA2E4D" w:rsidRPr="00C51AAB" w:rsidRDefault="006E2524" w:rsidP="00240C61">
            <w:pPr>
              <w:pStyle w:val="BodyTextTable"/>
              <w:rPr>
                <w:ins w:id="746" w:author="Eyal Bekerman" w:date="2022-12-05T17:08:00Z"/>
              </w:rPr>
            </w:pPr>
            <w:ins w:id="747" w:author="Eyal Bekerman" w:date="2022-12-06T12:40:00Z">
              <w:r>
                <w:t>The date and time of document validation</w:t>
              </w:r>
            </w:ins>
          </w:p>
        </w:tc>
      </w:tr>
      <w:tr w:rsidR="00FA2E4D" w:rsidRPr="00C51AAB" w14:paraId="029B8198" w14:textId="77777777" w:rsidTr="00240C61">
        <w:trPr>
          <w:cantSplit/>
          <w:tblHeader/>
          <w:ins w:id="748" w:author="Eyal Bekerman" w:date="2022-12-05T17:08:00Z"/>
        </w:trPr>
        <w:tc>
          <w:tcPr>
            <w:tcW w:w="1056" w:type="pct"/>
            <w:shd w:val="clear" w:color="auto" w:fill="auto"/>
          </w:tcPr>
          <w:p w14:paraId="1C242A55" w14:textId="768E5577" w:rsidR="00FA2E4D" w:rsidRDefault="006E2524" w:rsidP="00240C61">
            <w:pPr>
              <w:pStyle w:val="BodyTextTable"/>
              <w:ind w:left="-29"/>
              <w:rPr>
                <w:ins w:id="749" w:author="Eyal Bekerman" w:date="2022-12-05T17:08:00Z"/>
                <w:szCs w:val="18"/>
              </w:rPr>
            </w:pPr>
            <w:proofErr w:type="spellStart"/>
            <w:ins w:id="750" w:author="Eyal Bekerman" w:date="2022-12-06T12:40:00Z">
              <w:r>
                <w:rPr>
                  <w:szCs w:val="18"/>
                </w:rPr>
                <w:t>UpdateDate</w:t>
              </w:r>
            </w:ins>
            <w:proofErr w:type="spellEnd"/>
          </w:p>
        </w:tc>
        <w:tc>
          <w:tcPr>
            <w:tcW w:w="626" w:type="pct"/>
            <w:shd w:val="clear" w:color="auto" w:fill="auto"/>
          </w:tcPr>
          <w:p w14:paraId="3278AD43" w14:textId="77777777" w:rsidR="00FA2E4D" w:rsidRDefault="00FA2E4D" w:rsidP="00240C61">
            <w:pPr>
              <w:pStyle w:val="BodyTextTable"/>
              <w:rPr>
                <w:ins w:id="751" w:author="Eyal Bekerman" w:date="2022-12-05T17:08:00Z"/>
              </w:rPr>
            </w:pPr>
            <w:proofErr w:type="spellStart"/>
            <w:ins w:id="752" w:author="Eyal Bekerman" w:date="2022-12-05T17:08:00Z">
              <w:r>
                <w:t>DateTime</w:t>
              </w:r>
              <w:proofErr w:type="spellEnd"/>
            </w:ins>
          </w:p>
        </w:tc>
        <w:tc>
          <w:tcPr>
            <w:tcW w:w="337" w:type="pct"/>
            <w:shd w:val="clear" w:color="auto" w:fill="auto"/>
          </w:tcPr>
          <w:p w14:paraId="5A9BA786" w14:textId="1E3434DD" w:rsidR="00FA2E4D" w:rsidRDefault="006E2524" w:rsidP="00240C61">
            <w:pPr>
              <w:pStyle w:val="BodyTextTable"/>
              <w:rPr>
                <w:ins w:id="753" w:author="Eyal Bekerman" w:date="2022-12-05T17:08:00Z"/>
              </w:rPr>
            </w:pPr>
            <w:ins w:id="754" w:author="Eyal Bekerman" w:date="2022-12-06T12:40:00Z">
              <w:r>
                <w:t>O</w:t>
              </w:r>
            </w:ins>
          </w:p>
        </w:tc>
        <w:tc>
          <w:tcPr>
            <w:tcW w:w="2981" w:type="pct"/>
            <w:shd w:val="clear" w:color="auto" w:fill="auto"/>
          </w:tcPr>
          <w:p w14:paraId="2076A4C3" w14:textId="6F3A1F6A" w:rsidR="00FA2E4D" w:rsidRPr="00C51AAB" w:rsidRDefault="006E2524" w:rsidP="00240C61">
            <w:pPr>
              <w:pStyle w:val="BodyTextTable"/>
              <w:rPr>
                <w:ins w:id="755" w:author="Eyal Bekerman" w:date="2022-12-05T17:08:00Z"/>
              </w:rPr>
            </w:pPr>
            <w:ins w:id="756" w:author="Eyal Bekerman" w:date="2022-12-06T12:40:00Z">
              <w:r>
                <w:t xml:space="preserve">The date and time of </w:t>
              </w:r>
            </w:ins>
            <w:ins w:id="757" w:author="Eyal Bekerman" w:date="2022-12-06T12:41:00Z">
              <w:r>
                <w:t>registration update</w:t>
              </w:r>
            </w:ins>
          </w:p>
        </w:tc>
      </w:tr>
    </w:tbl>
    <w:p w14:paraId="5AAC30C8" w14:textId="1A9BA73C" w:rsidR="0074062B" w:rsidRDefault="0074062B" w:rsidP="0074062B">
      <w:pPr>
        <w:pStyle w:val="Heading2"/>
        <w:rPr>
          <w:ins w:id="758" w:author="Eyal Bekerman" w:date="2022-12-06T13:01:00Z"/>
        </w:rPr>
      </w:pPr>
      <w:bookmarkStart w:id="759" w:name="_Toc125380047"/>
      <w:bookmarkStart w:id="760" w:name="_Toc483313590"/>
      <w:bookmarkStart w:id="761" w:name="_Toc121223497"/>
      <w:ins w:id="762" w:author="Eyal Bekerman" w:date="2022-12-06T13:01:00Z">
        <w:r>
          <w:t>Error Handling</w:t>
        </w:r>
        <w:bookmarkEnd w:id="759"/>
      </w:ins>
    </w:p>
    <w:p w14:paraId="606B6FD4" w14:textId="7DFCA628" w:rsidR="0074062B" w:rsidRPr="0074062B" w:rsidRDefault="0074062B" w:rsidP="00155744">
      <w:pPr>
        <w:pStyle w:val="BodyText"/>
        <w:rPr>
          <w:ins w:id="763" w:author="Eyal Bekerman" w:date="2022-12-06T13:01:00Z"/>
        </w:rPr>
      </w:pPr>
      <w:ins w:id="764" w:author="Eyal Bekerman" w:date="2022-12-06T13:02:00Z">
        <w:r>
          <w:t xml:space="preserve">For any I/O or </w:t>
        </w:r>
      </w:ins>
      <w:ins w:id="765" w:author="Eyal Bekerman" w:date="2022-12-06T13:04:00Z">
        <w:r w:rsidR="00155744">
          <w:t>application-level</w:t>
        </w:r>
      </w:ins>
      <w:ins w:id="766" w:author="Eyal Bekerman" w:date="2022-12-06T13:02:00Z">
        <w:r>
          <w:t xml:space="preserve"> error, </w:t>
        </w:r>
        <w:proofErr w:type="spellStart"/>
        <w:r>
          <w:t>Mulesoft</w:t>
        </w:r>
        <w:proofErr w:type="spellEnd"/>
        <w:r>
          <w:t xml:space="preserve"> will write the same information in files which will b</w:t>
        </w:r>
      </w:ins>
      <w:ins w:id="767" w:author="Eyal Bekerman" w:date="2022-12-06T13:03:00Z">
        <w:r>
          <w:t xml:space="preserve">e </w:t>
        </w:r>
      </w:ins>
      <w:ins w:id="768" w:author="Eyal Bekerman" w:date="2022-12-06T13:02:00Z">
        <w:r>
          <w:t>uploaded to AIA SFTP server.</w:t>
        </w:r>
      </w:ins>
    </w:p>
    <w:p w14:paraId="2863AA2B" w14:textId="3D35D515" w:rsidR="003B2DA3" w:rsidRPr="00C51AAB" w:rsidRDefault="003B2DA3" w:rsidP="003B2DA3">
      <w:pPr>
        <w:pStyle w:val="Heading1"/>
        <w:rPr>
          <w:ins w:id="769" w:author="Eyal Bekerman" w:date="2022-12-06T12:50:00Z"/>
        </w:rPr>
      </w:pPr>
      <w:bookmarkStart w:id="770" w:name="_Toc125380048"/>
      <w:ins w:id="771" w:author="Eyal Bekerman" w:date="2022-12-06T12:51:00Z">
        <w:r>
          <w:t>F</w:t>
        </w:r>
      </w:ins>
      <w:ins w:id="772" w:author="Eyal Bekerman" w:date="2022-12-06T12:52:00Z">
        <w:r>
          <w:t xml:space="preserve">allout </w:t>
        </w:r>
      </w:ins>
      <w:ins w:id="773" w:author="Eyal Bekerman" w:date="2022-12-06T12:50:00Z">
        <w:r w:rsidRPr="00C51AAB">
          <w:t>File Extracts</w:t>
        </w:r>
        <w:bookmarkEnd w:id="760"/>
        <w:bookmarkEnd w:id="761"/>
        <w:bookmarkEnd w:id="770"/>
      </w:ins>
    </w:p>
    <w:p w14:paraId="128408AB" w14:textId="3746BE3C" w:rsidR="003B2DA3" w:rsidRPr="00C51AAB" w:rsidRDefault="003B2DA3" w:rsidP="003B2DA3">
      <w:pPr>
        <w:pStyle w:val="Heading2"/>
        <w:rPr>
          <w:ins w:id="774" w:author="Eyal Bekerman" w:date="2022-12-06T12:50:00Z"/>
        </w:rPr>
      </w:pPr>
      <w:bookmarkStart w:id="775" w:name="_Toc349238082"/>
      <w:bookmarkStart w:id="776" w:name="_Toc349238083"/>
      <w:bookmarkStart w:id="777" w:name="_Toc121223498"/>
      <w:bookmarkStart w:id="778" w:name="_Toc125380049"/>
      <w:bookmarkStart w:id="779" w:name="_Toc349238084"/>
      <w:bookmarkStart w:id="780" w:name="_Toc416115643"/>
      <w:bookmarkEnd w:id="775"/>
      <w:bookmarkEnd w:id="776"/>
      <w:ins w:id="781" w:author="Eyal Bekerman" w:date="2022-12-06T12:53:00Z">
        <w:r>
          <w:t xml:space="preserve">Customer </w:t>
        </w:r>
      </w:ins>
      <w:ins w:id="782" w:author="Eyal Bekerman" w:date="2022-12-06T12:50:00Z">
        <w:r>
          <w:t>Events</w:t>
        </w:r>
        <w:bookmarkEnd w:id="777"/>
        <w:bookmarkEnd w:id="778"/>
      </w:ins>
    </w:p>
    <w:p w14:paraId="6E4D41D0" w14:textId="77777777" w:rsidR="003B2DA3" w:rsidRPr="00C51AAB" w:rsidRDefault="003B2DA3" w:rsidP="003B2DA3">
      <w:pPr>
        <w:pStyle w:val="Heading3"/>
        <w:rPr>
          <w:ins w:id="783" w:author="Eyal Bekerman" w:date="2022-12-06T12:50:00Z"/>
        </w:rPr>
      </w:pPr>
      <w:bookmarkStart w:id="784" w:name="_Toc483313592"/>
      <w:bookmarkStart w:id="785" w:name="_Toc121223499"/>
      <w:bookmarkStart w:id="786" w:name="_Toc125380050"/>
      <w:ins w:id="787" w:author="Eyal Bekerman" w:date="2022-12-06T12:50:00Z">
        <w:r w:rsidRPr="00C51AAB">
          <w:t>Description</w:t>
        </w:r>
        <w:bookmarkStart w:id="788" w:name="_Toc349238086"/>
        <w:bookmarkStart w:id="789" w:name="_Toc416115644"/>
        <w:bookmarkEnd w:id="779"/>
        <w:bookmarkEnd w:id="780"/>
        <w:bookmarkEnd w:id="784"/>
        <w:bookmarkEnd w:id="785"/>
        <w:bookmarkEnd w:id="786"/>
      </w:ins>
    </w:p>
    <w:p w14:paraId="3C0F55B8" w14:textId="01CE66AF" w:rsidR="00E43D61" w:rsidRDefault="00E43D61" w:rsidP="003B2DA3">
      <w:pPr>
        <w:pStyle w:val="BodyText"/>
        <w:rPr>
          <w:ins w:id="790" w:author="Eyal Bekerman" w:date="2022-12-06T12:59:00Z"/>
        </w:rPr>
      </w:pPr>
      <w:ins w:id="791" w:author="Eyal Bekerman" w:date="2022-12-06T12:59:00Z">
        <w:r>
          <w:t xml:space="preserve">Whenever </w:t>
        </w:r>
        <w:proofErr w:type="spellStart"/>
        <w:r>
          <w:t>Mulesoft</w:t>
        </w:r>
        <w:proofErr w:type="spellEnd"/>
        <w:r>
          <w:t xml:space="preserve"> </w:t>
        </w:r>
        <w:r w:rsidR="00E415EB">
          <w:t>can’t send notification</w:t>
        </w:r>
      </w:ins>
      <w:ins w:id="792" w:author="Eyal Bekerman" w:date="2022-12-06T13:00:00Z">
        <w:r w:rsidR="00E415EB">
          <w:t>s</w:t>
        </w:r>
      </w:ins>
      <w:ins w:id="793" w:author="Eyal Bekerman" w:date="2022-12-06T12:59:00Z">
        <w:r w:rsidR="00E415EB">
          <w:t xml:space="preserve"> to AIA via the REST endpoint</w:t>
        </w:r>
      </w:ins>
      <w:ins w:id="794" w:author="Eyal Bekerman" w:date="2022-12-06T13:00:00Z">
        <w:r w:rsidR="00E415EB">
          <w:t xml:space="preserve"> due to any technical or applicative reason, the same information will be stored in files and uploaded to AIA SFTP server.</w:t>
        </w:r>
      </w:ins>
    </w:p>
    <w:p w14:paraId="311ACE4A" w14:textId="77777777" w:rsidR="003B2DA3" w:rsidRPr="00C51AAB" w:rsidRDefault="003B2DA3" w:rsidP="003B2DA3">
      <w:pPr>
        <w:pStyle w:val="Heading4"/>
        <w:rPr>
          <w:ins w:id="795" w:author="Eyal Bekerman" w:date="2022-12-06T12:50:00Z"/>
        </w:rPr>
      </w:pPr>
      <w:bookmarkStart w:id="796" w:name="_Toc533489387"/>
      <w:bookmarkStart w:id="797" w:name="_Toc533489413"/>
      <w:bookmarkStart w:id="798" w:name="_Toc533515741"/>
      <w:bookmarkStart w:id="799" w:name="_Toc533572650"/>
      <w:bookmarkStart w:id="800" w:name="_Toc533572676"/>
      <w:bookmarkStart w:id="801" w:name="_Toc533588626"/>
      <w:bookmarkStart w:id="802" w:name="_Toc533588652"/>
      <w:bookmarkStart w:id="803" w:name="_Toc533594124"/>
      <w:bookmarkStart w:id="804" w:name="_Toc534014451"/>
      <w:bookmarkStart w:id="805" w:name="_Toc534014477"/>
      <w:bookmarkStart w:id="806" w:name="_Toc534898233"/>
      <w:bookmarkStart w:id="807" w:name="_Toc534898259"/>
      <w:bookmarkStart w:id="808" w:name="_Toc483313593"/>
      <w:bookmarkEnd w:id="796"/>
      <w:bookmarkEnd w:id="797"/>
      <w:bookmarkEnd w:id="798"/>
      <w:bookmarkEnd w:id="799"/>
      <w:bookmarkEnd w:id="800"/>
      <w:bookmarkEnd w:id="801"/>
      <w:bookmarkEnd w:id="802"/>
      <w:bookmarkEnd w:id="803"/>
      <w:bookmarkEnd w:id="804"/>
      <w:bookmarkEnd w:id="805"/>
      <w:bookmarkEnd w:id="806"/>
      <w:bookmarkEnd w:id="807"/>
      <w:ins w:id="809" w:author="Eyal Bekerman" w:date="2022-12-06T12:50:00Z">
        <w:r w:rsidRPr="00C51AAB">
          <w:t>Data Elements</w:t>
        </w:r>
      </w:ins>
    </w:p>
    <w:p w14:paraId="6C68C31F" w14:textId="77777777" w:rsidR="003B2DA3" w:rsidRPr="002D4015" w:rsidRDefault="003B2DA3" w:rsidP="003B2DA3">
      <w:pPr>
        <w:pStyle w:val="BodyText"/>
        <w:rPr>
          <w:ins w:id="810" w:author="Eyal Bekerman" w:date="2022-12-06T12:50:00Z"/>
        </w:rPr>
      </w:pPr>
      <w:ins w:id="811" w:author="Eyal Bekerman" w:date="2022-12-06T12:50:00Z">
        <w:r w:rsidRPr="002D4015">
          <w:t xml:space="preserve">The interface will </w:t>
        </w:r>
        <w:r>
          <w:t>comprise</w:t>
        </w:r>
        <w:r w:rsidRPr="002D4015">
          <w:t xml:space="preserve"> the following information</w:t>
        </w:r>
        <w:r>
          <w:t>/events</w:t>
        </w:r>
        <w:r w:rsidRPr="002D4015">
          <w:t>:</w:t>
        </w:r>
      </w:ins>
    </w:p>
    <w:p w14:paraId="0A127F17" w14:textId="2C698FBB" w:rsidR="003B2DA3" w:rsidRDefault="00E43D61" w:rsidP="000D6FC6">
      <w:pPr>
        <w:pStyle w:val="BodyText"/>
        <w:numPr>
          <w:ilvl w:val="0"/>
          <w:numId w:val="28"/>
        </w:numPr>
        <w:rPr>
          <w:ins w:id="812" w:author="Eyal Bekerman" w:date="2022-12-06T12:50:00Z"/>
        </w:rPr>
      </w:pPr>
      <w:ins w:id="813" w:author="Eyal Bekerman" w:date="2022-12-06T12:55:00Z">
        <w:r>
          <w:t>Sim registration updates</w:t>
        </w:r>
      </w:ins>
    </w:p>
    <w:p w14:paraId="5B3FE4B8" w14:textId="77777777" w:rsidR="003B2DA3" w:rsidRPr="00C51AAB" w:rsidRDefault="003B2DA3" w:rsidP="00E43D61">
      <w:pPr>
        <w:pStyle w:val="Heading4"/>
        <w:rPr>
          <w:ins w:id="814" w:author="Eyal Bekerman" w:date="2022-12-06T12:50:00Z"/>
        </w:rPr>
      </w:pPr>
      <w:bookmarkStart w:id="815" w:name="_Toc349238087"/>
      <w:bookmarkStart w:id="816" w:name="_Toc416115645"/>
      <w:bookmarkStart w:id="817" w:name="_Toc483313594"/>
      <w:bookmarkEnd w:id="788"/>
      <w:bookmarkEnd w:id="789"/>
      <w:bookmarkEnd w:id="808"/>
      <w:ins w:id="818" w:author="Eyal Bekerman" w:date="2022-12-06T12:50:00Z">
        <w:r w:rsidRPr="00C51AAB">
          <w:t>Flow</w:t>
        </w:r>
        <w:bookmarkEnd w:id="815"/>
        <w:bookmarkEnd w:id="816"/>
        <w:r w:rsidRPr="00C51AAB">
          <w:t xml:space="preserve"> Description</w:t>
        </w:r>
        <w:bookmarkStart w:id="819" w:name="_Toc369795386"/>
        <w:bookmarkEnd w:id="817"/>
      </w:ins>
    </w:p>
    <w:p w14:paraId="3D365477" w14:textId="0B5883C2" w:rsidR="003B2DA3" w:rsidRDefault="00E415EB" w:rsidP="003B2DA3">
      <w:pPr>
        <w:rPr>
          <w:ins w:id="820" w:author="Eyal Bekerman" w:date="2022-12-06T12:50:00Z"/>
        </w:rPr>
      </w:pPr>
      <w:proofErr w:type="spellStart"/>
      <w:ins w:id="821" w:author="Eyal Bekerman" w:date="2022-12-06T13:00:00Z">
        <w:r>
          <w:t>Mules</w:t>
        </w:r>
      </w:ins>
      <w:ins w:id="822" w:author="Eyal Bekerman" w:date="2022-12-06T13:01:00Z">
        <w:r>
          <w:t>oft</w:t>
        </w:r>
      </w:ins>
      <w:proofErr w:type="spellEnd"/>
      <w:ins w:id="823" w:author="Eyal Bekerman" w:date="2022-12-06T12:50:00Z">
        <w:r w:rsidR="003B2DA3">
          <w:t xml:space="preserve"> will upload the files to the remote folder using a temporary name (.</w:t>
        </w:r>
        <w:proofErr w:type="spellStart"/>
        <w:r w:rsidR="003B2DA3">
          <w:t>tmp</w:t>
        </w:r>
        <w:proofErr w:type="spellEnd"/>
        <w:r w:rsidR="003B2DA3">
          <w:t xml:space="preserve"> extension) and rename the files to the final names upon successful transfer.</w:t>
        </w:r>
      </w:ins>
    </w:p>
    <w:p w14:paraId="6853291A" w14:textId="77777777" w:rsidR="003B2DA3" w:rsidRDefault="003B2DA3" w:rsidP="003B2DA3">
      <w:pPr>
        <w:rPr>
          <w:ins w:id="824" w:author="Eyal Bekerman" w:date="2022-12-06T12:50:00Z"/>
        </w:rPr>
      </w:pPr>
      <w:ins w:id="825" w:author="Eyal Bekerman" w:date="2022-12-06T12:50:00Z">
        <w:r>
          <w:t>AIA will load the files from the target folder.</w:t>
        </w:r>
      </w:ins>
    </w:p>
    <w:p w14:paraId="595CBC69" w14:textId="77777777" w:rsidR="003B2DA3" w:rsidRPr="00C51AAB" w:rsidRDefault="003B2DA3" w:rsidP="003B2DA3">
      <w:pPr>
        <w:pStyle w:val="BodyText"/>
        <w:rPr>
          <w:ins w:id="826" w:author="Eyal Bekerman" w:date="2022-12-06T12:50:00Z"/>
        </w:rPr>
      </w:pPr>
      <w:ins w:id="827" w:author="Eyal Bekerman" w:date="2022-12-06T12:50:00Z">
        <w:r>
          <w:t>AIA will be responsible for deleting the files.</w:t>
        </w:r>
      </w:ins>
    </w:p>
    <w:p w14:paraId="6F7D5A50" w14:textId="6D86B026" w:rsidR="003B2DA3" w:rsidRPr="00C51AAB" w:rsidRDefault="003B2DA3" w:rsidP="003B2DA3">
      <w:pPr>
        <w:pStyle w:val="Heading3"/>
        <w:rPr>
          <w:ins w:id="828" w:author="Eyal Bekerman" w:date="2022-12-06T12:50:00Z"/>
        </w:rPr>
      </w:pPr>
      <w:bookmarkStart w:id="829" w:name="_Toc120692972"/>
      <w:bookmarkStart w:id="830" w:name="_Toc120693011"/>
      <w:bookmarkStart w:id="831" w:name="_Toc120694341"/>
      <w:bookmarkStart w:id="832" w:name="_Toc120692973"/>
      <w:bookmarkStart w:id="833" w:name="_Toc120693012"/>
      <w:bookmarkStart w:id="834" w:name="_Toc120694342"/>
      <w:bookmarkStart w:id="835" w:name="_Toc121223503"/>
      <w:bookmarkStart w:id="836" w:name="_Toc125380051"/>
      <w:bookmarkEnd w:id="819"/>
      <w:bookmarkEnd w:id="829"/>
      <w:bookmarkEnd w:id="830"/>
      <w:bookmarkEnd w:id="831"/>
      <w:bookmarkEnd w:id="832"/>
      <w:bookmarkEnd w:id="833"/>
      <w:bookmarkEnd w:id="834"/>
      <w:ins w:id="837" w:author="Eyal Bekerman" w:date="2022-12-06T12:50:00Z">
        <w:r>
          <w:lastRenderedPageBreak/>
          <w:t>Common File Format</w:t>
        </w:r>
        <w:bookmarkEnd w:id="835"/>
        <w:bookmarkEnd w:id="836"/>
      </w:ins>
    </w:p>
    <w:p w14:paraId="6403D089" w14:textId="77777777" w:rsidR="003B2DA3" w:rsidRPr="00A579AE" w:rsidRDefault="003B2DA3" w:rsidP="003B2DA3">
      <w:pPr>
        <w:pStyle w:val="Heading4"/>
        <w:rPr>
          <w:ins w:id="838" w:author="Eyal Bekerman" w:date="2022-12-06T12:50:00Z"/>
          <w:noProof/>
        </w:rPr>
      </w:pPr>
      <w:ins w:id="839" w:author="Eyal Bekerman" w:date="2022-12-06T12:50:00Z">
        <w:r>
          <w:rPr>
            <w:noProof/>
          </w:rPr>
          <w:t>File Specifications</w:t>
        </w:r>
      </w:ins>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412"/>
        <w:gridCol w:w="13"/>
        <w:gridCol w:w="6925"/>
      </w:tblGrid>
      <w:tr w:rsidR="003B2DA3" w:rsidRPr="00C51AAB" w14:paraId="68720970" w14:textId="77777777" w:rsidTr="00741FFD">
        <w:trPr>
          <w:cantSplit/>
          <w:tblHeader/>
          <w:ins w:id="840" w:author="Eyal Bekerman" w:date="2022-12-06T12:50:00Z"/>
        </w:trPr>
        <w:tc>
          <w:tcPr>
            <w:tcW w:w="1297" w:type="pct"/>
            <w:gridSpan w:val="2"/>
            <w:shd w:val="clear" w:color="auto" w:fill="626469"/>
            <w:vAlign w:val="center"/>
          </w:tcPr>
          <w:p w14:paraId="0163F4FC" w14:textId="77777777" w:rsidR="003B2DA3" w:rsidRPr="00C51AAB" w:rsidRDefault="003B2DA3" w:rsidP="00741FFD">
            <w:pPr>
              <w:pStyle w:val="HeaderTable"/>
              <w:keepNext w:val="0"/>
              <w:keepLines w:val="0"/>
              <w:rPr>
                <w:ins w:id="841" w:author="Eyal Bekerman" w:date="2022-12-06T12:50:00Z"/>
                <w:color w:val="FFFFFF"/>
              </w:rPr>
            </w:pPr>
            <w:ins w:id="842" w:author="Eyal Bekerman" w:date="2022-12-06T12:50:00Z">
              <w:r w:rsidRPr="00C51AAB">
                <w:rPr>
                  <w:color w:val="FFFFFF"/>
                </w:rPr>
                <w:t>Type</w:t>
              </w:r>
            </w:ins>
          </w:p>
        </w:tc>
        <w:tc>
          <w:tcPr>
            <w:tcW w:w="3703" w:type="pct"/>
            <w:shd w:val="clear" w:color="auto" w:fill="626469"/>
            <w:vAlign w:val="center"/>
          </w:tcPr>
          <w:p w14:paraId="72BA1985" w14:textId="77777777" w:rsidR="003B2DA3" w:rsidRPr="00C51AAB" w:rsidRDefault="003B2DA3" w:rsidP="00741FFD">
            <w:pPr>
              <w:pStyle w:val="HeaderTable"/>
              <w:keepNext w:val="0"/>
              <w:keepLines w:val="0"/>
              <w:rPr>
                <w:ins w:id="843" w:author="Eyal Bekerman" w:date="2022-12-06T12:50:00Z"/>
                <w:color w:val="FFFFFF"/>
              </w:rPr>
            </w:pPr>
            <w:ins w:id="844" w:author="Eyal Bekerman" w:date="2022-12-06T12:50:00Z">
              <w:r w:rsidRPr="00C51AAB">
                <w:rPr>
                  <w:color w:val="FFFFFF"/>
                </w:rPr>
                <w:t>Description</w:t>
              </w:r>
            </w:ins>
          </w:p>
        </w:tc>
      </w:tr>
      <w:tr w:rsidR="003B2DA3" w:rsidRPr="00C51AAB" w14:paraId="70AEA887" w14:textId="77777777" w:rsidTr="00741FFD">
        <w:trPr>
          <w:cantSplit/>
          <w:ins w:id="845" w:author="Eyal Bekerman" w:date="2022-12-06T12:50:00Z"/>
        </w:trPr>
        <w:tc>
          <w:tcPr>
            <w:tcW w:w="1290" w:type="pct"/>
            <w:tcBorders>
              <w:bottom w:val="single" w:sz="4" w:space="0" w:color="808080"/>
            </w:tcBorders>
            <w:shd w:val="clear" w:color="auto" w:fill="auto"/>
          </w:tcPr>
          <w:p w14:paraId="79E0F84F" w14:textId="77777777" w:rsidR="003B2DA3" w:rsidRPr="00C51AAB" w:rsidRDefault="003B2DA3" w:rsidP="00741FFD">
            <w:pPr>
              <w:pStyle w:val="BodyTextTable"/>
              <w:rPr>
                <w:ins w:id="846" w:author="Eyal Bekerman" w:date="2022-12-06T12:50:00Z"/>
                <w:b/>
                <w:bCs/>
              </w:rPr>
            </w:pPr>
            <w:ins w:id="847" w:author="Eyal Bekerman" w:date="2022-12-06T12:50:00Z">
              <w:r w:rsidRPr="00C51AAB">
                <w:rPr>
                  <w:b/>
                  <w:bCs/>
                </w:rPr>
                <w:t>File Format</w:t>
              </w:r>
            </w:ins>
          </w:p>
        </w:tc>
        <w:tc>
          <w:tcPr>
            <w:tcW w:w="3710" w:type="pct"/>
            <w:gridSpan w:val="2"/>
            <w:tcBorders>
              <w:bottom w:val="single" w:sz="4" w:space="0" w:color="808080"/>
            </w:tcBorders>
            <w:shd w:val="clear" w:color="auto" w:fill="auto"/>
          </w:tcPr>
          <w:p w14:paraId="46A2DABF" w14:textId="77777777" w:rsidR="003B2DA3" w:rsidRPr="001B2DA1" w:rsidRDefault="003B2DA3" w:rsidP="00741FFD">
            <w:pPr>
              <w:pStyle w:val="BodyText"/>
              <w:tabs>
                <w:tab w:val="left" w:pos="989"/>
              </w:tabs>
              <w:ind w:left="0"/>
              <w:rPr>
                <w:ins w:id="848" w:author="Eyal Bekerman" w:date="2022-12-06T12:50:00Z"/>
                <w:sz w:val="18"/>
                <w:szCs w:val="18"/>
              </w:rPr>
            </w:pPr>
            <w:ins w:id="849" w:author="Eyal Bekerman" w:date="2022-12-06T12:50:00Z">
              <w:r>
                <w:rPr>
                  <w:sz w:val="18"/>
                  <w:szCs w:val="18"/>
                </w:rPr>
                <w:t>T</w:t>
              </w:r>
              <w:r w:rsidRPr="00AD675C">
                <w:rPr>
                  <w:sz w:val="18"/>
                  <w:szCs w:val="18"/>
                </w:rPr>
                <w:t xml:space="preserve">extual, </w:t>
              </w:r>
              <w:r>
                <w:rPr>
                  <w:sz w:val="18"/>
                  <w:szCs w:val="18"/>
                </w:rPr>
                <w:t>delimiter-</w:t>
              </w:r>
              <w:r w:rsidRPr="00AD675C">
                <w:rPr>
                  <w:sz w:val="18"/>
                  <w:szCs w:val="18"/>
                </w:rPr>
                <w:t>separated values</w:t>
              </w:r>
            </w:ins>
          </w:p>
        </w:tc>
      </w:tr>
      <w:tr w:rsidR="003B2DA3" w:rsidRPr="008943D7" w14:paraId="06C5DA4B" w14:textId="77777777" w:rsidTr="00741FFD">
        <w:trPr>
          <w:cantSplit/>
          <w:ins w:id="850" w:author="Eyal Bekerman" w:date="2022-12-06T12:50:00Z"/>
        </w:trPr>
        <w:tc>
          <w:tcPr>
            <w:tcW w:w="1290" w:type="pct"/>
            <w:tcBorders>
              <w:bottom w:val="single" w:sz="4" w:space="0" w:color="808080"/>
            </w:tcBorders>
            <w:shd w:val="clear" w:color="auto" w:fill="auto"/>
          </w:tcPr>
          <w:p w14:paraId="77842665" w14:textId="77777777" w:rsidR="003B2DA3" w:rsidRPr="00C51AAB" w:rsidRDefault="003B2DA3" w:rsidP="00741FFD">
            <w:pPr>
              <w:pStyle w:val="BodyTextTable"/>
              <w:rPr>
                <w:ins w:id="851" w:author="Eyal Bekerman" w:date="2022-12-06T12:50:00Z"/>
                <w:b/>
                <w:bCs/>
              </w:rPr>
            </w:pPr>
            <w:ins w:id="852" w:author="Eyal Bekerman" w:date="2022-12-06T12:50:00Z">
              <w:r w:rsidRPr="00C51AAB">
                <w:rPr>
                  <w:b/>
                  <w:bCs/>
                </w:rPr>
                <w:t>File Name Convention</w:t>
              </w:r>
            </w:ins>
          </w:p>
        </w:tc>
        <w:tc>
          <w:tcPr>
            <w:tcW w:w="3710" w:type="pct"/>
            <w:gridSpan w:val="2"/>
            <w:tcBorders>
              <w:bottom w:val="single" w:sz="4" w:space="0" w:color="808080"/>
            </w:tcBorders>
            <w:shd w:val="clear" w:color="auto" w:fill="auto"/>
          </w:tcPr>
          <w:p w14:paraId="23C1EB80" w14:textId="627D3026" w:rsidR="003B2DA3" w:rsidRDefault="005E4487" w:rsidP="00741FFD">
            <w:pPr>
              <w:ind w:left="0"/>
              <w:rPr>
                <w:ins w:id="853" w:author="Eyal Bekerman" w:date="2022-12-06T12:50:00Z"/>
                <w:sz w:val="18"/>
                <w:szCs w:val="18"/>
              </w:rPr>
            </w:pPr>
            <w:r>
              <w:rPr>
                <w:sz w:val="18"/>
                <w:szCs w:val="18"/>
              </w:rPr>
              <w:t>Mulesoft</w:t>
            </w:r>
            <w:ins w:id="854" w:author="Eyal Bekerman" w:date="2022-12-06T12:50:00Z">
              <w:r w:rsidR="003B2DA3">
                <w:rPr>
                  <w:sz w:val="18"/>
                  <w:szCs w:val="18"/>
                </w:rPr>
                <w:t>_#name_#</w:t>
              </w:r>
            </w:ins>
            <w:r>
              <w:rPr>
                <w:sz w:val="18"/>
                <w:szCs w:val="18"/>
              </w:rPr>
              <w:t>time</w:t>
            </w:r>
            <w:ins w:id="855" w:author="Eyal Bekerman" w:date="2022-12-06T12:50:00Z">
              <w:r w:rsidR="003B2DA3">
                <w:rPr>
                  <w:sz w:val="18"/>
                  <w:szCs w:val="18"/>
                </w:rPr>
                <w:t>.csv</w:t>
              </w:r>
            </w:ins>
          </w:p>
          <w:p w14:paraId="61745C3F" w14:textId="77777777" w:rsidR="003B2DA3" w:rsidRDefault="003B2DA3" w:rsidP="00741FFD">
            <w:pPr>
              <w:ind w:left="0"/>
              <w:rPr>
                <w:ins w:id="856" w:author="Eyal Bekerman" w:date="2022-12-06T12:50:00Z"/>
                <w:sz w:val="18"/>
                <w:szCs w:val="18"/>
              </w:rPr>
            </w:pPr>
            <w:ins w:id="857" w:author="Eyal Bekerman" w:date="2022-12-06T12:50:00Z">
              <w:r>
                <w:rPr>
                  <w:sz w:val="18"/>
                  <w:szCs w:val="18"/>
                </w:rPr>
                <w:t>#</w:t>
              </w:r>
              <w:proofErr w:type="gramStart"/>
              <w:r>
                <w:rPr>
                  <w:sz w:val="18"/>
                  <w:szCs w:val="18"/>
                </w:rPr>
                <w:t>name</w:t>
              </w:r>
              <w:proofErr w:type="gramEnd"/>
              <w:r>
                <w:rPr>
                  <w:sz w:val="18"/>
                  <w:szCs w:val="18"/>
                </w:rPr>
                <w:t xml:space="preserve"> – content name</w:t>
              </w:r>
            </w:ins>
          </w:p>
          <w:p w14:paraId="4803D96B" w14:textId="4FA7A76F" w:rsidR="003B2DA3" w:rsidRDefault="003B2DA3" w:rsidP="00741FFD">
            <w:pPr>
              <w:ind w:left="0"/>
              <w:rPr>
                <w:ins w:id="858" w:author="Eyal Bekerman" w:date="2022-12-06T12:50:00Z"/>
                <w:sz w:val="18"/>
                <w:szCs w:val="18"/>
              </w:rPr>
            </w:pPr>
            <w:ins w:id="859" w:author="Eyal Bekerman" w:date="2022-12-06T12:50:00Z">
              <w:r w:rsidRPr="0018177E">
                <w:rPr>
                  <w:sz w:val="18"/>
                  <w:szCs w:val="18"/>
                </w:rPr>
                <w:t>#</w:t>
              </w:r>
            </w:ins>
            <w:proofErr w:type="gramStart"/>
            <w:r w:rsidR="005E4487">
              <w:rPr>
                <w:sz w:val="18"/>
                <w:szCs w:val="18"/>
              </w:rPr>
              <w:t>time</w:t>
            </w:r>
            <w:proofErr w:type="gramEnd"/>
            <w:ins w:id="860" w:author="Eyal Bekerman" w:date="2022-12-06T12:50:00Z">
              <w:r w:rsidRPr="0018177E">
                <w:rPr>
                  <w:sz w:val="18"/>
                  <w:szCs w:val="18"/>
                </w:rPr>
                <w:t xml:space="preserve"> </w:t>
              </w:r>
            </w:ins>
            <w:r w:rsidR="005E4487">
              <w:rPr>
                <w:sz w:val="18"/>
                <w:szCs w:val="18"/>
              </w:rPr>
              <w:t>–</w:t>
            </w:r>
            <w:ins w:id="861" w:author="Eyal Bekerman" w:date="2022-12-06T12:50:00Z">
              <w:r w:rsidRPr="0018177E">
                <w:rPr>
                  <w:sz w:val="18"/>
                  <w:szCs w:val="18"/>
                </w:rPr>
                <w:t xml:space="preserve"> </w:t>
              </w:r>
            </w:ins>
            <w:r w:rsidR="005E4487">
              <w:rPr>
                <w:sz w:val="18"/>
                <w:szCs w:val="18"/>
              </w:rPr>
              <w:t>generation timestamp</w:t>
            </w:r>
            <w:ins w:id="862" w:author="Eyal Bekerman" w:date="2022-12-06T12:50:00Z">
              <w:r w:rsidRPr="0018177E">
                <w:rPr>
                  <w:sz w:val="18"/>
                  <w:szCs w:val="18"/>
                </w:rPr>
                <w:t>, format: YYYYMMDD</w:t>
              </w:r>
            </w:ins>
            <w:r w:rsidR="005E4487">
              <w:rPr>
                <w:sz w:val="18"/>
                <w:szCs w:val="18"/>
              </w:rPr>
              <w:t>HH24MMSS</w:t>
            </w:r>
          </w:p>
          <w:p w14:paraId="56B8B35D" w14:textId="54E10E54" w:rsidR="003B2DA3" w:rsidRPr="008943D7" w:rsidRDefault="003B2DA3" w:rsidP="00741FFD">
            <w:pPr>
              <w:pStyle w:val="BodyTextTable"/>
              <w:rPr>
                <w:ins w:id="863" w:author="Eyal Bekerman" w:date="2022-12-06T12:50:00Z"/>
                <w:szCs w:val="18"/>
              </w:rPr>
            </w:pPr>
            <w:ins w:id="864" w:author="Eyal Bekerman" w:date="2022-12-06T12:50:00Z">
              <w:r w:rsidRPr="008943D7">
                <w:rPr>
                  <w:szCs w:val="18"/>
                </w:rPr>
                <w:t xml:space="preserve">E.g., </w:t>
              </w:r>
            </w:ins>
            <w:r w:rsidR="005E4487">
              <w:rPr>
                <w:szCs w:val="18"/>
              </w:rPr>
              <w:t>Mulesoft</w:t>
            </w:r>
            <w:ins w:id="865" w:author="Eyal Bekerman" w:date="2022-12-06T12:50:00Z">
              <w:r>
                <w:rPr>
                  <w:szCs w:val="18"/>
                </w:rPr>
                <w:t>_</w:t>
              </w:r>
            </w:ins>
            <w:r w:rsidR="005E4487">
              <w:rPr>
                <w:szCs w:val="18"/>
              </w:rPr>
              <w:t>SIMREG</w:t>
            </w:r>
            <w:ins w:id="866" w:author="Eyal Bekerman" w:date="2022-12-06T12:50:00Z">
              <w:r>
                <w:rPr>
                  <w:szCs w:val="18"/>
                </w:rPr>
                <w:t>_20221122</w:t>
              </w:r>
            </w:ins>
            <w:r w:rsidR="005E4487">
              <w:rPr>
                <w:szCs w:val="18"/>
              </w:rPr>
              <w:t>162000</w:t>
            </w:r>
            <w:ins w:id="867" w:author="Eyal Bekerman" w:date="2022-12-06T12:50:00Z">
              <w:r w:rsidRPr="00485848">
                <w:rPr>
                  <w:szCs w:val="18"/>
                </w:rPr>
                <w:t>.csv</w:t>
              </w:r>
            </w:ins>
          </w:p>
        </w:tc>
      </w:tr>
      <w:tr w:rsidR="003B2DA3" w:rsidRPr="00C51AAB" w14:paraId="205BB909" w14:textId="77777777" w:rsidTr="00741FFD">
        <w:trPr>
          <w:cantSplit/>
          <w:ins w:id="868" w:author="Eyal Bekerman" w:date="2022-12-06T12:50:00Z"/>
        </w:trPr>
        <w:tc>
          <w:tcPr>
            <w:tcW w:w="1290" w:type="pct"/>
            <w:tcBorders>
              <w:bottom w:val="single" w:sz="4" w:space="0" w:color="808080"/>
            </w:tcBorders>
            <w:shd w:val="clear" w:color="auto" w:fill="auto"/>
          </w:tcPr>
          <w:p w14:paraId="6F542B1C" w14:textId="77777777" w:rsidR="003B2DA3" w:rsidRPr="00C51AAB" w:rsidRDefault="003B2DA3" w:rsidP="00741FFD">
            <w:pPr>
              <w:pStyle w:val="BodyTextTable"/>
              <w:rPr>
                <w:ins w:id="869" w:author="Eyal Bekerman" w:date="2022-12-06T12:50:00Z"/>
                <w:b/>
                <w:bCs/>
              </w:rPr>
            </w:pPr>
            <w:ins w:id="870" w:author="Eyal Bekerman" w:date="2022-12-06T12:50:00Z">
              <w:r>
                <w:rPr>
                  <w:b/>
                  <w:bCs/>
                </w:rPr>
                <w:t>File Compression</w:t>
              </w:r>
            </w:ins>
          </w:p>
        </w:tc>
        <w:tc>
          <w:tcPr>
            <w:tcW w:w="3710" w:type="pct"/>
            <w:gridSpan w:val="2"/>
            <w:tcBorders>
              <w:bottom w:val="single" w:sz="4" w:space="0" w:color="808080"/>
            </w:tcBorders>
            <w:shd w:val="clear" w:color="auto" w:fill="auto"/>
          </w:tcPr>
          <w:p w14:paraId="0B06D666" w14:textId="77777777" w:rsidR="003B2DA3" w:rsidRPr="0018177E" w:rsidRDefault="003B2DA3" w:rsidP="00741FFD">
            <w:pPr>
              <w:pStyle w:val="BodyTextTable"/>
              <w:rPr>
                <w:ins w:id="871" w:author="Eyal Bekerman" w:date="2022-12-06T12:50:00Z"/>
                <w:szCs w:val="18"/>
              </w:rPr>
            </w:pPr>
            <w:ins w:id="872" w:author="Eyal Bekerman" w:date="2022-12-06T12:50:00Z">
              <w:r>
                <w:rPr>
                  <w:szCs w:val="18"/>
                </w:rPr>
                <w:t>N/A</w:t>
              </w:r>
            </w:ins>
          </w:p>
        </w:tc>
      </w:tr>
      <w:tr w:rsidR="003B2DA3" w:rsidRPr="00C51AAB" w14:paraId="681E9D6A" w14:textId="77777777" w:rsidTr="00741FFD">
        <w:trPr>
          <w:cantSplit/>
          <w:ins w:id="873" w:author="Eyal Bekerman" w:date="2022-12-06T12:50:00Z"/>
        </w:trPr>
        <w:tc>
          <w:tcPr>
            <w:tcW w:w="1290" w:type="pct"/>
            <w:tcBorders>
              <w:bottom w:val="single" w:sz="4" w:space="0" w:color="808080"/>
            </w:tcBorders>
            <w:shd w:val="clear" w:color="auto" w:fill="auto"/>
          </w:tcPr>
          <w:p w14:paraId="79D647A9" w14:textId="77777777" w:rsidR="003B2DA3" w:rsidRPr="00C51AAB" w:rsidRDefault="003B2DA3" w:rsidP="00741FFD">
            <w:pPr>
              <w:pStyle w:val="BodyTextTable"/>
              <w:rPr>
                <w:ins w:id="874" w:author="Eyal Bekerman" w:date="2022-12-06T12:50:00Z"/>
                <w:b/>
                <w:bCs/>
              </w:rPr>
            </w:pPr>
            <w:ins w:id="875" w:author="Eyal Bekerman" w:date="2022-12-06T12:50:00Z">
              <w:r w:rsidRPr="004B41E2">
                <w:rPr>
                  <w:b/>
                  <w:bCs/>
                </w:rPr>
                <w:t>Record Format</w:t>
              </w:r>
            </w:ins>
          </w:p>
        </w:tc>
        <w:tc>
          <w:tcPr>
            <w:tcW w:w="3710" w:type="pct"/>
            <w:gridSpan w:val="2"/>
            <w:tcBorders>
              <w:bottom w:val="single" w:sz="4" w:space="0" w:color="808080"/>
            </w:tcBorders>
            <w:shd w:val="clear" w:color="auto" w:fill="auto"/>
          </w:tcPr>
          <w:p w14:paraId="2C8823D8" w14:textId="77777777" w:rsidR="003B2DA3" w:rsidRDefault="003B2DA3" w:rsidP="00741FFD">
            <w:pPr>
              <w:pStyle w:val="BodyTextTable"/>
              <w:rPr>
                <w:ins w:id="876" w:author="Eyal Bekerman" w:date="2022-12-06T12:50:00Z"/>
              </w:rPr>
            </w:pPr>
            <w:ins w:id="877" w:author="Eyal Bekerman" w:date="2022-12-06T12:50:00Z">
              <w:r w:rsidRPr="004B41E2">
                <w:t>Char Encoding</w:t>
              </w:r>
              <w:r>
                <w:t>: UTF-8</w:t>
              </w:r>
            </w:ins>
          </w:p>
          <w:p w14:paraId="7DD3DC46" w14:textId="77777777" w:rsidR="003B2DA3" w:rsidRDefault="003B2DA3" w:rsidP="00741FFD">
            <w:pPr>
              <w:pStyle w:val="BodyTextTable"/>
              <w:rPr>
                <w:ins w:id="878" w:author="Eyal Bekerman" w:date="2022-12-06T12:50:00Z"/>
              </w:rPr>
            </w:pPr>
            <w:ins w:id="879" w:author="Eyal Bekerman" w:date="2022-12-06T12:50:00Z">
              <w:r>
                <w:t>Delimiter: comma (,). T</w:t>
              </w:r>
              <w:r w:rsidRPr="00A37280">
                <w:t xml:space="preserve">here </w:t>
              </w:r>
              <w:r>
                <w:t xml:space="preserve">will be no </w:t>
              </w:r>
              <w:r w:rsidRPr="00A37280">
                <w:t>extra delimiter at the end of</w:t>
              </w:r>
              <w:r>
                <w:t xml:space="preserve"> the</w:t>
              </w:r>
              <w:r w:rsidRPr="00A37280">
                <w:t xml:space="preserve"> line</w:t>
              </w:r>
              <w:r>
                <w:t>. Empty values will be denoted with two consecutive delimiters.</w:t>
              </w:r>
            </w:ins>
          </w:p>
          <w:p w14:paraId="43B65C38" w14:textId="77777777" w:rsidR="003B2DA3" w:rsidRDefault="003B2DA3" w:rsidP="00741FFD">
            <w:pPr>
              <w:pStyle w:val="BodyTextTable"/>
              <w:rPr>
                <w:ins w:id="880" w:author="Eyal Bekerman" w:date="2022-12-06T12:50:00Z"/>
              </w:rPr>
            </w:pPr>
            <w:ins w:id="881" w:author="Eyal Bekerman" w:date="2022-12-06T12:50:00Z">
              <w:r>
                <w:t xml:space="preserve">Quoting: </w:t>
              </w:r>
              <w:r w:rsidRPr="00FA19BD">
                <w:t>Apostrophes</w:t>
              </w:r>
              <w:r>
                <w:t xml:space="preserve"> (“)</w:t>
              </w:r>
            </w:ins>
          </w:p>
          <w:p w14:paraId="45FCB4AC" w14:textId="77777777" w:rsidR="003B2DA3" w:rsidRDefault="003B2DA3" w:rsidP="00741FFD">
            <w:pPr>
              <w:pStyle w:val="BodyTextTable"/>
              <w:rPr>
                <w:ins w:id="882" w:author="Eyal Bekerman" w:date="2022-12-06T12:50:00Z"/>
              </w:rPr>
            </w:pPr>
            <w:ins w:id="883" w:author="Eyal Bekerman" w:date="2022-12-06T12:50:00Z">
              <w:r w:rsidRPr="004B41E2">
                <w:t xml:space="preserve">New Line Character: </w:t>
              </w:r>
              <w:r>
                <w:t>UNIX (LF – 0x0A)</w:t>
              </w:r>
            </w:ins>
          </w:p>
          <w:p w14:paraId="0AAC0CA5" w14:textId="77777777" w:rsidR="003B2DA3" w:rsidRDefault="003B2DA3" w:rsidP="00741FFD">
            <w:pPr>
              <w:pStyle w:val="BodyTextTable"/>
              <w:rPr>
                <w:ins w:id="884" w:author="Eyal Bekerman" w:date="2022-12-06T12:50:00Z"/>
              </w:rPr>
            </w:pPr>
            <w:ins w:id="885" w:author="Eyal Bekerman" w:date="2022-12-06T12:50:00Z">
              <w:r>
                <w:t xml:space="preserve">Header/trailer record: </w:t>
              </w:r>
              <w:r w:rsidRPr="006E34C8">
                <w:rPr>
                  <w:szCs w:val="18"/>
                </w:rPr>
                <w:t>Header record will be included</w:t>
              </w:r>
            </w:ins>
          </w:p>
          <w:p w14:paraId="056DC779" w14:textId="77777777" w:rsidR="003B2DA3" w:rsidRDefault="003B2DA3" w:rsidP="00741FFD">
            <w:pPr>
              <w:pStyle w:val="BodyTextTable"/>
              <w:rPr>
                <w:ins w:id="886" w:author="Eyal Bekerman" w:date="2022-12-06T12:50:00Z"/>
                <w:szCs w:val="18"/>
              </w:rPr>
            </w:pPr>
            <w:proofErr w:type="spellStart"/>
            <w:ins w:id="887" w:author="Eyal Bekerman" w:date="2022-12-06T12:50:00Z">
              <w:r>
                <w:t>DateTime</w:t>
              </w:r>
              <w:proofErr w:type="spellEnd"/>
              <w:r>
                <w:t xml:space="preserve"> format: </w:t>
              </w:r>
              <w:r>
                <w:rPr>
                  <w:szCs w:val="18"/>
                </w:rPr>
                <w:t>YYYY-MM-DD HH24:</w:t>
              </w:r>
              <w:proofErr w:type="gramStart"/>
              <w:r>
                <w:rPr>
                  <w:szCs w:val="18"/>
                </w:rPr>
                <w:t>MM:SS</w:t>
              </w:r>
              <w:proofErr w:type="gramEnd"/>
              <w:r>
                <w:rPr>
                  <w:szCs w:val="18"/>
                </w:rPr>
                <w:t xml:space="preserve"> </w:t>
              </w:r>
            </w:ins>
          </w:p>
          <w:p w14:paraId="5F8A22E7" w14:textId="77777777" w:rsidR="003B2DA3" w:rsidRDefault="003B2DA3" w:rsidP="00741FFD">
            <w:pPr>
              <w:pStyle w:val="BodyTextTable"/>
              <w:rPr>
                <w:ins w:id="888" w:author="Eyal Bekerman" w:date="2022-12-06T12:50:00Z"/>
                <w:szCs w:val="18"/>
              </w:rPr>
            </w:pPr>
            <w:proofErr w:type="spellStart"/>
            <w:ins w:id="889" w:author="Eyal Bekerman" w:date="2022-12-06T12:50:00Z">
              <w:r>
                <w:rPr>
                  <w:szCs w:val="18"/>
                </w:rPr>
                <w:t>DateTime</w:t>
              </w:r>
              <w:proofErr w:type="spellEnd"/>
              <w:r>
                <w:rPr>
                  <w:szCs w:val="18"/>
                </w:rPr>
                <w:t xml:space="preserve"> TZ: local time zone</w:t>
              </w:r>
            </w:ins>
          </w:p>
          <w:p w14:paraId="5169EFBA" w14:textId="77777777" w:rsidR="003B2DA3" w:rsidRPr="00C51AAB" w:rsidRDefault="003B2DA3" w:rsidP="00741FFD">
            <w:pPr>
              <w:pStyle w:val="BodyTextTable"/>
              <w:rPr>
                <w:ins w:id="890" w:author="Eyal Bekerman" w:date="2022-12-06T12:50:00Z"/>
              </w:rPr>
            </w:pPr>
            <w:ins w:id="891" w:author="Eyal Bekerman" w:date="2022-12-06T12:50:00Z">
              <w:r>
                <w:t>Date format:</w:t>
              </w:r>
              <w:r>
                <w:rPr>
                  <w:szCs w:val="18"/>
                </w:rPr>
                <w:t xml:space="preserve"> YYYY-MM-DD</w:t>
              </w:r>
            </w:ins>
          </w:p>
        </w:tc>
      </w:tr>
      <w:tr w:rsidR="003B2DA3" w:rsidRPr="00C51AAB" w14:paraId="4FAE1FAE" w14:textId="77777777" w:rsidTr="00741FFD">
        <w:trPr>
          <w:cantSplit/>
          <w:ins w:id="892" w:author="Eyal Bekerman" w:date="2022-12-06T12:50:00Z"/>
        </w:trPr>
        <w:tc>
          <w:tcPr>
            <w:tcW w:w="1290" w:type="pct"/>
            <w:tcBorders>
              <w:bottom w:val="single" w:sz="4" w:space="0" w:color="808080"/>
            </w:tcBorders>
            <w:shd w:val="clear" w:color="auto" w:fill="auto"/>
          </w:tcPr>
          <w:p w14:paraId="7989EC75" w14:textId="77777777" w:rsidR="003B2DA3" w:rsidRPr="00C51AAB" w:rsidRDefault="003B2DA3" w:rsidP="00741FFD">
            <w:pPr>
              <w:pStyle w:val="BodyTextTable"/>
              <w:rPr>
                <w:ins w:id="893" w:author="Eyal Bekerman" w:date="2022-12-06T12:50:00Z"/>
                <w:b/>
                <w:bCs/>
              </w:rPr>
            </w:pPr>
            <w:ins w:id="894" w:author="Eyal Bekerman" w:date="2022-12-06T12:50:00Z">
              <w:r w:rsidRPr="00C51AAB">
                <w:rPr>
                  <w:b/>
                  <w:bCs/>
                </w:rPr>
                <w:t>File Place</w:t>
              </w:r>
            </w:ins>
          </w:p>
        </w:tc>
        <w:tc>
          <w:tcPr>
            <w:tcW w:w="3710" w:type="pct"/>
            <w:gridSpan w:val="2"/>
            <w:tcBorders>
              <w:bottom w:val="single" w:sz="4" w:space="0" w:color="808080"/>
            </w:tcBorders>
            <w:shd w:val="clear" w:color="auto" w:fill="auto"/>
          </w:tcPr>
          <w:p w14:paraId="3B41357F" w14:textId="77777777" w:rsidR="003B2DA3" w:rsidRPr="00C51AAB" w:rsidRDefault="003B2DA3" w:rsidP="00741FFD">
            <w:pPr>
              <w:pStyle w:val="BodyTextTable"/>
              <w:rPr>
                <w:ins w:id="895" w:author="Eyal Bekerman" w:date="2022-12-06T12:50:00Z"/>
              </w:rPr>
            </w:pPr>
            <w:ins w:id="896" w:author="Eyal Bekerman" w:date="2022-12-06T12:50:00Z">
              <w:r w:rsidRPr="00852A6F">
                <w:t>Will be defined during actual integration</w:t>
              </w:r>
            </w:ins>
          </w:p>
        </w:tc>
      </w:tr>
    </w:tbl>
    <w:p w14:paraId="6602282E" w14:textId="77777777" w:rsidR="003B2DA3" w:rsidRDefault="003B2DA3" w:rsidP="00155744">
      <w:pPr>
        <w:rPr>
          <w:ins w:id="897" w:author="Eyal Bekerman" w:date="2022-12-06T12:50:00Z"/>
        </w:rPr>
      </w:pPr>
    </w:p>
    <w:p w14:paraId="7BCC61F8" w14:textId="47FE31EC" w:rsidR="003B2DA3" w:rsidRDefault="00E43D61" w:rsidP="003B2DA3">
      <w:pPr>
        <w:pStyle w:val="Heading3"/>
        <w:rPr>
          <w:ins w:id="898" w:author="Eyal Bekerman" w:date="2022-12-06T12:50:00Z"/>
        </w:rPr>
      </w:pPr>
      <w:bookmarkStart w:id="899" w:name="_Toc125380052"/>
      <w:ins w:id="900" w:author="Eyal Bekerman" w:date="2022-12-06T12:58:00Z">
        <w:r>
          <w:t>Sim Registration Updates</w:t>
        </w:r>
      </w:ins>
      <w:bookmarkEnd w:id="899"/>
    </w:p>
    <w:p w14:paraId="6AD7718F" w14:textId="77777777" w:rsidR="003B2DA3" w:rsidRDefault="003B2DA3" w:rsidP="003B2DA3">
      <w:pPr>
        <w:pStyle w:val="Heading4"/>
        <w:rPr>
          <w:ins w:id="901" w:author="Eyal Bekerman" w:date="2022-12-06T12:50:00Z"/>
        </w:rPr>
      </w:pPr>
      <w:ins w:id="902" w:author="Eyal Bekerman" w:date="2022-12-06T12:50:00Z">
        <w:r>
          <w:t>General</w:t>
        </w:r>
      </w:ins>
    </w:p>
    <w:p w14:paraId="662C6E90" w14:textId="3448F42B" w:rsidR="003B2DA3" w:rsidRDefault="003B2DA3" w:rsidP="003B2DA3">
      <w:pPr>
        <w:rPr>
          <w:ins w:id="903" w:author="Eyal Bekerman" w:date="2022-12-06T12:50:00Z"/>
        </w:rPr>
      </w:pPr>
      <w:ins w:id="904" w:author="Eyal Bekerman" w:date="2022-12-06T12:50:00Z">
        <w:r w:rsidRPr="00A579AE">
          <w:t xml:space="preserve">The file will contain </w:t>
        </w:r>
      </w:ins>
      <w:ins w:id="905" w:author="Eyal Bekerman" w:date="2022-12-06T12:58:00Z">
        <w:r w:rsidR="00E43D61">
          <w:t>sim reg</w:t>
        </w:r>
      </w:ins>
      <w:ins w:id="906" w:author="Eyal Bekerman" w:date="2022-12-06T12:59:00Z">
        <w:r w:rsidR="00E43D61">
          <w:t>istration update</w:t>
        </w:r>
      </w:ins>
      <w:ins w:id="907" w:author="Eyal Bekerman" w:date="2022-12-06T12:50:00Z">
        <w:r>
          <w:t xml:space="preserve"> information.</w:t>
        </w:r>
      </w:ins>
    </w:p>
    <w:p w14:paraId="519A6EA4" w14:textId="77777777" w:rsidR="003B2DA3" w:rsidRPr="00A579AE" w:rsidRDefault="003B2DA3" w:rsidP="003B2DA3">
      <w:pPr>
        <w:pStyle w:val="Heading4"/>
        <w:rPr>
          <w:ins w:id="908" w:author="Eyal Bekerman" w:date="2022-12-06T12:50:00Z"/>
          <w:noProof/>
        </w:rPr>
      </w:pPr>
      <w:ins w:id="909" w:author="Eyal Bekerman" w:date="2022-12-06T12:50:00Z">
        <w:r>
          <w:rPr>
            <w:noProof/>
          </w:rPr>
          <w:t>File Specifications</w:t>
        </w:r>
      </w:ins>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412"/>
        <w:gridCol w:w="13"/>
        <w:gridCol w:w="6925"/>
      </w:tblGrid>
      <w:tr w:rsidR="003B2DA3" w:rsidRPr="00C51AAB" w14:paraId="3A5084C0" w14:textId="77777777" w:rsidTr="00741FFD">
        <w:trPr>
          <w:cantSplit/>
          <w:tblHeader/>
          <w:ins w:id="910" w:author="Eyal Bekerman" w:date="2022-12-06T12:50:00Z"/>
        </w:trPr>
        <w:tc>
          <w:tcPr>
            <w:tcW w:w="1297" w:type="pct"/>
            <w:gridSpan w:val="2"/>
            <w:shd w:val="clear" w:color="auto" w:fill="626469"/>
            <w:vAlign w:val="center"/>
          </w:tcPr>
          <w:p w14:paraId="2C936BBC" w14:textId="77777777" w:rsidR="003B2DA3" w:rsidRPr="00C51AAB" w:rsidRDefault="003B2DA3" w:rsidP="00741FFD">
            <w:pPr>
              <w:pStyle w:val="HeaderTable"/>
              <w:keepNext w:val="0"/>
              <w:keepLines w:val="0"/>
              <w:rPr>
                <w:ins w:id="911" w:author="Eyal Bekerman" w:date="2022-12-06T12:50:00Z"/>
                <w:color w:val="FFFFFF"/>
              </w:rPr>
            </w:pPr>
            <w:ins w:id="912" w:author="Eyal Bekerman" w:date="2022-12-06T12:50:00Z">
              <w:r w:rsidRPr="00C51AAB">
                <w:rPr>
                  <w:color w:val="FFFFFF"/>
                </w:rPr>
                <w:t>Type</w:t>
              </w:r>
            </w:ins>
          </w:p>
        </w:tc>
        <w:tc>
          <w:tcPr>
            <w:tcW w:w="3703" w:type="pct"/>
            <w:shd w:val="clear" w:color="auto" w:fill="626469"/>
            <w:vAlign w:val="center"/>
          </w:tcPr>
          <w:p w14:paraId="2E98E330" w14:textId="77777777" w:rsidR="003B2DA3" w:rsidRPr="00C51AAB" w:rsidRDefault="003B2DA3" w:rsidP="00741FFD">
            <w:pPr>
              <w:pStyle w:val="HeaderTable"/>
              <w:keepNext w:val="0"/>
              <w:keepLines w:val="0"/>
              <w:rPr>
                <w:ins w:id="913" w:author="Eyal Bekerman" w:date="2022-12-06T12:50:00Z"/>
                <w:color w:val="FFFFFF"/>
              </w:rPr>
            </w:pPr>
            <w:ins w:id="914" w:author="Eyal Bekerman" w:date="2022-12-06T12:50:00Z">
              <w:r w:rsidRPr="00C51AAB">
                <w:rPr>
                  <w:color w:val="FFFFFF"/>
                </w:rPr>
                <w:t>Description</w:t>
              </w:r>
            </w:ins>
          </w:p>
        </w:tc>
      </w:tr>
      <w:tr w:rsidR="003B2DA3" w:rsidRPr="008943D7" w14:paraId="2F7848B0" w14:textId="77777777" w:rsidTr="00741FFD">
        <w:trPr>
          <w:cantSplit/>
          <w:ins w:id="915" w:author="Eyal Bekerman" w:date="2022-12-06T12:50:00Z"/>
        </w:trPr>
        <w:tc>
          <w:tcPr>
            <w:tcW w:w="1290" w:type="pct"/>
            <w:tcBorders>
              <w:bottom w:val="single" w:sz="4" w:space="0" w:color="808080"/>
            </w:tcBorders>
            <w:shd w:val="clear" w:color="auto" w:fill="auto"/>
          </w:tcPr>
          <w:p w14:paraId="0F94FED8" w14:textId="77777777" w:rsidR="003B2DA3" w:rsidRPr="00C51AAB" w:rsidRDefault="003B2DA3" w:rsidP="00741FFD">
            <w:pPr>
              <w:pStyle w:val="BodyTextTable"/>
              <w:rPr>
                <w:ins w:id="916" w:author="Eyal Bekerman" w:date="2022-12-06T12:50:00Z"/>
                <w:b/>
                <w:bCs/>
              </w:rPr>
            </w:pPr>
            <w:ins w:id="917" w:author="Eyal Bekerman" w:date="2022-12-06T12:50:00Z">
              <w:r w:rsidRPr="00C51AAB">
                <w:rPr>
                  <w:b/>
                  <w:bCs/>
                </w:rPr>
                <w:t>File Name Convention</w:t>
              </w:r>
            </w:ins>
          </w:p>
        </w:tc>
        <w:tc>
          <w:tcPr>
            <w:tcW w:w="3710" w:type="pct"/>
            <w:gridSpan w:val="2"/>
            <w:tcBorders>
              <w:bottom w:val="single" w:sz="4" w:space="0" w:color="808080"/>
            </w:tcBorders>
            <w:shd w:val="clear" w:color="auto" w:fill="auto"/>
          </w:tcPr>
          <w:p w14:paraId="2BFD4CCE" w14:textId="395F2719" w:rsidR="003B2DA3" w:rsidRPr="005E4487" w:rsidRDefault="005E4487" w:rsidP="005E4487">
            <w:pPr>
              <w:ind w:left="0"/>
              <w:rPr>
                <w:ins w:id="918" w:author="Eyal Bekerman" w:date="2022-12-06T12:50:00Z"/>
                <w:sz w:val="18"/>
                <w:szCs w:val="18"/>
              </w:rPr>
            </w:pPr>
            <w:r>
              <w:rPr>
                <w:sz w:val="18"/>
                <w:szCs w:val="18"/>
              </w:rPr>
              <w:t>Mulesoft</w:t>
            </w:r>
            <w:ins w:id="919" w:author="Eyal Bekerman" w:date="2022-12-06T12:50:00Z">
              <w:r>
                <w:rPr>
                  <w:sz w:val="18"/>
                  <w:szCs w:val="18"/>
                </w:rPr>
                <w:t>_</w:t>
              </w:r>
            </w:ins>
            <w:r>
              <w:rPr>
                <w:sz w:val="18"/>
                <w:szCs w:val="18"/>
              </w:rPr>
              <w:t>SIMREG</w:t>
            </w:r>
            <w:ins w:id="920" w:author="Eyal Bekerman" w:date="2022-12-06T12:50:00Z">
              <w:r>
                <w:rPr>
                  <w:sz w:val="18"/>
                  <w:szCs w:val="18"/>
                </w:rPr>
                <w:t>_#</w:t>
              </w:r>
            </w:ins>
            <w:r>
              <w:rPr>
                <w:sz w:val="18"/>
                <w:szCs w:val="18"/>
              </w:rPr>
              <w:t>time</w:t>
            </w:r>
            <w:ins w:id="921" w:author="Eyal Bekerman" w:date="2022-12-06T12:50:00Z">
              <w:r>
                <w:rPr>
                  <w:sz w:val="18"/>
                  <w:szCs w:val="18"/>
                </w:rPr>
                <w:t>.csv</w:t>
              </w:r>
            </w:ins>
          </w:p>
        </w:tc>
      </w:tr>
      <w:tr w:rsidR="003B2DA3" w:rsidRPr="00C51AAB" w14:paraId="7B1F9B2A" w14:textId="77777777" w:rsidTr="00741FFD">
        <w:trPr>
          <w:cantSplit/>
          <w:ins w:id="922" w:author="Eyal Bekerman" w:date="2022-12-06T12:50:00Z"/>
        </w:trPr>
        <w:tc>
          <w:tcPr>
            <w:tcW w:w="1290" w:type="pct"/>
            <w:shd w:val="clear" w:color="auto" w:fill="auto"/>
          </w:tcPr>
          <w:p w14:paraId="4EB96ADC" w14:textId="77777777" w:rsidR="003B2DA3" w:rsidRPr="00C51AAB" w:rsidRDefault="003B2DA3" w:rsidP="00741FFD">
            <w:pPr>
              <w:pStyle w:val="BodyTextTable"/>
              <w:rPr>
                <w:ins w:id="923" w:author="Eyal Bekerman" w:date="2022-12-06T12:50:00Z"/>
                <w:b/>
                <w:bCs/>
              </w:rPr>
            </w:pPr>
            <w:ins w:id="924" w:author="Eyal Bekerman" w:date="2022-12-06T12:50:00Z">
              <w:r>
                <w:rPr>
                  <w:b/>
                  <w:bCs/>
                </w:rPr>
                <w:lastRenderedPageBreak/>
                <w:t>Number of Files</w:t>
              </w:r>
            </w:ins>
          </w:p>
        </w:tc>
        <w:tc>
          <w:tcPr>
            <w:tcW w:w="3710" w:type="pct"/>
            <w:gridSpan w:val="2"/>
            <w:shd w:val="clear" w:color="auto" w:fill="auto"/>
          </w:tcPr>
          <w:p w14:paraId="3A454E5E" w14:textId="77777777" w:rsidR="003B2DA3" w:rsidRPr="005B4F08" w:rsidRDefault="003B2DA3" w:rsidP="00741FFD">
            <w:pPr>
              <w:pStyle w:val="BodyTextTable"/>
              <w:rPr>
                <w:ins w:id="925" w:author="Eyal Bekerman" w:date="2022-12-06T12:50:00Z"/>
                <w:u w:val="single"/>
              </w:rPr>
            </w:pPr>
            <w:ins w:id="926" w:author="Eyal Bekerman" w:date="2022-12-06T12:50:00Z">
              <w:r w:rsidRPr="005B4F08">
                <w:rPr>
                  <w:u w:val="single"/>
                </w:rPr>
                <w:t>Initial Load</w:t>
              </w:r>
            </w:ins>
          </w:p>
          <w:p w14:paraId="0FDC3AD4" w14:textId="41FF1B4A" w:rsidR="003B2DA3" w:rsidRPr="005B4F08" w:rsidRDefault="003B2DA3" w:rsidP="00741FFD">
            <w:pPr>
              <w:pStyle w:val="BodyTextTable"/>
              <w:rPr>
                <w:ins w:id="927" w:author="Eyal Bekerman" w:date="2022-12-06T12:50:00Z"/>
              </w:rPr>
            </w:pPr>
            <w:ins w:id="928" w:author="Eyal Bekerman" w:date="2022-12-06T12:50:00Z">
              <w:r w:rsidRPr="005B4F08">
                <w:t xml:space="preserve">1 file for day one initial loading with a full snapshot of </w:t>
              </w:r>
            </w:ins>
            <w:ins w:id="929" w:author="Eyal Bekerman" w:date="2022-12-06T13:09:00Z">
              <w:r w:rsidR="004B12AC">
                <w:t>all registered customers</w:t>
              </w:r>
            </w:ins>
          </w:p>
          <w:p w14:paraId="0EC97FDB" w14:textId="77777777" w:rsidR="003B2DA3" w:rsidRPr="005B4F08" w:rsidRDefault="003B2DA3" w:rsidP="00741FFD">
            <w:pPr>
              <w:pStyle w:val="BodyTextTable"/>
              <w:rPr>
                <w:ins w:id="930" w:author="Eyal Bekerman" w:date="2022-12-06T12:50:00Z"/>
                <w:u w:val="single"/>
              </w:rPr>
            </w:pPr>
            <w:ins w:id="931" w:author="Eyal Bekerman" w:date="2022-12-06T12:50:00Z">
              <w:r w:rsidRPr="005B4F08">
                <w:rPr>
                  <w:u w:val="single"/>
                </w:rPr>
                <w:t>Ongoing Operations</w:t>
              </w:r>
            </w:ins>
          </w:p>
          <w:p w14:paraId="05473472" w14:textId="1935E61D" w:rsidR="003B2DA3" w:rsidRDefault="005E4487" w:rsidP="005E4487">
            <w:pPr>
              <w:pStyle w:val="BodyTextTable"/>
            </w:pPr>
            <w:r>
              <w:t xml:space="preserve">Up to </w:t>
            </w:r>
            <w:ins w:id="932" w:author="Eyal Bekerman" w:date="2022-12-06T12:50:00Z">
              <w:r w:rsidR="003B2DA3" w:rsidRPr="005B4F08">
                <w:t>1 file will be published with incremental changes</w:t>
              </w:r>
            </w:ins>
          </w:p>
          <w:p w14:paraId="4DD4E345" w14:textId="00EE4B56" w:rsidR="005E4487" w:rsidRPr="005B4F08" w:rsidRDefault="005E4487" w:rsidP="005E4487">
            <w:pPr>
              <w:pStyle w:val="BodyTextTable"/>
              <w:rPr>
                <w:ins w:id="933" w:author="Eyal Bekerman" w:date="2022-12-06T12:50:00Z"/>
              </w:rPr>
            </w:pPr>
            <w:r>
              <w:t>If no data is available, no file will be created/uploaded</w:t>
            </w:r>
          </w:p>
        </w:tc>
      </w:tr>
    </w:tbl>
    <w:p w14:paraId="069096F1" w14:textId="77777777" w:rsidR="003B2DA3" w:rsidRPr="00C51AAB" w:rsidRDefault="003B2DA3" w:rsidP="003B2DA3">
      <w:pPr>
        <w:pStyle w:val="Heading4"/>
        <w:rPr>
          <w:ins w:id="934" w:author="Eyal Bekerman" w:date="2022-12-06T12:50:00Z"/>
        </w:rPr>
      </w:pPr>
      <w:ins w:id="935" w:author="Eyal Bekerman" w:date="2022-12-06T12:50:00Z">
        <w:r w:rsidRPr="00C51AAB">
          <w:t>Detail Record</w:t>
        </w:r>
      </w:ins>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453"/>
        <w:gridCol w:w="1707"/>
        <w:gridCol w:w="1260"/>
        <w:gridCol w:w="3329"/>
        <w:gridCol w:w="1978"/>
        <w:gridCol w:w="623"/>
        <w:tblGridChange w:id="936">
          <w:tblGrid>
            <w:gridCol w:w="453"/>
            <w:gridCol w:w="1707"/>
            <w:gridCol w:w="1260"/>
            <w:gridCol w:w="3329"/>
            <w:gridCol w:w="1978"/>
            <w:gridCol w:w="623"/>
          </w:tblGrid>
        </w:tblGridChange>
      </w:tblGrid>
      <w:tr w:rsidR="003B2DA3" w:rsidRPr="00E25EEC" w14:paraId="69D8326F" w14:textId="77777777" w:rsidTr="00741FFD">
        <w:trPr>
          <w:cantSplit/>
          <w:trHeight w:val="1178"/>
          <w:tblHeader/>
          <w:ins w:id="937" w:author="Eyal Bekerman" w:date="2022-12-06T12:50:00Z"/>
        </w:trPr>
        <w:tc>
          <w:tcPr>
            <w:tcW w:w="242" w:type="pct"/>
            <w:tcBorders>
              <w:bottom w:val="single" w:sz="4" w:space="0" w:color="808080"/>
            </w:tcBorders>
            <w:shd w:val="clear" w:color="auto" w:fill="626469"/>
            <w:textDirection w:val="tbRl"/>
            <w:vAlign w:val="center"/>
            <w:hideMark/>
          </w:tcPr>
          <w:p w14:paraId="73FB589D" w14:textId="77777777" w:rsidR="003B2DA3" w:rsidRPr="00E25EEC" w:rsidRDefault="003B2DA3" w:rsidP="00741FFD">
            <w:pPr>
              <w:pStyle w:val="HeaderTable"/>
              <w:ind w:left="72" w:right="113"/>
              <w:rPr>
                <w:ins w:id="938" w:author="Eyal Bekerman" w:date="2022-12-06T12:50:00Z"/>
                <w:color w:val="FFFFFF"/>
                <w:szCs w:val="18"/>
              </w:rPr>
            </w:pPr>
            <w:ins w:id="939" w:author="Eyal Bekerman" w:date="2022-12-06T12:50:00Z">
              <w:r w:rsidRPr="00E25EEC">
                <w:rPr>
                  <w:color w:val="FFFFFF"/>
                  <w:szCs w:val="18"/>
                </w:rPr>
                <w:t xml:space="preserve">Field No. </w:t>
              </w:r>
            </w:ins>
          </w:p>
        </w:tc>
        <w:tc>
          <w:tcPr>
            <w:tcW w:w="913" w:type="pct"/>
            <w:tcBorders>
              <w:bottom w:val="single" w:sz="4" w:space="0" w:color="808080"/>
            </w:tcBorders>
            <w:shd w:val="clear" w:color="auto" w:fill="626469"/>
            <w:vAlign w:val="center"/>
            <w:hideMark/>
          </w:tcPr>
          <w:p w14:paraId="0C8380AA" w14:textId="77777777" w:rsidR="003B2DA3" w:rsidRPr="00E25EEC" w:rsidRDefault="003B2DA3" w:rsidP="00741FFD">
            <w:pPr>
              <w:pStyle w:val="HeaderTable"/>
              <w:ind w:left="72"/>
              <w:rPr>
                <w:ins w:id="940" w:author="Eyal Bekerman" w:date="2022-12-06T12:50:00Z"/>
                <w:color w:val="FFFFFF"/>
                <w:szCs w:val="18"/>
              </w:rPr>
            </w:pPr>
            <w:ins w:id="941" w:author="Eyal Bekerman" w:date="2022-12-06T12:50:00Z">
              <w:r w:rsidRPr="00E25EEC">
                <w:rPr>
                  <w:color w:val="FFFFFF"/>
                  <w:szCs w:val="18"/>
                </w:rPr>
                <w:t>Attribute Name</w:t>
              </w:r>
            </w:ins>
          </w:p>
        </w:tc>
        <w:tc>
          <w:tcPr>
            <w:tcW w:w="674" w:type="pct"/>
            <w:tcBorders>
              <w:bottom w:val="single" w:sz="4" w:space="0" w:color="808080"/>
            </w:tcBorders>
            <w:shd w:val="clear" w:color="auto" w:fill="626469"/>
            <w:vAlign w:val="center"/>
          </w:tcPr>
          <w:p w14:paraId="2BEBB687" w14:textId="77777777" w:rsidR="003B2DA3" w:rsidRPr="00E25EEC" w:rsidRDefault="003B2DA3" w:rsidP="00741FFD">
            <w:pPr>
              <w:pStyle w:val="HeaderTable"/>
              <w:ind w:left="72"/>
              <w:rPr>
                <w:ins w:id="942" w:author="Eyal Bekerman" w:date="2022-12-06T12:50:00Z"/>
                <w:color w:val="FFFFFF"/>
                <w:szCs w:val="18"/>
              </w:rPr>
            </w:pPr>
            <w:ins w:id="943" w:author="Eyal Bekerman" w:date="2022-12-06T12:50:00Z">
              <w:r w:rsidRPr="00E25EEC">
                <w:rPr>
                  <w:color w:val="FFFFFF"/>
                  <w:szCs w:val="18"/>
                </w:rPr>
                <w:t>Data Type</w:t>
              </w:r>
            </w:ins>
          </w:p>
        </w:tc>
        <w:tc>
          <w:tcPr>
            <w:tcW w:w="1780" w:type="pct"/>
            <w:tcBorders>
              <w:bottom w:val="single" w:sz="4" w:space="0" w:color="808080"/>
            </w:tcBorders>
            <w:shd w:val="clear" w:color="auto" w:fill="626469"/>
            <w:vAlign w:val="center"/>
            <w:hideMark/>
          </w:tcPr>
          <w:p w14:paraId="0CC61870" w14:textId="77777777" w:rsidR="003B2DA3" w:rsidRPr="00E25EEC" w:rsidRDefault="003B2DA3" w:rsidP="00741FFD">
            <w:pPr>
              <w:pStyle w:val="HeaderTable"/>
              <w:ind w:left="72"/>
              <w:rPr>
                <w:ins w:id="944" w:author="Eyal Bekerman" w:date="2022-12-06T12:50:00Z"/>
                <w:color w:val="FFFFFF"/>
                <w:szCs w:val="18"/>
              </w:rPr>
            </w:pPr>
            <w:ins w:id="945" w:author="Eyal Bekerman" w:date="2022-12-06T12:50:00Z">
              <w:r w:rsidRPr="00E25EEC">
                <w:rPr>
                  <w:color w:val="FFFFFF"/>
                  <w:szCs w:val="18"/>
                </w:rPr>
                <w:t>Field Description</w:t>
              </w:r>
            </w:ins>
          </w:p>
        </w:tc>
        <w:tc>
          <w:tcPr>
            <w:tcW w:w="1058" w:type="pct"/>
            <w:tcBorders>
              <w:bottom w:val="single" w:sz="4" w:space="0" w:color="808080"/>
            </w:tcBorders>
            <w:shd w:val="clear" w:color="auto" w:fill="626469"/>
            <w:vAlign w:val="center"/>
          </w:tcPr>
          <w:p w14:paraId="26A4276D" w14:textId="77777777" w:rsidR="003B2DA3" w:rsidRPr="00E25EEC" w:rsidRDefault="003B2DA3" w:rsidP="00741FFD">
            <w:pPr>
              <w:pStyle w:val="HeaderTable"/>
              <w:ind w:left="72"/>
              <w:rPr>
                <w:ins w:id="946" w:author="Eyal Bekerman" w:date="2022-12-06T12:50:00Z"/>
                <w:color w:val="FFFFFF"/>
                <w:szCs w:val="18"/>
              </w:rPr>
            </w:pPr>
            <w:ins w:id="947" w:author="Eyal Bekerman" w:date="2022-12-06T12:50:00Z">
              <w:r w:rsidRPr="00E25EEC">
                <w:rPr>
                  <w:color w:val="FFFFFF"/>
                  <w:szCs w:val="18"/>
                </w:rPr>
                <w:t xml:space="preserve">Example </w:t>
              </w:r>
            </w:ins>
          </w:p>
        </w:tc>
        <w:tc>
          <w:tcPr>
            <w:tcW w:w="333" w:type="pct"/>
            <w:tcBorders>
              <w:bottom w:val="single" w:sz="4" w:space="0" w:color="808080"/>
            </w:tcBorders>
            <w:shd w:val="clear" w:color="auto" w:fill="626469"/>
            <w:textDirection w:val="tbRl"/>
            <w:vAlign w:val="center"/>
          </w:tcPr>
          <w:p w14:paraId="028956EB" w14:textId="77777777" w:rsidR="003B2DA3" w:rsidRPr="00E25EEC" w:rsidRDefault="003B2DA3" w:rsidP="00741FFD">
            <w:pPr>
              <w:pStyle w:val="HeaderTable"/>
              <w:ind w:left="72" w:right="113"/>
              <w:rPr>
                <w:ins w:id="948" w:author="Eyal Bekerman" w:date="2022-12-06T12:50:00Z"/>
                <w:color w:val="FFFFFF"/>
                <w:szCs w:val="18"/>
              </w:rPr>
            </w:pPr>
            <w:ins w:id="949" w:author="Eyal Bekerman" w:date="2022-12-06T12:50:00Z">
              <w:r w:rsidRPr="00E25EEC">
                <w:rPr>
                  <w:color w:val="FFFFFF"/>
                  <w:szCs w:val="18"/>
                </w:rPr>
                <w:t>Must be populated</w:t>
              </w:r>
            </w:ins>
          </w:p>
        </w:tc>
      </w:tr>
      <w:tr w:rsidR="00C65AA0" w:rsidRPr="00E25EEC" w14:paraId="4F796A82" w14:textId="77777777" w:rsidTr="00741FFD">
        <w:trPr>
          <w:cantSplit/>
          <w:ins w:id="950" w:author="Eyal Bekerman" w:date="2022-12-06T12:50:00Z"/>
        </w:trPr>
        <w:tc>
          <w:tcPr>
            <w:tcW w:w="242" w:type="pct"/>
            <w:tcBorders>
              <w:bottom w:val="single" w:sz="4" w:space="0" w:color="808080"/>
            </w:tcBorders>
            <w:shd w:val="clear" w:color="auto" w:fill="auto"/>
          </w:tcPr>
          <w:p w14:paraId="12804C55" w14:textId="77777777" w:rsidR="00C65AA0" w:rsidRPr="00E25EEC" w:rsidRDefault="00C65AA0" w:rsidP="000D6FC6">
            <w:pPr>
              <w:pStyle w:val="BodyTextTable"/>
              <w:numPr>
                <w:ilvl w:val="0"/>
                <w:numId w:val="29"/>
              </w:numPr>
              <w:rPr>
                <w:ins w:id="951" w:author="Eyal Bekerman" w:date="2022-12-06T12:50:00Z"/>
                <w:szCs w:val="18"/>
              </w:rPr>
            </w:pPr>
          </w:p>
        </w:tc>
        <w:tc>
          <w:tcPr>
            <w:tcW w:w="913" w:type="pct"/>
            <w:tcBorders>
              <w:bottom w:val="single" w:sz="4" w:space="0" w:color="808080"/>
            </w:tcBorders>
            <w:shd w:val="clear" w:color="auto" w:fill="auto"/>
          </w:tcPr>
          <w:p w14:paraId="5EFD0B14" w14:textId="47CC665C" w:rsidR="00C65AA0" w:rsidRPr="00E25EEC" w:rsidRDefault="00C65AA0" w:rsidP="00C65AA0">
            <w:pPr>
              <w:pStyle w:val="BodyTextTable"/>
              <w:rPr>
                <w:ins w:id="952" w:author="Eyal Bekerman" w:date="2022-12-06T12:50:00Z"/>
                <w:szCs w:val="18"/>
              </w:rPr>
            </w:pPr>
            <w:ins w:id="953" w:author="Eyal Bekerman" w:date="2022-12-06T13:06:00Z">
              <w:r>
                <w:t>MSISDN</w:t>
              </w:r>
            </w:ins>
          </w:p>
        </w:tc>
        <w:tc>
          <w:tcPr>
            <w:tcW w:w="674" w:type="pct"/>
            <w:tcBorders>
              <w:bottom w:val="single" w:sz="4" w:space="0" w:color="808080"/>
            </w:tcBorders>
            <w:shd w:val="clear" w:color="auto" w:fill="auto"/>
          </w:tcPr>
          <w:p w14:paraId="2C9EF2EE" w14:textId="077FB3F6" w:rsidR="00C65AA0" w:rsidRPr="00E25EEC" w:rsidRDefault="00C65AA0" w:rsidP="00C65AA0">
            <w:pPr>
              <w:pStyle w:val="BodyTextTable"/>
              <w:rPr>
                <w:ins w:id="954" w:author="Eyal Bekerman" w:date="2022-12-06T12:50:00Z"/>
                <w:szCs w:val="18"/>
              </w:rPr>
            </w:pPr>
            <w:ins w:id="955" w:author="Eyal Bekerman" w:date="2022-12-06T13:06:00Z">
              <w:r>
                <w:rPr>
                  <w:szCs w:val="18"/>
                </w:rPr>
                <w:t>String</w:t>
              </w:r>
            </w:ins>
          </w:p>
        </w:tc>
        <w:tc>
          <w:tcPr>
            <w:tcW w:w="1780" w:type="pct"/>
            <w:tcBorders>
              <w:bottom w:val="single" w:sz="4" w:space="0" w:color="808080"/>
            </w:tcBorders>
            <w:shd w:val="clear" w:color="auto" w:fill="auto"/>
          </w:tcPr>
          <w:p w14:paraId="1DB53DEF" w14:textId="4927A45B" w:rsidR="00C65AA0" w:rsidRPr="00E25EEC" w:rsidRDefault="00C65AA0" w:rsidP="00C65AA0">
            <w:pPr>
              <w:pStyle w:val="BodyTextTable"/>
              <w:rPr>
                <w:ins w:id="956" w:author="Eyal Bekerman" w:date="2022-12-06T12:50:00Z"/>
                <w:color w:val="000000"/>
                <w:szCs w:val="18"/>
              </w:rPr>
            </w:pPr>
            <w:ins w:id="957" w:author="Eyal Bekerman" w:date="2022-12-06T13:06:00Z">
              <w:r>
                <w:t>MSISDN of the subscriber in international format</w:t>
              </w:r>
            </w:ins>
          </w:p>
        </w:tc>
        <w:tc>
          <w:tcPr>
            <w:tcW w:w="1058" w:type="pct"/>
            <w:tcBorders>
              <w:bottom w:val="single" w:sz="4" w:space="0" w:color="808080"/>
            </w:tcBorders>
            <w:shd w:val="clear" w:color="auto" w:fill="auto"/>
          </w:tcPr>
          <w:p w14:paraId="4D15B4B8" w14:textId="77777777" w:rsidR="00C65AA0" w:rsidRPr="00E25EEC" w:rsidRDefault="00C65AA0" w:rsidP="00C65AA0">
            <w:pPr>
              <w:pStyle w:val="BodyTextTable"/>
              <w:rPr>
                <w:ins w:id="958" w:author="Eyal Bekerman" w:date="2022-12-06T12:50:00Z"/>
                <w:szCs w:val="18"/>
              </w:rPr>
            </w:pPr>
            <w:ins w:id="959" w:author="Eyal Bekerman" w:date="2022-12-06T12:50:00Z">
              <w:r w:rsidRPr="00790541">
                <w:rPr>
                  <w:szCs w:val="18"/>
                </w:rPr>
                <w:t>639709601060</w:t>
              </w:r>
            </w:ins>
          </w:p>
        </w:tc>
        <w:tc>
          <w:tcPr>
            <w:tcW w:w="333" w:type="pct"/>
            <w:tcBorders>
              <w:bottom w:val="single" w:sz="4" w:space="0" w:color="808080"/>
            </w:tcBorders>
            <w:shd w:val="clear" w:color="auto" w:fill="auto"/>
          </w:tcPr>
          <w:p w14:paraId="54C2C7D7" w14:textId="77777777" w:rsidR="00C65AA0" w:rsidRPr="00E25EEC" w:rsidRDefault="00C65AA0" w:rsidP="00C65AA0">
            <w:pPr>
              <w:pStyle w:val="BodyTextTable"/>
              <w:rPr>
                <w:ins w:id="960" w:author="Eyal Bekerman" w:date="2022-12-06T12:50:00Z"/>
                <w:szCs w:val="18"/>
              </w:rPr>
            </w:pPr>
            <w:ins w:id="961" w:author="Eyal Bekerman" w:date="2022-12-06T12:50:00Z">
              <w:r>
                <w:rPr>
                  <w:szCs w:val="18"/>
                </w:rPr>
                <w:t>M</w:t>
              </w:r>
            </w:ins>
          </w:p>
        </w:tc>
      </w:tr>
      <w:tr w:rsidR="00C65AA0" w:rsidRPr="00E25EEC" w14:paraId="627B0DA9" w14:textId="77777777" w:rsidTr="00741FFD">
        <w:trPr>
          <w:ins w:id="962" w:author="Eyal Bekerman" w:date="2022-12-06T12:50:00Z"/>
        </w:trPr>
        <w:tc>
          <w:tcPr>
            <w:tcW w:w="242" w:type="pct"/>
            <w:tcBorders>
              <w:bottom w:val="single" w:sz="4" w:space="0" w:color="808080"/>
            </w:tcBorders>
            <w:shd w:val="clear" w:color="auto" w:fill="auto"/>
          </w:tcPr>
          <w:p w14:paraId="7FF7CA2D" w14:textId="77777777" w:rsidR="00C65AA0" w:rsidRPr="00E25EEC" w:rsidRDefault="00C65AA0" w:rsidP="000D6FC6">
            <w:pPr>
              <w:pStyle w:val="BodyTextTable"/>
              <w:numPr>
                <w:ilvl w:val="0"/>
                <w:numId w:val="29"/>
              </w:numPr>
              <w:rPr>
                <w:ins w:id="963" w:author="Eyal Bekerman" w:date="2022-12-06T12:50:00Z"/>
                <w:szCs w:val="18"/>
              </w:rPr>
            </w:pPr>
          </w:p>
        </w:tc>
        <w:tc>
          <w:tcPr>
            <w:tcW w:w="913" w:type="pct"/>
            <w:tcBorders>
              <w:bottom w:val="single" w:sz="4" w:space="0" w:color="808080"/>
            </w:tcBorders>
            <w:shd w:val="clear" w:color="auto" w:fill="auto"/>
          </w:tcPr>
          <w:p w14:paraId="60140F17" w14:textId="173BD61F" w:rsidR="00C65AA0" w:rsidRPr="00E25EEC" w:rsidRDefault="00C65AA0" w:rsidP="00C65AA0">
            <w:pPr>
              <w:pStyle w:val="BodyTextTable"/>
              <w:rPr>
                <w:ins w:id="964" w:author="Eyal Bekerman" w:date="2022-12-06T12:50:00Z"/>
                <w:szCs w:val="18"/>
              </w:rPr>
            </w:pPr>
            <w:ins w:id="965" w:author="Eyal Bekerman" w:date="2022-12-06T13:06:00Z">
              <w:r>
                <w:rPr>
                  <w:szCs w:val="18"/>
                </w:rPr>
                <w:t>Brand</w:t>
              </w:r>
            </w:ins>
          </w:p>
        </w:tc>
        <w:tc>
          <w:tcPr>
            <w:tcW w:w="674" w:type="pct"/>
            <w:tcBorders>
              <w:bottom w:val="single" w:sz="4" w:space="0" w:color="808080"/>
            </w:tcBorders>
            <w:shd w:val="clear" w:color="auto" w:fill="auto"/>
          </w:tcPr>
          <w:p w14:paraId="7C93D12D" w14:textId="63E18F07" w:rsidR="00C65AA0" w:rsidRPr="00E25EEC" w:rsidRDefault="00C65AA0" w:rsidP="00C65AA0">
            <w:pPr>
              <w:pStyle w:val="BodyTextTable"/>
              <w:rPr>
                <w:ins w:id="966" w:author="Eyal Bekerman" w:date="2022-12-06T12:50:00Z"/>
                <w:szCs w:val="18"/>
              </w:rPr>
            </w:pPr>
            <w:ins w:id="967" w:author="Eyal Bekerman" w:date="2022-12-06T13:06:00Z">
              <w:r>
                <w:rPr>
                  <w:szCs w:val="18"/>
                </w:rPr>
                <w:t>String</w:t>
              </w:r>
            </w:ins>
          </w:p>
        </w:tc>
        <w:tc>
          <w:tcPr>
            <w:tcW w:w="1780" w:type="pct"/>
            <w:tcBorders>
              <w:bottom w:val="single" w:sz="4" w:space="0" w:color="808080"/>
            </w:tcBorders>
            <w:shd w:val="clear" w:color="auto" w:fill="auto"/>
          </w:tcPr>
          <w:p w14:paraId="569686A8" w14:textId="3658C176" w:rsidR="00C65AA0" w:rsidRPr="0057083F" w:rsidRDefault="00C65AA0" w:rsidP="00C65AA0">
            <w:pPr>
              <w:pStyle w:val="BodyTextTable"/>
              <w:rPr>
                <w:ins w:id="968" w:author="Eyal Bekerman" w:date="2022-12-06T12:50:00Z"/>
              </w:rPr>
            </w:pPr>
            <w:ins w:id="969" w:author="Eyal Bekerman" w:date="2022-12-06T13:06:00Z">
              <w:r>
                <w:t xml:space="preserve">The subscriber brand. Refer to </w:t>
              </w:r>
            </w:ins>
            <w:ins w:id="970" w:author="Eyal Bekerman" w:date="2022-12-06T13:07:00Z">
              <w:r>
                <w:fldChar w:fldCharType="begin"/>
              </w:r>
              <w:r>
                <w:instrText xml:space="preserve"> REF _Ref121224438 \r \h </w:instrText>
              </w:r>
            </w:ins>
            <w:r>
              <w:fldChar w:fldCharType="separate"/>
            </w:r>
            <w:r w:rsidR="00654966">
              <w:rPr>
                <w:rFonts w:hint="eastAsia"/>
                <w:cs/>
              </w:rPr>
              <w:t>‎</w:t>
            </w:r>
            <w:r w:rsidR="00654966">
              <w:t>6.4.2</w:t>
            </w:r>
            <w:ins w:id="971" w:author="Eyal Bekerman" w:date="2022-12-06T13:07:00Z">
              <w:r>
                <w:fldChar w:fldCharType="end"/>
              </w:r>
            </w:ins>
          </w:p>
        </w:tc>
        <w:tc>
          <w:tcPr>
            <w:tcW w:w="1058" w:type="pct"/>
            <w:tcBorders>
              <w:bottom w:val="single" w:sz="4" w:space="0" w:color="808080"/>
            </w:tcBorders>
            <w:shd w:val="clear" w:color="auto" w:fill="auto"/>
          </w:tcPr>
          <w:p w14:paraId="67B8C8F3" w14:textId="28D9C3F6" w:rsidR="00C65AA0" w:rsidRPr="00E25EEC" w:rsidRDefault="00C65AA0" w:rsidP="00C65AA0">
            <w:pPr>
              <w:pStyle w:val="BodyTextTable"/>
              <w:rPr>
                <w:ins w:id="972" w:author="Eyal Bekerman" w:date="2022-12-06T12:50:00Z"/>
                <w:szCs w:val="18"/>
              </w:rPr>
            </w:pPr>
            <w:ins w:id="973" w:author="Eyal Bekerman" w:date="2022-12-06T13:07:00Z">
              <w:r>
                <w:t>Smart Postpaid</w:t>
              </w:r>
            </w:ins>
          </w:p>
        </w:tc>
        <w:tc>
          <w:tcPr>
            <w:tcW w:w="333" w:type="pct"/>
            <w:tcBorders>
              <w:bottom w:val="single" w:sz="4" w:space="0" w:color="808080"/>
            </w:tcBorders>
            <w:shd w:val="clear" w:color="auto" w:fill="auto"/>
          </w:tcPr>
          <w:p w14:paraId="3701FE06" w14:textId="77777777" w:rsidR="00C65AA0" w:rsidRPr="00E25EEC" w:rsidRDefault="00C65AA0" w:rsidP="00C65AA0">
            <w:pPr>
              <w:pStyle w:val="BodyTextTable"/>
              <w:rPr>
                <w:ins w:id="974" w:author="Eyal Bekerman" w:date="2022-12-06T12:50:00Z"/>
                <w:szCs w:val="18"/>
              </w:rPr>
            </w:pPr>
            <w:ins w:id="975" w:author="Eyal Bekerman" w:date="2022-12-06T12:50:00Z">
              <w:r>
                <w:rPr>
                  <w:szCs w:val="18"/>
                </w:rPr>
                <w:t>M</w:t>
              </w:r>
            </w:ins>
          </w:p>
        </w:tc>
      </w:tr>
      <w:tr w:rsidR="00C65AA0" w:rsidRPr="00E25EEC" w14:paraId="73F91700" w14:textId="77777777" w:rsidTr="00741FFD">
        <w:trPr>
          <w:cantSplit/>
          <w:ins w:id="976" w:author="Eyal Bekerman" w:date="2022-12-06T12:50:00Z"/>
        </w:trPr>
        <w:tc>
          <w:tcPr>
            <w:tcW w:w="242" w:type="pct"/>
            <w:tcBorders>
              <w:bottom w:val="single" w:sz="4" w:space="0" w:color="808080"/>
            </w:tcBorders>
            <w:shd w:val="clear" w:color="auto" w:fill="auto"/>
          </w:tcPr>
          <w:p w14:paraId="25C7F24D" w14:textId="77777777" w:rsidR="00C65AA0" w:rsidRPr="00E25EEC" w:rsidRDefault="00C65AA0" w:rsidP="000D6FC6">
            <w:pPr>
              <w:pStyle w:val="BodyTextTable"/>
              <w:numPr>
                <w:ilvl w:val="0"/>
                <w:numId w:val="29"/>
              </w:numPr>
              <w:rPr>
                <w:ins w:id="977" w:author="Eyal Bekerman" w:date="2022-12-06T12:50:00Z"/>
                <w:szCs w:val="18"/>
              </w:rPr>
            </w:pPr>
          </w:p>
        </w:tc>
        <w:tc>
          <w:tcPr>
            <w:tcW w:w="913" w:type="pct"/>
            <w:tcBorders>
              <w:bottom w:val="single" w:sz="4" w:space="0" w:color="808080"/>
            </w:tcBorders>
            <w:shd w:val="clear" w:color="auto" w:fill="auto"/>
          </w:tcPr>
          <w:p w14:paraId="02A728A7" w14:textId="64C8B0BA" w:rsidR="00C65AA0" w:rsidRPr="00E25EEC" w:rsidRDefault="00C65AA0" w:rsidP="00C65AA0">
            <w:pPr>
              <w:pStyle w:val="BodyTextTable"/>
              <w:rPr>
                <w:ins w:id="978" w:author="Eyal Bekerman" w:date="2022-12-06T12:50:00Z"/>
                <w:szCs w:val="18"/>
              </w:rPr>
            </w:pPr>
            <w:ins w:id="979" w:author="Eyal Bekerman" w:date="2022-12-06T13:08:00Z">
              <w:r>
                <w:t>Transaction Type</w:t>
              </w:r>
            </w:ins>
          </w:p>
        </w:tc>
        <w:tc>
          <w:tcPr>
            <w:tcW w:w="674" w:type="pct"/>
            <w:tcBorders>
              <w:bottom w:val="single" w:sz="4" w:space="0" w:color="808080"/>
            </w:tcBorders>
            <w:shd w:val="clear" w:color="auto" w:fill="auto"/>
          </w:tcPr>
          <w:p w14:paraId="61CF3661" w14:textId="18EBA975" w:rsidR="00C65AA0" w:rsidRPr="00E25EEC" w:rsidRDefault="00C65AA0" w:rsidP="00C65AA0">
            <w:pPr>
              <w:pStyle w:val="BodyTextTable"/>
              <w:rPr>
                <w:ins w:id="980" w:author="Eyal Bekerman" w:date="2022-12-06T12:50:00Z"/>
                <w:szCs w:val="18"/>
              </w:rPr>
            </w:pPr>
            <w:ins w:id="981" w:author="Eyal Bekerman" w:date="2022-12-06T13:08:00Z">
              <w:r>
                <w:rPr>
                  <w:szCs w:val="18"/>
                </w:rPr>
                <w:t>String</w:t>
              </w:r>
            </w:ins>
          </w:p>
        </w:tc>
        <w:tc>
          <w:tcPr>
            <w:tcW w:w="1780" w:type="pct"/>
            <w:tcBorders>
              <w:bottom w:val="single" w:sz="4" w:space="0" w:color="808080"/>
            </w:tcBorders>
            <w:shd w:val="clear" w:color="auto" w:fill="auto"/>
          </w:tcPr>
          <w:p w14:paraId="06C28333" w14:textId="7C86E051" w:rsidR="00C65AA0" w:rsidRPr="00E25EEC" w:rsidRDefault="00C65AA0">
            <w:pPr>
              <w:pStyle w:val="BodyTextTable"/>
              <w:rPr>
                <w:ins w:id="982" w:author="Eyal Bekerman" w:date="2022-12-06T12:50:00Z"/>
                <w:color w:val="000000"/>
                <w:szCs w:val="18"/>
              </w:rPr>
              <w:pPrChange w:id="983" w:author="Eyal Bekerman" w:date="2022-12-06T13:07:00Z">
                <w:pPr>
                  <w:spacing w:after="0"/>
                  <w:ind w:left="0"/>
                </w:pPr>
              </w:pPrChange>
            </w:pPr>
            <w:ins w:id="984" w:author="Eyal Bekerman" w:date="2022-12-06T13:07:00Z">
              <w:r>
                <w:t xml:space="preserve">Transaction type. Refer to </w:t>
              </w:r>
            </w:ins>
            <w:ins w:id="985" w:author="Eyal Bekerman" w:date="2022-12-06T13:08:00Z">
              <w:r>
                <w:fldChar w:fldCharType="begin"/>
              </w:r>
              <w:r>
                <w:instrText xml:space="preserve"> REF _Ref121224503 \r \h </w:instrText>
              </w:r>
            </w:ins>
            <w:r>
              <w:fldChar w:fldCharType="separate"/>
            </w:r>
            <w:r w:rsidR="00654966">
              <w:rPr>
                <w:rFonts w:hint="eastAsia"/>
                <w:cs/>
              </w:rPr>
              <w:t>‎</w:t>
            </w:r>
            <w:r w:rsidR="00654966">
              <w:t>6.4.4</w:t>
            </w:r>
            <w:ins w:id="986" w:author="Eyal Bekerman" w:date="2022-12-06T13:08:00Z">
              <w:r>
                <w:fldChar w:fldCharType="end"/>
              </w:r>
            </w:ins>
          </w:p>
        </w:tc>
        <w:tc>
          <w:tcPr>
            <w:tcW w:w="1058" w:type="pct"/>
            <w:tcBorders>
              <w:bottom w:val="single" w:sz="4" w:space="0" w:color="808080"/>
            </w:tcBorders>
            <w:shd w:val="clear" w:color="auto" w:fill="auto"/>
          </w:tcPr>
          <w:p w14:paraId="6F2FFBE3" w14:textId="77777777" w:rsidR="00C65AA0" w:rsidRPr="00E25EEC" w:rsidRDefault="00C65AA0" w:rsidP="00C65AA0">
            <w:pPr>
              <w:pStyle w:val="BodyTextTable"/>
              <w:rPr>
                <w:ins w:id="987" w:author="Eyal Bekerman" w:date="2022-12-06T12:50:00Z"/>
                <w:szCs w:val="18"/>
              </w:rPr>
            </w:pPr>
          </w:p>
        </w:tc>
        <w:tc>
          <w:tcPr>
            <w:tcW w:w="333" w:type="pct"/>
            <w:tcBorders>
              <w:bottom w:val="single" w:sz="4" w:space="0" w:color="808080"/>
            </w:tcBorders>
            <w:shd w:val="clear" w:color="auto" w:fill="auto"/>
          </w:tcPr>
          <w:p w14:paraId="1EDF34CB" w14:textId="2FFEAE00" w:rsidR="00C65AA0" w:rsidRPr="00E25EEC" w:rsidRDefault="00C65AA0" w:rsidP="00C65AA0">
            <w:pPr>
              <w:pStyle w:val="BodyTextTable"/>
              <w:rPr>
                <w:ins w:id="988" w:author="Eyal Bekerman" w:date="2022-12-06T12:50:00Z"/>
                <w:szCs w:val="18"/>
              </w:rPr>
            </w:pPr>
            <w:ins w:id="989" w:author="Eyal Bekerman" w:date="2022-12-06T13:07:00Z">
              <w:r>
                <w:rPr>
                  <w:szCs w:val="18"/>
                </w:rPr>
                <w:t>M</w:t>
              </w:r>
            </w:ins>
          </w:p>
        </w:tc>
      </w:tr>
      <w:tr w:rsidR="00C65AA0" w:rsidRPr="00E25EEC" w14:paraId="726B8212" w14:textId="77777777" w:rsidTr="00741FFD">
        <w:trPr>
          <w:cantSplit/>
          <w:ins w:id="990" w:author="Eyal Bekerman" w:date="2022-12-06T12:50:00Z"/>
        </w:trPr>
        <w:tc>
          <w:tcPr>
            <w:tcW w:w="242" w:type="pct"/>
            <w:shd w:val="clear" w:color="auto" w:fill="auto"/>
          </w:tcPr>
          <w:p w14:paraId="35F4513D" w14:textId="77777777" w:rsidR="00C65AA0" w:rsidRPr="00E25EEC" w:rsidRDefault="00C65AA0" w:rsidP="000D6FC6">
            <w:pPr>
              <w:pStyle w:val="BodyTextTable"/>
              <w:numPr>
                <w:ilvl w:val="0"/>
                <w:numId w:val="29"/>
              </w:numPr>
              <w:rPr>
                <w:ins w:id="991" w:author="Eyal Bekerman" w:date="2022-12-06T12:50:00Z"/>
                <w:szCs w:val="18"/>
              </w:rPr>
            </w:pPr>
          </w:p>
        </w:tc>
        <w:tc>
          <w:tcPr>
            <w:tcW w:w="913" w:type="pct"/>
            <w:shd w:val="clear" w:color="auto" w:fill="auto"/>
          </w:tcPr>
          <w:p w14:paraId="78DD5CE9" w14:textId="7125D9FD" w:rsidR="00C65AA0" w:rsidRDefault="00C65AA0" w:rsidP="00C65AA0">
            <w:pPr>
              <w:pStyle w:val="BodyTextTable"/>
              <w:rPr>
                <w:ins w:id="992" w:author="Eyal Bekerman" w:date="2022-12-06T12:50:00Z"/>
                <w:szCs w:val="18"/>
              </w:rPr>
            </w:pPr>
            <w:ins w:id="993" w:author="Eyal Bekerman" w:date="2022-12-06T13:08:00Z">
              <w:r>
                <w:rPr>
                  <w:szCs w:val="18"/>
                </w:rPr>
                <w:t>Registration Date</w:t>
              </w:r>
            </w:ins>
          </w:p>
        </w:tc>
        <w:tc>
          <w:tcPr>
            <w:tcW w:w="674" w:type="pct"/>
            <w:shd w:val="clear" w:color="auto" w:fill="auto"/>
          </w:tcPr>
          <w:p w14:paraId="5F4248FC" w14:textId="5CEEFAA7" w:rsidR="00C65AA0" w:rsidRDefault="00C65AA0" w:rsidP="00C65AA0">
            <w:pPr>
              <w:pStyle w:val="BodyTextTable"/>
              <w:rPr>
                <w:ins w:id="994" w:author="Eyal Bekerman" w:date="2022-12-06T12:50:00Z"/>
                <w:szCs w:val="18"/>
              </w:rPr>
            </w:pPr>
            <w:proofErr w:type="spellStart"/>
            <w:ins w:id="995" w:author="Eyal Bekerman" w:date="2022-12-06T13:08:00Z">
              <w:r>
                <w:rPr>
                  <w:szCs w:val="18"/>
                </w:rPr>
                <w:t>DateTime</w:t>
              </w:r>
            </w:ins>
            <w:proofErr w:type="spellEnd"/>
          </w:p>
        </w:tc>
        <w:tc>
          <w:tcPr>
            <w:tcW w:w="1780" w:type="pct"/>
            <w:shd w:val="clear" w:color="auto" w:fill="auto"/>
          </w:tcPr>
          <w:p w14:paraId="0CF6CC95" w14:textId="745789AA" w:rsidR="00C65AA0" w:rsidRPr="005E4487" w:rsidRDefault="00C65AA0" w:rsidP="005E4487">
            <w:pPr>
              <w:pStyle w:val="BodyTextTable"/>
              <w:rPr>
                <w:ins w:id="996" w:author="Eyal Bekerman" w:date="2022-12-06T12:50:00Z"/>
              </w:rPr>
            </w:pPr>
            <w:ins w:id="997" w:author="Eyal Bekerman" w:date="2022-12-06T13:07:00Z">
              <w:r>
                <w:t>The date and time of registration</w:t>
              </w:r>
            </w:ins>
          </w:p>
        </w:tc>
        <w:tc>
          <w:tcPr>
            <w:tcW w:w="1058" w:type="pct"/>
            <w:shd w:val="clear" w:color="auto" w:fill="auto"/>
          </w:tcPr>
          <w:p w14:paraId="73132C38" w14:textId="77777777" w:rsidR="00C65AA0" w:rsidRPr="00E25EEC" w:rsidRDefault="00C65AA0" w:rsidP="00C65AA0">
            <w:pPr>
              <w:pStyle w:val="BodyTextTable"/>
              <w:rPr>
                <w:ins w:id="998" w:author="Eyal Bekerman" w:date="2022-12-06T12:50:00Z"/>
                <w:szCs w:val="18"/>
              </w:rPr>
            </w:pPr>
            <w:ins w:id="999" w:author="Eyal Bekerman" w:date="2022-12-06T12:50:00Z">
              <w:r>
                <w:rPr>
                  <w:szCs w:val="18"/>
                </w:rPr>
                <w:t>2022-09-06 14:16:44</w:t>
              </w:r>
            </w:ins>
          </w:p>
        </w:tc>
        <w:tc>
          <w:tcPr>
            <w:tcW w:w="333" w:type="pct"/>
            <w:shd w:val="clear" w:color="auto" w:fill="auto"/>
          </w:tcPr>
          <w:p w14:paraId="4194541C" w14:textId="77777777" w:rsidR="00C65AA0" w:rsidRDefault="00C65AA0" w:rsidP="00C65AA0">
            <w:pPr>
              <w:pStyle w:val="BodyTextTable"/>
              <w:rPr>
                <w:ins w:id="1000" w:author="Eyal Bekerman" w:date="2022-12-06T12:50:00Z"/>
                <w:szCs w:val="18"/>
              </w:rPr>
            </w:pPr>
            <w:ins w:id="1001" w:author="Eyal Bekerman" w:date="2022-12-06T12:50:00Z">
              <w:r>
                <w:rPr>
                  <w:szCs w:val="18"/>
                </w:rPr>
                <w:t>M</w:t>
              </w:r>
            </w:ins>
          </w:p>
        </w:tc>
      </w:tr>
      <w:tr w:rsidR="00C65AA0" w:rsidRPr="00E25EEC" w14:paraId="67E8E75C" w14:textId="77777777" w:rsidTr="00C65AA0">
        <w:tblPrEx>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PrExChange w:id="1002" w:author="Eyal Bekerman" w:date="2022-12-06T13:07:00Z">
            <w:tblPrEx>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PrEx>
          </w:tblPrExChange>
        </w:tblPrEx>
        <w:trPr>
          <w:cantSplit/>
          <w:ins w:id="1003" w:author="Eyal Bekerman" w:date="2022-12-06T12:50:00Z"/>
          <w:trPrChange w:id="1004" w:author="Eyal Bekerman" w:date="2022-12-06T13:07:00Z">
            <w:trPr>
              <w:cantSplit/>
            </w:trPr>
          </w:trPrChange>
        </w:trPr>
        <w:tc>
          <w:tcPr>
            <w:tcW w:w="242" w:type="pct"/>
            <w:shd w:val="clear" w:color="auto" w:fill="auto"/>
            <w:tcPrChange w:id="1005" w:author="Eyal Bekerman" w:date="2022-12-06T13:07:00Z">
              <w:tcPr>
                <w:tcW w:w="242" w:type="pct"/>
                <w:tcBorders>
                  <w:bottom w:val="single" w:sz="4" w:space="0" w:color="808080"/>
                </w:tcBorders>
                <w:shd w:val="clear" w:color="auto" w:fill="auto"/>
              </w:tcPr>
            </w:tcPrChange>
          </w:tcPr>
          <w:p w14:paraId="2169ECD2" w14:textId="77777777" w:rsidR="00C65AA0" w:rsidRPr="00E25EEC" w:rsidRDefault="00C65AA0" w:rsidP="000D6FC6">
            <w:pPr>
              <w:pStyle w:val="BodyTextTable"/>
              <w:numPr>
                <w:ilvl w:val="0"/>
                <w:numId w:val="29"/>
              </w:numPr>
              <w:rPr>
                <w:ins w:id="1006" w:author="Eyal Bekerman" w:date="2022-12-06T12:50:00Z"/>
                <w:szCs w:val="18"/>
              </w:rPr>
            </w:pPr>
          </w:p>
        </w:tc>
        <w:tc>
          <w:tcPr>
            <w:tcW w:w="913" w:type="pct"/>
            <w:shd w:val="clear" w:color="auto" w:fill="auto"/>
            <w:tcPrChange w:id="1007" w:author="Eyal Bekerman" w:date="2022-12-06T13:07:00Z">
              <w:tcPr>
                <w:tcW w:w="913" w:type="pct"/>
                <w:tcBorders>
                  <w:bottom w:val="single" w:sz="4" w:space="0" w:color="808080"/>
                </w:tcBorders>
                <w:shd w:val="clear" w:color="auto" w:fill="auto"/>
              </w:tcPr>
            </w:tcPrChange>
          </w:tcPr>
          <w:p w14:paraId="77AEE690" w14:textId="31EC8E04" w:rsidR="00C65AA0" w:rsidRDefault="00C65AA0" w:rsidP="00C65AA0">
            <w:pPr>
              <w:pStyle w:val="BodyTextTable"/>
              <w:rPr>
                <w:ins w:id="1008" w:author="Eyal Bekerman" w:date="2022-12-06T12:50:00Z"/>
                <w:szCs w:val="18"/>
              </w:rPr>
            </w:pPr>
            <w:ins w:id="1009" w:author="Eyal Bekerman" w:date="2022-12-06T13:08:00Z">
              <w:r>
                <w:rPr>
                  <w:szCs w:val="18"/>
                </w:rPr>
                <w:t>Validation Date</w:t>
              </w:r>
            </w:ins>
          </w:p>
        </w:tc>
        <w:tc>
          <w:tcPr>
            <w:tcW w:w="674" w:type="pct"/>
            <w:shd w:val="clear" w:color="auto" w:fill="auto"/>
            <w:tcPrChange w:id="1010" w:author="Eyal Bekerman" w:date="2022-12-06T13:07:00Z">
              <w:tcPr>
                <w:tcW w:w="674" w:type="pct"/>
                <w:tcBorders>
                  <w:bottom w:val="single" w:sz="4" w:space="0" w:color="808080"/>
                </w:tcBorders>
                <w:shd w:val="clear" w:color="auto" w:fill="auto"/>
              </w:tcPr>
            </w:tcPrChange>
          </w:tcPr>
          <w:p w14:paraId="0BD01DF3" w14:textId="4D1B479B" w:rsidR="00C65AA0" w:rsidRDefault="00C65AA0" w:rsidP="00C65AA0">
            <w:pPr>
              <w:pStyle w:val="BodyTextTable"/>
              <w:rPr>
                <w:ins w:id="1011" w:author="Eyal Bekerman" w:date="2022-12-06T12:50:00Z"/>
                <w:szCs w:val="18"/>
              </w:rPr>
            </w:pPr>
            <w:proofErr w:type="spellStart"/>
            <w:ins w:id="1012" w:author="Eyal Bekerman" w:date="2022-12-06T13:08:00Z">
              <w:r>
                <w:rPr>
                  <w:szCs w:val="18"/>
                </w:rPr>
                <w:t>DateTime</w:t>
              </w:r>
            </w:ins>
            <w:proofErr w:type="spellEnd"/>
          </w:p>
        </w:tc>
        <w:tc>
          <w:tcPr>
            <w:tcW w:w="1780" w:type="pct"/>
            <w:shd w:val="clear" w:color="auto" w:fill="auto"/>
            <w:tcPrChange w:id="1013" w:author="Eyal Bekerman" w:date="2022-12-06T13:07:00Z">
              <w:tcPr>
                <w:tcW w:w="1780" w:type="pct"/>
                <w:tcBorders>
                  <w:bottom w:val="single" w:sz="4" w:space="0" w:color="808080"/>
                </w:tcBorders>
                <w:shd w:val="clear" w:color="auto" w:fill="auto"/>
              </w:tcPr>
            </w:tcPrChange>
          </w:tcPr>
          <w:p w14:paraId="4A199BAA" w14:textId="5D4943FB" w:rsidR="00C65AA0" w:rsidRPr="005E4487" w:rsidRDefault="00C65AA0" w:rsidP="005E4487">
            <w:pPr>
              <w:pStyle w:val="BodyTextTable"/>
              <w:rPr>
                <w:ins w:id="1014" w:author="Eyal Bekerman" w:date="2022-12-06T12:50:00Z"/>
              </w:rPr>
            </w:pPr>
            <w:ins w:id="1015" w:author="Eyal Bekerman" w:date="2022-12-06T13:07:00Z">
              <w:r>
                <w:t>The date and time of document validation</w:t>
              </w:r>
            </w:ins>
          </w:p>
        </w:tc>
        <w:tc>
          <w:tcPr>
            <w:tcW w:w="1058" w:type="pct"/>
            <w:shd w:val="clear" w:color="auto" w:fill="auto"/>
            <w:tcPrChange w:id="1016" w:author="Eyal Bekerman" w:date="2022-12-06T13:07:00Z">
              <w:tcPr>
                <w:tcW w:w="1058" w:type="pct"/>
                <w:tcBorders>
                  <w:bottom w:val="single" w:sz="4" w:space="0" w:color="808080"/>
                </w:tcBorders>
                <w:shd w:val="clear" w:color="auto" w:fill="auto"/>
              </w:tcPr>
            </w:tcPrChange>
          </w:tcPr>
          <w:p w14:paraId="53759EED" w14:textId="77777777" w:rsidR="00C65AA0" w:rsidRPr="00E25EEC" w:rsidRDefault="00C65AA0" w:rsidP="00C65AA0">
            <w:pPr>
              <w:pStyle w:val="BodyTextTable"/>
              <w:rPr>
                <w:ins w:id="1017" w:author="Eyal Bekerman" w:date="2022-12-06T12:50:00Z"/>
                <w:szCs w:val="18"/>
              </w:rPr>
            </w:pPr>
          </w:p>
        </w:tc>
        <w:tc>
          <w:tcPr>
            <w:tcW w:w="333" w:type="pct"/>
            <w:shd w:val="clear" w:color="auto" w:fill="auto"/>
            <w:tcPrChange w:id="1018" w:author="Eyal Bekerman" w:date="2022-12-06T13:07:00Z">
              <w:tcPr>
                <w:tcW w:w="333" w:type="pct"/>
                <w:tcBorders>
                  <w:bottom w:val="single" w:sz="4" w:space="0" w:color="808080"/>
                </w:tcBorders>
                <w:shd w:val="clear" w:color="auto" w:fill="auto"/>
              </w:tcPr>
            </w:tcPrChange>
          </w:tcPr>
          <w:p w14:paraId="625EBF97" w14:textId="667CA0A1" w:rsidR="00C65AA0" w:rsidRDefault="00C65AA0" w:rsidP="00C65AA0">
            <w:pPr>
              <w:pStyle w:val="BodyTextTable"/>
              <w:rPr>
                <w:ins w:id="1019" w:author="Eyal Bekerman" w:date="2022-12-06T12:50:00Z"/>
                <w:szCs w:val="18"/>
              </w:rPr>
            </w:pPr>
            <w:ins w:id="1020" w:author="Eyal Bekerman" w:date="2022-12-06T13:07:00Z">
              <w:r>
                <w:rPr>
                  <w:szCs w:val="18"/>
                </w:rPr>
                <w:t>O</w:t>
              </w:r>
            </w:ins>
          </w:p>
        </w:tc>
      </w:tr>
      <w:tr w:rsidR="00C65AA0" w:rsidRPr="00E25EEC" w14:paraId="1D826441" w14:textId="77777777" w:rsidTr="00741FFD">
        <w:trPr>
          <w:cantSplit/>
          <w:ins w:id="1021" w:author="Eyal Bekerman" w:date="2022-12-06T13:07:00Z"/>
        </w:trPr>
        <w:tc>
          <w:tcPr>
            <w:tcW w:w="242" w:type="pct"/>
            <w:tcBorders>
              <w:bottom w:val="single" w:sz="4" w:space="0" w:color="808080"/>
            </w:tcBorders>
            <w:shd w:val="clear" w:color="auto" w:fill="auto"/>
          </w:tcPr>
          <w:p w14:paraId="62923DD9" w14:textId="77777777" w:rsidR="00C65AA0" w:rsidRPr="00E25EEC" w:rsidRDefault="00C65AA0" w:rsidP="000D6FC6">
            <w:pPr>
              <w:pStyle w:val="BodyTextTable"/>
              <w:numPr>
                <w:ilvl w:val="0"/>
                <w:numId w:val="29"/>
              </w:numPr>
              <w:rPr>
                <w:ins w:id="1022" w:author="Eyal Bekerman" w:date="2022-12-06T13:07:00Z"/>
                <w:szCs w:val="18"/>
              </w:rPr>
            </w:pPr>
          </w:p>
        </w:tc>
        <w:tc>
          <w:tcPr>
            <w:tcW w:w="913" w:type="pct"/>
            <w:tcBorders>
              <w:bottom w:val="single" w:sz="4" w:space="0" w:color="808080"/>
            </w:tcBorders>
            <w:shd w:val="clear" w:color="auto" w:fill="auto"/>
          </w:tcPr>
          <w:p w14:paraId="1F5B9AC8" w14:textId="3462C5D2" w:rsidR="00C65AA0" w:rsidRDefault="00C65AA0" w:rsidP="00C65AA0">
            <w:pPr>
              <w:pStyle w:val="BodyTextTable"/>
              <w:rPr>
                <w:ins w:id="1023" w:author="Eyal Bekerman" w:date="2022-12-06T13:07:00Z"/>
                <w:szCs w:val="18"/>
              </w:rPr>
            </w:pPr>
            <w:ins w:id="1024" w:author="Eyal Bekerman" w:date="2022-12-06T13:08:00Z">
              <w:r>
                <w:rPr>
                  <w:szCs w:val="18"/>
                </w:rPr>
                <w:t>Update Date</w:t>
              </w:r>
            </w:ins>
          </w:p>
        </w:tc>
        <w:tc>
          <w:tcPr>
            <w:tcW w:w="674" w:type="pct"/>
            <w:tcBorders>
              <w:bottom w:val="single" w:sz="4" w:space="0" w:color="808080"/>
            </w:tcBorders>
            <w:shd w:val="clear" w:color="auto" w:fill="auto"/>
          </w:tcPr>
          <w:p w14:paraId="184DA22E" w14:textId="5801F0C5" w:rsidR="00C65AA0" w:rsidRDefault="00C65AA0" w:rsidP="00C65AA0">
            <w:pPr>
              <w:pStyle w:val="BodyTextTable"/>
              <w:rPr>
                <w:ins w:id="1025" w:author="Eyal Bekerman" w:date="2022-12-06T13:07:00Z"/>
                <w:szCs w:val="18"/>
              </w:rPr>
            </w:pPr>
            <w:proofErr w:type="spellStart"/>
            <w:ins w:id="1026" w:author="Eyal Bekerman" w:date="2022-12-06T13:08:00Z">
              <w:r>
                <w:rPr>
                  <w:szCs w:val="18"/>
                </w:rPr>
                <w:t>DateTime</w:t>
              </w:r>
            </w:ins>
            <w:proofErr w:type="spellEnd"/>
          </w:p>
        </w:tc>
        <w:tc>
          <w:tcPr>
            <w:tcW w:w="1780" w:type="pct"/>
            <w:tcBorders>
              <w:bottom w:val="single" w:sz="4" w:space="0" w:color="808080"/>
            </w:tcBorders>
            <w:shd w:val="clear" w:color="auto" w:fill="auto"/>
          </w:tcPr>
          <w:p w14:paraId="75538909" w14:textId="5EC1CC86" w:rsidR="00C65AA0" w:rsidRPr="005E4487" w:rsidRDefault="00C65AA0" w:rsidP="005E4487">
            <w:pPr>
              <w:pStyle w:val="BodyTextTable"/>
              <w:rPr>
                <w:ins w:id="1027" w:author="Eyal Bekerman" w:date="2022-12-06T13:07:00Z"/>
              </w:rPr>
            </w:pPr>
            <w:ins w:id="1028" w:author="Eyal Bekerman" w:date="2022-12-06T13:07:00Z">
              <w:r>
                <w:t>The date and time of registration update</w:t>
              </w:r>
            </w:ins>
          </w:p>
        </w:tc>
        <w:tc>
          <w:tcPr>
            <w:tcW w:w="1058" w:type="pct"/>
            <w:tcBorders>
              <w:bottom w:val="single" w:sz="4" w:space="0" w:color="808080"/>
            </w:tcBorders>
            <w:shd w:val="clear" w:color="auto" w:fill="auto"/>
          </w:tcPr>
          <w:p w14:paraId="20BD25AB" w14:textId="77777777" w:rsidR="00C65AA0" w:rsidRPr="00E25EEC" w:rsidRDefault="00C65AA0" w:rsidP="00C65AA0">
            <w:pPr>
              <w:pStyle w:val="BodyTextTable"/>
              <w:rPr>
                <w:ins w:id="1029" w:author="Eyal Bekerman" w:date="2022-12-06T13:07:00Z"/>
                <w:szCs w:val="18"/>
              </w:rPr>
            </w:pPr>
          </w:p>
        </w:tc>
        <w:tc>
          <w:tcPr>
            <w:tcW w:w="333" w:type="pct"/>
            <w:tcBorders>
              <w:bottom w:val="single" w:sz="4" w:space="0" w:color="808080"/>
            </w:tcBorders>
            <w:shd w:val="clear" w:color="auto" w:fill="auto"/>
          </w:tcPr>
          <w:p w14:paraId="135ACD4B" w14:textId="310FF715" w:rsidR="00C65AA0" w:rsidRDefault="00C65AA0" w:rsidP="00C65AA0">
            <w:pPr>
              <w:pStyle w:val="BodyTextTable"/>
              <w:rPr>
                <w:ins w:id="1030" w:author="Eyal Bekerman" w:date="2022-12-06T13:07:00Z"/>
                <w:szCs w:val="18"/>
              </w:rPr>
            </w:pPr>
            <w:ins w:id="1031" w:author="Eyal Bekerman" w:date="2022-12-06T13:07:00Z">
              <w:r>
                <w:rPr>
                  <w:szCs w:val="18"/>
                </w:rPr>
                <w:t>O</w:t>
              </w:r>
            </w:ins>
          </w:p>
        </w:tc>
      </w:tr>
    </w:tbl>
    <w:p w14:paraId="1D5C8EAE" w14:textId="77777777" w:rsidR="003B2DA3" w:rsidRPr="00C51AAB" w:rsidRDefault="003B2DA3" w:rsidP="003B2DA3">
      <w:pPr>
        <w:pStyle w:val="Heading3"/>
        <w:rPr>
          <w:ins w:id="1032" w:author="Eyal Bekerman" w:date="2022-12-06T12:50:00Z"/>
        </w:rPr>
      </w:pPr>
      <w:bookmarkStart w:id="1033" w:name="_Toc513129979"/>
      <w:bookmarkStart w:id="1034" w:name="_Toc513130015"/>
      <w:bookmarkStart w:id="1035" w:name="_Toc513130051"/>
      <w:bookmarkStart w:id="1036" w:name="_Toc513130087"/>
      <w:bookmarkStart w:id="1037" w:name="_Toc513142702"/>
      <w:bookmarkStart w:id="1038" w:name="_Toc513142738"/>
      <w:bookmarkStart w:id="1039" w:name="_Toc513143378"/>
      <w:bookmarkStart w:id="1040" w:name="_Toc513641438"/>
      <w:bookmarkStart w:id="1041" w:name="_Toc513641474"/>
      <w:bookmarkStart w:id="1042" w:name="_Toc483313597"/>
      <w:bookmarkStart w:id="1043" w:name="_Toc121223514"/>
      <w:bookmarkStart w:id="1044" w:name="_Toc125380053"/>
      <w:bookmarkEnd w:id="1033"/>
      <w:bookmarkEnd w:id="1034"/>
      <w:bookmarkEnd w:id="1035"/>
      <w:bookmarkEnd w:id="1036"/>
      <w:bookmarkEnd w:id="1037"/>
      <w:bookmarkEnd w:id="1038"/>
      <w:bookmarkEnd w:id="1039"/>
      <w:bookmarkEnd w:id="1040"/>
      <w:bookmarkEnd w:id="1041"/>
      <w:ins w:id="1045" w:author="Eyal Bekerman" w:date="2022-12-06T12:50:00Z">
        <w:r w:rsidRPr="00C51AAB">
          <w:t>Frequency</w:t>
        </w:r>
        <w:bookmarkStart w:id="1046" w:name="_Toc369795385"/>
        <w:bookmarkEnd w:id="1042"/>
        <w:bookmarkEnd w:id="1043"/>
        <w:bookmarkEnd w:id="1044"/>
      </w:ins>
    </w:p>
    <w:p w14:paraId="02DA7BA3" w14:textId="368E97D4" w:rsidR="003B2DA3" w:rsidRDefault="003B2DA3" w:rsidP="003B2DA3">
      <w:pPr>
        <w:rPr>
          <w:ins w:id="1047" w:author="Eyal Bekerman" w:date="2022-12-06T12:50:00Z"/>
        </w:rPr>
      </w:pPr>
      <w:ins w:id="1048" w:author="Eyal Bekerman" w:date="2022-12-06T12:50:00Z">
        <w:r>
          <w:t xml:space="preserve">Files will be provided to AIA </w:t>
        </w:r>
      </w:ins>
      <w:ins w:id="1049" w:author="Eyal Bekerman" w:date="2022-12-06T12:51:00Z">
        <w:r>
          <w:t>every 15 minutes</w:t>
        </w:r>
      </w:ins>
    </w:p>
    <w:p w14:paraId="489E17E8" w14:textId="77777777" w:rsidR="003B2DA3" w:rsidRPr="00C51AAB" w:rsidRDefault="003B2DA3" w:rsidP="00155744">
      <w:pPr>
        <w:pStyle w:val="Heading3"/>
        <w:rPr>
          <w:ins w:id="1050" w:author="Eyal Bekerman" w:date="2022-12-06T12:50:00Z"/>
        </w:rPr>
      </w:pPr>
      <w:bookmarkStart w:id="1051" w:name="_Toc170483"/>
      <w:bookmarkStart w:id="1052" w:name="_Toc170508"/>
      <w:bookmarkStart w:id="1053" w:name="_Toc683965"/>
      <w:bookmarkStart w:id="1054" w:name="_Toc683990"/>
      <w:bookmarkStart w:id="1055" w:name="_Toc1394438"/>
      <w:bookmarkStart w:id="1056" w:name="_Toc1394463"/>
      <w:bookmarkStart w:id="1057" w:name="_Toc1550621"/>
      <w:bookmarkStart w:id="1058" w:name="_Toc1550646"/>
      <w:bookmarkStart w:id="1059" w:name="_Toc1634942"/>
      <w:bookmarkStart w:id="1060" w:name="_Toc1634967"/>
      <w:bookmarkStart w:id="1061" w:name="_Toc1908903"/>
      <w:bookmarkStart w:id="1062" w:name="_Toc1908928"/>
      <w:bookmarkStart w:id="1063" w:name="_Toc2150159"/>
      <w:bookmarkStart w:id="1064" w:name="_Toc2150184"/>
      <w:bookmarkStart w:id="1065" w:name="_Toc2244829"/>
      <w:bookmarkStart w:id="1066" w:name="_Toc2244854"/>
      <w:bookmarkStart w:id="1067" w:name="_Toc2254452"/>
      <w:bookmarkStart w:id="1068" w:name="_Toc2265254"/>
      <w:bookmarkStart w:id="1069" w:name="_Toc2265279"/>
      <w:bookmarkStart w:id="1070" w:name="_Toc2608820"/>
      <w:bookmarkStart w:id="1071" w:name="_Toc2608845"/>
      <w:bookmarkStart w:id="1072" w:name="_Toc3466771"/>
      <w:bookmarkStart w:id="1073" w:name="_Toc3466796"/>
      <w:bookmarkStart w:id="1074" w:name="_Toc4668471"/>
      <w:bookmarkStart w:id="1075" w:name="_Toc4668496"/>
      <w:bookmarkStart w:id="1076" w:name="_Toc4680996"/>
      <w:bookmarkStart w:id="1077" w:name="_Toc4681021"/>
      <w:bookmarkStart w:id="1078" w:name="_Toc8034989"/>
      <w:bookmarkStart w:id="1079" w:name="_Toc8035014"/>
      <w:bookmarkStart w:id="1080" w:name="_Toc8035130"/>
      <w:bookmarkStart w:id="1081" w:name="_Toc8035155"/>
      <w:bookmarkStart w:id="1082" w:name="_Toc8894554"/>
      <w:bookmarkStart w:id="1083" w:name="_Toc8894579"/>
      <w:bookmarkStart w:id="1084" w:name="_Toc9863825"/>
      <w:bookmarkStart w:id="1085" w:name="_Toc9863850"/>
      <w:bookmarkStart w:id="1086" w:name="_Toc9864660"/>
      <w:bookmarkStart w:id="1087" w:name="_Toc9864685"/>
      <w:bookmarkStart w:id="1088" w:name="_Toc16070044"/>
      <w:bookmarkStart w:id="1089" w:name="_Toc16070069"/>
      <w:bookmarkStart w:id="1090" w:name="_Toc16080317"/>
      <w:bookmarkStart w:id="1091" w:name="_Toc16080342"/>
      <w:bookmarkStart w:id="1092" w:name="_Toc18844871"/>
      <w:bookmarkStart w:id="1093" w:name="_Toc18844896"/>
      <w:bookmarkStart w:id="1094" w:name="_Toc530720981"/>
      <w:bookmarkStart w:id="1095" w:name="_Toc530721006"/>
      <w:bookmarkStart w:id="1096" w:name="_Toc531046925"/>
      <w:bookmarkStart w:id="1097" w:name="_Toc531046950"/>
      <w:bookmarkStart w:id="1098" w:name="_Toc531073737"/>
      <w:bookmarkStart w:id="1099" w:name="_Toc531073762"/>
      <w:bookmarkStart w:id="1100" w:name="_Toc531082121"/>
      <w:bookmarkStart w:id="1101" w:name="_Toc531082146"/>
      <w:bookmarkStart w:id="1102" w:name="_Toc531099153"/>
      <w:bookmarkStart w:id="1103" w:name="_Toc531099178"/>
      <w:bookmarkStart w:id="1104" w:name="_Toc531139481"/>
      <w:bookmarkStart w:id="1105" w:name="_Toc531139506"/>
      <w:bookmarkStart w:id="1106" w:name="_Toc531501646"/>
      <w:bookmarkStart w:id="1107" w:name="_Toc531501671"/>
      <w:bookmarkStart w:id="1108" w:name="_Toc531591918"/>
      <w:bookmarkStart w:id="1109" w:name="_Toc531591943"/>
      <w:bookmarkStart w:id="1110" w:name="_Toc531600886"/>
      <w:bookmarkStart w:id="1111" w:name="_Toc531610907"/>
      <w:bookmarkStart w:id="1112" w:name="_Toc531672564"/>
      <w:bookmarkStart w:id="1113" w:name="_Toc531672589"/>
      <w:bookmarkStart w:id="1114" w:name="_Toc531769937"/>
      <w:bookmarkStart w:id="1115" w:name="_Toc531769962"/>
      <w:bookmarkStart w:id="1116" w:name="_Toc532115278"/>
      <w:bookmarkStart w:id="1117" w:name="_Toc532115303"/>
      <w:bookmarkStart w:id="1118" w:name="_Toc532116325"/>
      <w:bookmarkStart w:id="1119" w:name="_Toc532908958"/>
      <w:bookmarkStart w:id="1120" w:name="_Toc532908983"/>
      <w:bookmarkStart w:id="1121" w:name="_Toc533066686"/>
      <w:bookmarkStart w:id="1122" w:name="_Toc533066711"/>
      <w:bookmarkStart w:id="1123" w:name="_Toc533087701"/>
      <w:bookmarkStart w:id="1124" w:name="_Toc533087726"/>
      <w:bookmarkStart w:id="1125" w:name="_Toc533087751"/>
      <w:bookmarkStart w:id="1126" w:name="_Toc533408171"/>
      <w:bookmarkStart w:id="1127" w:name="_Toc533408196"/>
      <w:bookmarkStart w:id="1128" w:name="_Toc533489393"/>
      <w:bookmarkStart w:id="1129" w:name="_Toc533489419"/>
      <w:bookmarkStart w:id="1130" w:name="_Toc533515747"/>
      <w:bookmarkStart w:id="1131" w:name="_Toc533572656"/>
      <w:bookmarkStart w:id="1132" w:name="_Toc533572682"/>
      <w:bookmarkStart w:id="1133" w:name="_Toc533588632"/>
      <w:bookmarkStart w:id="1134" w:name="_Toc533588658"/>
      <w:bookmarkStart w:id="1135" w:name="_Toc533594130"/>
      <w:bookmarkStart w:id="1136" w:name="_Toc534014457"/>
      <w:bookmarkStart w:id="1137" w:name="_Toc534014483"/>
      <w:bookmarkStart w:id="1138" w:name="_Toc534898239"/>
      <w:bookmarkStart w:id="1139" w:name="_Toc534898265"/>
      <w:bookmarkStart w:id="1140" w:name="_Toc483313598"/>
      <w:bookmarkStart w:id="1141" w:name="_Toc121223515"/>
      <w:bookmarkStart w:id="1142" w:name="_Toc125380054"/>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ins w:id="1143" w:author="Eyal Bekerman" w:date="2022-12-06T12:50:00Z">
        <w:r w:rsidRPr="00C51AAB">
          <w:t>Error/Recovery Handling</w:t>
        </w:r>
        <w:bookmarkStart w:id="1144" w:name="_Toc369795387"/>
        <w:bookmarkEnd w:id="1046"/>
        <w:bookmarkEnd w:id="1140"/>
        <w:bookmarkEnd w:id="1141"/>
        <w:bookmarkEnd w:id="1142"/>
      </w:ins>
    </w:p>
    <w:p w14:paraId="740805C8" w14:textId="77145A9A" w:rsidR="003B2DA3" w:rsidRPr="002D4015" w:rsidRDefault="00E43D61" w:rsidP="003B2DA3">
      <w:pPr>
        <w:pStyle w:val="BodyText"/>
        <w:rPr>
          <w:ins w:id="1145" w:author="Eyal Bekerman" w:date="2022-12-06T12:50:00Z"/>
        </w:rPr>
      </w:pPr>
      <w:proofErr w:type="spellStart"/>
      <w:ins w:id="1146" w:author="Eyal Bekerman" w:date="2022-12-06T12:57:00Z">
        <w:r>
          <w:t>Mule</w:t>
        </w:r>
      </w:ins>
      <w:ins w:id="1147" w:author="Eyal Bekerman" w:date="2022-12-06T12:58:00Z">
        <w:r>
          <w:t>soft</w:t>
        </w:r>
      </w:ins>
      <w:proofErr w:type="spellEnd"/>
      <w:ins w:id="1148" w:author="Eyal Bekerman" w:date="2022-12-06T12:50:00Z">
        <w:r w:rsidR="003B2DA3" w:rsidRPr="002D4015">
          <w:t xml:space="preserve"> responsibility:</w:t>
        </w:r>
      </w:ins>
    </w:p>
    <w:p w14:paraId="72D2B613" w14:textId="77777777" w:rsidR="003B2DA3" w:rsidRPr="002D4015" w:rsidRDefault="003B2DA3" w:rsidP="003B2DA3">
      <w:pPr>
        <w:pStyle w:val="BodyText"/>
        <w:rPr>
          <w:ins w:id="1149" w:author="Eyal Bekerman" w:date="2022-12-06T12:50:00Z"/>
        </w:rPr>
      </w:pPr>
      <w:ins w:id="1150" w:author="Eyal Bekerman" w:date="2022-12-06T12:50:00Z">
        <w:r w:rsidRPr="002D4015">
          <w:t xml:space="preserve">If there </w:t>
        </w:r>
        <w:r>
          <w:t>is</w:t>
        </w:r>
        <w:r w:rsidRPr="002D4015">
          <w:t xml:space="preserve"> an error in the file transfer, the client will retry the </w:t>
        </w:r>
        <w:r>
          <w:t xml:space="preserve">file transfer </w:t>
        </w:r>
        <w:r w:rsidRPr="002D4015">
          <w:t>operation.</w:t>
        </w:r>
      </w:ins>
    </w:p>
    <w:p w14:paraId="189FF0D0" w14:textId="77777777" w:rsidR="003B2DA3" w:rsidRPr="002D4015" w:rsidRDefault="003B2DA3" w:rsidP="003B2DA3">
      <w:pPr>
        <w:pStyle w:val="BodyText"/>
        <w:rPr>
          <w:ins w:id="1151" w:author="Eyal Bekerman" w:date="2022-12-06T12:50:00Z"/>
        </w:rPr>
      </w:pPr>
      <w:ins w:id="1152" w:author="Eyal Bekerman" w:date="2022-12-06T12:50:00Z">
        <w:r w:rsidRPr="002D4015">
          <w:t>Amdocs responsibility:</w:t>
        </w:r>
      </w:ins>
    </w:p>
    <w:p w14:paraId="4AE6236B" w14:textId="77777777" w:rsidR="003B2DA3" w:rsidRPr="002D4015" w:rsidRDefault="003B2DA3" w:rsidP="000D6FC6">
      <w:pPr>
        <w:pStyle w:val="Num1"/>
        <w:numPr>
          <w:ilvl w:val="0"/>
          <w:numId w:val="17"/>
        </w:numPr>
        <w:rPr>
          <w:ins w:id="1153" w:author="Eyal Bekerman" w:date="2022-12-06T12:50:00Z"/>
        </w:rPr>
      </w:pPr>
      <w:ins w:id="1154" w:author="Eyal Bekerman" w:date="2022-12-06T12:50:00Z">
        <w:r w:rsidRPr="002D4015">
          <w:t xml:space="preserve">If there </w:t>
        </w:r>
        <w:r>
          <w:t>is</w:t>
        </w:r>
        <w:r w:rsidRPr="002D4015">
          <w:t xml:space="preserve"> an error during record loading, </w:t>
        </w:r>
        <w:r>
          <w:t>AIA</w:t>
        </w:r>
        <w:r w:rsidRPr="002D4015">
          <w:t xml:space="preserve"> will write the error to an audit log.</w:t>
        </w:r>
        <w:r>
          <w:t xml:space="preserve"> In this scenario, the file loading will not be cancelled.</w:t>
        </w:r>
      </w:ins>
    </w:p>
    <w:p w14:paraId="79E9A120" w14:textId="77777777" w:rsidR="003B2DA3" w:rsidRPr="002D4015" w:rsidRDefault="003B2DA3" w:rsidP="003B2DA3">
      <w:pPr>
        <w:pStyle w:val="Num1"/>
        <w:rPr>
          <w:ins w:id="1155" w:author="Eyal Bekerman" w:date="2022-12-06T12:50:00Z"/>
        </w:rPr>
      </w:pPr>
      <w:ins w:id="1156" w:author="Eyal Bekerman" w:date="2022-12-06T12:50:00Z">
        <w:r w:rsidRPr="002D4015">
          <w:t xml:space="preserve">If there </w:t>
        </w:r>
        <w:r>
          <w:t>is</w:t>
        </w:r>
        <w:r w:rsidRPr="002D4015">
          <w:t xml:space="preserve"> an error during record processing, </w:t>
        </w:r>
        <w:r>
          <w:t xml:space="preserve">AIA </w:t>
        </w:r>
        <w:r w:rsidRPr="002D4015">
          <w:t>will write the error to an audit log.</w:t>
        </w:r>
      </w:ins>
    </w:p>
    <w:p w14:paraId="12D73FFD" w14:textId="77777777" w:rsidR="003B2DA3" w:rsidRPr="00C51AAB" w:rsidRDefault="003B2DA3" w:rsidP="003B2DA3">
      <w:pPr>
        <w:pStyle w:val="Heading3"/>
        <w:rPr>
          <w:ins w:id="1157" w:author="Eyal Bekerman" w:date="2022-12-06T12:50:00Z"/>
        </w:rPr>
      </w:pPr>
      <w:bookmarkStart w:id="1158" w:name="_Toc513122393"/>
      <w:bookmarkStart w:id="1159" w:name="_Toc513122428"/>
      <w:bookmarkStart w:id="1160" w:name="_Toc513129982"/>
      <w:bookmarkStart w:id="1161" w:name="_Toc513130018"/>
      <w:bookmarkStart w:id="1162" w:name="_Toc513130054"/>
      <w:bookmarkStart w:id="1163" w:name="_Toc513130090"/>
      <w:bookmarkStart w:id="1164" w:name="_Toc513142705"/>
      <w:bookmarkStart w:id="1165" w:name="_Toc513142741"/>
      <w:bookmarkStart w:id="1166" w:name="_Toc513143381"/>
      <w:bookmarkStart w:id="1167" w:name="_Toc513641441"/>
      <w:bookmarkStart w:id="1168" w:name="_Toc513641477"/>
      <w:bookmarkStart w:id="1169" w:name="_Toc483313600"/>
      <w:bookmarkStart w:id="1170" w:name="_Toc121223516"/>
      <w:bookmarkStart w:id="1171" w:name="_Toc125380055"/>
      <w:bookmarkEnd w:id="1144"/>
      <w:bookmarkEnd w:id="1158"/>
      <w:bookmarkEnd w:id="1159"/>
      <w:bookmarkEnd w:id="1160"/>
      <w:bookmarkEnd w:id="1161"/>
      <w:bookmarkEnd w:id="1162"/>
      <w:bookmarkEnd w:id="1163"/>
      <w:bookmarkEnd w:id="1164"/>
      <w:bookmarkEnd w:id="1165"/>
      <w:bookmarkEnd w:id="1166"/>
      <w:bookmarkEnd w:id="1167"/>
      <w:bookmarkEnd w:id="1168"/>
      <w:ins w:id="1172" w:author="Eyal Bekerman" w:date="2022-12-06T12:50:00Z">
        <w:r w:rsidRPr="00C51AAB">
          <w:lastRenderedPageBreak/>
          <w:t>Archiving Handling</w:t>
        </w:r>
        <w:bookmarkEnd w:id="1169"/>
        <w:bookmarkEnd w:id="1170"/>
        <w:bookmarkEnd w:id="1171"/>
      </w:ins>
    </w:p>
    <w:p w14:paraId="66BE8E05" w14:textId="1085A275" w:rsidR="003B2DA3" w:rsidRPr="00C51AAB" w:rsidRDefault="003B2DA3" w:rsidP="003B2DA3">
      <w:pPr>
        <w:pStyle w:val="BodyText"/>
        <w:rPr>
          <w:ins w:id="1173" w:author="Eyal Bekerman" w:date="2022-12-06T12:50:00Z"/>
        </w:rPr>
      </w:pPr>
      <w:ins w:id="1174" w:author="Eyal Bekerman" w:date="2022-12-06T12:50:00Z">
        <w:r>
          <w:t xml:space="preserve">It is </w:t>
        </w:r>
      </w:ins>
      <w:proofErr w:type="spellStart"/>
      <w:ins w:id="1175" w:author="Eyal Bekerman" w:date="2022-12-06T12:58:00Z">
        <w:r w:rsidR="00E43D61">
          <w:t>Mulesoft</w:t>
        </w:r>
      </w:ins>
      <w:proofErr w:type="spellEnd"/>
      <w:ins w:id="1176" w:author="Eyal Bekerman" w:date="2022-12-06T12:50:00Z">
        <w:r>
          <w:t xml:space="preserve"> responsibility to keep a backup of the file for cases in which the upload of the file failed for a period of 5 days.</w:t>
        </w:r>
      </w:ins>
    </w:p>
    <w:p w14:paraId="375B501A" w14:textId="77777777" w:rsidR="003B2DA3" w:rsidRDefault="003B2DA3" w:rsidP="00155744">
      <w:pPr>
        <w:pStyle w:val="Heading4"/>
        <w:rPr>
          <w:ins w:id="1177" w:author="Eyal Bekerman" w:date="2022-12-06T12:50:00Z"/>
        </w:rPr>
      </w:pPr>
      <w:ins w:id="1178" w:author="Eyal Bekerman" w:date="2022-12-06T12:50:00Z">
        <w:r w:rsidRPr="00C51AAB">
          <w:t>Archiving Process</w:t>
        </w:r>
      </w:ins>
    </w:p>
    <w:p w14:paraId="451CB9B4" w14:textId="77777777" w:rsidR="003B2DA3" w:rsidRPr="00473F40" w:rsidRDefault="003B2DA3" w:rsidP="003B2DA3">
      <w:pPr>
        <w:pStyle w:val="BodyText"/>
        <w:rPr>
          <w:ins w:id="1179" w:author="Eyal Bekerman" w:date="2022-12-06T12:50:00Z"/>
        </w:rPr>
      </w:pPr>
      <w:ins w:id="1180" w:author="Eyal Bekerman" w:date="2022-12-06T12:50:00Z">
        <w:r>
          <w:t>AIA will archive the files and retain them for a period of at least 10 days.</w:t>
        </w:r>
      </w:ins>
    </w:p>
    <w:p w14:paraId="7A0D1A6F" w14:textId="77777777" w:rsidR="003B2DA3" w:rsidRDefault="003B2DA3" w:rsidP="00155744">
      <w:pPr>
        <w:pStyle w:val="Heading4"/>
        <w:rPr>
          <w:ins w:id="1181" w:author="Eyal Bekerman" w:date="2022-12-06T12:50:00Z"/>
        </w:rPr>
      </w:pPr>
      <w:ins w:id="1182" w:author="Eyal Bekerman" w:date="2022-12-06T12:50:00Z">
        <w:r w:rsidRPr="00C51AAB">
          <w:t>Retention Period</w:t>
        </w:r>
      </w:ins>
    </w:p>
    <w:p w14:paraId="63BC11AD" w14:textId="77777777" w:rsidR="003B2DA3" w:rsidRDefault="003B2DA3" w:rsidP="003B2DA3">
      <w:pPr>
        <w:pStyle w:val="BodyText"/>
        <w:rPr>
          <w:ins w:id="1183" w:author="Eyal Bekerman" w:date="2022-12-06T12:50:00Z"/>
        </w:rPr>
      </w:pPr>
      <w:ins w:id="1184" w:author="Eyal Bekerman" w:date="2022-12-06T12:50:00Z">
        <w:r>
          <w:t xml:space="preserve">Archive after one week. </w:t>
        </w:r>
      </w:ins>
    </w:p>
    <w:p w14:paraId="40FF15B4" w14:textId="77777777" w:rsidR="003B2DA3" w:rsidRPr="00C51AAB" w:rsidRDefault="003B2DA3" w:rsidP="003B2DA3">
      <w:pPr>
        <w:pStyle w:val="BodyText"/>
        <w:rPr>
          <w:ins w:id="1185" w:author="Eyal Bekerman" w:date="2022-12-06T12:50:00Z"/>
        </w:rPr>
      </w:pPr>
      <w:ins w:id="1186" w:author="Eyal Bekerman" w:date="2022-12-06T12:50:00Z">
        <w:r>
          <w:t>D</w:t>
        </w:r>
        <w:r w:rsidRPr="001A0A5E">
          <w:t>elete after one month</w:t>
        </w:r>
        <w:r>
          <w:t>.</w:t>
        </w:r>
      </w:ins>
    </w:p>
    <w:p w14:paraId="14F07DE6" w14:textId="77777777" w:rsidR="003B2DA3" w:rsidRPr="00C51AAB" w:rsidRDefault="003B2DA3" w:rsidP="00155744">
      <w:pPr>
        <w:pStyle w:val="Heading3"/>
        <w:rPr>
          <w:ins w:id="1187" w:author="Eyal Bekerman" w:date="2022-12-06T12:50:00Z"/>
        </w:rPr>
      </w:pPr>
      <w:bookmarkStart w:id="1188" w:name="_Toc483313601"/>
      <w:bookmarkStart w:id="1189" w:name="_Toc121223517"/>
      <w:bookmarkStart w:id="1190" w:name="_Toc125380056"/>
      <w:ins w:id="1191" w:author="Eyal Bekerman" w:date="2022-12-06T12:50:00Z">
        <w:r w:rsidRPr="00C51AAB">
          <w:t>Data Security</w:t>
        </w:r>
        <w:bookmarkEnd w:id="1188"/>
        <w:bookmarkEnd w:id="1189"/>
        <w:bookmarkEnd w:id="1190"/>
      </w:ins>
    </w:p>
    <w:p w14:paraId="691A9C6C" w14:textId="77777777" w:rsidR="003B2DA3" w:rsidRDefault="003B2DA3" w:rsidP="003B2DA3">
      <w:pPr>
        <w:pStyle w:val="BodyText"/>
        <w:rPr>
          <w:ins w:id="1192" w:author="Eyal Bekerman" w:date="2022-12-06T12:50:00Z"/>
        </w:rPr>
      </w:pPr>
      <w:ins w:id="1193" w:author="Eyal Bekerman" w:date="2022-12-06T12:50:00Z">
        <w:r w:rsidRPr="006E5888">
          <w:t>The trans</w:t>
        </w:r>
        <w:r>
          <w:t>fer</w:t>
        </w:r>
        <w:r w:rsidRPr="006E5888">
          <w:t xml:space="preserve"> protocol is </w:t>
        </w:r>
        <w:r>
          <w:t>Secured File Transfer Protocol (</w:t>
        </w:r>
        <w:proofErr w:type="spellStart"/>
        <w:r>
          <w:t>sFTP</w:t>
        </w:r>
        <w:proofErr w:type="spellEnd"/>
        <w:r>
          <w:t>)</w:t>
        </w:r>
        <w:r w:rsidRPr="00AD675C">
          <w:t xml:space="preserve"> </w:t>
        </w:r>
        <w:r>
          <w:t xml:space="preserve">using RSA authentication keys (no password will be used). </w:t>
        </w:r>
      </w:ins>
    </w:p>
    <w:p w14:paraId="3CEFBA18" w14:textId="77777777" w:rsidR="003B2DA3" w:rsidRPr="00C51AAB" w:rsidRDefault="003B2DA3" w:rsidP="003B2DA3">
      <w:pPr>
        <w:pStyle w:val="BodyText"/>
        <w:rPr>
          <w:ins w:id="1194" w:author="Eyal Bekerman" w:date="2022-12-06T12:50:00Z"/>
        </w:rPr>
      </w:pPr>
      <w:ins w:id="1195" w:author="Eyal Bekerman" w:date="2022-12-06T12:50:00Z">
        <w:r>
          <w:t xml:space="preserve">All files will be pushed to the Amdocs provided </w:t>
        </w:r>
        <w:proofErr w:type="spellStart"/>
        <w:r>
          <w:t>sFTP</w:t>
        </w:r>
        <w:proofErr w:type="spellEnd"/>
        <w:r>
          <w:t xml:space="preserve"> server.</w:t>
        </w:r>
      </w:ins>
    </w:p>
    <w:p w14:paraId="4BF49A8E" w14:textId="77777777" w:rsidR="003B2DA3" w:rsidRPr="00C51AAB" w:rsidRDefault="003B2DA3" w:rsidP="003B2DA3">
      <w:pPr>
        <w:pStyle w:val="BodyText"/>
        <w:rPr>
          <w:ins w:id="1196" w:author="Eyal Bekerman" w:date="2022-12-06T12:50:00Z"/>
        </w:rPr>
      </w:pPr>
    </w:p>
    <w:p w14:paraId="01DA2603" w14:textId="77777777" w:rsidR="003B2DA3" w:rsidRPr="00C51AAB" w:rsidRDefault="003B2DA3" w:rsidP="003B2DA3">
      <w:pPr>
        <w:pStyle w:val="BodyText"/>
        <w:rPr>
          <w:ins w:id="1197" w:author="Eyal Bekerman" w:date="2022-12-06T12:50:00Z"/>
        </w:rPr>
        <w:sectPr w:rsidR="003B2DA3" w:rsidRPr="00C51AAB" w:rsidSect="0089154A">
          <w:headerReference w:type="even" r:id="rId42"/>
          <w:headerReference w:type="default" r:id="rId43"/>
          <w:footerReference w:type="even" r:id="rId44"/>
          <w:footerReference w:type="default" r:id="rId45"/>
          <w:headerReference w:type="first" r:id="rId46"/>
          <w:footerReference w:type="first" r:id="rId47"/>
          <w:pgSz w:w="12240" w:h="15840" w:code="1"/>
          <w:pgMar w:top="1440" w:right="1440" w:bottom="1440" w:left="1440" w:header="1008" w:footer="494" w:gutter="0"/>
          <w:pgBorders w:offsetFrom="page">
            <w:bottom w:val="dashSmallGap" w:sz="4" w:space="24" w:color="FFFFFF"/>
          </w:pgBorders>
          <w:cols w:space="708"/>
          <w:titlePg/>
          <w:docGrid w:linePitch="360"/>
        </w:sectPr>
      </w:pPr>
    </w:p>
    <w:p w14:paraId="483AC7EA" w14:textId="5281A1D3" w:rsidR="00662939" w:rsidRPr="00FF2FA6" w:rsidRDefault="00662939" w:rsidP="00662939">
      <w:pPr>
        <w:pStyle w:val="Heading1"/>
      </w:pPr>
      <w:bookmarkStart w:id="1198" w:name="_Toc125380057"/>
      <w:r w:rsidRPr="00FF2FA6">
        <w:lastRenderedPageBreak/>
        <w:t>Open Issues</w:t>
      </w:r>
      <w:bookmarkEnd w:id="111"/>
      <w:bookmarkEnd w:id="1198"/>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802"/>
        <w:gridCol w:w="4052"/>
        <w:gridCol w:w="1081"/>
        <w:gridCol w:w="3415"/>
      </w:tblGrid>
      <w:tr w:rsidR="00662939" w:rsidRPr="00FF2FA6" w14:paraId="506A3B1C" w14:textId="77777777" w:rsidTr="00E646A8">
        <w:trPr>
          <w:cantSplit/>
          <w:tblHeader/>
        </w:trPr>
        <w:tc>
          <w:tcPr>
            <w:tcW w:w="429" w:type="pct"/>
            <w:tcBorders>
              <w:bottom w:val="single" w:sz="4" w:space="0" w:color="808080"/>
            </w:tcBorders>
            <w:shd w:val="clear" w:color="auto" w:fill="626469"/>
            <w:vAlign w:val="center"/>
          </w:tcPr>
          <w:bookmarkEnd w:id="112"/>
          <w:p w14:paraId="1214424A" w14:textId="77777777" w:rsidR="00662939" w:rsidRPr="00FF2FA6" w:rsidRDefault="00662939" w:rsidP="00E646A8">
            <w:pPr>
              <w:pStyle w:val="HeaderTable"/>
              <w:rPr>
                <w:rFonts w:asciiTheme="minorBidi" w:hAnsiTheme="minorBidi" w:cstheme="minorBidi"/>
                <w:color w:val="FFFFFF"/>
              </w:rPr>
            </w:pPr>
            <w:r w:rsidRPr="00FF2FA6">
              <w:rPr>
                <w:rFonts w:asciiTheme="minorBidi" w:hAnsiTheme="minorBidi" w:cstheme="minorBidi"/>
                <w:color w:val="FFFFFF"/>
              </w:rPr>
              <w:t>OI ID#</w:t>
            </w:r>
          </w:p>
        </w:tc>
        <w:tc>
          <w:tcPr>
            <w:tcW w:w="2167" w:type="pct"/>
            <w:tcBorders>
              <w:bottom w:val="single" w:sz="4" w:space="0" w:color="808080"/>
            </w:tcBorders>
            <w:shd w:val="clear" w:color="auto" w:fill="626469"/>
            <w:vAlign w:val="center"/>
          </w:tcPr>
          <w:p w14:paraId="2E3FC20A" w14:textId="77777777" w:rsidR="00662939" w:rsidRPr="00FF2FA6" w:rsidRDefault="00662939" w:rsidP="00E646A8">
            <w:pPr>
              <w:pStyle w:val="HeaderTable"/>
              <w:rPr>
                <w:rFonts w:asciiTheme="minorBidi" w:hAnsiTheme="minorBidi" w:cstheme="minorBidi"/>
                <w:color w:val="FFFFFF"/>
              </w:rPr>
            </w:pPr>
            <w:r w:rsidRPr="00FF2FA6">
              <w:rPr>
                <w:rFonts w:asciiTheme="minorBidi" w:hAnsiTheme="minorBidi" w:cstheme="minorBidi"/>
                <w:color w:val="FFFFFF"/>
              </w:rPr>
              <w:t>Description</w:t>
            </w:r>
          </w:p>
        </w:tc>
        <w:tc>
          <w:tcPr>
            <w:tcW w:w="578" w:type="pct"/>
            <w:tcBorders>
              <w:bottom w:val="single" w:sz="4" w:space="0" w:color="808080"/>
            </w:tcBorders>
            <w:shd w:val="clear" w:color="auto" w:fill="626469"/>
            <w:vAlign w:val="center"/>
          </w:tcPr>
          <w:p w14:paraId="5F03B31A" w14:textId="77777777" w:rsidR="00662939" w:rsidRPr="00FF2FA6" w:rsidRDefault="00662939" w:rsidP="00E646A8">
            <w:pPr>
              <w:pStyle w:val="HeaderTable"/>
              <w:rPr>
                <w:rFonts w:asciiTheme="minorBidi" w:hAnsiTheme="minorBidi" w:cstheme="minorBidi"/>
                <w:color w:val="FFFFFF"/>
              </w:rPr>
            </w:pPr>
            <w:r w:rsidRPr="00FF2FA6">
              <w:rPr>
                <w:rFonts w:asciiTheme="minorBidi" w:hAnsiTheme="minorBidi" w:cstheme="minorBidi"/>
                <w:color w:val="FFFFFF"/>
              </w:rPr>
              <w:t>Status</w:t>
            </w:r>
          </w:p>
        </w:tc>
        <w:tc>
          <w:tcPr>
            <w:tcW w:w="1826" w:type="pct"/>
            <w:tcBorders>
              <w:bottom w:val="single" w:sz="4" w:space="0" w:color="808080"/>
            </w:tcBorders>
            <w:shd w:val="clear" w:color="auto" w:fill="626469"/>
            <w:vAlign w:val="center"/>
          </w:tcPr>
          <w:p w14:paraId="2BFAD280" w14:textId="77777777" w:rsidR="00662939" w:rsidRPr="00FF2FA6" w:rsidRDefault="00662939" w:rsidP="00E646A8">
            <w:pPr>
              <w:pStyle w:val="HeaderTable"/>
              <w:rPr>
                <w:rFonts w:asciiTheme="minorBidi" w:hAnsiTheme="minorBidi" w:cstheme="minorBidi"/>
                <w:color w:val="FFFFFF"/>
              </w:rPr>
            </w:pPr>
            <w:r w:rsidRPr="00FF2FA6">
              <w:rPr>
                <w:rFonts w:asciiTheme="minorBidi" w:hAnsiTheme="minorBidi" w:cstheme="minorBidi"/>
                <w:color w:val="FFFFFF"/>
              </w:rPr>
              <w:t>Actions</w:t>
            </w:r>
          </w:p>
        </w:tc>
      </w:tr>
      <w:tr w:rsidR="00662939" w:rsidRPr="00FF2FA6" w14:paraId="468F0EA0" w14:textId="77777777" w:rsidTr="00E646A8">
        <w:trPr>
          <w:cantSplit/>
          <w:tblHeader/>
        </w:trPr>
        <w:tc>
          <w:tcPr>
            <w:tcW w:w="429" w:type="pct"/>
            <w:shd w:val="clear" w:color="auto" w:fill="auto"/>
          </w:tcPr>
          <w:p w14:paraId="166A8D5F" w14:textId="77777777" w:rsidR="00662939" w:rsidRPr="00FF2FA6" w:rsidRDefault="00662939" w:rsidP="000D6FC6">
            <w:pPr>
              <w:pStyle w:val="BodyTextTable"/>
              <w:numPr>
                <w:ilvl w:val="0"/>
                <w:numId w:val="15"/>
              </w:numPr>
            </w:pPr>
          </w:p>
        </w:tc>
        <w:tc>
          <w:tcPr>
            <w:tcW w:w="2167" w:type="pct"/>
            <w:shd w:val="clear" w:color="auto" w:fill="auto"/>
          </w:tcPr>
          <w:p w14:paraId="10BE3414" w14:textId="196EB227" w:rsidR="00662939" w:rsidRPr="00FF2FA6" w:rsidRDefault="00662939" w:rsidP="00E646A8">
            <w:pPr>
              <w:pStyle w:val="BodyTextTable"/>
            </w:pPr>
          </w:p>
        </w:tc>
        <w:tc>
          <w:tcPr>
            <w:tcW w:w="578" w:type="pct"/>
            <w:shd w:val="clear" w:color="auto" w:fill="auto"/>
          </w:tcPr>
          <w:p w14:paraId="6BE0B070" w14:textId="4A0E15FF" w:rsidR="00662939" w:rsidRPr="00FF2FA6" w:rsidRDefault="00662939" w:rsidP="00E646A8">
            <w:pPr>
              <w:pStyle w:val="BodyTextTable"/>
            </w:pPr>
          </w:p>
        </w:tc>
        <w:tc>
          <w:tcPr>
            <w:tcW w:w="1826" w:type="pct"/>
            <w:shd w:val="clear" w:color="auto" w:fill="auto"/>
          </w:tcPr>
          <w:p w14:paraId="25DDBC57" w14:textId="77777777" w:rsidR="00662939" w:rsidRPr="00FF2FA6" w:rsidRDefault="00662939" w:rsidP="00E646A8">
            <w:pPr>
              <w:pStyle w:val="BodyTextTable"/>
            </w:pPr>
          </w:p>
        </w:tc>
      </w:tr>
      <w:tr w:rsidR="00C5710B" w:rsidRPr="00FF2FA6" w14:paraId="0817AF5D" w14:textId="77777777" w:rsidTr="00E646A8">
        <w:trPr>
          <w:cantSplit/>
          <w:tblHeader/>
        </w:trPr>
        <w:tc>
          <w:tcPr>
            <w:tcW w:w="429" w:type="pct"/>
            <w:shd w:val="clear" w:color="auto" w:fill="auto"/>
          </w:tcPr>
          <w:p w14:paraId="49137D2A" w14:textId="77777777" w:rsidR="00C5710B" w:rsidRPr="00FF2FA6" w:rsidRDefault="00C5710B" w:rsidP="000D6FC6">
            <w:pPr>
              <w:pStyle w:val="BodyTextTable"/>
              <w:numPr>
                <w:ilvl w:val="0"/>
                <w:numId w:val="15"/>
              </w:numPr>
            </w:pPr>
          </w:p>
        </w:tc>
        <w:tc>
          <w:tcPr>
            <w:tcW w:w="2167" w:type="pct"/>
            <w:shd w:val="clear" w:color="auto" w:fill="auto"/>
          </w:tcPr>
          <w:p w14:paraId="0BB5900C" w14:textId="3344B0AE" w:rsidR="00C5710B" w:rsidRPr="00FF2FA6" w:rsidRDefault="00C5710B">
            <w:pPr>
              <w:pStyle w:val="BodyTextTable"/>
            </w:pPr>
          </w:p>
        </w:tc>
        <w:tc>
          <w:tcPr>
            <w:tcW w:w="578" w:type="pct"/>
            <w:shd w:val="clear" w:color="auto" w:fill="auto"/>
          </w:tcPr>
          <w:p w14:paraId="4F63E364" w14:textId="46B545D4" w:rsidR="00C5710B" w:rsidRDefault="00C5710B" w:rsidP="00E646A8">
            <w:pPr>
              <w:pStyle w:val="BodyTextTable"/>
            </w:pPr>
          </w:p>
        </w:tc>
        <w:tc>
          <w:tcPr>
            <w:tcW w:w="1826" w:type="pct"/>
            <w:shd w:val="clear" w:color="auto" w:fill="auto"/>
          </w:tcPr>
          <w:p w14:paraId="461754A9" w14:textId="3723DCEF" w:rsidR="00316BE9" w:rsidRPr="00FF2FA6" w:rsidRDefault="00316BE9" w:rsidP="00316BE9">
            <w:pPr>
              <w:pStyle w:val="BodyTextTable"/>
            </w:pPr>
          </w:p>
        </w:tc>
      </w:tr>
      <w:tr w:rsidR="00736803" w:rsidRPr="00FF2FA6" w14:paraId="7496CB50" w14:textId="77777777" w:rsidTr="00E646A8">
        <w:trPr>
          <w:cantSplit/>
          <w:tblHeader/>
        </w:trPr>
        <w:tc>
          <w:tcPr>
            <w:tcW w:w="429" w:type="pct"/>
            <w:shd w:val="clear" w:color="auto" w:fill="auto"/>
          </w:tcPr>
          <w:p w14:paraId="41712182" w14:textId="3E4F1E4E" w:rsidR="00736803" w:rsidRPr="00FF2FA6" w:rsidRDefault="00736803" w:rsidP="000D6FC6">
            <w:pPr>
              <w:pStyle w:val="BodyTextTable"/>
              <w:numPr>
                <w:ilvl w:val="0"/>
                <w:numId w:val="15"/>
              </w:numPr>
            </w:pPr>
          </w:p>
        </w:tc>
        <w:tc>
          <w:tcPr>
            <w:tcW w:w="2167" w:type="pct"/>
            <w:shd w:val="clear" w:color="auto" w:fill="auto"/>
          </w:tcPr>
          <w:p w14:paraId="2C1F5703" w14:textId="1BB6C8A6" w:rsidR="00736803" w:rsidRDefault="00736803" w:rsidP="00736803">
            <w:pPr>
              <w:pStyle w:val="BodyTextTable"/>
            </w:pPr>
          </w:p>
        </w:tc>
        <w:tc>
          <w:tcPr>
            <w:tcW w:w="578" w:type="pct"/>
            <w:shd w:val="clear" w:color="auto" w:fill="auto"/>
          </w:tcPr>
          <w:p w14:paraId="4959DF50" w14:textId="5DF50467" w:rsidR="00736803" w:rsidRDefault="00736803" w:rsidP="00E646A8">
            <w:pPr>
              <w:pStyle w:val="BodyTextTable"/>
            </w:pPr>
          </w:p>
        </w:tc>
        <w:tc>
          <w:tcPr>
            <w:tcW w:w="1826" w:type="pct"/>
            <w:shd w:val="clear" w:color="auto" w:fill="auto"/>
          </w:tcPr>
          <w:p w14:paraId="17D8D602" w14:textId="6741AF75" w:rsidR="00736803" w:rsidRPr="00FF2FA6" w:rsidRDefault="00736803" w:rsidP="00E646A8">
            <w:pPr>
              <w:pStyle w:val="BodyTextTable"/>
            </w:pPr>
          </w:p>
        </w:tc>
      </w:tr>
    </w:tbl>
    <w:p w14:paraId="1569707C" w14:textId="24D37291" w:rsidR="00CB14E5" w:rsidRDefault="00CB14E5" w:rsidP="003B39A6">
      <w:pPr>
        <w:pStyle w:val="P-BT"/>
      </w:pPr>
    </w:p>
    <w:sectPr w:rsidR="00CB14E5" w:rsidSect="00365DD2">
      <w:headerReference w:type="even" r:id="rId48"/>
      <w:headerReference w:type="default" r:id="rId49"/>
      <w:footerReference w:type="even" r:id="rId50"/>
      <w:footerReference w:type="default" r:id="rId51"/>
      <w:headerReference w:type="first" r:id="rId52"/>
      <w:pgSz w:w="12240" w:h="15840" w:code="1"/>
      <w:pgMar w:top="1440" w:right="1440" w:bottom="1440" w:left="1440" w:header="1008" w:footer="4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B2DCA" w14:textId="77777777" w:rsidR="00EA4E68" w:rsidRDefault="00EA4E68" w:rsidP="00A05236">
      <w:r>
        <w:separator/>
      </w:r>
    </w:p>
    <w:p w14:paraId="5DC88AE1" w14:textId="77777777" w:rsidR="00EA4E68" w:rsidRDefault="00EA4E68" w:rsidP="00A05236"/>
    <w:p w14:paraId="7184B42D" w14:textId="77777777" w:rsidR="00EA4E68" w:rsidRDefault="00EA4E68" w:rsidP="00A05236"/>
  </w:endnote>
  <w:endnote w:type="continuationSeparator" w:id="0">
    <w:p w14:paraId="41391F5A" w14:textId="77777777" w:rsidR="00EA4E68" w:rsidRDefault="00EA4E68" w:rsidP="00A05236">
      <w:r>
        <w:continuationSeparator/>
      </w:r>
    </w:p>
    <w:p w14:paraId="47749EDB" w14:textId="77777777" w:rsidR="00EA4E68" w:rsidRDefault="00EA4E68" w:rsidP="00A05236"/>
    <w:p w14:paraId="5FFF0542" w14:textId="77777777" w:rsidR="00EA4E68" w:rsidRDefault="00EA4E68" w:rsidP="00A05236"/>
  </w:endnote>
  <w:endnote w:type="continuationNotice" w:id="1">
    <w:p w14:paraId="357C81AC" w14:textId="77777777" w:rsidR="00EA4E68" w:rsidRDefault="00EA4E6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1A35F" w14:textId="77777777" w:rsidR="00CB6CF5" w:rsidRDefault="00CB6CF5" w:rsidP="00A05236">
    <w:r>
      <w:rPr>
        <w:noProof/>
      </w:rPr>
      <mc:AlternateContent>
        <mc:Choice Requires="wps">
          <w:drawing>
            <wp:anchor distT="0" distB="0" distL="114300" distR="114300" simplePos="0" relativeHeight="251662336" behindDoc="0" locked="0" layoutInCell="1" allowOverlap="1" wp14:anchorId="03FF49A9" wp14:editId="73B97F94">
              <wp:simplePos x="0" y="0"/>
              <wp:positionH relativeFrom="column">
                <wp:posOffset>-77638</wp:posOffset>
              </wp:positionH>
              <wp:positionV relativeFrom="paragraph">
                <wp:posOffset>-1256725</wp:posOffset>
              </wp:positionV>
              <wp:extent cx="6146800" cy="1286235"/>
              <wp:effectExtent l="0" t="0" r="6350" b="9525"/>
              <wp:wrapNone/>
              <wp:docPr id="13" name="Text Box 9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1286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BFEF5" w14:textId="3C95CFFC" w:rsidR="00CB6CF5" w:rsidRPr="0012563B" w:rsidRDefault="00CB6CF5" w:rsidP="00A05236">
                          <w:r w:rsidRPr="0012563B">
                            <w:t xml:space="preserve">Copyright © </w:t>
                          </w:r>
                          <w:fldSimple w:instr=" DOCPROPERTY  &quot;Product Year&quot;  \* MERGEFORMAT ">
                            <w:r w:rsidR="00654966">
                              <w:t xml:space="preserve"> </w:t>
                            </w:r>
                          </w:fldSimple>
                          <w:r w:rsidRPr="0012563B">
                            <w:fldChar w:fldCharType="begin"/>
                          </w:r>
                          <w:r w:rsidRPr="0012563B">
                            <w:instrText xml:space="preserve"> SAVEDATE \@ "yyyy" \* MERGEFORMAT </w:instrText>
                          </w:r>
                          <w:r w:rsidRPr="0012563B">
                            <w:fldChar w:fldCharType="separate"/>
                          </w:r>
                          <w:ins w:id="11" w:author="Simran Gupta" w:date="2023-01-27T11:21:00Z">
                            <w:r w:rsidR="002F60F4">
                              <w:rPr>
                                <w:noProof/>
                              </w:rPr>
                              <w:t>2023</w:t>
                            </w:r>
                          </w:ins>
                          <w:del w:id="12" w:author="Simran Gupta" w:date="2023-01-24T11:43:00Z">
                            <w:r w:rsidR="00654966" w:rsidDel="00FA233D">
                              <w:rPr>
                                <w:noProof/>
                              </w:rPr>
                              <w:delText>2022</w:delText>
                            </w:r>
                          </w:del>
                          <w:r w:rsidRPr="0012563B">
                            <w:fldChar w:fldCharType="end"/>
                          </w:r>
                          <w:r w:rsidRPr="0012563B">
                            <w:t xml:space="preserve"> Amdocs. All Rights Reserved. Reproduction or distribution other than for intended purposes is prohibited, without the prior written consent of Amdocs. The trademarks and service marks of Amdocs, including the Amdocs mark and logo, Intentional Customer Experience, CES, Clarify, Ensemble, Enabler, Return on Relationship, Intelecable, Collabrent, XACCT, DST Innovis, Stibo Graphic Software, Qpass, Cramer, SigValue, JacobsRimell, ChangingWorlds, jNetX, OpenMarket Inc., MX Telecom Inc., MX Telecom Ltd, Streamezzo, and Bridgewater Systems are the exclusive property of Amdocs, and may not be used without permission. All other marks are the property of their respective owners.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F49A9" id="_x0000_t202" coordsize="21600,21600" o:spt="202" path="m,l,21600r21600,l21600,xe">
              <v:stroke joinstyle="miter"/>
              <v:path gradientshapeok="t" o:connecttype="rect"/>
            </v:shapetype>
            <v:shape id="Text Box 976" o:spid="_x0000_s1026" type="#_x0000_t202" style="position:absolute;left:0;text-align:left;margin-left:-6.1pt;margin-top:-98.95pt;width:484pt;height:10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" stroked="f">
              <v:textbox>
                <w:txbxContent>
                  <w:p w14:paraId="127BFEF5" w14:textId="3C95CFFC" w:rsidR="00CB6CF5" w:rsidRPr="0012563B" w:rsidRDefault="00CB6CF5" w:rsidP="00A05236">
                    <w:r w:rsidRPr="0012563B">
                      <w:t xml:space="preserve">Copyright © </w:t>
                    </w:r>
                    <w:fldSimple w:instr=" DOCPROPERTY  &quot;Product Year&quot;  \* MERGEFORMAT ">
                      <w:r w:rsidR="00654966">
                        <w:t xml:space="preserve"> </w:t>
                      </w:r>
                    </w:fldSimple>
                    <w:r w:rsidRPr="0012563B">
                      <w:fldChar w:fldCharType="begin"/>
                    </w:r>
                    <w:r w:rsidRPr="0012563B">
                      <w:instrText xml:space="preserve"> SAVEDATE \@ "yyyy" \* MERGEFORMAT </w:instrText>
                    </w:r>
                    <w:r w:rsidRPr="0012563B">
                      <w:fldChar w:fldCharType="separate"/>
                    </w:r>
                    <w:ins w:id="13" w:author="Simran Gupta" w:date="2023-01-27T11:21:00Z">
                      <w:r w:rsidR="002F60F4">
                        <w:rPr>
                          <w:noProof/>
                        </w:rPr>
                        <w:t>2023</w:t>
                      </w:r>
                    </w:ins>
                    <w:del w:id="14" w:author="Simran Gupta" w:date="2023-01-24T11:43:00Z">
                      <w:r w:rsidR="00654966" w:rsidDel="00FA233D">
                        <w:rPr>
                          <w:noProof/>
                        </w:rPr>
                        <w:delText>2022</w:delText>
                      </w:r>
                    </w:del>
                    <w:r w:rsidRPr="0012563B">
                      <w:fldChar w:fldCharType="end"/>
                    </w:r>
                    <w:r w:rsidRPr="0012563B">
                      <w:t xml:space="preserve"> Amdocs. All Rights Reserved. Reproduction or distribution other than for intended purposes is prohibited, without the prior written consent of Amdocs. The trademarks and service marks of Amdocs, including the Amdocs mark and logo, Intentional Customer Experience, CES, Clarify, Ensemble, Enabler, Return on Relationship, Intelecable, Collabrent, XACCT, DST Innovis, Stibo Graphic Software, Qpass, Cramer, SigValue, JacobsRimell, ChangingWorlds, jNetX, OpenMarket Inc., MX Telecom Inc., MX Telecom Ltd, Streamezzo, and Bridgewater Systems are the exclusive property of Amdocs, and may not be used without permission. All other marks are the property of their respective owners.</w:t>
                    </w:r>
                  </w:p>
                </w:txbxContent>
              </v:textbox>
            </v:shape>
          </w:pict>
        </mc:Fallback>
      </mc:AlternateContent>
    </w:r>
    <w:r>
      <w:rPr>
        <w:noProof/>
      </w:rPr>
      <mc:AlternateContent>
        <mc:Choice Requires="wps">
          <w:drawing>
            <wp:anchor distT="0" distB="0" distL="114300" distR="114300" simplePos="0" relativeHeight="251663360" behindDoc="1" locked="0" layoutInCell="1" allowOverlap="1" wp14:anchorId="2E6050E5" wp14:editId="400C2C0C">
              <wp:simplePos x="0" y="0"/>
              <wp:positionH relativeFrom="column">
                <wp:posOffset>2590800</wp:posOffset>
              </wp:positionH>
              <wp:positionV relativeFrom="paragraph">
                <wp:posOffset>-63500</wp:posOffset>
              </wp:positionV>
              <wp:extent cx="990600" cy="342900"/>
              <wp:effectExtent l="0" t="3175" r="0" b="0"/>
              <wp:wrapNone/>
              <wp:docPr id="14" name="Text Box 1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FD44A" w14:textId="308D7C0D" w:rsidR="00CB6CF5" w:rsidRDefault="00CB6CF5"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050E5" id="Text Box 1104" o:spid="_x0000_s1027" type="#_x0000_t202" style="position:absolute;left:0;text-align:left;margin-left:204pt;margin-top:-5pt;width:78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" stroked="f">
              <v:textbox>
                <w:txbxContent>
                  <w:p w14:paraId="608FD44A" w14:textId="308D7C0D" w:rsidR="00CB6CF5" w:rsidRDefault="00CB6CF5"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6EA7A" w14:textId="77777777" w:rsidR="00CB6CF5" w:rsidRDefault="00CB6CF5" w:rsidP="00D268A8">
    <w:r>
      <w:rPr>
        <w:noProof/>
      </w:rPr>
      <mc:AlternateContent>
        <mc:Choice Requires="wps">
          <w:drawing>
            <wp:anchor distT="0" distB="0" distL="114300" distR="114300" simplePos="0" relativeHeight="251660288" behindDoc="1" locked="0" layoutInCell="1" allowOverlap="1" wp14:anchorId="40226FBB" wp14:editId="0425358D">
              <wp:simplePos x="0" y="0"/>
              <wp:positionH relativeFrom="column">
                <wp:posOffset>4572000</wp:posOffset>
              </wp:positionH>
              <wp:positionV relativeFrom="paragraph">
                <wp:posOffset>-132451</wp:posOffset>
              </wp:positionV>
              <wp:extent cx="990600" cy="342900"/>
              <wp:effectExtent l="0" t="0" r="0" b="0"/>
              <wp:wrapNone/>
              <wp:docPr id="11"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CA6D15" w14:textId="0915BA6C" w:rsidR="00CB6CF5" w:rsidRDefault="00CB6CF5" w:rsidP="00D268A8">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226FBB" id="_x0000_t202" coordsize="21600,21600" o:spt="202" path="m,l,21600r21600,l21600,xe">
              <v:stroke joinstyle="miter"/>
              <v:path gradientshapeok="t" o:connecttype="rect"/>
            </v:shapetype>
            <v:shape id="_x0000_s1036" type="#_x0000_t202" style="position:absolute;left:0;text-align:left;margin-left:5in;margin-top:-10.45pt;width:78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Sq9A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" stroked="f">
              <v:textbox>
                <w:txbxContent>
                  <w:p w14:paraId="67CA6D15" w14:textId="0915BA6C" w:rsidR="00CB6CF5" w:rsidRDefault="00CB6CF5" w:rsidP="00D268A8">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414E39AA" w14:textId="07994234" w:rsidR="00CB6CF5" w:rsidRPr="002850B6" w:rsidRDefault="00CB6CF5" w:rsidP="00D268A8">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2</w:t>
    </w:r>
    <w:r w:rsidRPr="002850B6">
      <w:rPr>
        <w:rStyle w:val="PageNumber"/>
        <w:szCs w:val="16"/>
      </w:rPr>
      <w:fldChar w:fldCharType="end"/>
    </w:r>
  </w:p>
  <w:p w14:paraId="71070572" w14:textId="77777777" w:rsidR="00CB6CF5" w:rsidRPr="002850B6" w:rsidRDefault="00CB6CF5" w:rsidP="00D268A8">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8D1C" w14:textId="77777777" w:rsidR="00CB6CF5" w:rsidRDefault="00CB6CF5" w:rsidP="00D268A8">
    <w:r>
      <w:rPr>
        <w:noProof/>
      </w:rPr>
      <mc:AlternateContent>
        <mc:Choice Requires="wps">
          <w:drawing>
            <wp:anchor distT="0" distB="0" distL="114300" distR="114300" simplePos="0" relativeHeight="251653120" behindDoc="1" locked="0" layoutInCell="1" allowOverlap="1" wp14:anchorId="228402D2" wp14:editId="3D6CE64A">
              <wp:simplePos x="0" y="0"/>
              <wp:positionH relativeFrom="column">
                <wp:posOffset>4737100</wp:posOffset>
              </wp:positionH>
              <wp:positionV relativeFrom="paragraph">
                <wp:posOffset>-140706</wp:posOffset>
              </wp:positionV>
              <wp:extent cx="990600" cy="342900"/>
              <wp:effectExtent l="0" t="0" r="0" b="0"/>
              <wp:wrapNone/>
              <wp:docPr id="12"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FAFE13" w14:textId="2D396023" w:rsidR="00CB6CF5" w:rsidRDefault="00CB6CF5" w:rsidP="00D268A8">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402D2" id="_x0000_t202" coordsize="21600,21600" o:spt="202" path="m,l,21600r21600,l21600,xe">
              <v:stroke joinstyle="miter"/>
              <v:path gradientshapeok="t" o:connecttype="rect"/>
            </v:shapetype>
            <v:shape id="_x0000_s1037" type="#_x0000_t202" style="position:absolute;left:0;text-align:left;margin-left:373pt;margin-top:-11.1pt;width:78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lFG9A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" stroked="f">
              <v:textbox>
                <w:txbxContent>
                  <w:p w14:paraId="17FAFE13" w14:textId="2D396023" w:rsidR="00CB6CF5" w:rsidRDefault="00CB6CF5" w:rsidP="00D268A8">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7B664C93" w14:textId="4DCC49F0" w:rsidR="00CB6CF5" w:rsidRPr="002850B6" w:rsidRDefault="00CB6CF5" w:rsidP="00D268A8">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1</w:t>
    </w:r>
    <w:r w:rsidRPr="002850B6">
      <w:rPr>
        <w:rStyle w:val="PageNumber"/>
        <w:szCs w:val="16"/>
      </w:rPr>
      <w:fldChar w:fldCharType="end"/>
    </w:r>
  </w:p>
  <w:p w14:paraId="1E94A8B4" w14:textId="77777777" w:rsidR="00CB6CF5" w:rsidRPr="002850B6" w:rsidRDefault="00CB6CF5" w:rsidP="00D268A8">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DFF7" w14:textId="77777777" w:rsidR="00CB6CF5" w:rsidRDefault="00CB6CF5" w:rsidP="004417B0">
    <w:r>
      <w:rPr>
        <w:noProof/>
      </w:rPr>
      <mc:AlternateContent>
        <mc:Choice Requires="wps">
          <w:drawing>
            <wp:anchor distT="0" distB="0" distL="114300" distR="114300" simplePos="0" relativeHeight="251676672" behindDoc="1" locked="0" layoutInCell="1" allowOverlap="1" wp14:anchorId="15CB80F9" wp14:editId="3B1F8D00">
              <wp:simplePos x="0" y="0"/>
              <wp:positionH relativeFrom="column">
                <wp:posOffset>457200</wp:posOffset>
              </wp:positionH>
              <wp:positionV relativeFrom="paragraph">
                <wp:posOffset>88900</wp:posOffset>
              </wp:positionV>
              <wp:extent cx="990600" cy="342900"/>
              <wp:effectExtent l="0" t="3175" r="0" b="0"/>
              <wp:wrapNone/>
              <wp:docPr id="9"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995F7A" w14:textId="1DBF907E"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B80F9" id="_x0000_t202" coordsize="21600,21600" o:spt="202" path="m,l,21600r21600,l21600,xe">
              <v:stroke joinstyle="miter"/>
              <v:path gradientshapeok="t" o:connecttype="rect"/>
            </v:shapetype>
            <v:shape id="_x0000_s1038" type="#_x0000_t202" style="position:absolute;left:0;text-align:left;margin-left:36pt;margin-top:7pt;width:78pt;height: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o9Q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" stroked="f">
              <v:textbox>
                <w:txbxContent>
                  <w:p w14:paraId="62995F7A" w14:textId="1DBF907E"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4789D1E2" w14:textId="6C4442FD" w:rsidR="00CB6CF5" w:rsidRDefault="00CB6CF5"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rsidRPr="0092229C">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654966">
      <w:rPr>
        <w:rStyle w:val="PageNumber"/>
      </w:rPr>
      <w:t>Level 1 - Confidential</w:t>
    </w:r>
    <w:r>
      <w:rPr>
        <w:rStyle w:val="PageNumber"/>
      </w:rPr>
      <w:fldChar w:fldCharType="end"/>
    </w:r>
  </w:p>
  <w:p w14:paraId="0D45AC10" w14:textId="77777777" w:rsidR="00CB6CF5" w:rsidRDefault="00CB6CF5" w:rsidP="000B6BD0">
    <w:pPr>
      <w:pStyle w:val="Footer"/>
      <w:jc w:val="right"/>
    </w:pPr>
    <w:r>
      <w:t>Proprietary and Confidential Information of Amdocs</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946B5" w14:textId="77777777" w:rsidR="00CB6CF5" w:rsidRDefault="00CB6CF5" w:rsidP="004417B0">
    <w:r>
      <w:rPr>
        <w:noProof/>
      </w:rPr>
      <mc:AlternateContent>
        <mc:Choice Requires="wps">
          <w:drawing>
            <wp:anchor distT="0" distB="0" distL="114300" distR="114300" simplePos="0" relativeHeight="251677696" behindDoc="1" locked="0" layoutInCell="1" allowOverlap="1" wp14:anchorId="447109D9" wp14:editId="3F93A34C">
              <wp:simplePos x="0" y="0"/>
              <wp:positionH relativeFrom="column">
                <wp:posOffset>4572000</wp:posOffset>
              </wp:positionH>
              <wp:positionV relativeFrom="paragraph">
                <wp:posOffset>-132451</wp:posOffset>
              </wp:positionV>
              <wp:extent cx="990600" cy="342900"/>
              <wp:effectExtent l="0" t="0" r="0" b="0"/>
              <wp:wrapNone/>
              <wp:docPr id="15"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BA4803" w14:textId="5FE6C897"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109D9" id="_x0000_t202" coordsize="21600,21600" o:spt="202" path="m,l,21600r21600,l21600,xe">
              <v:stroke joinstyle="miter"/>
              <v:path gradientshapeok="t" o:connecttype="rect"/>
            </v:shapetype>
            <v:shape id="_x0000_s1039" type="#_x0000_t202" style="position:absolute;left:0;text-align:left;margin-left:5in;margin-top:-10.45pt;width:78pt;height:2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pE9QEAANEDAAAOAAAAZHJzL2Uyb0RvYy54bWysU9tu2zAMfR+wfxD0vthJs2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" stroked="f">
              <v:textbox>
                <w:txbxContent>
                  <w:p w14:paraId="1DBA4803" w14:textId="5FE6C897"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795A7F91" w14:textId="2BBE4AFA" w:rsidR="00CB6CF5" w:rsidRPr="002850B6" w:rsidRDefault="00CB6CF5"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4</w:t>
    </w:r>
    <w:r w:rsidRPr="002850B6">
      <w:rPr>
        <w:rStyle w:val="PageNumber"/>
        <w:szCs w:val="16"/>
      </w:rPr>
      <w:fldChar w:fldCharType="end"/>
    </w:r>
  </w:p>
  <w:p w14:paraId="1FDCDA82" w14:textId="77777777" w:rsidR="00CB6CF5" w:rsidRPr="002850B6" w:rsidRDefault="00CB6CF5"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7F02" w14:textId="77777777" w:rsidR="00CB6CF5" w:rsidRDefault="00CB6CF5" w:rsidP="004417B0">
    <w:r>
      <w:rPr>
        <w:noProof/>
      </w:rPr>
      <mc:AlternateContent>
        <mc:Choice Requires="wps">
          <w:drawing>
            <wp:anchor distT="0" distB="0" distL="114300" distR="114300" simplePos="0" relativeHeight="251675648" behindDoc="1" locked="0" layoutInCell="1" allowOverlap="1" wp14:anchorId="1DEC6FCE" wp14:editId="1289F978">
              <wp:simplePos x="0" y="0"/>
              <wp:positionH relativeFrom="column">
                <wp:posOffset>4737100</wp:posOffset>
              </wp:positionH>
              <wp:positionV relativeFrom="paragraph">
                <wp:posOffset>-140706</wp:posOffset>
              </wp:positionV>
              <wp:extent cx="990600" cy="342900"/>
              <wp:effectExtent l="0" t="0" r="0" b="0"/>
              <wp:wrapNone/>
              <wp:docPr id="16"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FEEDF" w14:textId="16BE23B0"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C6FCE" id="_x0000_t202" coordsize="21600,21600" o:spt="202" path="m,l,21600r21600,l21600,xe">
              <v:stroke joinstyle="miter"/>
              <v:path gradientshapeok="t" o:connecttype="rect"/>
            </v:shapetype>
            <v:shape id="_x0000_s1040" type="#_x0000_t202" style="position:absolute;left:0;text-align:left;margin-left:373pt;margin-top:-11.1pt;width:78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Ov9Q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" stroked="f">
              <v:textbox>
                <w:txbxContent>
                  <w:p w14:paraId="7D6FEEDF" w14:textId="16BE23B0"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2F8C39E8" w14:textId="4DD9BE6D" w:rsidR="00CB6CF5" w:rsidRPr="002850B6" w:rsidRDefault="00CB6CF5"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3</w:t>
    </w:r>
    <w:r w:rsidRPr="002850B6">
      <w:rPr>
        <w:rStyle w:val="PageNumber"/>
        <w:szCs w:val="16"/>
      </w:rPr>
      <w:fldChar w:fldCharType="end"/>
    </w:r>
  </w:p>
  <w:p w14:paraId="31964C61" w14:textId="77777777" w:rsidR="00CB6CF5" w:rsidRPr="002850B6" w:rsidRDefault="00CB6CF5"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5A88D" w14:textId="77777777" w:rsidR="00CB6CF5" w:rsidRDefault="00CB6CF5" w:rsidP="004417B0">
    <w:r>
      <w:rPr>
        <w:noProof/>
      </w:rPr>
      <mc:AlternateContent>
        <mc:Choice Requires="wps">
          <w:drawing>
            <wp:anchor distT="0" distB="0" distL="114300" distR="114300" simplePos="0" relativeHeight="251679744" behindDoc="1" locked="0" layoutInCell="1" allowOverlap="1" wp14:anchorId="52343CF2" wp14:editId="3912ED47">
              <wp:simplePos x="0" y="0"/>
              <wp:positionH relativeFrom="column">
                <wp:posOffset>457200</wp:posOffset>
              </wp:positionH>
              <wp:positionV relativeFrom="paragraph">
                <wp:posOffset>88900</wp:posOffset>
              </wp:positionV>
              <wp:extent cx="990600" cy="342900"/>
              <wp:effectExtent l="0" t="3175" r="0" b="0"/>
              <wp:wrapNone/>
              <wp:docPr id="17"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C4BD36" w14:textId="1EF036B8"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343CF2" id="_x0000_t202" coordsize="21600,21600" o:spt="202" path="m,l,21600r21600,l21600,xe">
              <v:stroke joinstyle="miter"/>
              <v:path gradientshapeok="t" o:connecttype="rect"/>
            </v:shapetype>
            <v:shape id="_x0000_s1041" type="#_x0000_t202" style="position:absolute;left:0;text-align:left;margin-left:36pt;margin-top:7pt;width:78pt;height:2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ZD9QEAANEDAAAOAAAAZHJzL2Uyb0RvYy54bWysU9tu2zAMfR+wfxD0vtjJ0m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" stroked="f">
              <v:textbox>
                <w:txbxContent>
                  <w:p w14:paraId="11C4BD36" w14:textId="1EF036B8"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29100E3A" w14:textId="4FB73B87" w:rsidR="00CB6CF5" w:rsidRDefault="00CB6CF5"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rsidRPr="0092229C">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654966">
      <w:rPr>
        <w:rStyle w:val="PageNumber"/>
      </w:rPr>
      <w:t>Level 1 - Confidential</w:t>
    </w:r>
    <w:r>
      <w:rPr>
        <w:rStyle w:val="PageNumber"/>
      </w:rPr>
      <w:fldChar w:fldCharType="end"/>
    </w:r>
  </w:p>
  <w:p w14:paraId="67FE9B36" w14:textId="77777777" w:rsidR="00CB6CF5" w:rsidRDefault="00CB6CF5" w:rsidP="000B6BD0">
    <w:pPr>
      <w:pStyle w:val="Footer"/>
      <w:jc w:val="right"/>
    </w:pPr>
    <w:r>
      <w:t>Proprietary and Confidential Information of Amdocs</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7920" w14:textId="77777777" w:rsidR="00CB6CF5" w:rsidRDefault="00CB6CF5" w:rsidP="004417B0">
    <w:r>
      <w:rPr>
        <w:noProof/>
      </w:rPr>
      <mc:AlternateContent>
        <mc:Choice Requires="wps">
          <w:drawing>
            <wp:anchor distT="0" distB="0" distL="114300" distR="114300" simplePos="0" relativeHeight="251680768" behindDoc="1" locked="0" layoutInCell="1" allowOverlap="1" wp14:anchorId="26257CB5" wp14:editId="072E0346">
              <wp:simplePos x="0" y="0"/>
              <wp:positionH relativeFrom="column">
                <wp:posOffset>4572000</wp:posOffset>
              </wp:positionH>
              <wp:positionV relativeFrom="paragraph">
                <wp:posOffset>-132451</wp:posOffset>
              </wp:positionV>
              <wp:extent cx="990600" cy="342900"/>
              <wp:effectExtent l="0" t="0" r="0" b="0"/>
              <wp:wrapNone/>
              <wp:docPr id="18"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5C9BE6" w14:textId="63C43F5A"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257CB5" id="_x0000_t202" coordsize="21600,21600" o:spt="202" path="m,l,21600r21600,l21600,xe">
              <v:stroke joinstyle="miter"/>
              <v:path gradientshapeok="t" o:connecttype="rect"/>
            </v:shapetype>
            <v:shape id="_x0000_s1042" type="#_x0000_t202" style="position:absolute;left:0;text-align:left;margin-left:5in;margin-top:-10.45pt;width:78pt;height:2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" stroked="f">
              <v:textbox>
                <w:txbxContent>
                  <w:p w14:paraId="3F5C9BE6" w14:textId="63C43F5A"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5D3F98BD" w14:textId="454BDC19" w:rsidR="00CB6CF5" w:rsidRPr="002850B6" w:rsidRDefault="00CB6CF5"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11</w:t>
    </w:r>
    <w:r w:rsidRPr="002850B6">
      <w:rPr>
        <w:rStyle w:val="PageNumber"/>
        <w:szCs w:val="16"/>
      </w:rPr>
      <w:fldChar w:fldCharType="end"/>
    </w:r>
  </w:p>
  <w:p w14:paraId="6BD37BE0" w14:textId="77777777" w:rsidR="00CB6CF5" w:rsidRPr="002850B6" w:rsidRDefault="00CB6CF5"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C2A41" w14:textId="77777777" w:rsidR="00CB6CF5" w:rsidRDefault="00CB6CF5" w:rsidP="004417B0">
    <w:r>
      <w:rPr>
        <w:noProof/>
      </w:rPr>
      <mc:AlternateContent>
        <mc:Choice Requires="wps">
          <w:drawing>
            <wp:anchor distT="0" distB="0" distL="114300" distR="114300" simplePos="0" relativeHeight="251678720" behindDoc="1" locked="0" layoutInCell="1" allowOverlap="1" wp14:anchorId="0B404DE7" wp14:editId="3CF9569C">
              <wp:simplePos x="0" y="0"/>
              <wp:positionH relativeFrom="column">
                <wp:posOffset>4737100</wp:posOffset>
              </wp:positionH>
              <wp:positionV relativeFrom="paragraph">
                <wp:posOffset>-140706</wp:posOffset>
              </wp:positionV>
              <wp:extent cx="990600" cy="342900"/>
              <wp:effectExtent l="0" t="0" r="0" b="0"/>
              <wp:wrapNone/>
              <wp:docPr id="19"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520D11" w14:textId="246BB106"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404DE7" id="_x0000_t202" coordsize="21600,21600" o:spt="202" path="m,l,21600r21600,l21600,xe">
              <v:stroke joinstyle="miter"/>
              <v:path gradientshapeok="t" o:connecttype="rect"/>
            </v:shapetype>
            <v:shape id="_x0000_s1043" type="#_x0000_t202" style="position:absolute;left:0;text-align:left;margin-left:373pt;margin-top:-11.1pt;width:78pt;height:2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" stroked="f">
              <v:textbox>
                <w:txbxContent>
                  <w:p w14:paraId="42520D11" w14:textId="246BB106"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001DEA8A" w14:textId="57B781EF" w:rsidR="00CB6CF5" w:rsidRPr="002850B6" w:rsidRDefault="00CB6CF5"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6</w:t>
    </w:r>
    <w:r w:rsidRPr="002850B6">
      <w:rPr>
        <w:rStyle w:val="PageNumber"/>
        <w:szCs w:val="16"/>
      </w:rPr>
      <w:fldChar w:fldCharType="end"/>
    </w:r>
  </w:p>
  <w:p w14:paraId="16BB6B67" w14:textId="77777777" w:rsidR="00CB6CF5" w:rsidRPr="002850B6" w:rsidRDefault="00CB6CF5"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FD62" w14:textId="77777777" w:rsidR="003B2DA3" w:rsidRDefault="003B2DA3" w:rsidP="000B6BD0">
    <w:r>
      <w:rPr>
        <w:noProof/>
      </w:rPr>
      <mc:AlternateContent>
        <mc:Choice Requires="wps">
          <w:drawing>
            <wp:anchor distT="0" distB="0" distL="114300" distR="114300" simplePos="0" relativeHeight="251684864" behindDoc="1" locked="0" layoutInCell="1" allowOverlap="1" wp14:anchorId="1B22EE17" wp14:editId="2614971D">
              <wp:simplePos x="0" y="0"/>
              <wp:positionH relativeFrom="column">
                <wp:posOffset>457200</wp:posOffset>
              </wp:positionH>
              <wp:positionV relativeFrom="paragraph">
                <wp:posOffset>88900</wp:posOffset>
              </wp:positionV>
              <wp:extent cx="990600" cy="342900"/>
              <wp:effectExtent l="0" t="3175" r="0" b="0"/>
              <wp:wrapNone/>
              <wp:docPr id="20" name="Text Box 1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618E05" w14:textId="15375819" w:rsidR="003B2DA3" w:rsidRDefault="003B2DA3" w:rsidP="000B6BD0">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2EE17" id="_x0000_t202" coordsize="21600,21600" o:spt="202" path="m,l,21600r21600,l21600,xe">
              <v:stroke joinstyle="miter"/>
              <v:path gradientshapeok="t" o:connecttype="rect"/>
            </v:shapetype>
            <v:shape id="Text Box 1383" o:spid="_x0000_s1044" type="#_x0000_t202" style="position:absolute;left:0;text-align:left;margin-left:36pt;margin-top:7pt;width:78pt;height:2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" stroked="f">
              <v:textbox>
                <w:txbxContent>
                  <w:p w14:paraId="0F618E05" w14:textId="15375819" w:rsidR="003B2DA3" w:rsidRDefault="003B2DA3" w:rsidP="000B6BD0">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1AAE651B" w14:textId="31037AFC" w:rsidR="003B2DA3" w:rsidRDefault="003B2DA3"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rsidRPr="0092229C">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654966">
      <w:rPr>
        <w:rStyle w:val="PageNumber"/>
      </w:rPr>
      <w:t>Level 1 - Confidential</w:t>
    </w:r>
    <w:r>
      <w:rPr>
        <w:rStyle w:val="PageNumber"/>
      </w:rPr>
      <w:fldChar w:fldCharType="end"/>
    </w:r>
  </w:p>
  <w:p w14:paraId="2F6981BE" w14:textId="77777777" w:rsidR="003B2DA3" w:rsidRDefault="003B2DA3" w:rsidP="000B6BD0">
    <w:pPr>
      <w:pStyle w:val="Footer"/>
      <w:jc w:val="right"/>
    </w:pPr>
    <w:r>
      <w:t>Proprietary and Confidential Information of Amdocs</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0FBB6" w14:textId="77777777" w:rsidR="003B2DA3" w:rsidRDefault="003B2DA3" w:rsidP="000B6BD0">
    <w:r>
      <w:rPr>
        <w:noProof/>
      </w:rPr>
      <mc:AlternateContent>
        <mc:Choice Requires="wps">
          <w:drawing>
            <wp:anchor distT="0" distB="0" distL="114300" distR="114300" simplePos="0" relativeHeight="251685888" behindDoc="1" locked="0" layoutInCell="1" allowOverlap="1" wp14:anchorId="7EF5F432" wp14:editId="3CA61900">
              <wp:simplePos x="0" y="0"/>
              <wp:positionH relativeFrom="column">
                <wp:posOffset>4572000</wp:posOffset>
              </wp:positionH>
              <wp:positionV relativeFrom="paragraph">
                <wp:posOffset>-132451</wp:posOffset>
              </wp:positionV>
              <wp:extent cx="990600" cy="342900"/>
              <wp:effectExtent l="0" t="0" r="0" b="0"/>
              <wp:wrapNone/>
              <wp:docPr id="5" name="Text Box 1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BCA24" w14:textId="0F0BEF43" w:rsidR="003B2DA3" w:rsidRDefault="003B2DA3" w:rsidP="000B6BD0">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F5F432" id="_x0000_t202" coordsize="21600,21600" o:spt="202" path="m,l,21600r21600,l21600,xe">
              <v:stroke joinstyle="miter"/>
              <v:path gradientshapeok="t" o:connecttype="rect"/>
            </v:shapetype>
            <v:shape id="Text Box 1384" o:spid="_x0000_s1045" type="#_x0000_t202" style="position:absolute;left:0;text-align:left;margin-left:5in;margin-top:-10.45pt;width:78pt;height:2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9M9Q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" stroked="f">
              <v:textbox>
                <w:txbxContent>
                  <w:p w14:paraId="7D1BCA24" w14:textId="0F0BEF43" w:rsidR="003B2DA3" w:rsidRDefault="003B2DA3" w:rsidP="000B6BD0">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1B95746C" w14:textId="12DB97AA" w:rsidR="003B2DA3" w:rsidRPr="002850B6" w:rsidRDefault="003B2DA3"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5</w:t>
    </w:r>
    <w:r w:rsidRPr="002850B6">
      <w:rPr>
        <w:rStyle w:val="PageNumber"/>
        <w:szCs w:val="16"/>
      </w:rPr>
      <w:fldChar w:fldCharType="end"/>
    </w:r>
  </w:p>
  <w:p w14:paraId="4FA01E16" w14:textId="77777777" w:rsidR="003B2DA3" w:rsidRPr="002850B6" w:rsidRDefault="003B2DA3"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2BCD" w14:textId="77777777" w:rsidR="00CB6CF5" w:rsidRDefault="00CB6CF5" w:rsidP="00D268A8">
    <w:r>
      <w:rPr>
        <w:noProof/>
      </w:rPr>
      <mc:AlternateContent>
        <mc:Choice Requires="wps">
          <w:drawing>
            <wp:anchor distT="0" distB="0" distL="114300" distR="114300" simplePos="0" relativeHeight="251666432" behindDoc="0" locked="0" layoutInCell="1" allowOverlap="1" wp14:anchorId="2E028D72" wp14:editId="32F91406">
              <wp:simplePos x="0" y="0"/>
              <wp:positionH relativeFrom="column">
                <wp:posOffset>-76200</wp:posOffset>
              </wp:positionH>
              <wp:positionV relativeFrom="paragraph">
                <wp:posOffset>-1926590</wp:posOffset>
              </wp:positionV>
              <wp:extent cx="5943600" cy="1828800"/>
              <wp:effectExtent l="0" t="0" r="0" b="0"/>
              <wp:wrapNone/>
              <wp:docPr id="33" name="Text Box 9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36E29" w14:textId="347D28F2" w:rsidR="00CB6CF5" w:rsidRPr="004B47DF" w:rsidRDefault="00CB6CF5" w:rsidP="00D268A8">
                          <w:pPr>
                            <w:pStyle w:val="BodyText"/>
                            <w:ind w:left="0"/>
                          </w:pPr>
                          <w:r w:rsidRPr="004B47DF">
                            <w:t xml:space="preserve">Copyright © </w:t>
                          </w:r>
                          <w:r w:rsidRPr="004B47DF">
                            <w:fldChar w:fldCharType="begin"/>
                          </w:r>
                          <w:r w:rsidRPr="004B47DF">
                            <w:instrText xml:space="preserve"> SAVEDATE \@ "yyyy" \* MERGEFORMAT </w:instrText>
                          </w:r>
                          <w:r w:rsidRPr="004B47DF">
                            <w:fldChar w:fldCharType="separate"/>
                          </w:r>
                          <w:ins w:id="15" w:author="Simran Gupta" w:date="2023-01-27T11:21:00Z">
                            <w:r w:rsidR="002F60F4">
                              <w:rPr>
                                <w:noProof/>
                              </w:rPr>
                              <w:t>2023</w:t>
                            </w:r>
                          </w:ins>
                          <w:del w:id="16" w:author="Simran Gupta" w:date="2023-01-24T11:43:00Z">
                            <w:r w:rsidR="00654966" w:rsidDel="00FA233D">
                              <w:rPr>
                                <w:noProof/>
                              </w:rPr>
                              <w:delText>2022</w:delText>
                            </w:r>
                          </w:del>
                          <w:r w:rsidRPr="004B47DF">
                            <w:fldChar w:fldCharType="end"/>
                          </w:r>
                          <w:r w:rsidRPr="004B47DF">
                            <w:t xml:space="preserve"> Amdocs. </w:t>
                          </w:r>
                        </w:p>
                        <w:p w14:paraId="7765ED76" w14:textId="607BE9BF" w:rsidR="00CB6CF5" w:rsidRPr="004B47DF" w:rsidRDefault="00CB6CF5" w:rsidP="00D268A8">
                          <w:pPr>
                            <w:pStyle w:val="BodyText"/>
                            <w:ind w:left="0"/>
                          </w:pPr>
                          <w:r w:rsidRPr="004B47DF">
                            <w:t xml:space="preserve">Information Security </w:t>
                          </w:r>
                          <w:fldSimple w:instr=" DOCPROPERTY  SecurityLevel  \* MERGEFORMAT ">
                            <w:r w:rsidR="00654966">
                              <w:t>Level 1 - Confidential</w:t>
                            </w:r>
                          </w:fldSimple>
                        </w:p>
                        <w:p w14:paraId="1C53CE84" w14:textId="77777777" w:rsidR="00CB6CF5" w:rsidRPr="004B47DF" w:rsidRDefault="00CB6CF5" w:rsidP="00D268A8">
                          <w:pPr>
                            <w:pStyle w:val="BodyText"/>
                            <w:ind w:left="0"/>
                          </w:pPr>
                          <w:r w:rsidRPr="004B47DF">
                            <w:t>CONTAINS RESTRICTED - PROPRIETARY INFORMATION</w:t>
                          </w:r>
                        </w:p>
                        <w:p w14:paraId="5626612A" w14:textId="77777777" w:rsidR="00CB6CF5" w:rsidRPr="004B47DF" w:rsidRDefault="00CB6CF5" w:rsidP="00D268A8">
                          <w:pPr>
                            <w:pStyle w:val="BodyText"/>
                            <w:ind w:left="0"/>
                          </w:pPr>
                          <w:r w:rsidRPr="004B47DF">
                            <w:t xml:space="preserve">This document is strictly confidential and proprietary; to be used only by authorized persons on a need to know basis, and must not be distributed without specific permission. </w:t>
                          </w:r>
                        </w:p>
                        <w:p w14:paraId="196A5F7A" w14:textId="77777777" w:rsidR="00CB6CF5" w:rsidRPr="004B47DF" w:rsidRDefault="00CB6CF5" w:rsidP="00D268A8">
                          <w:pPr>
                            <w:pStyle w:val="BodyText"/>
                            <w:ind w:left="0"/>
                          </w:pPr>
                          <w:r w:rsidRPr="004B47DF">
                            <w:t>In the event of unauthorized use of this document or the confidential information it contains, violators will be subject to severe disciplinary action, based on Amdocs regulations, as well as any other sanctions applicable by law.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028D72" id="_x0000_t202" coordsize="21600,21600" o:spt="202" path="m,l,21600r21600,l21600,xe">
              <v:stroke joinstyle="miter"/>
              <v:path gradientshapeok="t" o:connecttype="rect"/>
            </v:shapetype>
            <v:shape id="_x0000_s1028" type="#_x0000_t202" style="position:absolute;left:0;text-align:left;margin-left:-6pt;margin-top:-151.7pt;width:468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" stroked="f">
              <v:textbox>
                <w:txbxContent>
                  <w:p w14:paraId="2FC36E29" w14:textId="347D28F2" w:rsidR="00CB6CF5" w:rsidRPr="004B47DF" w:rsidRDefault="00CB6CF5" w:rsidP="00D268A8">
                    <w:pPr>
                      <w:pStyle w:val="BodyText"/>
                      <w:ind w:left="0"/>
                    </w:pPr>
                    <w:r w:rsidRPr="004B47DF">
                      <w:t xml:space="preserve">Copyright © </w:t>
                    </w:r>
                    <w:r w:rsidRPr="004B47DF">
                      <w:fldChar w:fldCharType="begin"/>
                    </w:r>
                    <w:r w:rsidRPr="004B47DF">
                      <w:instrText xml:space="preserve"> SAVEDATE \@ "yyyy" \* MERGEFORMAT </w:instrText>
                    </w:r>
                    <w:r w:rsidRPr="004B47DF">
                      <w:fldChar w:fldCharType="separate"/>
                    </w:r>
                    <w:ins w:id="17" w:author="Simran Gupta" w:date="2023-01-27T11:21:00Z">
                      <w:r w:rsidR="002F60F4">
                        <w:rPr>
                          <w:noProof/>
                        </w:rPr>
                        <w:t>2023</w:t>
                      </w:r>
                    </w:ins>
                    <w:del w:id="18" w:author="Simran Gupta" w:date="2023-01-24T11:43:00Z">
                      <w:r w:rsidR="00654966" w:rsidDel="00FA233D">
                        <w:rPr>
                          <w:noProof/>
                        </w:rPr>
                        <w:delText>2022</w:delText>
                      </w:r>
                    </w:del>
                    <w:r w:rsidRPr="004B47DF">
                      <w:fldChar w:fldCharType="end"/>
                    </w:r>
                    <w:r w:rsidRPr="004B47DF">
                      <w:t xml:space="preserve"> Amdocs. </w:t>
                    </w:r>
                  </w:p>
                  <w:p w14:paraId="7765ED76" w14:textId="607BE9BF" w:rsidR="00CB6CF5" w:rsidRPr="004B47DF" w:rsidRDefault="00CB6CF5" w:rsidP="00D268A8">
                    <w:pPr>
                      <w:pStyle w:val="BodyText"/>
                      <w:ind w:left="0"/>
                    </w:pPr>
                    <w:r w:rsidRPr="004B47DF">
                      <w:t xml:space="preserve">Information Security </w:t>
                    </w:r>
                    <w:fldSimple w:instr=" DOCPROPERTY  SecurityLevel  \* MERGEFORMAT ">
                      <w:r w:rsidR="00654966">
                        <w:t>Level 1 - Confidential</w:t>
                      </w:r>
                    </w:fldSimple>
                  </w:p>
                  <w:p w14:paraId="1C53CE84" w14:textId="77777777" w:rsidR="00CB6CF5" w:rsidRPr="004B47DF" w:rsidRDefault="00CB6CF5" w:rsidP="00D268A8">
                    <w:pPr>
                      <w:pStyle w:val="BodyText"/>
                      <w:ind w:left="0"/>
                    </w:pPr>
                    <w:r w:rsidRPr="004B47DF">
                      <w:t>CONTAINS RESTRICTED - PROPRIETARY INFORMATION</w:t>
                    </w:r>
                  </w:p>
                  <w:p w14:paraId="5626612A" w14:textId="77777777" w:rsidR="00CB6CF5" w:rsidRPr="004B47DF" w:rsidRDefault="00CB6CF5" w:rsidP="00D268A8">
                    <w:pPr>
                      <w:pStyle w:val="BodyText"/>
                      <w:ind w:left="0"/>
                    </w:pPr>
                    <w:r w:rsidRPr="004B47DF">
                      <w:t xml:space="preserve">This document is strictly confidential and proprietary; to be used only by authorized persons on a need to know basis, and must not be distributed without specific permission. </w:t>
                    </w:r>
                  </w:p>
                  <w:p w14:paraId="196A5F7A" w14:textId="77777777" w:rsidR="00CB6CF5" w:rsidRPr="004B47DF" w:rsidRDefault="00CB6CF5" w:rsidP="00D268A8">
                    <w:pPr>
                      <w:pStyle w:val="BodyText"/>
                      <w:ind w:left="0"/>
                    </w:pPr>
                    <w:r w:rsidRPr="004B47DF">
                      <w:t>In the event of unauthorized use of this document or the confidential information it contains, violators will be subject to severe disciplinary action, based on Amdocs regulations, as well as any other sanctions applicable by law.</w:t>
                    </w:r>
                  </w:p>
                </w:txbxContent>
              </v:textbox>
            </v:shape>
          </w:pict>
        </mc:Fallback>
      </mc:AlternateContent>
    </w:r>
    <w:r>
      <w:rPr>
        <w:noProof/>
      </w:rPr>
      <mc:AlternateContent>
        <mc:Choice Requires="wps">
          <w:drawing>
            <wp:anchor distT="0" distB="0" distL="114300" distR="114300" simplePos="0" relativeHeight="251665408" behindDoc="1" locked="0" layoutInCell="1" allowOverlap="1" wp14:anchorId="1881FA35" wp14:editId="4D68766E">
              <wp:simplePos x="0" y="0"/>
              <wp:positionH relativeFrom="column">
                <wp:posOffset>2590800</wp:posOffset>
              </wp:positionH>
              <wp:positionV relativeFrom="paragraph">
                <wp:posOffset>-63500</wp:posOffset>
              </wp:positionV>
              <wp:extent cx="990600" cy="342900"/>
              <wp:effectExtent l="0" t="3175" r="0" b="0"/>
              <wp:wrapNone/>
              <wp:docPr id="6" name="Text Box 1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CE8D54" w14:textId="34D812C0" w:rsidR="00CB6CF5" w:rsidRDefault="0047738A" w:rsidP="00D268A8">
                          <w:pPr>
                            <w:pStyle w:val="Draft"/>
                          </w:pPr>
                          <w:fldSimple w:instr=" DOCPROPERTY  DraftWatermarkText  \* MERGEFORMAT ">
                            <w:r w:rsidR="00654966">
                              <w:t xml:space="preserve"> </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1FA35" id="Text Box 1152" o:spid="_x0000_s1029" type="#_x0000_t202" style="position:absolute;left:0;text-align:left;margin-left:204pt;margin-top:-5pt;width:78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fa9AEAANA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" stroked="f">
              <v:textbox>
                <w:txbxContent>
                  <w:p w14:paraId="6ECE8D54" w14:textId="34D812C0" w:rsidR="00CB6CF5" w:rsidRDefault="0019376A" w:rsidP="00D268A8">
                    <w:pPr>
                      <w:pStyle w:val="Draft"/>
                    </w:pPr>
                    <w:fldSimple w:instr=" DOCPROPERTY  DraftWatermarkText  \* MERGEFORMAT ">
                      <w:r w:rsidR="00654966">
                        <w:t xml:space="preserve"> </w:t>
                      </w:r>
                    </w:fldSimple>
                  </w:p>
                </w:txbxContent>
              </v:textbox>
            </v:shape>
          </w:pict>
        </mc:Fallback>
      </mc:AlternateContent>
    </w:r>
  </w:p>
  <w:p w14:paraId="0A0EFBD6" w14:textId="17DBDB49" w:rsidR="00CB6CF5" w:rsidRDefault="00CB6CF5">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37E69" w14:textId="77777777" w:rsidR="003B2DA3" w:rsidRDefault="003B2DA3" w:rsidP="000B6BD0">
    <w:r>
      <w:rPr>
        <w:noProof/>
      </w:rPr>
      <mc:AlternateContent>
        <mc:Choice Requires="wps">
          <w:drawing>
            <wp:anchor distT="0" distB="0" distL="114300" distR="114300" simplePos="0" relativeHeight="251686912" behindDoc="1" locked="0" layoutInCell="1" allowOverlap="1" wp14:anchorId="4B19F223" wp14:editId="3D6AFA16">
              <wp:simplePos x="0" y="0"/>
              <wp:positionH relativeFrom="column">
                <wp:posOffset>4572000</wp:posOffset>
              </wp:positionH>
              <wp:positionV relativeFrom="paragraph">
                <wp:posOffset>-140706</wp:posOffset>
              </wp:positionV>
              <wp:extent cx="990600" cy="342900"/>
              <wp:effectExtent l="0" t="0" r="0" b="0"/>
              <wp:wrapNone/>
              <wp:docPr id="31" name="Text Box 1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643390" w14:textId="41C78530" w:rsidR="003B2DA3" w:rsidRDefault="003B2DA3" w:rsidP="000B6BD0">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19F223" id="_x0000_t202" coordsize="21600,21600" o:spt="202" path="m,l,21600r21600,l21600,xe">
              <v:stroke joinstyle="miter"/>
              <v:path gradientshapeok="t" o:connecttype="rect"/>
            </v:shapetype>
            <v:shape id="Text Box 1393" o:spid="_x0000_s1046" type="#_x0000_t202" style="position:absolute;left:0;text-align:left;margin-left:5in;margin-top:-11.1pt;width:78pt;height:2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sL9Q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" stroked="f">
              <v:textbox>
                <w:txbxContent>
                  <w:p w14:paraId="22643390" w14:textId="41C78530" w:rsidR="003B2DA3" w:rsidRDefault="003B2DA3" w:rsidP="000B6BD0">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1BC55E62" w14:textId="0F851FDB" w:rsidR="003B2DA3" w:rsidRPr="002850B6" w:rsidRDefault="003B2DA3"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4</w:t>
    </w:r>
    <w:r w:rsidRPr="002850B6">
      <w:rPr>
        <w:rStyle w:val="PageNumber"/>
        <w:szCs w:val="16"/>
      </w:rPr>
      <w:fldChar w:fldCharType="end"/>
    </w:r>
  </w:p>
  <w:p w14:paraId="7DC2A014" w14:textId="77777777" w:rsidR="003B2DA3" w:rsidRPr="002850B6" w:rsidRDefault="003B2DA3"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58D8E" w14:textId="77777777" w:rsidR="00CB6CF5" w:rsidRDefault="00CB6CF5" w:rsidP="00A05236">
    <w:r>
      <w:rPr>
        <w:noProof/>
      </w:rPr>
      <mc:AlternateContent>
        <mc:Choice Requires="wps">
          <w:drawing>
            <wp:anchor distT="0" distB="0" distL="114300" distR="114300" simplePos="0" relativeHeight="251656192" behindDoc="1" locked="0" layoutInCell="1" allowOverlap="1" wp14:anchorId="40AD1A36" wp14:editId="4BD35B97">
              <wp:simplePos x="0" y="0"/>
              <wp:positionH relativeFrom="column">
                <wp:posOffset>457200</wp:posOffset>
              </wp:positionH>
              <wp:positionV relativeFrom="paragraph">
                <wp:posOffset>88900</wp:posOffset>
              </wp:positionV>
              <wp:extent cx="990600" cy="342900"/>
              <wp:effectExtent l="0" t="3175" r="0" b="0"/>
              <wp:wrapNone/>
              <wp:docPr id="3" name="Text Box 1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41ED0" w14:textId="7D3900A3" w:rsidR="00CB6CF5" w:rsidRDefault="00CB6CF5"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AD1A36" id="_x0000_t202" coordsize="21600,21600" o:spt="202" path="m,l,21600r21600,l21600,xe">
              <v:stroke joinstyle="miter"/>
              <v:path gradientshapeok="t" o:connecttype="rect"/>
            </v:shapetype>
            <v:shape id="Text Box 1148" o:spid="_x0000_s1047" type="#_x0000_t202" style="position:absolute;left:0;text-align:left;margin-left:36pt;margin-top:7pt;width:7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27n9Q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" stroked="f">
              <v:textbox>
                <w:txbxContent>
                  <w:p w14:paraId="7C241ED0" w14:textId="7D3900A3" w:rsidR="00CB6CF5" w:rsidRDefault="00CB6CF5"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24045BED" w14:textId="582A8B7F" w:rsidR="00CB6CF5" w:rsidRPr="00FC7B0B" w:rsidRDefault="00CB6CF5" w:rsidP="00FC7B0B">
    <w:pPr>
      <w:pStyle w:val="Footer"/>
    </w:pPr>
    <w:r w:rsidRPr="00FC7B0B">
      <w:rPr>
        <w:rStyle w:val="PageNumber"/>
      </w:rPr>
      <w:fldChar w:fldCharType="begin"/>
    </w:r>
    <w:r w:rsidRPr="00FC7B0B">
      <w:rPr>
        <w:rStyle w:val="PageNumber"/>
      </w:rPr>
      <w:instrText xml:space="preserve"> PAGE </w:instrText>
    </w:r>
    <w:r w:rsidRPr="00FC7B0B">
      <w:rPr>
        <w:rStyle w:val="PageNumber"/>
      </w:rPr>
      <w:fldChar w:fldCharType="separate"/>
    </w:r>
    <w:r>
      <w:rPr>
        <w:rStyle w:val="PageNumber"/>
        <w:noProof/>
      </w:rPr>
      <w:t>1</w:t>
    </w:r>
    <w:r w:rsidRPr="00FC7B0B">
      <w:rPr>
        <w:rStyle w:val="PageNumber"/>
      </w:rPr>
      <w:fldChar w:fldCharType="end"/>
    </w:r>
    <w:r w:rsidRPr="00FC7B0B">
      <w:rPr>
        <w:rStyle w:val="PageNumber"/>
      </w:rPr>
      <w:tab/>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654966">
      <w:rPr>
        <w:rStyle w:val="PageNumber"/>
      </w:rPr>
      <w:t>Level 1 - Confidential</w:t>
    </w:r>
    <w:r>
      <w:rPr>
        <w:rStyle w:val="PageNumber"/>
      </w:rPr>
      <w:fldChar w:fldCharType="end"/>
    </w:r>
  </w:p>
  <w:p w14:paraId="71CC0A9D" w14:textId="77777777" w:rsidR="00CB6CF5" w:rsidRDefault="00CB6CF5" w:rsidP="00F16AD4">
    <w:pPr>
      <w:pStyle w:val="Footer"/>
      <w:jc w:val="right"/>
    </w:pPr>
    <w:r>
      <w:t>Proprietary and Confidential Information of Amdocs</w:t>
    </w:r>
  </w:p>
  <w:p w14:paraId="56B56BC9" w14:textId="461369BB" w:rsidR="00CB6CF5" w:rsidRDefault="00CB6CF5"/>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F20B" w14:textId="77777777" w:rsidR="00CB6CF5" w:rsidRDefault="00CB6CF5" w:rsidP="00A05236">
    <w:r>
      <w:rPr>
        <w:noProof/>
      </w:rPr>
      <mc:AlternateContent>
        <mc:Choice Requires="wps">
          <w:drawing>
            <wp:anchor distT="0" distB="0" distL="114300" distR="114300" simplePos="0" relativeHeight="251657216" behindDoc="1" locked="0" layoutInCell="1" allowOverlap="1" wp14:anchorId="066D7EC2" wp14:editId="31A49638">
              <wp:simplePos x="0" y="0"/>
              <wp:positionH relativeFrom="column">
                <wp:posOffset>4614545</wp:posOffset>
              </wp:positionH>
              <wp:positionV relativeFrom="paragraph">
                <wp:posOffset>-26035</wp:posOffset>
              </wp:positionV>
              <wp:extent cx="990600" cy="342900"/>
              <wp:effectExtent l="0" t="0" r="0" b="0"/>
              <wp:wrapNone/>
              <wp:docPr id="2" name="Text Box 1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5A682" w14:textId="6C681668" w:rsidR="00CB6CF5" w:rsidRDefault="0047738A" w:rsidP="00BC4379">
                          <w:pPr>
                            <w:pStyle w:val="Draft"/>
                          </w:pPr>
                          <w:fldSimple w:instr=" DOCPROPERTY  DraftWatermarkText  \* MERGEFORMAT ">
                            <w:r w:rsidR="00654966">
                              <w:t xml:space="preserve"> </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D7EC2" id="_x0000_t202" coordsize="21600,21600" o:spt="202" path="m,l,21600r21600,l21600,xe">
              <v:stroke joinstyle="miter"/>
              <v:path gradientshapeok="t" o:connecttype="rect"/>
            </v:shapetype>
            <v:shape id="Text Box 1149" o:spid="_x0000_s1048" type="#_x0000_t202" style="position:absolute;left:0;text-align:left;margin-left:363.35pt;margin-top:-2.05pt;width:7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" stroked="f">
              <v:textbox>
                <w:txbxContent>
                  <w:p w14:paraId="0995A682" w14:textId="6C681668" w:rsidR="00CB6CF5" w:rsidRDefault="0019376A" w:rsidP="00BC4379">
                    <w:pPr>
                      <w:pStyle w:val="Draft"/>
                    </w:pPr>
                    <w:fldSimple w:instr=" DOCPROPERTY  DraftWatermarkText  \* MERGEFORMAT ">
                      <w:r w:rsidR="00654966">
                        <w:t xml:space="preserve"> </w:t>
                      </w:r>
                    </w:fldSimple>
                  </w:p>
                </w:txbxContent>
              </v:textbox>
            </v:shape>
          </w:pict>
        </mc:Fallback>
      </mc:AlternateContent>
    </w:r>
  </w:p>
  <w:p w14:paraId="2DF86FFB" w14:textId="097DC516" w:rsidR="00CB6CF5" w:rsidRPr="00411160" w:rsidRDefault="00CB6CF5" w:rsidP="00411160">
    <w:pPr>
      <w:pStyle w:val="Footer"/>
      <w:tabs>
        <w:tab w:val="clear" w:pos="9360"/>
        <w:tab w:val="right" w:pos="12960"/>
      </w:tabs>
      <w:rPr>
        <w:szCs w:val="16"/>
      </w:rPr>
    </w:pPr>
    <w:r w:rsidRPr="00411160">
      <w:rPr>
        <w:rStyle w:val="PageNumber"/>
        <w:szCs w:val="16"/>
      </w:rPr>
      <w:t xml:space="preserve">Information Security </w:t>
    </w:r>
    <w:r w:rsidRPr="00411160">
      <w:rPr>
        <w:sz w:val="18"/>
      </w:rPr>
      <w:fldChar w:fldCharType="begin"/>
    </w:r>
    <w:r w:rsidRPr="00411160">
      <w:rPr>
        <w:szCs w:val="16"/>
      </w:rPr>
      <w:instrText xml:space="preserve"> DOCPROPERTY  SecurityLevel  \* MERGEFORMAT </w:instrText>
    </w:r>
    <w:r w:rsidRPr="00411160">
      <w:rPr>
        <w:sz w:val="18"/>
      </w:rPr>
      <w:fldChar w:fldCharType="separate"/>
    </w:r>
    <w:r w:rsidR="00654966" w:rsidRPr="00654966">
      <w:rPr>
        <w:rStyle w:val="PageNumber"/>
        <w:szCs w:val="16"/>
      </w:rPr>
      <w:t>Level 1 - Confidential</w:t>
    </w:r>
    <w:r w:rsidRPr="00411160">
      <w:rPr>
        <w:rStyle w:val="PageNumber"/>
        <w:szCs w:val="16"/>
      </w:rPr>
      <w:fldChar w:fldCharType="end"/>
    </w:r>
    <w:r w:rsidRPr="00411160">
      <w:rPr>
        <w:rStyle w:val="PageNumber"/>
        <w:szCs w:val="16"/>
      </w:rPr>
      <w:tab/>
    </w:r>
    <w:r w:rsidRPr="00411160">
      <w:rPr>
        <w:rStyle w:val="PageNumber"/>
        <w:szCs w:val="16"/>
      </w:rPr>
      <w:fldChar w:fldCharType="begin"/>
    </w:r>
    <w:r w:rsidRPr="00411160">
      <w:rPr>
        <w:rStyle w:val="PageNumber"/>
        <w:szCs w:val="16"/>
      </w:rPr>
      <w:instrText xml:space="preserve"> PAGE </w:instrText>
    </w:r>
    <w:r w:rsidRPr="00411160">
      <w:rPr>
        <w:rStyle w:val="PageNumber"/>
        <w:szCs w:val="16"/>
      </w:rPr>
      <w:fldChar w:fldCharType="separate"/>
    </w:r>
    <w:r>
      <w:rPr>
        <w:rStyle w:val="PageNumber"/>
        <w:noProof/>
        <w:szCs w:val="16"/>
      </w:rPr>
      <w:t>32</w:t>
    </w:r>
    <w:r w:rsidRPr="00411160">
      <w:rPr>
        <w:rStyle w:val="PageNumber"/>
        <w:szCs w:val="16"/>
      </w:rPr>
      <w:fldChar w:fldCharType="end"/>
    </w:r>
  </w:p>
  <w:p w14:paraId="55B8BDCE" w14:textId="77777777" w:rsidR="00CB6CF5" w:rsidRDefault="00CB6CF5" w:rsidP="00411160">
    <w:pPr>
      <w:pStyle w:val="Footer"/>
      <w:rPr>
        <w:rStyle w:val="PageNumber"/>
        <w:szCs w:val="16"/>
      </w:rPr>
    </w:pPr>
    <w:r w:rsidRPr="00411160">
      <w:rPr>
        <w:szCs w:val="16"/>
      </w:rPr>
      <w:t>This document is strictly confidential and proprietary; to be used only by authorized persons. Unauthorized use or distribution without specific permission will be subject to severe disciplinary action, as well as any other sanctions applicable by law.</w:t>
    </w:r>
  </w:p>
  <w:p w14:paraId="4B3A8EEE" w14:textId="3BC02784" w:rsidR="00CB6CF5" w:rsidRDefault="00CB6CF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C44F8" w14:textId="77777777" w:rsidR="00CB6CF5" w:rsidRDefault="00CB6CF5" w:rsidP="0065449F">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4C2A" w14:textId="77777777" w:rsidR="00CB6CF5" w:rsidRDefault="00CB6CF5" w:rsidP="00A836B9">
    <w:r>
      <w:rPr>
        <w:noProof/>
      </w:rPr>
      <mc:AlternateContent>
        <mc:Choice Requires="wps">
          <w:drawing>
            <wp:anchor distT="0" distB="0" distL="114300" distR="114300" simplePos="0" relativeHeight="251659264" behindDoc="1" locked="0" layoutInCell="1" allowOverlap="1" wp14:anchorId="4AC42880" wp14:editId="6252900A">
              <wp:simplePos x="0" y="0"/>
              <wp:positionH relativeFrom="column">
                <wp:posOffset>6762750</wp:posOffset>
              </wp:positionH>
              <wp:positionV relativeFrom="paragraph">
                <wp:posOffset>-7620</wp:posOffset>
              </wp:positionV>
              <wp:extent cx="990600" cy="342900"/>
              <wp:effectExtent l="0" t="0" r="0" b="0"/>
              <wp:wrapNone/>
              <wp:docPr id="4" name="Text Box 1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490244" w14:textId="1068365E" w:rsidR="00CB6CF5" w:rsidRDefault="0047738A" w:rsidP="00A836B9">
                          <w:pPr>
                            <w:pStyle w:val="Draft"/>
                          </w:pPr>
                          <w:fldSimple w:instr=" DOCPROPERTY  DraftWatermarkText  \* MERGEFORMAT ">
                            <w:r w:rsidR="00654966">
                              <w:t xml:space="preserve"> </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C42880" id="_x0000_t202" coordsize="21600,21600" o:spt="202" path="m,l,21600r21600,l21600,xe">
              <v:stroke joinstyle="miter"/>
              <v:path gradientshapeok="t" o:connecttype="rect"/>
            </v:shapetype>
            <v:shape id="Text Box 1146" o:spid="_x0000_s1030" type="#_x0000_t202" style="position:absolute;left:0;text-align:left;margin-left:532.5pt;margin-top:-.6pt;width:78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54x9AEAANA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" stroked="f">
              <v:textbox>
                <w:txbxContent>
                  <w:p w14:paraId="6D490244" w14:textId="1068365E" w:rsidR="00CB6CF5" w:rsidRDefault="0019376A" w:rsidP="00A836B9">
                    <w:pPr>
                      <w:pStyle w:val="Draft"/>
                    </w:pPr>
                    <w:fldSimple w:instr=" DOCPROPERTY  DraftWatermarkText  \* MERGEFORMAT ">
                      <w:r w:rsidR="00654966">
                        <w:t xml:space="preserve"> </w:t>
                      </w:r>
                    </w:fldSimple>
                  </w:p>
                </w:txbxContent>
              </v:textbox>
            </v:shape>
          </w:pict>
        </mc:Fallback>
      </mc:AlternateContent>
    </w:r>
  </w:p>
  <w:p w14:paraId="646AD7E0" w14:textId="3A1461E2" w:rsidR="00CB6CF5" w:rsidRPr="004F1B89" w:rsidRDefault="00CB6CF5" w:rsidP="00A836B9">
    <w:pPr>
      <w:pStyle w:val="Footer"/>
      <w:tabs>
        <w:tab w:val="clear" w:pos="9360"/>
        <w:tab w:val="right" w:pos="12960"/>
      </w:tabs>
    </w:pPr>
    <w:r w:rsidRPr="004F1B89">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654966">
      <w:rPr>
        <w:rStyle w:val="PageNumber"/>
      </w:rPr>
      <w:t>Level 1 - Confidential</w:t>
    </w:r>
    <w:r>
      <w:rPr>
        <w:rStyle w:val="PageNumber"/>
      </w:rPr>
      <w:fldChar w:fldCharType="end"/>
    </w:r>
    <w:r w:rsidRPr="004F1B89">
      <w:rPr>
        <w:rStyle w:val="PageNumber"/>
      </w:rPr>
      <w:tab/>
    </w:r>
    <w:r w:rsidRPr="004F1B89">
      <w:rPr>
        <w:rStyle w:val="PageNumber"/>
      </w:rPr>
      <w:fldChar w:fldCharType="begin"/>
    </w:r>
    <w:r w:rsidRPr="004F1B89">
      <w:rPr>
        <w:rStyle w:val="PageNumber"/>
      </w:rPr>
      <w:instrText xml:space="preserve"> PAGE </w:instrText>
    </w:r>
    <w:r w:rsidRPr="004F1B89">
      <w:rPr>
        <w:rStyle w:val="PageNumber"/>
      </w:rPr>
      <w:fldChar w:fldCharType="separate"/>
    </w:r>
    <w:r>
      <w:rPr>
        <w:rStyle w:val="PageNumber"/>
        <w:noProof/>
      </w:rPr>
      <w:t>i</w:t>
    </w:r>
    <w:r w:rsidRPr="004F1B89">
      <w:rPr>
        <w:rStyle w:val="PageNumber"/>
      </w:rPr>
      <w:fldChar w:fldCharType="end"/>
    </w:r>
  </w:p>
  <w:p w14:paraId="71E88683" w14:textId="77777777" w:rsidR="00CB6CF5" w:rsidRPr="00A836B9" w:rsidRDefault="00CB6CF5" w:rsidP="00A836B9">
    <w:pPr>
      <w:pStyle w:val="Footer"/>
    </w:pPr>
    <w:r>
      <w:t>This document is strictly confidential and proprietary; to be used only by authorized persons. Unauthorized use or distribution without specific permission will be subject to severe disciplinary action, as well as any other sanctions applicable by law.</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A3F53" w14:textId="77777777" w:rsidR="00CB6CF5" w:rsidRDefault="00CB6CF5" w:rsidP="00A05236">
    <w:r>
      <w:rPr>
        <w:noProof/>
      </w:rPr>
      <mc:AlternateContent>
        <mc:Choice Requires="wps">
          <w:drawing>
            <wp:anchor distT="0" distB="0" distL="114300" distR="114300" simplePos="0" relativeHeight="251651072" behindDoc="1" locked="0" layoutInCell="1" allowOverlap="1" wp14:anchorId="146CABCC" wp14:editId="2807749F">
              <wp:simplePos x="0" y="0"/>
              <wp:positionH relativeFrom="column">
                <wp:posOffset>6762750</wp:posOffset>
              </wp:positionH>
              <wp:positionV relativeFrom="paragraph">
                <wp:posOffset>-7620</wp:posOffset>
              </wp:positionV>
              <wp:extent cx="990600" cy="342900"/>
              <wp:effectExtent l="0" t="0" r="0" b="0"/>
              <wp:wrapNone/>
              <wp:docPr id="1" name="Text Box 1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58112D" w14:textId="2E8441C0" w:rsidR="00CB6CF5" w:rsidRDefault="0047738A" w:rsidP="00BC4379">
                          <w:pPr>
                            <w:pStyle w:val="Draft"/>
                          </w:pPr>
                          <w:fldSimple w:instr=" DOCPROPERTY  DraftWatermarkText  \* MERGEFORMAT ">
                            <w:r w:rsidR="00654966">
                              <w:t xml:space="preserve"> </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6CABCC" id="_x0000_t202" coordsize="21600,21600" o:spt="202" path="m,l,21600r21600,l21600,xe">
              <v:stroke joinstyle="miter"/>
              <v:path gradientshapeok="t" o:connecttype="rect"/>
            </v:shapetype>
            <v:shape id="_x0000_s1031" type="#_x0000_t202" style="position:absolute;left:0;text-align:left;margin-left:532.5pt;margin-top:-.6pt;width:78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Wvd9QEAANADAAAOAAAAZHJzL2Uyb0RvYy54bWysU9tu2zAMfR+wfxD0vtjJ0m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" stroked="f">
              <v:textbox>
                <w:txbxContent>
                  <w:p w14:paraId="1458112D" w14:textId="2E8441C0" w:rsidR="00CB6CF5" w:rsidRDefault="0019376A" w:rsidP="00BC4379">
                    <w:pPr>
                      <w:pStyle w:val="Draft"/>
                    </w:pPr>
                    <w:fldSimple w:instr=" DOCPROPERTY  DraftWatermarkText  \* MERGEFORMAT ">
                      <w:r w:rsidR="00654966">
                        <w:t xml:space="preserve"> </w:t>
                      </w:r>
                    </w:fldSimple>
                  </w:p>
                </w:txbxContent>
              </v:textbox>
            </v:shape>
          </w:pict>
        </mc:Fallback>
      </mc:AlternateContent>
    </w:r>
  </w:p>
  <w:p w14:paraId="6E7C1250" w14:textId="2937185F" w:rsidR="00CB6CF5" w:rsidRPr="004F1B89" w:rsidRDefault="00CB6CF5" w:rsidP="00D676F1">
    <w:pPr>
      <w:pStyle w:val="Footer"/>
      <w:tabs>
        <w:tab w:val="clear" w:pos="9360"/>
        <w:tab w:val="right" w:pos="12960"/>
      </w:tabs>
    </w:pPr>
    <w:r w:rsidRPr="004F1B89">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654966">
      <w:rPr>
        <w:rStyle w:val="PageNumber"/>
      </w:rPr>
      <w:t>Level 1 - Confidential</w:t>
    </w:r>
    <w:r>
      <w:rPr>
        <w:rStyle w:val="PageNumber"/>
      </w:rPr>
      <w:fldChar w:fldCharType="end"/>
    </w:r>
    <w:r w:rsidRPr="004F1B89">
      <w:rPr>
        <w:rStyle w:val="PageNumber"/>
      </w:rPr>
      <w:tab/>
    </w:r>
    <w:r w:rsidRPr="004F1B89">
      <w:rPr>
        <w:rStyle w:val="PageNumber"/>
      </w:rPr>
      <w:fldChar w:fldCharType="begin"/>
    </w:r>
    <w:r w:rsidRPr="004F1B89">
      <w:rPr>
        <w:rStyle w:val="PageNumber"/>
      </w:rPr>
      <w:instrText xml:space="preserve"> PAGE </w:instrText>
    </w:r>
    <w:r w:rsidRPr="004F1B89">
      <w:rPr>
        <w:rStyle w:val="PageNumber"/>
      </w:rPr>
      <w:fldChar w:fldCharType="separate"/>
    </w:r>
    <w:r>
      <w:rPr>
        <w:rStyle w:val="PageNumber"/>
        <w:noProof/>
      </w:rPr>
      <w:t>i</w:t>
    </w:r>
    <w:r w:rsidRPr="004F1B89">
      <w:rPr>
        <w:rStyle w:val="PageNumber"/>
      </w:rPr>
      <w:fldChar w:fldCharType="end"/>
    </w:r>
  </w:p>
  <w:p w14:paraId="28D78BFD" w14:textId="77777777" w:rsidR="00CB6CF5" w:rsidRPr="00D676F1" w:rsidRDefault="00CB6CF5" w:rsidP="00D676F1">
    <w:pPr>
      <w:pStyle w:val="Footer"/>
    </w:pPr>
    <w:r>
      <w:t>This document is strictly confidential and proprietary; to be used only by authorized persons. Unauthorized use or distribution without specific permission will be subject to severe disciplinary action, as well as any other sanctions applicable by law.</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25EBB" w14:textId="77777777" w:rsidR="00CB6CF5" w:rsidRDefault="00CB6CF5" w:rsidP="00A05236">
    <w:r>
      <w:rPr>
        <w:noProof/>
      </w:rPr>
      <mc:AlternateContent>
        <mc:Choice Requires="wps">
          <w:drawing>
            <wp:anchor distT="0" distB="0" distL="114300" distR="114300" simplePos="0" relativeHeight="251649024" behindDoc="1" locked="0" layoutInCell="1" allowOverlap="1" wp14:anchorId="4111C47D" wp14:editId="61ABC93F">
              <wp:simplePos x="0" y="0"/>
              <wp:positionH relativeFrom="column">
                <wp:posOffset>457200</wp:posOffset>
              </wp:positionH>
              <wp:positionV relativeFrom="paragraph">
                <wp:posOffset>88900</wp:posOffset>
              </wp:positionV>
              <wp:extent cx="990600" cy="342900"/>
              <wp:effectExtent l="0" t="3175" r="0" b="0"/>
              <wp:wrapNone/>
              <wp:docPr id="7"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55FA99" w14:textId="74915383" w:rsidR="00CB6CF5" w:rsidRDefault="00CB6CF5"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1C47D" id="_x0000_t202" coordsize="21600,21600" o:spt="202" path="m,l,21600r21600,l21600,xe">
              <v:stroke joinstyle="miter"/>
              <v:path gradientshapeok="t" o:connecttype="rect"/>
            </v:shapetype>
            <v:shape id="Text Box 1131" o:spid="_x0000_s1032" type="#_x0000_t202" style="position:absolute;left:0;text-align:left;margin-left:36pt;margin-top:7pt;width:7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" stroked="f">
              <v:textbox>
                <w:txbxContent>
                  <w:p w14:paraId="0055FA99" w14:textId="74915383" w:rsidR="00CB6CF5" w:rsidRDefault="00CB6CF5"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22492BEA" w14:textId="2167561E" w:rsidR="00CB6CF5" w:rsidRDefault="00CB6CF5"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r>
      <w:rPr>
        <w:rStyle w:val="PageNumber"/>
      </w:rPr>
      <w:tab/>
    </w:r>
    <w:r w:rsidRPr="0092229C">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654966">
      <w:rPr>
        <w:rStyle w:val="PageNumber"/>
      </w:rPr>
      <w:t>Level 1 - Confidential</w:t>
    </w:r>
    <w:r>
      <w:rPr>
        <w:rStyle w:val="PageNumber"/>
      </w:rPr>
      <w:fldChar w:fldCharType="end"/>
    </w:r>
  </w:p>
  <w:p w14:paraId="1209C676" w14:textId="77777777" w:rsidR="00CB6CF5" w:rsidRDefault="00CB6CF5" w:rsidP="007A383F">
    <w:pPr>
      <w:pStyle w:val="Footer"/>
      <w:jc w:val="right"/>
    </w:pPr>
    <w:r>
      <w:t>Proprietary and Confidential Information of Amdocs</w:t>
    </w:r>
  </w:p>
  <w:p w14:paraId="1927CDAF" w14:textId="07EC5F1E" w:rsidR="00CB6CF5" w:rsidRDefault="00CB6CF5" w:rsidP="00A05236"/>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6A5E8" w14:textId="77777777" w:rsidR="00CB6CF5" w:rsidRDefault="00CB6CF5" w:rsidP="00A05236">
    <w:r>
      <w:rPr>
        <w:noProof/>
      </w:rPr>
      <mc:AlternateContent>
        <mc:Choice Requires="wps">
          <w:drawing>
            <wp:anchor distT="0" distB="0" distL="114300" distR="114300" simplePos="0" relativeHeight="251650048" behindDoc="1" locked="0" layoutInCell="1" allowOverlap="1" wp14:anchorId="16546DED" wp14:editId="4009D020">
              <wp:simplePos x="0" y="0"/>
              <wp:positionH relativeFrom="column">
                <wp:posOffset>4572000</wp:posOffset>
              </wp:positionH>
              <wp:positionV relativeFrom="paragraph">
                <wp:posOffset>-13335</wp:posOffset>
              </wp:positionV>
              <wp:extent cx="990600" cy="342900"/>
              <wp:effectExtent l="0" t="0" r="0" b="0"/>
              <wp:wrapNone/>
              <wp:docPr id="8"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AD709" w14:textId="0ADFAA69" w:rsidR="00CB6CF5" w:rsidRDefault="0047738A" w:rsidP="00BC4379">
                          <w:pPr>
                            <w:pStyle w:val="Draft"/>
                          </w:pPr>
                          <w:fldSimple w:instr=" DOCPROPERTY  DraftWatermarkText  \* MERGEFORMAT ">
                            <w:r w:rsidR="00654966">
                              <w:t xml:space="preserve"> </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546DED" id="_x0000_t202" coordsize="21600,21600" o:spt="202" path="m,l,21600r21600,l21600,xe">
              <v:stroke joinstyle="miter"/>
              <v:path gradientshapeok="t" o:connecttype="rect"/>
            </v:shapetype>
            <v:shape id="Text Box 1133" o:spid="_x0000_s1033" type="#_x0000_t202" style="position:absolute;left:0;text-align:left;margin-left:5in;margin-top:-1.05pt;width:78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" stroked="f">
              <v:textbox>
                <w:txbxContent>
                  <w:p w14:paraId="014AD709" w14:textId="0ADFAA69" w:rsidR="00CB6CF5" w:rsidRDefault="0019376A" w:rsidP="00BC4379">
                    <w:pPr>
                      <w:pStyle w:val="Draft"/>
                    </w:pPr>
                    <w:fldSimple w:instr=" DOCPROPERTY  DraftWatermarkText  \* MERGEFORMAT ">
                      <w:r w:rsidR="00654966">
                        <w:t xml:space="preserve"> </w:t>
                      </w:r>
                    </w:fldSimple>
                  </w:p>
                </w:txbxContent>
              </v:textbox>
            </v:shape>
          </w:pict>
        </mc:Fallback>
      </mc:AlternateContent>
    </w:r>
  </w:p>
  <w:p w14:paraId="3DA79078" w14:textId="2EBFA985" w:rsidR="00CB6CF5" w:rsidRPr="002850B6" w:rsidRDefault="00CB6CF5"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v</w:t>
    </w:r>
    <w:r w:rsidRPr="002850B6">
      <w:rPr>
        <w:rStyle w:val="PageNumber"/>
        <w:szCs w:val="16"/>
      </w:rPr>
      <w:fldChar w:fldCharType="end"/>
    </w:r>
  </w:p>
  <w:p w14:paraId="13B22453" w14:textId="77777777" w:rsidR="00CB6CF5" w:rsidRDefault="00CB6CF5"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p w14:paraId="17224140" w14:textId="1C0F5810" w:rsidR="00CB6CF5" w:rsidRDefault="00CB6CF5" w:rsidP="00A0523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9B50E" w14:textId="77777777" w:rsidR="00CB6CF5" w:rsidRDefault="00CB6CF5" w:rsidP="00A05236">
    <w:r>
      <w:rPr>
        <w:noProof/>
      </w:rPr>
      <mc:AlternateContent>
        <mc:Choice Requires="wps">
          <w:drawing>
            <wp:anchor distT="0" distB="0" distL="114300" distR="114300" simplePos="0" relativeHeight="251652096" behindDoc="1" locked="0" layoutInCell="1" allowOverlap="1" wp14:anchorId="538229D9" wp14:editId="438C5BF3">
              <wp:simplePos x="0" y="0"/>
              <wp:positionH relativeFrom="column">
                <wp:posOffset>4556125</wp:posOffset>
              </wp:positionH>
              <wp:positionV relativeFrom="paragraph">
                <wp:posOffset>-12065</wp:posOffset>
              </wp:positionV>
              <wp:extent cx="990600" cy="342900"/>
              <wp:effectExtent l="0" t="0" r="0" b="0"/>
              <wp:wrapNone/>
              <wp:docPr id="24"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31979" w14:textId="5070D5DD" w:rsidR="00CB6CF5" w:rsidRDefault="0047738A" w:rsidP="00BC4379">
                          <w:pPr>
                            <w:pStyle w:val="Draft"/>
                          </w:pPr>
                          <w:fldSimple w:instr=" DOCPROPERTY  DraftWatermarkText  \* MERGEFORMAT ">
                            <w:r w:rsidR="00654966">
                              <w:t xml:space="preserve"> </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8229D9" id="_x0000_t202" coordsize="21600,21600" o:spt="202" path="m,l,21600r21600,l21600,xe">
              <v:stroke joinstyle="miter"/>
              <v:path gradientshapeok="t" o:connecttype="rect"/>
            </v:shapetype>
            <v:shape id="Text Box 1129" o:spid="_x0000_s1034" type="#_x0000_t202" style="position:absolute;left:0;text-align:left;margin-left:358.75pt;margin-top:-.95pt;width:78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" stroked="f">
              <v:textbox>
                <w:txbxContent>
                  <w:p w14:paraId="32C31979" w14:textId="5070D5DD" w:rsidR="00CB6CF5" w:rsidRDefault="0019376A" w:rsidP="00BC4379">
                    <w:pPr>
                      <w:pStyle w:val="Draft"/>
                    </w:pPr>
                    <w:fldSimple w:instr=" DOCPROPERTY  DraftWatermarkText  \* MERGEFORMAT ">
                      <w:r w:rsidR="00654966">
                        <w:t xml:space="preserve"> </w:t>
                      </w:r>
                    </w:fldSimple>
                  </w:p>
                </w:txbxContent>
              </v:textbox>
            </v:shape>
          </w:pict>
        </mc:Fallback>
      </mc:AlternateContent>
    </w:r>
  </w:p>
  <w:p w14:paraId="6B73A490" w14:textId="6F7A8D03" w:rsidR="00CB6CF5" w:rsidRPr="002850B6" w:rsidRDefault="00CB6CF5"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ii</w:t>
    </w:r>
    <w:r w:rsidRPr="002850B6">
      <w:rPr>
        <w:rStyle w:val="PageNumber"/>
        <w:szCs w:val="16"/>
      </w:rPr>
      <w:fldChar w:fldCharType="end"/>
    </w:r>
  </w:p>
  <w:p w14:paraId="4E7D1748" w14:textId="77777777" w:rsidR="00CB6CF5" w:rsidRPr="00D676F1" w:rsidRDefault="00CB6CF5" w:rsidP="00D676F1">
    <w:pPr>
      <w:pStyle w:val="Footer"/>
      <w:rP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DD6F0" w14:textId="77777777" w:rsidR="00CB6CF5" w:rsidRDefault="00CB6CF5" w:rsidP="00D268A8">
    <w:r>
      <w:rPr>
        <w:noProof/>
      </w:rPr>
      <mc:AlternateContent>
        <mc:Choice Requires="wps">
          <w:drawing>
            <wp:anchor distT="0" distB="0" distL="114300" distR="114300" simplePos="0" relativeHeight="251655168" behindDoc="1" locked="0" layoutInCell="1" allowOverlap="1" wp14:anchorId="7AB04540" wp14:editId="575DAF7F">
              <wp:simplePos x="0" y="0"/>
              <wp:positionH relativeFrom="column">
                <wp:posOffset>457200</wp:posOffset>
              </wp:positionH>
              <wp:positionV relativeFrom="paragraph">
                <wp:posOffset>88900</wp:posOffset>
              </wp:positionV>
              <wp:extent cx="990600" cy="342900"/>
              <wp:effectExtent l="0" t="3175" r="0" b="0"/>
              <wp:wrapNone/>
              <wp:docPr id="10"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1FBA89" w14:textId="1B377388" w:rsidR="00CB6CF5" w:rsidRDefault="00CB6CF5" w:rsidP="00D268A8">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B04540" id="_x0000_t202" coordsize="21600,21600" o:spt="202" path="m,l,21600r21600,l21600,xe">
              <v:stroke joinstyle="miter"/>
              <v:path gradientshapeok="t" o:connecttype="rect"/>
            </v:shapetype>
            <v:shape id="_x0000_s1035" type="#_x0000_t202" style="position:absolute;left:0;text-align:left;margin-left:36pt;margin-top:7pt;width:78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LS9AEAANA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" stroked="f">
              <v:textbox>
                <w:txbxContent>
                  <w:p w14:paraId="1B1FBA89" w14:textId="1B377388" w:rsidR="00CB6CF5" w:rsidRDefault="00CB6CF5" w:rsidP="00D268A8">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36DB8D74" w14:textId="1BC91D4F" w:rsidR="00CB6CF5" w:rsidRDefault="00CB6CF5" w:rsidP="00D268A8">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rsidRPr="0092229C">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654966">
      <w:rPr>
        <w:rStyle w:val="PageNumber"/>
      </w:rPr>
      <w:t>Level 1 - Confidential</w:t>
    </w:r>
    <w:r>
      <w:rPr>
        <w:rStyle w:val="PageNumber"/>
      </w:rPr>
      <w:fldChar w:fldCharType="end"/>
    </w:r>
  </w:p>
  <w:p w14:paraId="1FCE73EF" w14:textId="77777777" w:rsidR="00CB6CF5" w:rsidRDefault="00CB6CF5" w:rsidP="00D268A8">
    <w:pPr>
      <w:pStyle w:val="Footer"/>
      <w:jc w:val="right"/>
    </w:pPr>
    <w:r>
      <w:t>Proprietary and Confidential Information of Amdocs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E104F" w14:textId="77777777" w:rsidR="00EA4E68" w:rsidRDefault="00EA4E68" w:rsidP="00A05236">
      <w:r>
        <w:separator/>
      </w:r>
    </w:p>
    <w:p w14:paraId="4FB4706E" w14:textId="77777777" w:rsidR="00EA4E68" w:rsidRDefault="00EA4E68" w:rsidP="00A05236"/>
    <w:p w14:paraId="5849FB9C" w14:textId="77777777" w:rsidR="00EA4E68" w:rsidRDefault="00EA4E68" w:rsidP="00A05236"/>
  </w:footnote>
  <w:footnote w:type="continuationSeparator" w:id="0">
    <w:p w14:paraId="0DC632B4" w14:textId="77777777" w:rsidR="00EA4E68" w:rsidRDefault="00EA4E68" w:rsidP="00A05236">
      <w:r>
        <w:continuationSeparator/>
      </w:r>
    </w:p>
    <w:p w14:paraId="0793E508" w14:textId="77777777" w:rsidR="00EA4E68" w:rsidRDefault="00EA4E68" w:rsidP="00A05236"/>
    <w:p w14:paraId="4FC61BE1" w14:textId="77777777" w:rsidR="00EA4E68" w:rsidRDefault="00EA4E68" w:rsidP="00A05236"/>
  </w:footnote>
  <w:footnote w:type="continuationNotice" w:id="1">
    <w:p w14:paraId="6C3F1442" w14:textId="77777777" w:rsidR="00EA4E68" w:rsidRDefault="00EA4E6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7044" w14:textId="77777777" w:rsidR="00CB6CF5" w:rsidRDefault="00CB6CF5" w:rsidP="00A05236">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CE299" w14:textId="77777777" w:rsidR="00CB6CF5" w:rsidRPr="0043081F" w:rsidRDefault="00CB6CF5" w:rsidP="0043081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E1D7" w14:textId="39DDF3DE" w:rsidR="00CB6CF5" w:rsidRDefault="0047738A" w:rsidP="001C1518">
    <w:pPr>
      <w:pStyle w:val="Header"/>
      <w:jc w:val="left"/>
    </w:pPr>
    <w:fldSimple w:instr=" TITLE  \* MERGEFORMAT ">
      <w:r w:rsidR="00654966">
        <w:t xml:space="preserve">PLDT - Trident – 3c – MuleSoft - IDD </w:t>
      </w:r>
    </w:fldSimple>
    <w:r w:rsidR="00CB6CF5">
      <w:t xml:space="preserve"> </w:t>
    </w:r>
    <w:fldSimple w:instr=" SUBJECT \* MERGEFORMAT ">
      <w:r w:rsidR="00654966">
        <w:t>Interface Design Document</w:t>
      </w:r>
    </w:fldSimple>
  </w:p>
  <w:p w14:paraId="7A323D4E" w14:textId="53DEF58C" w:rsidR="00CB6CF5" w:rsidRDefault="00CB6CF5" w:rsidP="001C1518"/>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4BC75" w14:textId="0B232A6B" w:rsidR="00CB6CF5" w:rsidRDefault="0047738A" w:rsidP="0022271C">
    <w:pPr>
      <w:pStyle w:val="Header"/>
    </w:pPr>
    <w:fldSimple w:instr=" TITLE  \* MERGEFORMAT ">
      <w:r w:rsidR="00654966">
        <w:t xml:space="preserve">PLDT - Trident – 3c – MuleSoft - IDD </w:t>
      </w:r>
    </w:fldSimple>
    <w:r w:rsidR="00CB6CF5">
      <w:t xml:space="preserve"> </w:t>
    </w:r>
    <w:fldSimple w:instr=" SUBJECT \* MERGEFORMAT ">
      <w:r w:rsidR="00654966">
        <w:t>Interface Design Document</w:t>
      </w:r>
    </w:fldSimple>
  </w:p>
  <w:p w14:paraId="584B7FB4" w14:textId="3FDF3EBF" w:rsidR="00CB6CF5" w:rsidRDefault="00CB6CF5" w:rsidP="000B6BD0">
    <w:pPr>
      <w:pStyle w:val="Header"/>
    </w:pPr>
    <w:r w:rsidRPr="004E76E6">
      <w:t>Chapter</w:t>
    </w:r>
    <w:r>
      <w:t xml:space="preserve"> </w:t>
    </w:r>
    <w:r>
      <w:rPr>
        <w:noProof/>
      </w:rPr>
      <w:fldChar w:fldCharType="begin"/>
    </w:r>
    <w:r>
      <w:rPr>
        <w:noProof/>
      </w:rPr>
      <w:instrText xml:space="preserve">STYLEREF "Heading 1"\n \* MERGEFORMAT </w:instrText>
    </w:r>
    <w:r>
      <w:rPr>
        <w:noProof/>
      </w:rPr>
      <w:fldChar w:fldCharType="separate"/>
    </w:r>
    <w:r w:rsidR="00654966">
      <w:rPr>
        <w:rFonts w:hint="eastAsia"/>
        <w:noProof/>
        <w:cs/>
      </w:rPr>
      <w:t>‎</w:t>
    </w:r>
    <w:r w:rsidR="00654966">
      <w:rPr>
        <w:noProof/>
      </w:rPr>
      <w:t>1</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sidR="00654966">
      <w:rPr>
        <w:noProof/>
      </w:rPr>
      <w:t>Introduction</w:t>
    </w:r>
    <w:r>
      <w:rPr>
        <w:noProof/>
      </w:rPr>
      <w:fldChar w:fldCharType="end"/>
    </w:r>
  </w:p>
  <w:p w14:paraId="37F2B703" w14:textId="3DAAB0C0" w:rsidR="00CB6CF5" w:rsidRDefault="00CB6CF5" w:rsidP="00C02E9B">
    <w:pPr>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20231" w14:textId="77777777" w:rsidR="00CB6CF5" w:rsidRPr="006F2F83" w:rsidRDefault="00CB6CF5" w:rsidP="006F2F83"/>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4149D" w14:textId="7D95446E" w:rsidR="00CB6CF5" w:rsidRDefault="0047738A" w:rsidP="001C1518">
    <w:pPr>
      <w:pStyle w:val="Header"/>
      <w:jc w:val="left"/>
    </w:pPr>
    <w:fldSimple w:instr=" TITLE  \* MERGEFORMAT ">
      <w:r w:rsidR="00654966">
        <w:t xml:space="preserve">PLDT - Trident – 3c – MuleSoft - IDD </w:t>
      </w:r>
    </w:fldSimple>
    <w:r w:rsidR="00CB6CF5">
      <w:t xml:space="preserve"> </w:t>
    </w:r>
    <w:fldSimple w:instr=" SUBJECT \* MERGEFORMAT ">
      <w:r w:rsidR="00654966">
        <w:t>Interface Design Document</w:t>
      </w:r>
    </w:fldSimple>
  </w:p>
  <w:p w14:paraId="0CC5E109" w14:textId="636F00F1" w:rsidR="00CB6CF5" w:rsidRDefault="00CB6CF5" w:rsidP="001C1518"/>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9105" w14:textId="5A005648" w:rsidR="00CB6CF5" w:rsidRDefault="0047738A" w:rsidP="0022271C">
    <w:pPr>
      <w:pStyle w:val="Header"/>
    </w:pPr>
    <w:fldSimple w:instr=" TITLE  \* MERGEFORMAT ">
      <w:r w:rsidR="00654966">
        <w:t xml:space="preserve">PLDT - Trident – 3c – MuleSoft - IDD </w:t>
      </w:r>
    </w:fldSimple>
    <w:r w:rsidR="00CB6CF5">
      <w:t xml:space="preserve"> </w:t>
    </w:r>
    <w:fldSimple w:instr=" SUBJECT \* MERGEFORMAT ">
      <w:r w:rsidR="00654966">
        <w:t>Interface Design Document</w:t>
      </w:r>
    </w:fldSimple>
  </w:p>
  <w:p w14:paraId="05F7EFC0" w14:textId="47135F90" w:rsidR="00CB6CF5" w:rsidRDefault="00CB6CF5" w:rsidP="000B6BD0">
    <w:pPr>
      <w:pStyle w:val="Header"/>
    </w:pPr>
    <w:r w:rsidRPr="004E76E6">
      <w:t>Chapter</w:t>
    </w:r>
    <w:r>
      <w:t xml:space="preserve"> </w:t>
    </w:r>
    <w:r>
      <w:rPr>
        <w:noProof/>
      </w:rPr>
      <w:fldChar w:fldCharType="begin"/>
    </w:r>
    <w:r>
      <w:rPr>
        <w:noProof/>
      </w:rPr>
      <w:instrText xml:space="preserve">STYLEREF "Heading 1"\n \* MERGEFORMAT </w:instrText>
    </w:r>
    <w:r>
      <w:rPr>
        <w:noProof/>
      </w:rPr>
      <w:fldChar w:fldCharType="separate"/>
    </w:r>
    <w:r w:rsidR="006E34C8">
      <w:rPr>
        <w:noProof/>
      </w:rPr>
      <w:t>3</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sidR="006E34C8">
      <w:rPr>
        <w:noProof/>
      </w:rPr>
      <w:t>Loyalty API</w:t>
    </w:r>
    <w:r>
      <w:rPr>
        <w:noProof/>
      </w:rPr>
      <w:fldChar w:fldCharType="end"/>
    </w:r>
  </w:p>
  <w:p w14:paraId="78899C3D" w14:textId="4A179690" w:rsidR="00CB6CF5" w:rsidRDefault="00CB6CF5" w:rsidP="00C02E9B">
    <w:pPr>
      <w:jc w:val="righ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20368" w14:textId="77777777" w:rsidR="00CB6CF5" w:rsidRPr="006F2F83" w:rsidRDefault="00CB6CF5" w:rsidP="006F2F83"/>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20E39" w14:textId="56099AB5" w:rsidR="003B2DA3" w:rsidRDefault="00EA4E68" w:rsidP="000B6BD0">
    <w:pPr>
      <w:pStyle w:val="Header"/>
      <w:jc w:val="left"/>
    </w:pPr>
    <w:r>
      <w:fldChar w:fldCharType="begin"/>
    </w:r>
    <w:r>
      <w:instrText xml:space="preserve"> TITLE  \* MERGEFORMAT </w:instrText>
    </w:r>
    <w:r>
      <w:fldChar w:fldCharType="separate"/>
    </w:r>
    <w:r w:rsidR="00654966">
      <w:t xml:space="preserve">PLDT - Trident – 3c – MuleSoft - IDD </w:t>
    </w:r>
    <w:r>
      <w:fldChar w:fldCharType="end"/>
    </w:r>
    <w:r w:rsidR="003B2DA3">
      <w:t xml:space="preserve"> </w:t>
    </w:r>
    <w:r>
      <w:fldChar w:fldCharType="begin"/>
    </w:r>
    <w:r>
      <w:instrText xml:space="preserve"> SUBJECT \* MERGEFORMAT </w:instrText>
    </w:r>
    <w:r>
      <w:fldChar w:fldCharType="separate"/>
    </w:r>
    <w:r w:rsidR="00654966">
      <w:t>Interface Design Document</w:t>
    </w:r>
    <w:r>
      <w:fldChar w:fldCharType="end"/>
    </w:r>
  </w:p>
  <w:p w14:paraId="10C8528A" w14:textId="77777777" w:rsidR="003B2DA3" w:rsidRDefault="003B2DA3" w:rsidP="000B6BD0"/>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3F2F" w14:textId="36D30BF3" w:rsidR="003B2DA3" w:rsidRDefault="00EA4E68" w:rsidP="0089154A">
    <w:pPr>
      <w:pStyle w:val="Header"/>
    </w:pPr>
    <w:r>
      <w:fldChar w:fldCharType="begin"/>
    </w:r>
    <w:r>
      <w:instrText xml:space="preserve"> TITLE  \* MERGEFORMAT </w:instrText>
    </w:r>
    <w:r>
      <w:fldChar w:fldCharType="separate"/>
    </w:r>
    <w:r w:rsidR="00654966">
      <w:t xml:space="preserve">PLDT - Trident – 3c – MuleSoft - IDD </w:t>
    </w:r>
    <w:r>
      <w:fldChar w:fldCharType="end"/>
    </w:r>
    <w:r w:rsidR="003B2DA3">
      <w:t xml:space="preserve"> </w:t>
    </w:r>
    <w:r>
      <w:fldChar w:fldCharType="begin"/>
    </w:r>
    <w:r>
      <w:instrText xml:space="preserve"> SUBJECT \* MERGEFORMAT </w:instrText>
    </w:r>
    <w:r>
      <w:fldChar w:fldCharType="separate"/>
    </w:r>
    <w:r w:rsidR="00654966">
      <w:t>Interface Design Document</w:t>
    </w:r>
    <w:r>
      <w:fldChar w:fldCharType="end"/>
    </w:r>
  </w:p>
  <w:p w14:paraId="7A09B421" w14:textId="03DC9FBD" w:rsidR="003B2DA3" w:rsidRDefault="003B2DA3" w:rsidP="0089154A">
    <w:pPr>
      <w:pStyle w:val="Header"/>
    </w:pPr>
    <w:r w:rsidRPr="004E76E6">
      <w:t>Chapter</w:t>
    </w:r>
    <w:r>
      <w:t xml:space="preserve"> </w:t>
    </w:r>
    <w:r>
      <w:rPr>
        <w:noProof/>
      </w:rPr>
      <w:fldChar w:fldCharType="begin"/>
    </w:r>
    <w:r>
      <w:rPr>
        <w:noProof/>
      </w:rPr>
      <w:instrText xml:space="preserve">STYLEREF "Heading 1"\n \* MERGEFORMAT </w:instrText>
    </w:r>
    <w:r>
      <w:rPr>
        <w:noProof/>
      </w:rPr>
      <w:fldChar w:fldCharType="separate"/>
    </w:r>
    <w:r w:rsidR="006E34C8">
      <w:rPr>
        <w:noProof/>
      </w:rPr>
      <w:t>7</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sidR="006E34C8">
      <w:rPr>
        <w:noProof/>
      </w:rPr>
      <w:t>Fallout File Extracts</w:t>
    </w:r>
    <w:r>
      <w:rPr>
        <w:noProof/>
      </w:rPr>
      <w:fldChar w:fldCharType="end"/>
    </w:r>
  </w:p>
  <w:p w14:paraId="61504FD2" w14:textId="77777777" w:rsidR="003B2DA3" w:rsidRPr="004F4F14" w:rsidRDefault="003B2DA3" w:rsidP="000B6BD0">
    <w:pPr>
      <w:jc w:val="right"/>
      <w:rPr>
        <w:noProof/>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3DA8" w14:textId="77777777" w:rsidR="003B2DA3" w:rsidRDefault="003B2DA3" w:rsidP="000B6BD0">
    <w:pPr>
      <w:pStyle w:val="BodyTex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3CE9A" w14:textId="77777777" w:rsidR="00CB6CF5" w:rsidRDefault="00CB6CF5" w:rsidP="00BC4379">
    <w:pPr>
      <w:pStyle w:val="Header"/>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A081F" w14:textId="5C80BA8D" w:rsidR="00CB6CF5" w:rsidRDefault="0047738A" w:rsidP="00A05236">
    <w:pPr>
      <w:pStyle w:val="Header"/>
    </w:pPr>
    <w:fldSimple w:instr=" TITLE  \* MERGEFORMAT ">
      <w:r w:rsidR="00654966">
        <w:t xml:space="preserve">PLDT - Trident – 3c – MuleSoft - IDD </w:t>
      </w:r>
    </w:fldSimple>
    <w:r w:rsidR="00CB6CF5" w:rsidRPr="007A7DCA">
      <w:t xml:space="preserve"> </w:t>
    </w:r>
    <w:fldSimple w:instr=" SUBJECT \* MERGEFORMAT ">
      <w:r w:rsidR="00654966">
        <w:t>Interface Design Document</w:t>
      </w:r>
    </w:fldSimple>
  </w:p>
  <w:p w14:paraId="0D7C0280" w14:textId="7C1F7DCC" w:rsidR="00CB6CF5" w:rsidRDefault="00CB6CF5"/>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687C4" w14:textId="77777777" w:rsidR="00CB6CF5" w:rsidRDefault="00CB6CF5" w:rsidP="00BC4379">
    <w:pPr>
      <w:pStyle w:val="Header"/>
      <w:pBdr>
        <w:bottom w:val="none" w:sz="0" w:space="0" w:color="auto"/>
      </w:pBdr>
    </w:pPr>
  </w:p>
  <w:p w14:paraId="5C4FE09B" w14:textId="77777777" w:rsidR="00CB6CF5" w:rsidRDefault="00CB6CF5"/>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CCCAA" w14:textId="77777777" w:rsidR="00CB6CF5" w:rsidRPr="00FD7EF3" w:rsidRDefault="00CB6CF5" w:rsidP="00FD7E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ED5D2" w14:textId="77777777" w:rsidR="00CB6CF5" w:rsidRDefault="00CB6CF5" w:rsidP="006635E4">
    <w:pPr>
      <w:spacing w:before="4640"/>
    </w:pPr>
    <w:r w:rsidRPr="006635E4">
      <w:rPr>
        <w:noProof/>
      </w:rPr>
      <mc:AlternateContent>
        <mc:Choice Requires="wpg">
          <w:drawing>
            <wp:anchor distT="0" distB="0" distL="114300" distR="114300" simplePos="0" relativeHeight="251682816" behindDoc="0" locked="0" layoutInCell="1" allowOverlap="1" wp14:anchorId="3B943620" wp14:editId="3FED2D23">
              <wp:simplePos x="0" y="0"/>
              <wp:positionH relativeFrom="column">
                <wp:posOffset>50800</wp:posOffset>
              </wp:positionH>
              <wp:positionV relativeFrom="paragraph">
                <wp:posOffset>2184400</wp:posOffset>
              </wp:positionV>
              <wp:extent cx="1846580" cy="347345"/>
              <wp:effectExtent l="0" t="0" r="1270" b="0"/>
              <wp:wrapNone/>
              <wp:docPr id="22"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46580" cy="347345"/>
                        <a:chOff x="0" y="0"/>
                        <a:chExt cx="3513877" cy="622662"/>
                      </a:xfrm>
                    </wpg:grpSpPr>
                    <pic:pic xmlns:pic="http://schemas.openxmlformats.org/drawingml/2006/picture">
                      <pic:nvPicPr>
                        <pic:cNvPr id="23" name="Picture 23"/>
                        <pic:cNvPicPr>
                          <a:picLocks noChangeAspect="1"/>
                        </pic:cNvPicPr>
                      </pic:nvPicPr>
                      <pic:blipFill>
                        <a:blip r:embed="rId1"/>
                        <a:stretch>
                          <a:fillRect/>
                        </a:stretch>
                      </pic:blipFill>
                      <pic:spPr>
                        <a:xfrm>
                          <a:off x="0" y="0"/>
                          <a:ext cx="1803749" cy="613557"/>
                        </a:xfrm>
                        <a:prstGeom prst="rect">
                          <a:avLst/>
                        </a:prstGeom>
                      </pic:spPr>
                    </pic:pic>
                    <pic:pic xmlns:pic="http://schemas.openxmlformats.org/drawingml/2006/picture">
                      <pic:nvPicPr>
                        <pic:cNvPr id="25" name="Picture 25"/>
                        <pic:cNvPicPr>
                          <a:picLocks noChangeAspect="1"/>
                        </pic:cNvPicPr>
                      </pic:nvPicPr>
                      <pic:blipFill>
                        <a:blip r:embed="rId2"/>
                        <a:stretch>
                          <a:fillRect/>
                        </a:stretch>
                      </pic:blipFill>
                      <pic:spPr>
                        <a:xfrm>
                          <a:off x="1947765" y="87574"/>
                          <a:ext cx="1566112" cy="53508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EB5796C" id="Group 6" o:spid="_x0000_s1026" style="position:absolute;margin-left:4pt;margin-top:172pt;width:145.4pt;height:27.35pt;z-index:251682816;mso-width-relative:margin;mso-height-relative:margin" coordsize="35138,6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style="position:absolute;width:18037;height:6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Z5bFAAAA2wAAAA8AAABkcnMvZG93bnJldi54bWxEj91qwkAUhO8LvsNyCr0pdVOVUGM2IgWh&#10;oCD+0OtD9piNzZ4N2dXEt+8WhF4OM/MNky8H24gbdb52rOB9nIAgLp2uuVJwOq7fPkD4gKyxcUwK&#10;7uRhWYyecsy063lPt0OoRISwz1CBCaHNpPSlIYt+7Fri6J1dZzFE2VVSd9hHuG3kJElSabHmuGCw&#10;pU9D5c/hahVs0/3u4tLN6307//azozP97mSUenkeVgsQgYbwH360v7SCyRT+vsQfII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1WeWxQAAANsAAAAPAAAAAAAAAAAAAAAA&#10;AJ8CAABkcnMvZG93bnJldi54bWxQSwUGAAAAAAQABAD3AAAAkQMAAAAA&#10;">
                <v:imagedata r:id="rId3" o:title=""/>
                <v:path arrowok="t"/>
              </v:shape>
              <v:shape id="Picture 25" o:spid="_x0000_s1028" type="#_x0000_t75" style="position:absolute;left:19477;top:875;width:15661;height:53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zs3bEAAAA2wAAAA8AAABkcnMvZG93bnJldi54bWxEj81qwzAQhO+BvoPYQi8hlhvID46V0IYW&#10;fOkhiR9gsdY/2Fq5lmK7b18VCjkOM/MNk55m04mRBtdYVvAaxSCIC6sbrhTkt8/VHoTzyBo7y6Tg&#10;hxycjk+LFBNtJ77QePWVCBB2CSqove8TKV1Rk0EX2Z44eKUdDPogh0rqAacAN51cx/FWGmw4LNTY&#10;07mmor3ejYL9znx9bG70nmfLLG+z72IpS6fUy/P8dgDhafaP8H870wrWG/j7En6APP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rzs3bEAAAA2wAAAA8AAAAAAAAAAAAAAAAA&#10;nwIAAGRycy9kb3ducmV2LnhtbFBLBQYAAAAABAAEAPcAAACQAwAAAAA=&#10;">
                <v:imagedata r:id="rId4" o:title=""/>
                <v:path arrowok="t"/>
              </v:shape>
            </v:group>
          </w:pict>
        </mc:Fallback>
      </mc:AlternateContent>
    </w:r>
    <w:r>
      <w:rPr>
        <w:noProof/>
      </w:rPr>
      <w:drawing>
        <wp:anchor distT="0" distB="0" distL="114300" distR="114300" simplePos="0" relativeHeight="251664384" behindDoc="0" locked="0" layoutInCell="1" allowOverlap="1" wp14:anchorId="08E96472" wp14:editId="7CBF1CE3">
          <wp:simplePos x="0" y="0"/>
          <wp:positionH relativeFrom="column">
            <wp:posOffset>-915670</wp:posOffset>
          </wp:positionH>
          <wp:positionV relativeFrom="paragraph">
            <wp:posOffset>-436880</wp:posOffset>
          </wp:positionV>
          <wp:extent cx="7775575" cy="34163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 brand word header blue (2).jpg"/>
                  <pic:cNvPicPr/>
                </pic:nvPicPr>
                <pic:blipFill>
                  <a:blip r:embed="rId5">
                    <a:extLst>
                      <a:ext uri="{28A0092B-C50C-407E-A947-70E740481C1C}">
                        <a14:useLocalDpi xmlns:a14="http://schemas.microsoft.com/office/drawing/2010/main" val="0"/>
                      </a:ext>
                    </a:extLst>
                  </a:blip>
                  <a:stretch>
                    <a:fillRect/>
                  </a:stretch>
                </pic:blipFill>
                <pic:spPr>
                  <a:xfrm>
                    <a:off x="0" y="0"/>
                    <a:ext cx="7775575" cy="34163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F30C5" w14:textId="77777777" w:rsidR="00CB6CF5" w:rsidRDefault="00CB6CF5" w:rsidP="00A0523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42496" w14:textId="2CFA1D54" w:rsidR="00CB6CF5" w:rsidRDefault="0047738A" w:rsidP="00A05236">
    <w:pPr>
      <w:pStyle w:val="Header"/>
    </w:pPr>
    <w:fldSimple w:instr=" TITLE  \* MERGEFORMAT ">
      <w:r w:rsidR="00654966">
        <w:t xml:space="preserve">PLDT - Trident – 3c – MuleSoft - IDD </w:t>
      </w:r>
    </w:fldSimple>
    <w:r w:rsidR="00CB6CF5">
      <w:t xml:space="preserve"> </w:t>
    </w:r>
    <w:fldSimple w:instr=" SUBJECT \* MERGEFORMAT ">
      <w:r w:rsidR="00654966">
        <w:t>Interface Design Document</w:t>
      </w:r>
    </w:fldSimple>
  </w:p>
  <w:p w14:paraId="4269799B" w14:textId="65353EB9" w:rsidR="00CB6CF5" w:rsidRDefault="00CB6CF5" w:rsidP="00A0523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EDD6" w14:textId="0E0322EA" w:rsidR="00CB6CF5" w:rsidRDefault="0047738A" w:rsidP="0050656D">
    <w:pPr>
      <w:pStyle w:val="Header"/>
    </w:pPr>
    <w:fldSimple w:instr=" TITLE  \* MERGEFORMAT ">
      <w:r w:rsidR="00654966">
        <w:t xml:space="preserve">PLDT - Trident – 3c – MuleSoft - IDD </w:t>
      </w:r>
    </w:fldSimple>
    <w:r w:rsidR="00CB6CF5">
      <w:t xml:space="preserve"> </w:t>
    </w:r>
    <w:fldSimple w:instr=" SUBJECT \* MERGEFORMAT ">
      <w:r w:rsidR="00654966">
        <w:t>Interface Design Document</w:t>
      </w:r>
    </w:fldSimple>
  </w:p>
  <w:p w14:paraId="38A2FF30" w14:textId="0E30F948" w:rsidR="00CB6CF5" w:rsidRPr="0050656D" w:rsidRDefault="00CB6CF5" w:rsidP="0050656D">
    <w:pPr>
      <w:pStyle w:val="Header"/>
    </w:pPr>
    <w:r>
      <w:rPr>
        <w:noProof/>
      </w:rPr>
      <w:fldChar w:fldCharType="begin"/>
    </w:r>
    <w:r>
      <w:rPr>
        <w:noProof/>
      </w:rPr>
      <w:instrText xml:space="preserve"> STYLEREF Contents \* MERGEFORMAT </w:instrText>
    </w:r>
    <w:r>
      <w:rPr>
        <w:noProof/>
      </w:rPr>
      <w:fldChar w:fldCharType="separate"/>
    </w:r>
    <w:r w:rsidR="006E34C8">
      <w:rPr>
        <w:noProof/>
      </w:rPr>
      <w:t>Table of Contents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4C4A6" w14:textId="77777777" w:rsidR="00CB6CF5" w:rsidRDefault="00CB6CF5" w:rsidP="000B6BD0">
    <w:pPr>
      <w:pStyle w:val="BodyTex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AD235" w14:textId="07A6D59B" w:rsidR="00CB6CF5" w:rsidRDefault="0047738A" w:rsidP="00D268A8">
    <w:pPr>
      <w:pStyle w:val="Header"/>
      <w:jc w:val="left"/>
    </w:pPr>
    <w:fldSimple w:instr=" TITLE  \* MERGEFORMAT ">
      <w:r w:rsidR="00654966">
        <w:t xml:space="preserve">PLDT - Trident – 3c – MuleSoft - IDD </w:t>
      </w:r>
    </w:fldSimple>
    <w:r w:rsidR="00CB6CF5">
      <w:t xml:space="preserve"> </w:t>
    </w:r>
    <w:fldSimple w:instr=" SUBJECT \* MERGEFORMAT ">
      <w:r w:rsidR="00654966">
        <w:t>Interface Design Document</w:t>
      </w:r>
    </w:fldSimple>
  </w:p>
  <w:p w14:paraId="32C8816F" w14:textId="342834B5" w:rsidR="00CB6CF5" w:rsidRDefault="00CB6CF5" w:rsidP="00D268A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42218" w14:textId="265F5265" w:rsidR="00CB6CF5" w:rsidRDefault="0047738A" w:rsidP="00D268A8">
    <w:pPr>
      <w:pStyle w:val="Header"/>
    </w:pPr>
    <w:fldSimple w:instr=" TITLE  \* MERGEFORMAT ">
      <w:r w:rsidR="00654966">
        <w:t xml:space="preserve">PLDT - Trident – 3c – MuleSoft - IDD </w:t>
      </w:r>
    </w:fldSimple>
    <w:r w:rsidR="00CB6CF5">
      <w:t xml:space="preserve"> </w:t>
    </w:r>
    <w:fldSimple w:instr=" SUBJECT \* MERGEFORMAT ">
      <w:r w:rsidR="00654966">
        <w:t>Interface Design Document</w:t>
      </w:r>
    </w:fldSimple>
  </w:p>
  <w:p w14:paraId="774CDC84" w14:textId="4CC973FB" w:rsidR="00CB6CF5" w:rsidRPr="00F0359B" w:rsidRDefault="00CB6CF5" w:rsidP="00F0359B">
    <w:pPr>
      <w:pStyle w:val="Header"/>
    </w:pPr>
    <w:r w:rsidRPr="004E76E6">
      <w:t>Chapter</w:t>
    </w:r>
    <w:r>
      <w:t xml:space="preserve"> </w:t>
    </w:r>
    <w:r>
      <w:rPr>
        <w:noProof/>
      </w:rPr>
      <w:fldChar w:fldCharType="begin"/>
    </w:r>
    <w:r>
      <w:rPr>
        <w:noProof/>
      </w:rPr>
      <w:instrText xml:space="preserve">STYLEREF "Heading 1"\n \* MERGEFORMAT </w:instrText>
    </w:r>
    <w:r>
      <w:rPr>
        <w:noProof/>
      </w:rPr>
      <w:fldChar w:fldCharType="separate"/>
    </w:r>
    <w:r w:rsidR="00654966">
      <w:rPr>
        <w:rFonts w:hint="eastAsia"/>
        <w:noProof/>
        <w:cs/>
      </w:rPr>
      <w:t>‎</w:t>
    </w:r>
    <w:r w:rsidR="00654966">
      <w:rPr>
        <w:noProof/>
      </w:rPr>
      <w:t>1</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sidR="00654966">
      <w:rPr>
        <w:noProof/>
      </w:rPr>
      <w:t>Introduction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1D8"/>
    <w:multiLevelType w:val="hybridMultilevel"/>
    <w:tmpl w:val="5DE23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54EEF"/>
    <w:multiLevelType w:val="multilevel"/>
    <w:tmpl w:val="B43CCF66"/>
    <w:styleLink w:val="UStepTable"/>
    <w:lvl w:ilvl="0">
      <w:start w:val="1"/>
      <w:numFmt w:val="bullet"/>
      <w:lvlText w:val=""/>
      <w:lvlJc w:val="left"/>
      <w:pPr>
        <w:ind w:left="216" w:hanging="216"/>
      </w:pPr>
      <w:rPr>
        <w:rFonts w:ascii="Wingdings" w:hAnsi="Wingdings" w:cs="Times New Roman" w:hint="default"/>
        <w:color w:val="6B7000"/>
        <w:sz w:val="16"/>
        <w:szCs w:val="22"/>
      </w:rPr>
    </w:lvl>
    <w:lvl w:ilvl="1">
      <w:start w:val="1"/>
      <w:numFmt w:val="bullet"/>
      <w:lvlText w:val=""/>
      <w:lvlJc w:val="left"/>
      <w:pPr>
        <w:ind w:left="432" w:hanging="216"/>
      </w:pPr>
      <w:rPr>
        <w:rFonts w:ascii="Wingdings" w:hAnsi="Wingdings" w:cs="Times New Roman" w:hint="default"/>
        <w:color w:val="6B7000"/>
        <w:sz w:val="16"/>
        <w:szCs w:val="22"/>
      </w:rPr>
    </w:lvl>
    <w:lvl w:ilvl="2">
      <w:start w:val="1"/>
      <w:numFmt w:val="lowerRoman"/>
      <w:lvlText w:val="%3)"/>
      <w:lvlJc w:val="left"/>
      <w:pPr>
        <w:ind w:left="1080" w:hanging="360"/>
      </w:pPr>
      <w:rPr>
        <w:rFonts w:hint="default"/>
        <w:color w:val="6B7000"/>
      </w:rPr>
    </w:lvl>
    <w:lvl w:ilvl="3">
      <w:start w:val="1"/>
      <w:numFmt w:val="decimal"/>
      <w:lvlText w:val="(%4)"/>
      <w:lvlJc w:val="left"/>
      <w:pPr>
        <w:ind w:left="1440" w:hanging="360"/>
      </w:pPr>
      <w:rPr>
        <w:rFonts w:hint="default"/>
        <w:color w:val="6B7000"/>
      </w:rPr>
    </w:lvl>
    <w:lvl w:ilvl="4">
      <w:start w:val="1"/>
      <w:numFmt w:val="lowerLetter"/>
      <w:lvlText w:val="(%5)"/>
      <w:lvlJc w:val="left"/>
      <w:pPr>
        <w:ind w:left="1800" w:hanging="360"/>
      </w:pPr>
      <w:rPr>
        <w:rFonts w:hint="default"/>
        <w:color w:val="6B7000"/>
      </w:rPr>
    </w:lvl>
    <w:lvl w:ilvl="5">
      <w:start w:val="1"/>
      <w:numFmt w:val="lowerRoman"/>
      <w:lvlText w:val="(%6)"/>
      <w:lvlJc w:val="left"/>
      <w:pPr>
        <w:ind w:left="2160" w:hanging="360"/>
      </w:pPr>
      <w:rPr>
        <w:rFonts w:hint="default"/>
        <w:color w:val="6B7000"/>
      </w:rPr>
    </w:lvl>
    <w:lvl w:ilvl="6">
      <w:start w:val="1"/>
      <w:numFmt w:val="decimal"/>
      <w:lvlText w:val="%7."/>
      <w:lvlJc w:val="left"/>
      <w:pPr>
        <w:ind w:left="2520" w:hanging="360"/>
      </w:pPr>
      <w:rPr>
        <w:rFonts w:hint="default"/>
        <w:color w:val="6B7000"/>
      </w:rPr>
    </w:lvl>
    <w:lvl w:ilvl="7">
      <w:start w:val="1"/>
      <w:numFmt w:val="lowerLetter"/>
      <w:lvlText w:val="%8."/>
      <w:lvlJc w:val="left"/>
      <w:pPr>
        <w:ind w:left="2880" w:hanging="360"/>
      </w:pPr>
      <w:rPr>
        <w:rFonts w:hint="default"/>
        <w:color w:val="6B7000"/>
      </w:rPr>
    </w:lvl>
    <w:lvl w:ilvl="8">
      <w:start w:val="1"/>
      <w:numFmt w:val="lowerRoman"/>
      <w:lvlText w:val="%9."/>
      <w:lvlJc w:val="left"/>
      <w:pPr>
        <w:ind w:left="3240" w:hanging="360"/>
      </w:pPr>
      <w:rPr>
        <w:rFonts w:hint="default"/>
        <w:color w:val="6B7000"/>
      </w:rPr>
    </w:lvl>
  </w:abstractNum>
  <w:abstractNum w:abstractNumId="2" w15:restartNumberingAfterBreak="0">
    <w:nsid w:val="0B5B4BE2"/>
    <w:multiLevelType w:val="hybridMultilevel"/>
    <w:tmpl w:val="8E72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40228"/>
    <w:multiLevelType w:val="hybridMultilevel"/>
    <w:tmpl w:val="D3B4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779AB"/>
    <w:multiLevelType w:val="hybridMultilevel"/>
    <w:tmpl w:val="BB58B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1E6FD6"/>
    <w:multiLevelType w:val="multilevel"/>
    <w:tmpl w:val="D7B82964"/>
    <w:name w:val="AmdocsNotesNum224"/>
    <w:numStyleLink w:val="UList"/>
  </w:abstractNum>
  <w:abstractNum w:abstractNumId="6" w15:restartNumberingAfterBreak="0">
    <w:nsid w:val="14C162AB"/>
    <w:multiLevelType w:val="multilevel"/>
    <w:tmpl w:val="F7DA1DB0"/>
    <w:styleLink w:val="UBullet"/>
    <w:lvl w:ilvl="0">
      <w:start w:val="1"/>
      <w:numFmt w:val="bullet"/>
      <w:lvlText w:val=""/>
      <w:lvlJc w:val="left"/>
      <w:pPr>
        <w:tabs>
          <w:tab w:val="num" w:pos="1440"/>
        </w:tabs>
        <w:ind w:left="1800" w:hanging="360"/>
      </w:pPr>
      <w:rPr>
        <w:rFonts w:ascii="Wingdings" w:hAnsi="Wingdings" w:cs="Times New Roman" w:hint="default"/>
        <w:color w:val="6B7000"/>
        <w:sz w:val="12"/>
        <w:szCs w:val="18"/>
      </w:rPr>
    </w:lvl>
    <w:lvl w:ilvl="1">
      <w:start w:val="1"/>
      <w:numFmt w:val="bullet"/>
      <w:lvlText w:val=""/>
      <w:lvlJc w:val="left"/>
      <w:pPr>
        <w:tabs>
          <w:tab w:val="num" w:pos="1800"/>
        </w:tabs>
        <w:ind w:left="2160" w:hanging="360"/>
      </w:pPr>
      <w:rPr>
        <w:rFonts w:ascii="Wingdings" w:hAnsi="Wingdings" w:cs="Times New Roman" w:hint="default"/>
        <w:color w:val="6B7000"/>
        <w:sz w:val="12"/>
        <w:szCs w:val="18"/>
      </w:rPr>
    </w:lvl>
    <w:lvl w:ilvl="2">
      <w:start w:val="1"/>
      <w:numFmt w:val="bullet"/>
      <w:lvlText w:val=""/>
      <w:lvlJc w:val="left"/>
      <w:pPr>
        <w:tabs>
          <w:tab w:val="num" w:pos="2160"/>
        </w:tabs>
        <w:ind w:left="2520" w:hanging="360"/>
      </w:pPr>
      <w:rPr>
        <w:rFonts w:ascii="Wingdings" w:hAnsi="Wingdings" w:cs="Times New Roman" w:hint="default"/>
        <w:color w:val="6B7000"/>
        <w:sz w:val="12"/>
        <w:szCs w:val="18"/>
      </w:rPr>
    </w:lvl>
    <w:lvl w:ilvl="3">
      <w:start w:val="1"/>
      <w:numFmt w:val="bullet"/>
      <w:lvlText w:val=""/>
      <w:lvlJc w:val="left"/>
      <w:pPr>
        <w:tabs>
          <w:tab w:val="num" w:pos="2880"/>
        </w:tabs>
        <w:ind w:left="2880" w:hanging="360"/>
      </w:pPr>
      <w:rPr>
        <w:rFonts w:ascii="Wingdings" w:hAnsi="Wingdings" w:cs="Times New Roman" w:hint="default"/>
        <w:color w:val="6B7000"/>
        <w:sz w:val="12"/>
        <w:szCs w:val="18"/>
      </w:rPr>
    </w:lvl>
    <w:lvl w:ilvl="4">
      <w:start w:val="1"/>
      <w:numFmt w:val="bullet"/>
      <w:lvlText w:val=""/>
      <w:lvlJc w:val="left"/>
      <w:pPr>
        <w:tabs>
          <w:tab w:val="num" w:pos="2880"/>
        </w:tabs>
        <w:ind w:left="3240" w:hanging="360"/>
      </w:pPr>
      <w:rPr>
        <w:rFonts w:ascii="Wingdings" w:hAnsi="Wingdings" w:cs="Times New Roman" w:hint="default"/>
        <w:color w:val="6B7000"/>
        <w:sz w:val="12"/>
        <w:szCs w:val="18"/>
      </w:rPr>
    </w:lvl>
    <w:lvl w:ilvl="5">
      <w:start w:val="1"/>
      <w:numFmt w:val="bullet"/>
      <w:lvlText w:val=""/>
      <w:lvlJc w:val="left"/>
      <w:pPr>
        <w:tabs>
          <w:tab w:val="num" w:pos="3240"/>
        </w:tabs>
        <w:ind w:left="3600" w:hanging="360"/>
      </w:pPr>
      <w:rPr>
        <w:rFonts w:ascii="Wingdings" w:hAnsi="Wingdings" w:cs="Times New Roman" w:hint="default"/>
        <w:color w:val="6B7000"/>
        <w:sz w:val="12"/>
        <w:szCs w:val="18"/>
      </w:rPr>
    </w:lvl>
    <w:lvl w:ilvl="6">
      <w:start w:val="1"/>
      <w:numFmt w:val="bullet"/>
      <w:lvlText w:val=""/>
      <w:lvlJc w:val="left"/>
      <w:pPr>
        <w:tabs>
          <w:tab w:val="num" w:pos="3600"/>
        </w:tabs>
        <w:ind w:left="3960" w:hanging="360"/>
      </w:pPr>
      <w:rPr>
        <w:rFonts w:ascii="Wingdings" w:hAnsi="Wingdings" w:cs="Times New Roman" w:hint="default"/>
        <w:color w:val="6B7000"/>
        <w:sz w:val="12"/>
        <w:szCs w:val="18"/>
      </w:rPr>
    </w:lvl>
    <w:lvl w:ilvl="7">
      <w:start w:val="1"/>
      <w:numFmt w:val="bullet"/>
      <w:lvlText w:val=""/>
      <w:lvlJc w:val="left"/>
      <w:pPr>
        <w:tabs>
          <w:tab w:val="num" w:pos="3960"/>
        </w:tabs>
        <w:ind w:left="4320" w:hanging="360"/>
      </w:pPr>
      <w:rPr>
        <w:rFonts w:ascii="Wingdings" w:hAnsi="Wingdings" w:cs="Times New Roman" w:hint="default"/>
        <w:color w:val="6B7000"/>
        <w:sz w:val="12"/>
        <w:szCs w:val="18"/>
      </w:rPr>
    </w:lvl>
    <w:lvl w:ilvl="8">
      <w:start w:val="1"/>
      <w:numFmt w:val="bullet"/>
      <w:lvlText w:val=""/>
      <w:lvlJc w:val="left"/>
      <w:pPr>
        <w:ind w:left="4680" w:hanging="360"/>
      </w:pPr>
      <w:rPr>
        <w:rFonts w:ascii="Wingdings" w:hAnsi="Wingdings" w:cs="Times New Roman" w:hint="default"/>
        <w:color w:val="6B7000"/>
        <w:sz w:val="12"/>
        <w:szCs w:val="18"/>
      </w:rPr>
    </w:lvl>
  </w:abstractNum>
  <w:abstractNum w:abstractNumId="7" w15:restartNumberingAfterBreak="0">
    <w:nsid w:val="16C83827"/>
    <w:multiLevelType w:val="hybridMultilevel"/>
    <w:tmpl w:val="D0806C56"/>
    <w:lvl w:ilvl="0" w:tplc="C52E13A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19CD0C54"/>
    <w:multiLevelType w:val="multilevel"/>
    <w:tmpl w:val="D7B82964"/>
    <w:name w:val="AmdocsNotesNum22723"/>
    <w:numStyleLink w:val="UList"/>
  </w:abstractNum>
  <w:abstractNum w:abstractNumId="9" w15:restartNumberingAfterBreak="0">
    <w:nsid w:val="1E8229F5"/>
    <w:multiLevelType w:val="multilevel"/>
    <w:tmpl w:val="D7B82964"/>
    <w:name w:val="AmdocsNotesNum22723223"/>
    <w:numStyleLink w:val="UList"/>
  </w:abstractNum>
  <w:abstractNum w:abstractNumId="10" w15:restartNumberingAfterBreak="0">
    <w:nsid w:val="200E5E3F"/>
    <w:multiLevelType w:val="multilevel"/>
    <w:tmpl w:val="D7B82964"/>
    <w:name w:val="AmdocsNotesNum225"/>
    <w:numStyleLink w:val="UList"/>
  </w:abstractNum>
  <w:abstractNum w:abstractNumId="11" w15:restartNumberingAfterBreak="0">
    <w:nsid w:val="226B19B0"/>
    <w:multiLevelType w:val="hybridMultilevel"/>
    <w:tmpl w:val="3F809C6C"/>
    <w:lvl w:ilvl="0" w:tplc="18107838">
      <w:start w:val="1"/>
      <w:numFmt w:val="bullet"/>
      <w:pStyle w:val="P-Bullet"/>
      <w:lvlText w:val=""/>
      <w:lvlJc w:val="left"/>
      <w:pPr>
        <w:tabs>
          <w:tab w:val="num" w:pos="720"/>
        </w:tabs>
        <w:ind w:left="720" w:hanging="360"/>
      </w:pPr>
      <w:rPr>
        <w:rFonts w:ascii="Symbol" w:hAnsi="Symbol" w:cs="Symbol" w:hint="default"/>
        <w:color w:val="EC1C24"/>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D83E92"/>
    <w:multiLevelType w:val="hybridMultilevel"/>
    <w:tmpl w:val="BB58B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3C38A5"/>
    <w:multiLevelType w:val="multilevel"/>
    <w:tmpl w:val="720A68CC"/>
    <w:styleLink w:val="UListTable"/>
    <w:lvl w:ilvl="0">
      <w:start w:val="1"/>
      <w:numFmt w:val="decimal"/>
      <w:pStyle w:val="TabNum1"/>
      <w:lvlText w:val="%1."/>
      <w:lvlJc w:val="left"/>
      <w:pPr>
        <w:ind w:left="216" w:hanging="216"/>
      </w:pPr>
      <w:rPr>
        <w:rFonts w:hint="default"/>
      </w:rPr>
    </w:lvl>
    <w:lvl w:ilvl="1">
      <w:start w:val="1"/>
      <w:numFmt w:val="lowerLetter"/>
      <w:pStyle w:val="TabNum2"/>
      <w:lvlText w:val="%2."/>
      <w:lvlJc w:val="left"/>
      <w:pPr>
        <w:ind w:left="432" w:hanging="216"/>
      </w:pPr>
      <w:rPr>
        <w:rFonts w:hint="default"/>
      </w:rPr>
    </w:lvl>
    <w:lvl w:ilvl="2">
      <w:start w:val="1"/>
      <w:numFmt w:val="lowerRoman"/>
      <w:pStyle w:val="TabNum3"/>
      <w:lvlText w:val="%3."/>
      <w:lvlJc w:val="left"/>
      <w:pPr>
        <w:ind w:left="648" w:hanging="216"/>
      </w:pPr>
      <w:rPr>
        <w:rFonts w:hint="default"/>
      </w:rPr>
    </w:lvl>
    <w:lvl w:ilvl="3">
      <w:start w:val="1"/>
      <w:numFmt w:val="upperLetter"/>
      <w:pStyle w:val="TabNum4"/>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440" w:hanging="360"/>
      </w:pPr>
      <w:rPr>
        <w:rFonts w:hint="default"/>
      </w:rPr>
    </w:lvl>
    <w:lvl w:ilvl="6">
      <w:start w:val="1"/>
      <w:numFmt w:val="decimal"/>
      <w:lvlText w:val="(%7)"/>
      <w:lvlJc w:val="left"/>
      <w:pPr>
        <w:ind w:left="1656" w:hanging="216"/>
      </w:pPr>
      <w:rPr>
        <w:rFonts w:hint="default"/>
      </w:rPr>
    </w:lvl>
    <w:lvl w:ilvl="7">
      <w:start w:val="1"/>
      <w:numFmt w:val="lowerLetter"/>
      <w:lvlText w:val="(%8)"/>
      <w:lvlJc w:val="left"/>
      <w:pPr>
        <w:ind w:left="1872" w:hanging="216"/>
      </w:pPr>
      <w:rPr>
        <w:rFonts w:hint="default"/>
      </w:rPr>
    </w:lvl>
    <w:lvl w:ilvl="8">
      <w:start w:val="1"/>
      <w:numFmt w:val="lowerRoman"/>
      <w:lvlText w:val="(%9)"/>
      <w:lvlJc w:val="left"/>
      <w:pPr>
        <w:ind w:left="2088" w:hanging="216"/>
      </w:pPr>
      <w:rPr>
        <w:rFonts w:hint="default"/>
      </w:rPr>
    </w:lvl>
  </w:abstractNum>
  <w:abstractNum w:abstractNumId="14" w15:restartNumberingAfterBreak="0">
    <w:nsid w:val="307064EE"/>
    <w:multiLevelType w:val="hybridMultilevel"/>
    <w:tmpl w:val="4AD8C800"/>
    <w:lvl w:ilvl="0" w:tplc="379EFF18">
      <w:start w:val="1"/>
      <w:numFmt w:val="bullet"/>
      <w:pStyle w:val="P-Bullet1"/>
      <w:lvlText w:val=""/>
      <w:lvlJc w:val="left"/>
      <w:pPr>
        <w:ind w:left="570" w:hanging="360"/>
      </w:pPr>
      <w:rPr>
        <w:rFonts w:ascii="Symbol" w:hAnsi="Symbol" w:cs="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E4172"/>
    <w:multiLevelType w:val="multilevel"/>
    <w:tmpl w:val="D7B82964"/>
    <w:name w:val="AmdocsNotesNum227232"/>
    <w:numStyleLink w:val="UList"/>
  </w:abstractNum>
  <w:abstractNum w:abstractNumId="16" w15:restartNumberingAfterBreak="0">
    <w:nsid w:val="33865E2D"/>
    <w:multiLevelType w:val="hybridMultilevel"/>
    <w:tmpl w:val="9FBC9120"/>
    <w:lvl w:ilvl="0" w:tplc="D6C0257E">
      <w:start w:val="1"/>
      <w:numFmt w:val="bullet"/>
      <w:pStyle w:val="Style4"/>
      <w:lvlText w:val=""/>
      <w:lvlJc w:val="left"/>
      <w:pPr>
        <w:tabs>
          <w:tab w:val="num" w:pos="720"/>
        </w:tabs>
        <w:ind w:left="720" w:hanging="360"/>
      </w:pPr>
      <w:rPr>
        <w:rFonts w:ascii="Symbol" w:hAnsi="Symbol" w:hint="default"/>
      </w:rPr>
    </w:lvl>
    <w:lvl w:ilvl="1" w:tplc="CF7EBECA" w:tentative="1">
      <w:start w:val="1"/>
      <w:numFmt w:val="bullet"/>
      <w:lvlText w:val="o"/>
      <w:lvlJc w:val="left"/>
      <w:pPr>
        <w:tabs>
          <w:tab w:val="num" w:pos="1440"/>
        </w:tabs>
        <w:ind w:left="1440" w:hanging="360"/>
      </w:pPr>
      <w:rPr>
        <w:rFonts w:ascii="Courier New" w:hAnsi="Courier New" w:hint="default"/>
      </w:rPr>
    </w:lvl>
    <w:lvl w:ilvl="2" w:tplc="F34A20C6" w:tentative="1">
      <w:start w:val="1"/>
      <w:numFmt w:val="bullet"/>
      <w:lvlText w:val=""/>
      <w:lvlJc w:val="left"/>
      <w:pPr>
        <w:tabs>
          <w:tab w:val="num" w:pos="2160"/>
        </w:tabs>
        <w:ind w:left="2160" w:hanging="360"/>
      </w:pPr>
      <w:rPr>
        <w:rFonts w:ascii="Wingdings" w:hAnsi="Wingdings" w:hint="default"/>
      </w:rPr>
    </w:lvl>
    <w:lvl w:ilvl="3" w:tplc="9E907824" w:tentative="1">
      <w:start w:val="1"/>
      <w:numFmt w:val="bullet"/>
      <w:lvlText w:val=""/>
      <w:lvlJc w:val="left"/>
      <w:pPr>
        <w:tabs>
          <w:tab w:val="num" w:pos="2880"/>
        </w:tabs>
        <w:ind w:left="2880" w:hanging="360"/>
      </w:pPr>
      <w:rPr>
        <w:rFonts w:ascii="Symbol" w:hAnsi="Symbol" w:hint="default"/>
      </w:rPr>
    </w:lvl>
    <w:lvl w:ilvl="4" w:tplc="66262DC6" w:tentative="1">
      <w:start w:val="1"/>
      <w:numFmt w:val="bullet"/>
      <w:lvlText w:val="o"/>
      <w:lvlJc w:val="left"/>
      <w:pPr>
        <w:tabs>
          <w:tab w:val="num" w:pos="3600"/>
        </w:tabs>
        <w:ind w:left="3600" w:hanging="360"/>
      </w:pPr>
      <w:rPr>
        <w:rFonts w:ascii="Courier New" w:hAnsi="Courier New" w:hint="default"/>
      </w:rPr>
    </w:lvl>
    <w:lvl w:ilvl="5" w:tplc="71B24930" w:tentative="1">
      <w:start w:val="1"/>
      <w:numFmt w:val="bullet"/>
      <w:lvlText w:val=""/>
      <w:lvlJc w:val="left"/>
      <w:pPr>
        <w:tabs>
          <w:tab w:val="num" w:pos="4320"/>
        </w:tabs>
        <w:ind w:left="4320" w:hanging="360"/>
      </w:pPr>
      <w:rPr>
        <w:rFonts w:ascii="Wingdings" w:hAnsi="Wingdings" w:hint="default"/>
      </w:rPr>
    </w:lvl>
    <w:lvl w:ilvl="6" w:tplc="047A157A" w:tentative="1">
      <w:start w:val="1"/>
      <w:numFmt w:val="bullet"/>
      <w:lvlText w:val=""/>
      <w:lvlJc w:val="left"/>
      <w:pPr>
        <w:tabs>
          <w:tab w:val="num" w:pos="5040"/>
        </w:tabs>
        <w:ind w:left="5040" w:hanging="360"/>
      </w:pPr>
      <w:rPr>
        <w:rFonts w:ascii="Symbol" w:hAnsi="Symbol" w:hint="default"/>
      </w:rPr>
    </w:lvl>
    <w:lvl w:ilvl="7" w:tplc="4F560F02" w:tentative="1">
      <w:start w:val="1"/>
      <w:numFmt w:val="bullet"/>
      <w:lvlText w:val="o"/>
      <w:lvlJc w:val="left"/>
      <w:pPr>
        <w:tabs>
          <w:tab w:val="num" w:pos="5760"/>
        </w:tabs>
        <w:ind w:left="5760" w:hanging="360"/>
      </w:pPr>
      <w:rPr>
        <w:rFonts w:ascii="Courier New" w:hAnsi="Courier New" w:hint="default"/>
      </w:rPr>
    </w:lvl>
    <w:lvl w:ilvl="8" w:tplc="2984037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EF2C50"/>
    <w:multiLevelType w:val="multilevel"/>
    <w:tmpl w:val="62282EAA"/>
    <w:lvl w:ilvl="0">
      <w:start w:val="1"/>
      <w:numFmt w:val="upperLetter"/>
      <w:pStyle w:val="BannerAppendixLetter"/>
      <w:suff w:val="nothing"/>
      <w:lvlText w:val="%1"/>
      <w:lvlJc w:val="center"/>
      <w:pPr>
        <w:ind w:left="504" w:firstLine="720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648"/>
        </w:tabs>
        <w:ind w:left="648" w:hanging="576"/>
      </w:pPr>
      <w:rPr>
        <w:rFonts w:hint="default"/>
        <w:b/>
        <w:i w:val="0"/>
        <w:color w:val="005AB4"/>
        <w:sz w:val="32"/>
        <w:szCs w:val="32"/>
      </w:rPr>
    </w:lvl>
    <w:lvl w:ilvl="2">
      <w:start w:val="1"/>
      <w:numFmt w:val="decimal"/>
      <w:lvlText w:val="%1.%2.%3"/>
      <w:lvlJc w:val="left"/>
      <w:pPr>
        <w:tabs>
          <w:tab w:val="num" w:pos="792"/>
        </w:tabs>
        <w:ind w:left="792" w:hanging="720"/>
      </w:pPr>
      <w:rPr>
        <w:rFonts w:hint="default"/>
        <w:b w:val="0"/>
        <w:i w:val="0"/>
        <w:color w:val="005AB4"/>
        <w:sz w:val="28"/>
        <w:szCs w:val="28"/>
      </w:rPr>
    </w:lvl>
    <w:lvl w:ilvl="3">
      <w:start w:val="1"/>
      <w:numFmt w:val="decimal"/>
      <w:lvlText w:val="%1.%2.%3.%4"/>
      <w:lvlJc w:val="left"/>
      <w:pPr>
        <w:tabs>
          <w:tab w:val="num" w:pos="936"/>
        </w:tabs>
        <w:ind w:left="936" w:hanging="864"/>
      </w:pPr>
      <w:rPr>
        <w:rFonts w:hint="default"/>
        <w:b w:val="0"/>
        <w:i w:val="0"/>
        <w:color w:val="005AB4"/>
        <w:sz w:val="22"/>
        <w:szCs w:val="22"/>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18" w15:restartNumberingAfterBreak="0">
    <w:nsid w:val="3A366471"/>
    <w:multiLevelType w:val="multilevel"/>
    <w:tmpl w:val="D7B82964"/>
    <w:name w:val="AmdocsNotesNum2272322"/>
    <w:numStyleLink w:val="UList"/>
  </w:abstractNum>
  <w:abstractNum w:abstractNumId="19" w15:restartNumberingAfterBreak="0">
    <w:nsid w:val="3CEE246F"/>
    <w:multiLevelType w:val="hybridMultilevel"/>
    <w:tmpl w:val="BB58B224"/>
    <w:lvl w:ilvl="0" w:tplc="C52E1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2608EE"/>
    <w:multiLevelType w:val="multilevel"/>
    <w:tmpl w:val="F7DA1DB0"/>
    <w:numStyleLink w:val="UBullet"/>
  </w:abstractNum>
  <w:abstractNum w:abstractNumId="21" w15:restartNumberingAfterBreak="0">
    <w:nsid w:val="3E7F44A9"/>
    <w:multiLevelType w:val="multilevel"/>
    <w:tmpl w:val="8F260AA8"/>
    <w:lvl w:ilvl="0">
      <w:start w:val="1"/>
      <w:numFmt w:val="upperLetter"/>
      <w:lvlRestart w:val="0"/>
      <w:pStyle w:val="AppendixHeading1"/>
      <w:lvlText w:val="Appendix %1"/>
      <w:lvlJc w:val="left"/>
      <w:pPr>
        <w:tabs>
          <w:tab w:val="num" w:pos="2520"/>
        </w:tabs>
        <w:ind w:left="2520" w:hanging="2520"/>
      </w:pPr>
      <w:rPr>
        <w:rFonts w:ascii="Century Gothic" w:hAnsi="Century Gothic" w:hint="default"/>
        <w:b w:val="0"/>
        <w:bCs/>
        <w:i w:val="0"/>
        <w:iCs w:val="0"/>
        <w:caps w:val="0"/>
        <w:strike w:val="0"/>
        <w:dstrike w:val="0"/>
        <w:outline w:val="0"/>
        <w:shadow w:val="0"/>
        <w:emboss w:val="0"/>
        <w:imprint w:val="0"/>
        <w:vanish w:val="0"/>
        <w:color w:val="302E45"/>
        <w:sz w:val="44"/>
        <w:szCs w:val="4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lvlText w:val="%1.%2.%3.%4"/>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lvlText w:val="%1.%2.%3.%4.%5"/>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ppendixHeading6"/>
      <w:lvlText w:val="%1.%2.%3.%4.%5.%6"/>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AppendixHeading7"/>
      <w:lvlText w:val="%1.%2.%3.%4.%5.%6.%7"/>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AppendixHeading8"/>
      <w:lvlText w:val="%1.%2.%3.%4.%5.%6.%7.%8"/>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AppendixHeading9"/>
      <w:lvlText w:val="%1.%2.%3.%4.%5.%6.%7.%8.%9"/>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1AC2BB8"/>
    <w:multiLevelType w:val="multilevel"/>
    <w:tmpl w:val="D7B82964"/>
    <w:name w:val="AmdocsNotesNum22722"/>
    <w:numStyleLink w:val="UList"/>
  </w:abstractNum>
  <w:abstractNum w:abstractNumId="23" w15:restartNumberingAfterBreak="0">
    <w:nsid w:val="45A335EB"/>
    <w:multiLevelType w:val="multilevel"/>
    <w:tmpl w:val="D7B82964"/>
    <w:name w:val="AmdocsNotesNum2272"/>
    <w:numStyleLink w:val="UList"/>
  </w:abstractNum>
  <w:abstractNum w:abstractNumId="24" w15:restartNumberingAfterBreak="0">
    <w:nsid w:val="47763C7B"/>
    <w:multiLevelType w:val="multilevel"/>
    <w:tmpl w:val="58A63246"/>
    <w:lvl w:ilvl="0">
      <w:start w:val="1"/>
      <w:numFmt w:val="decimal"/>
      <w:lvlRestart w:val="0"/>
      <w:lvlText w:val="%1"/>
      <w:lvlJc w:val="left"/>
      <w:pPr>
        <w:tabs>
          <w:tab w:val="num" w:pos="1247"/>
        </w:tabs>
        <w:ind w:left="1247" w:hanging="340"/>
      </w:pPr>
      <w:rPr>
        <w:rFonts w:ascii="Arial Bold" w:hAnsi="Arial Bold" w:cs="Arial" w:hint="default"/>
        <w:b/>
        <w:bCs/>
        <w:i w:val="0"/>
        <w:color w:val="auto"/>
        <w:sz w:val="20"/>
        <w:szCs w:val="20"/>
      </w:rPr>
    </w:lvl>
    <w:lvl w:ilvl="1">
      <w:start w:val="1"/>
      <w:numFmt w:val="lowerLetter"/>
      <w:lvlRestart w:val="0"/>
      <w:lvlText w:val="%2"/>
      <w:lvlJc w:val="left"/>
      <w:pPr>
        <w:tabs>
          <w:tab w:val="num" w:pos="1587"/>
        </w:tabs>
        <w:ind w:left="1587" w:hanging="340"/>
      </w:pPr>
      <w:rPr>
        <w:rFonts w:ascii="Arial Bold" w:hAnsi="Arial Bold" w:cs="Arial" w:hint="default"/>
        <w:b/>
        <w:bCs/>
        <w:i w:val="0"/>
        <w:color w:val="auto"/>
        <w:sz w:val="20"/>
        <w:szCs w:val="20"/>
      </w:rPr>
    </w:lvl>
    <w:lvl w:ilvl="2">
      <w:start w:val="1"/>
      <w:numFmt w:val="decimal"/>
      <w:lvlRestart w:val="0"/>
      <w:lvlText w:val="%3"/>
      <w:lvlJc w:val="right"/>
      <w:pPr>
        <w:tabs>
          <w:tab w:val="num" w:pos="397"/>
        </w:tabs>
        <w:ind w:left="397" w:hanging="227"/>
      </w:pPr>
      <w:rPr>
        <w:rFonts w:ascii="Arial" w:hAnsi="Arial" w:cs="Arial" w:hint="default"/>
        <w:b/>
        <w:bCs/>
        <w:color w:val="auto"/>
        <w:sz w:val="20"/>
        <w:szCs w:val="20"/>
      </w:rPr>
    </w:lvl>
    <w:lvl w:ilvl="3">
      <w:start w:val="1"/>
      <w:numFmt w:val="upperLetter"/>
      <w:lvlRestart w:val="0"/>
      <w:lvlText w:val="%4"/>
      <w:lvlJc w:val="right"/>
      <w:pPr>
        <w:tabs>
          <w:tab w:val="num" w:pos="397"/>
        </w:tabs>
        <w:ind w:left="397" w:hanging="227"/>
      </w:pPr>
      <w:rPr>
        <w:rFonts w:ascii="Arial" w:hAnsi="Arial" w:cs="Arial" w:hint="default"/>
        <w:b/>
        <w:bCs/>
        <w:color w:val="auto"/>
        <w:sz w:val="20"/>
        <w:szCs w:val="20"/>
      </w:rPr>
    </w:lvl>
    <w:lvl w:ilvl="4">
      <w:start w:val="1"/>
      <w:numFmt w:val="decimal"/>
      <w:lvlRestart w:val="0"/>
      <w:suff w:val="space"/>
      <w:lvlText w:val="%5"/>
      <w:lvlJc w:val="left"/>
      <w:pPr>
        <w:ind w:left="170" w:hanging="170"/>
      </w:pPr>
      <w:rPr>
        <w:rFonts w:ascii="Arial" w:hAnsi="Arial" w:cs="Arial" w:hint="default"/>
        <w:b/>
        <w:bCs/>
        <w:color w:val="auto"/>
        <w:sz w:val="20"/>
        <w:szCs w:val="20"/>
      </w:rPr>
    </w:lvl>
    <w:lvl w:ilvl="5">
      <w:start w:val="1"/>
      <w:numFmt w:val="lowerLetter"/>
      <w:lvlRestart w:val="0"/>
      <w:pStyle w:val="TabSubStep"/>
      <w:lvlText w:val="%6"/>
      <w:lvlJc w:val="left"/>
      <w:pPr>
        <w:tabs>
          <w:tab w:val="num" w:pos="680"/>
        </w:tabs>
        <w:ind w:left="680" w:hanging="283"/>
      </w:pPr>
      <w:rPr>
        <w:rFonts w:ascii="Arial" w:hAnsi="Arial" w:cs="Arial" w:hint="default"/>
        <w:b/>
        <w:bCs/>
        <w:color w:val="auto"/>
        <w:sz w:val="20"/>
        <w:szCs w:val="20"/>
      </w:rPr>
    </w:lvl>
    <w:lvl w:ilvl="6">
      <w:start w:val="1"/>
      <w:numFmt w:val="none"/>
      <w:lvlRestart w:val="0"/>
      <w:lvlText w:val=""/>
      <w:lvlJc w:val="left"/>
      <w:pPr>
        <w:tabs>
          <w:tab w:val="num" w:pos="6174"/>
        </w:tabs>
        <w:ind w:left="6174" w:hanging="363"/>
      </w:pPr>
      <w:rPr>
        <w:rFonts w:hint="default"/>
        <w:color w:val="auto"/>
      </w:rPr>
    </w:lvl>
    <w:lvl w:ilvl="7">
      <w:start w:val="1"/>
      <w:numFmt w:val="none"/>
      <w:lvlRestart w:val="0"/>
      <w:lvlText w:val=""/>
      <w:lvlJc w:val="left"/>
      <w:pPr>
        <w:tabs>
          <w:tab w:val="num" w:pos="6894"/>
        </w:tabs>
        <w:ind w:left="6894" w:hanging="363"/>
      </w:pPr>
      <w:rPr>
        <w:rFonts w:hint="default"/>
        <w:color w:val="auto"/>
      </w:rPr>
    </w:lvl>
    <w:lvl w:ilvl="8">
      <w:start w:val="1"/>
      <w:numFmt w:val="none"/>
      <w:lvlRestart w:val="0"/>
      <w:lvlText w:val=""/>
      <w:lvlJc w:val="right"/>
      <w:pPr>
        <w:tabs>
          <w:tab w:val="num" w:pos="7614"/>
        </w:tabs>
        <w:ind w:left="7614" w:hanging="182"/>
      </w:pPr>
      <w:rPr>
        <w:rFonts w:hint="default"/>
        <w:color w:val="auto"/>
      </w:rPr>
    </w:lvl>
  </w:abstractNum>
  <w:abstractNum w:abstractNumId="25" w15:restartNumberingAfterBreak="0">
    <w:nsid w:val="4A207DC3"/>
    <w:multiLevelType w:val="multilevel"/>
    <w:tmpl w:val="BE80DDF4"/>
    <w:lvl w:ilvl="0">
      <w:start w:val="1"/>
      <w:numFmt w:val="decimal"/>
      <w:pStyle w:val="Num1"/>
      <w:lvlText w:val="%1."/>
      <w:lvlJc w:val="left"/>
      <w:pPr>
        <w:tabs>
          <w:tab w:val="num" w:pos="1800"/>
        </w:tabs>
        <w:ind w:left="1800" w:hanging="360"/>
      </w:pPr>
      <w:rPr>
        <w:rFonts w:hint="default"/>
        <w:color w:val="302E45"/>
      </w:rPr>
    </w:lvl>
    <w:lvl w:ilvl="1">
      <w:start w:val="1"/>
      <w:numFmt w:val="lowerLetter"/>
      <w:lvlRestart w:val="0"/>
      <w:pStyle w:val="Num2"/>
      <w:lvlText w:val="%2."/>
      <w:lvlJc w:val="left"/>
      <w:pPr>
        <w:tabs>
          <w:tab w:val="num" w:pos="2160"/>
        </w:tabs>
        <w:ind w:left="2160" w:hanging="360"/>
      </w:pPr>
      <w:rPr>
        <w:rFonts w:hint="default"/>
        <w:color w:val="302E45"/>
      </w:rPr>
    </w:lvl>
    <w:lvl w:ilvl="2">
      <w:start w:val="1"/>
      <w:numFmt w:val="lowerRoman"/>
      <w:lvlRestart w:val="0"/>
      <w:pStyle w:val="Num3"/>
      <w:lvlText w:val="%3."/>
      <w:lvlJc w:val="left"/>
      <w:pPr>
        <w:tabs>
          <w:tab w:val="num" w:pos="2520"/>
        </w:tabs>
        <w:ind w:left="2520" w:hanging="360"/>
      </w:pPr>
      <w:rPr>
        <w:rFonts w:hint="default"/>
        <w:color w:val="302E45"/>
      </w:rPr>
    </w:lvl>
    <w:lvl w:ilvl="3">
      <w:start w:val="1"/>
      <w:numFmt w:val="upperLetter"/>
      <w:lvlRestart w:val="0"/>
      <w:pStyle w:val="Num4"/>
      <w:lvlText w:val="%4."/>
      <w:lvlJc w:val="left"/>
      <w:pPr>
        <w:tabs>
          <w:tab w:val="num" w:pos="2880"/>
        </w:tabs>
        <w:ind w:left="2880" w:hanging="360"/>
      </w:pPr>
      <w:rPr>
        <w:rFonts w:hint="default"/>
        <w:color w:val="302E45"/>
      </w:rPr>
    </w:lvl>
    <w:lvl w:ilvl="4">
      <w:start w:val="1"/>
      <w:numFmt w:val="decimal"/>
      <w:lvlRestart w:val="0"/>
      <w:lvlText w:val="%5."/>
      <w:lvlJc w:val="left"/>
      <w:pPr>
        <w:tabs>
          <w:tab w:val="num" w:pos="216"/>
        </w:tabs>
        <w:ind w:left="216" w:hanging="216"/>
      </w:pPr>
      <w:rPr>
        <w:rFonts w:hint="default"/>
      </w:rPr>
    </w:lvl>
    <w:lvl w:ilvl="5">
      <w:start w:val="1"/>
      <w:numFmt w:val="lowerLetter"/>
      <w:lvlRestart w:val="0"/>
      <w:lvlText w:val="%6."/>
      <w:lvlJc w:val="left"/>
      <w:pPr>
        <w:tabs>
          <w:tab w:val="num" w:pos="432"/>
        </w:tabs>
        <w:ind w:left="432" w:hanging="216"/>
      </w:pPr>
      <w:rPr>
        <w:rFonts w:hint="default"/>
      </w:rPr>
    </w:lvl>
    <w:lvl w:ilvl="6">
      <w:start w:val="1"/>
      <w:numFmt w:val="lowerRoman"/>
      <w:lvlRestart w:val="0"/>
      <w:lvlText w:val="%7."/>
      <w:lvlJc w:val="left"/>
      <w:pPr>
        <w:tabs>
          <w:tab w:val="num" w:pos="648"/>
        </w:tabs>
        <w:ind w:left="648" w:hanging="216"/>
      </w:pPr>
      <w:rPr>
        <w:rFonts w:hint="default"/>
      </w:rPr>
    </w:lvl>
    <w:lvl w:ilvl="7">
      <w:start w:val="1"/>
      <w:numFmt w:val="upperLetter"/>
      <w:lvlRestart w:val="0"/>
      <w:lvlText w:val="%8."/>
      <w:lvlJc w:val="left"/>
      <w:pPr>
        <w:tabs>
          <w:tab w:val="num" w:pos="864"/>
        </w:tabs>
        <w:ind w:left="864" w:hanging="216"/>
      </w:pPr>
      <w:rPr>
        <w:rFonts w:hint="default"/>
      </w:rPr>
    </w:lvl>
    <w:lvl w:ilvl="8">
      <w:start w:val="1"/>
      <w:numFmt w:val="lowerRoman"/>
      <w:lvlRestart w:val="0"/>
      <w:lvlText w:val="(%9)"/>
      <w:lvlJc w:val="left"/>
      <w:pPr>
        <w:ind w:left="4680" w:hanging="360"/>
      </w:pPr>
      <w:rPr>
        <w:rFonts w:hint="default"/>
      </w:rPr>
    </w:lvl>
  </w:abstractNum>
  <w:abstractNum w:abstractNumId="26" w15:restartNumberingAfterBreak="0">
    <w:nsid w:val="4DB26BDB"/>
    <w:multiLevelType w:val="hybridMultilevel"/>
    <w:tmpl w:val="D3EEDF14"/>
    <w:lvl w:ilvl="0" w:tplc="BB6A825E">
      <w:start w:val="2022"/>
      <w:numFmt w:val="bullet"/>
      <w:lvlText w:val="-"/>
      <w:lvlJc w:val="left"/>
      <w:pPr>
        <w:ind w:left="1800" w:hanging="360"/>
      </w:pPr>
      <w:rPr>
        <w:rFonts w:ascii="Century Gothic" w:eastAsia="Times New Roman" w:hAnsi="Century Gothic"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B504CEB"/>
    <w:multiLevelType w:val="hybridMultilevel"/>
    <w:tmpl w:val="3C840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D7380"/>
    <w:multiLevelType w:val="multilevel"/>
    <w:tmpl w:val="C0E4A706"/>
    <w:lvl w:ilvl="0">
      <w:start w:val="1"/>
      <w:numFmt w:val="upperRoman"/>
      <w:pStyle w:val="PartTitle"/>
      <w:lvlText w:val="Part %1"/>
      <w:lvlJc w:val="left"/>
      <w:pPr>
        <w:tabs>
          <w:tab w:val="num" w:pos="2160"/>
        </w:tabs>
        <w:ind w:left="2160" w:hanging="2160"/>
      </w:pPr>
      <w:rPr>
        <w:rFonts w:ascii="Arial" w:hAnsi="Arial" w:hint="default"/>
        <w:b/>
        <w:bCs w:val="0"/>
        <w:i w:val="0"/>
        <w:color w:val="606064"/>
        <w:sz w:val="48"/>
        <w:szCs w:val="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606B4033"/>
    <w:multiLevelType w:val="multilevel"/>
    <w:tmpl w:val="60F8630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616D623F"/>
    <w:multiLevelType w:val="multilevel"/>
    <w:tmpl w:val="1A14B7B0"/>
    <w:styleLink w:val="UStep"/>
    <w:lvl w:ilvl="0">
      <w:start w:val="1"/>
      <w:numFmt w:val="bullet"/>
      <w:lvlText w:val=""/>
      <w:lvlJc w:val="left"/>
      <w:pPr>
        <w:tabs>
          <w:tab w:val="num" w:pos="1440"/>
        </w:tabs>
        <w:ind w:left="1800" w:hanging="360"/>
      </w:pPr>
      <w:rPr>
        <w:rFonts w:ascii="Wingdings" w:hAnsi="Wingdings" w:cs="Times New Roman" w:hint="default"/>
        <w:color w:val="302E45"/>
        <w:sz w:val="20"/>
        <w:szCs w:val="22"/>
      </w:rPr>
    </w:lvl>
    <w:lvl w:ilvl="1">
      <w:start w:val="1"/>
      <w:numFmt w:val="bullet"/>
      <w:lvlText w:val=""/>
      <w:lvlJc w:val="left"/>
      <w:pPr>
        <w:ind w:left="2160" w:hanging="360"/>
      </w:pPr>
      <w:rPr>
        <w:rFonts w:ascii="Wingdings" w:hAnsi="Wingdings" w:cs="Times New Roman" w:hint="default"/>
        <w:color w:val="6B7000"/>
        <w:sz w:val="20"/>
        <w:szCs w:val="22"/>
      </w:rPr>
    </w:lvl>
    <w:lvl w:ilvl="2">
      <w:start w:val="1"/>
      <w:numFmt w:val="lowerRoman"/>
      <w:lvlText w:val="%3)"/>
      <w:lvlJc w:val="left"/>
      <w:pPr>
        <w:ind w:left="1080" w:hanging="360"/>
      </w:pPr>
      <w:rPr>
        <w:rFonts w:hint="default"/>
        <w:color w:val="6B7000"/>
      </w:rPr>
    </w:lvl>
    <w:lvl w:ilvl="3">
      <w:start w:val="1"/>
      <w:numFmt w:val="decimal"/>
      <w:lvlText w:val="(%4)"/>
      <w:lvlJc w:val="left"/>
      <w:pPr>
        <w:ind w:left="1440" w:hanging="360"/>
      </w:pPr>
      <w:rPr>
        <w:rFonts w:hint="default"/>
        <w:color w:val="6B7000"/>
      </w:rPr>
    </w:lvl>
    <w:lvl w:ilvl="4">
      <w:start w:val="1"/>
      <w:numFmt w:val="lowerLetter"/>
      <w:lvlText w:val="(%5)"/>
      <w:lvlJc w:val="left"/>
      <w:pPr>
        <w:ind w:left="1800" w:hanging="360"/>
      </w:pPr>
      <w:rPr>
        <w:rFonts w:hint="default"/>
        <w:color w:val="6B7000"/>
      </w:rPr>
    </w:lvl>
    <w:lvl w:ilvl="5">
      <w:start w:val="1"/>
      <w:numFmt w:val="lowerRoman"/>
      <w:lvlText w:val="(%6)"/>
      <w:lvlJc w:val="left"/>
      <w:pPr>
        <w:ind w:left="2160" w:hanging="360"/>
      </w:pPr>
      <w:rPr>
        <w:rFonts w:hint="default"/>
        <w:color w:val="6B7000"/>
      </w:rPr>
    </w:lvl>
    <w:lvl w:ilvl="6">
      <w:start w:val="1"/>
      <w:numFmt w:val="decimal"/>
      <w:lvlText w:val="%7."/>
      <w:lvlJc w:val="left"/>
      <w:pPr>
        <w:ind w:left="2520" w:hanging="360"/>
      </w:pPr>
      <w:rPr>
        <w:rFonts w:hint="default"/>
        <w:color w:val="6B7000"/>
      </w:rPr>
    </w:lvl>
    <w:lvl w:ilvl="7">
      <w:start w:val="1"/>
      <w:numFmt w:val="lowerLetter"/>
      <w:lvlText w:val="%8."/>
      <w:lvlJc w:val="left"/>
      <w:pPr>
        <w:ind w:left="2880" w:hanging="360"/>
      </w:pPr>
      <w:rPr>
        <w:rFonts w:hint="default"/>
        <w:color w:val="6B7000"/>
      </w:rPr>
    </w:lvl>
    <w:lvl w:ilvl="8">
      <w:start w:val="1"/>
      <w:numFmt w:val="lowerRoman"/>
      <w:lvlText w:val="%9."/>
      <w:lvlJc w:val="left"/>
      <w:pPr>
        <w:ind w:left="3240" w:hanging="360"/>
      </w:pPr>
      <w:rPr>
        <w:rFonts w:hint="default"/>
        <w:color w:val="6B7000"/>
      </w:rPr>
    </w:lvl>
  </w:abstractNum>
  <w:abstractNum w:abstractNumId="31" w15:restartNumberingAfterBreak="0">
    <w:nsid w:val="65913661"/>
    <w:multiLevelType w:val="multilevel"/>
    <w:tmpl w:val="D7B82964"/>
    <w:name w:val="AmdocsNotesNum223"/>
    <w:numStyleLink w:val="UList"/>
  </w:abstractNum>
  <w:abstractNum w:abstractNumId="32" w15:restartNumberingAfterBreak="0">
    <w:nsid w:val="65E25937"/>
    <w:multiLevelType w:val="multilevel"/>
    <w:tmpl w:val="0DF253C8"/>
    <w:lvl w:ilvl="0">
      <w:start w:val="1"/>
      <w:numFmt w:val="decimal"/>
      <w:lvlRestart w:val="0"/>
      <w:pStyle w:val="Heading1"/>
      <w:lvlText w:val="%1"/>
      <w:lvlJc w:val="left"/>
      <w:pPr>
        <w:tabs>
          <w:tab w:val="num" w:pos="1440"/>
        </w:tabs>
        <w:ind w:left="1440" w:hanging="1440"/>
      </w:pPr>
      <w:rPr>
        <w:rFonts w:ascii="Century Gothic" w:hAnsi="Century Gothic" w:hint="default"/>
        <w:b w:val="0"/>
        <w:bCs/>
        <w:i w:val="0"/>
        <w:iCs w:val="0"/>
        <w:caps w:val="0"/>
        <w:strike w:val="0"/>
        <w:dstrike w:val="0"/>
        <w:outline w:val="0"/>
        <w:shadow w:val="0"/>
        <w:emboss w:val="0"/>
        <w:imprint w:val="0"/>
        <w:vanish w:val="0"/>
        <w:color w:val="302E45"/>
        <w:sz w:val="44"/>
        <w:szCs w:val="6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1.%2.%3.%4.%5.%6.%7"/>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1.%2.%3.%4.%5.%6.%7.%8"/>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lvlText w:val="%1.%2.%3.%4.%5.%6.%7.%8.%9"/>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5F94473"/>
    <w:multiLevelType w:val="multilevel"/>
    <w:tmpl w:val="D7B82964"/>
    <w:name w:val="AmdocsNotesNum22723222"/>
    <w:numStyleLink w:val="UList"/>
  </w:abstractNum>
  <w:abstractNum w:abstractNumId="34" w15:restartNumberingAfterBreak="0">
    <w:nsid w:val="67C256D8"/>
    <w:multiLevelType w:val="hybridMultilevel"/>
    <w:tmpl w:val="CE64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865B7"/>
    <w:multiLevelType w:val="multilevel"/>
    <w:tmpl w:val="D7B82964"/>
    <w:styleLink w:val="UList"/>
    <w:lvl w:ilvl="0">
      <w:start w:val="1"/>
      <w:numFmt w:val="decimal"/>
      <w:lvlText w:val="%1."/>
      <w:lvlJc w:val="left"/>
      <w:pPr>
        <w:tabs>
          <w:tab w:val="num" w:pos="1440"/>
        </w:tabs>
        <w:ind w:left="1800" w:hanging="360"/>
      </w:pPr>
      <w:rPr>
        <w:rFonts w:hint="default"/>
        <w:color w:val="302E45"/>
      </w:rPr>
    </w:lvl>
    <w:lvl w:ilvl="1">
      <w:start w:val="1"/>
      <w:numFmt w:val="lowerLetter"/>
      <w:lvlText w:val="%2."/>
      <w:lvlJc w:val="left"/>
      <w:pPr>
        <w:tabs>
          <w:tab w:val="num" w:pos="1800"/>
        </w:tabs>
        <w:ind w:left="2160" w:hanging="360"/>
      </w:pPr>
      <w:rPr>
        <w:rFonts w:hint="default"/>
        <w:color w:val="302E45"/>
      </w:rPr>
    </w:lvl>
    <w:lvl w:ilvl="2">
      <w:start w:val="1"/>
      <w:numFmt w:val="lowerRoman"/>
      <w:lvlText w:val="%3."/>
      <w:lvlJc w:val="left"/>
      <w:pPr>
        <w:tabs>
          <w:tab w:val="num" w:pos="2160"/>
        </w:tabs>
        <w:ind w:left="2520" w:hanging="360"/>
      </w:pPr>
      <w:rPr>
        <w:rFonts w:hint="default"/>
        <w:color w:val="302E45"/>
      </w:rPr>
    </w:lvl>
    <w:lvl w:ilvl="3">
      <w:start w:val="1"/>
      <w:numFmt w:val="upperLetter"/>
      <w:lvlText w:val="%4."/>
      <w:lvlJc w:val="left"/>
      <w:pPr>
        <w:tabs>
          <w:tab w:val="num" w:pos="2520"/>
        </w:tabs>
        <w:ind w:left="2880" w:hanging="360"/>
      </w:pPr>
      <w:rPr>
        <w:rFonts w:hint="default"/>
        <w:color w:val="302E45"/>
      </w:rPr>
    </w:lvl>
    <w:lvl w:ilvl="4">
      <w:start w:val="1"/>
      <w:numFmt w:val="lowerLetter"/>
      <w:lvlText w:val="%5)"/>
      <w:lvlJc w:val="left"/>
      <w:pPr>
        <w:tabs>
          <w:tab w:val="num" w:pos="2880"/>
        </w:tabs>
        <w:ind w:left="3240" w:hanging="360"/>
      </w:pPr>
      <w:rPr>
        <w:rFonts w:hint="default"/>
      </w:rPr>
    </w:lvl>
    <w:lvl w:ilvl="5">
      <w:start w:val="1"/>
      <w:numFmt w:val="lowerRoman"/>
      <w:lvlText w:val="%6)"/>
      <w:lvlJc w:val="left"/>
      <w:pPr>
        <w:tabs>
          <w:tab w:val="num" w:pos="3240"/>
        </w:tabs>
        <w:ind w:left="3600" w:hanging="360"/>
      </w:pPr>
      <w:rPr>
        <w:rFonts w:hint="default"/>
      </w:rPr>
    </w:lvl>
    <w:lvl w:ilvl="6">
      <w:start w:val="1"/>
      <w:numFmt w:val="decimal"/>
      <w:lvlText w:val="(%7)"/>
      <w:lvlJc w:val="left"/>
      <w:pPr>
        <w:tabs>
          <w:tab w:val="num" w:pos="3600"/>
        </w:tabs>
        <w:ind w:left="3960" w:hanging="360"/>
      </w:pPr>
      <w:rPr>
        <w:rFonts w:hint="default"/>
      </w:rPr>
    </w:lvl>
    <w:lvl w:ilvl="7">
      <w:start w:val="1"/>
      <w:numFmt w:val="lowerLetter"/>
      <w:lvlText w:val="(%8)"/>
      <w:lvlJc w:val="left"/>
      <w:pPr>
        <w:tabs>
          <w:tab w:val="num" w:pos="3960"/>
        </w:tabs>
        <w:ind w:left="4320" w:hanging="360"/>
      </w:pPr>
      <w:rPr>
        <w:rFonts w:hint="default"/>
      </w:rPr>
    </w:lvl>
    <w:lvl w:ilvl="8">
      <w:start w:val="1"/>
      <w:numFmt w:val="lowerRoman"/>
      <w:lvlText w:val="(%9)"/>
      <w:lvlJc w:val="left"/>
      <w:pPr>
        <w:ind w:left="4680" w:hanging="360"/>
      </w:pPr>
      <w:rPr>
        <w:rFonts w:hint="default"/>
      </w:rPr>
    </w:lvl>
  </w:abstractNum>
  <w:abstractNum w:abstractNumId="36" w15:restartNumberingAfterBreak="0">
    <w:nsid w:val="6DD6072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22C4EC4"/>
    <w:multiLevelType w:val="multilevel"/>
    <w:tmpl w:val="FB3CB37C"/>
    <w:styleLink w:val="UBulletTable"/>
    <w:lvl w:ilvl="0">
      <w:start w:val="1"/>
      <w:numFmt w:val="bullet"/>
      <w:lvlText w:val=""/>
      <w:lvlJc w:val="left"/>
      <w:pPr>
        <w:ind w:left="216" w:hanging="216"/>
      </w:pPr>
      <w:rPr>
        <w:rFonts w:ascii="Wingdings" w:hAnsi="Wingdings" w:cs="Times New Roman" w:hint="default"/>
        <w:color w:val="6B7000"/>
        <w:sz w:val="10"/>
        <w:szCs w:val="18"/>
      </w:rPr>
    </w:lvl>
    <w:lvl w:ilvl="1">
      <w:start w:val="1"/>
      <w:numFmt w:val="bullet"/>
      <w:lvlText w:val=""/>
      <w:lvlJc w:val="left"/>
      <w:pPr>
        <w:ind w:left="432" w:hanging="216"/>
      </w:pPr>
      <w:rPr>
        <w:rFonts w:ascii="Wingdings" w:hAnsi="Wingdings" w:cs="Times New Roman" w:hint="default"/>
        <w:color w:val="6B7000"/>
        <w:sz w:val="10"/>
        <w:szCs w:val="18"/>
      </w:rPr>
    </w:lvl>
    <w:lvl w:ilvl="2">
      <w:start w:val="1"/>
      <w:numFmt w:val="bullet"/>
      <w:lvlText w:val=""/>
      <w:lvlJc w:val="left"/>
      <w:pPr>
        <w:ind w:left="648" w:hanging="216"/>
      </w:pPr>
      <w:rPr>
        <w:rFonts w:ascii="Wingdings" w:hAnsi="Wingdings" w:cs="Times New Roman" w:hint="default"/>
        <w:color w:val="6B7000"/>
        <w:sz w:val="10"/>
        <w:szCs w:val="18"/>
      </w:rPr>
    </w:lvl>
    <w:lvl w:ilvl="3">
      <w:start w:val="1"/>
      <w:numFmt w:val="bullet"/>
      <w:lvlText w:val=""/>
      <w:lvlJc w:val="left"/>
      <w:pPr>
        <w:ind w:left="864" w:hanging="216"/>
      </w:pPr>
      <w:rPr>
        <w:rFonts w:ascii="Wingdings" w:hAnsi="Wingdings" w:cs="Times New Roman" w:hint="default"/>
        <w:color w:val="6B7000"/>
        <w:sz w:val="10"/>
        <w:szCs w:val="18"/>
      </w:rPr>
    </w:lvl>
    <w:lvl w:ilvl="4">
      <w:start w:val="1"/>
      <w:numFmt w:val="bullet"/>
      <w:lvlText w:val=""/>
      <w:lvlJc w:val="left"/>
      <w:pPr>
        <w:ind w:left="1080" w:hanging="216"/>
      </w:pPr>
      <w:rPr>
        <w:rFonts w:ascii="Wingdings" w:hAnsi="Wingdings" w:cs="Times New Roman" w:hint="default"/>
        <w:color w:val="6B7000"/>
        <w:szCs w:val="18"/>
      </w:rPr>
    </w:lvl>
    <w:lvl w:ilvl="5">
      <w:start w:val="1"/>
      <w:numFmt w:val="bullet"/>
      <w:lvlText w:val=""/>
      <w:lvlJc w:val="left"/>
      <w:pPr>
        <w:ind w:left="1440" w:hanging="360"/>
      </w:pPr>
      <w:rPr>
        <w:rFonts w:ascii="Wingdings" w:hAnsi="Wingdings" w:cs="Times New Roman" w:hint="default"/>
        <w:color w:val="6B7000"/>
        <w:szCs w:val="18"/>
      </w:rPr>
    </w:lvl>
    <w:lvl w:ilvl="6">
      <w:start w:val="1"/>
      <w:numFmt w:val="bullet"/>
      <w:lvlText w:val=""/>
      <w:lvlJc w:val="left"/>
      <w:pPr>
        <w:ind w:left="1656" w:hanging="216"/>
      </w:pPr>
      <w:rPr>
        <w:rFonts w:ascii="Wingdings" w:hAnsi="Wingdings" w:cs="Times New Roman" w:hint="default"/>
        <w:color w:val="6B7000"/>
        <w:szCs w:val="18"/>
      </w:rPr>
    </w:lvl>
    <w:lvl w:ilvl="7">
      <w:start w:val="1"/>
      <w:numFmt w:val="bullet"/>
      <w:lvlText w:val=""/>
      <w:lvlJc w:val="left"/>
      <w:pPr>
        <w:ind w:left="1872" w:hanging="216"/>
      </w:pPr>
      <w:rPr>
        <w:rFonts w:ascii="Wingdings" w:hAnsi="Wingdings" w:cs="Times New Roman" w:hint="default"/>
        <w:color w:val="6B7000"/>
        <w:szCs w:val="18"/>
      </w:rPr>
    </w:lvl>
    <w:lvl w:ilvl="8">
      <w:start w:val="1"/>
      <w:numFmt w:val="bullet"/>
      <w:lvlText w:val=""/>
      <w:lvlJc w:val="left"/>
      <w:pPr>
        <w:ind w:left="2088" w:hanging="216"/>
      </w:pPr>
      <w:rPr>
        <w:rFonts w:ascii="Wingdings" w:hAnsi="Wingdings" w:cs="Times New Roman" w:hint="default"/>
        <w:color w:val="6B7000"/>
        <w:szCs w:val="18"/>
      </w:rPr>
    </w:lvl>
  </w:abstractNum>
  <w:abstractNum w:abstractNumId="38" w15:restartNumberingAfterBreak="0">
    <w:nsid w:val="757B4BD1"/>
    <w:multiLevelType w:val="multilevel"/>
    <w:tmpl w:val="D7B82964"/>
    <w:name w:val="AmdocsNotesNum222"/>
    <w:numStyleLink w:val="UList"/>
  </w:abstractNum>
  <w:abstractNum w:abstractNumId="39" w15:restartNumberingAfterBreak="0">
    <w:nsid w:val="75AE55AF"/>
    <w:multiLevelType w:val="multilevel"/>
    <w:tmpl w:val="D7B82964"/>
    <w:name w:val="AmdocsNotesNum226"/>
    <w:numStyleLink w:val="UList"/>
  </w:abstractNum>
  <w:abstractNum w:abstractNumId="40" w15:restartNumberingAfterBreak="0">
    <w:nsid w:val="773B61B3"/>
    <w:multiLevelType w:val="hybridMultilevel"/>
    <w:tmpl w:val="DA8A7CA0"/>
    <w:lvl w:ilvl="0" w:tplc="F2DA26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1"/>
  </w:num>
  <w:num w:numId="3">
    <w:abstractNumId w:val="36"/>
  </w:num>
  <w:num w:numId="4">
    <w:abstractNumId w:val="32"/>
  </w:num>
  <w:num w:numId="5">
    <w:abstractNumId w:val="25"/>
  </w:num>
  <w:num w:numId="6">
    <w:abstractNumId w:val="28"/>
  </w:num>
  <w:num w:numId="7">
    <w:abstractNumId w:val="24"/>
  </w:num>
  <w:num w:numId="8">
    <w:abstractNumId w:val="6"/>
  </w:num>
  <w:num w:numId="9">
    <w:abstractNumId w:val="37"/>
  </w:num>
  <w:num w:numId="10">
    <w:abstractNumId w:val="35"/>
  </w:num>
  <w:num w:numId="11">
    <w:abstractNumId w:val="13"/>
  </w:num>
  <w:num w:numId="12">
    <w:abstractNumId w:val="30"/>
  </w:num>
  <w:num w:numId="13">
    <w:abstractNumId w:val="1"/>
  </w:num>
  <w:num w:numId="14">
    <w:abstractNumId w:val="19"/>
  </w:num>
  <w:num w:numId="15">
    <w:abstractNumId w:val="27"/>
  </w:num>
  <w:num w:numId="16">
    <w:abstractNumId w:val="7"/>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0"/>
  </w:num>
  <w:num w:numId="20">
    <w:abstractNumId w:val="34"/>
  </w:num>
  <w:num w:numId="21">
    <w:abstractNumId w:val="26"/>
  </w:num>
  <w:num w:numId="22">
    <w:abstractNumId w:val="4"/>
  </w:num>
  <w:num w:numId="23">
    <w:abstractNumId w:val="12"/>
  </w:num>
  <w:num w:numId="24">
    <w:abstractNumId w:val="2"/>
  </w:num>
  <w:num w:numId="25">
    <w:abstractNumId w:val="29"/>
  </w:num>
  <w:num w:numId="26">
    <w:abstractNumId w:val="11"/>
  </w:num>
  <w:num w:numId="27">
    <w:abstractNumId w:val="16"/>
  </w:num>
  <w:num w:numId="28">
    <w:abstractNumId w:val="20"/>
    <w:lvlOverride w:ilvl="0">
      <w:lvl w:ilvl="0">
        <w:start w:val="1"/>
        <w:numFmt w:val="bullet"/>
        <w:lvlText w:val=""/>
        <w:lvlJc w:val="left"/>
        <w:pPr>
          <w:tabs>
            <w:tab w:val="num" w:pos="1440"/>
          </w:tabs>
          <w:ind w:left="1800" w:hanging="360"/>
        </w:pPr>
        <w:rPr>
          <w:rFonts w:ascii="Wingdings" w:hAnsi="Wingdings" w:cs="Times New Roman" w:hint="default"/>
          <w:color w:val="302E45"/>
          <w:sz w:val="12"/>
          <w:szCs w:val="18"/>
        </w:rPr>
      </w:lvl>
    </w:lvlOverride>
  </w:num>
  <w:num w:numId="29">
    <w:abstractNumId w:val="40"/>
  </w:num>
  <w:num w:numId="30">
    <w:abstractNumId w:val="14"/>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ran Gupta">
    <w15:presenceInfo w15:providerId="AD" w15:userId="S::simrangu@amdocs.com::d4d59408-c4b2-4663-90eb-8641b2a3ac5f"/>
  </w15:person>
  <w15:person w15:author="Eyal Bekerman">
    <w15:presenceInfo w15:providerId="AD" w15:userId="S::EYALBEK@amdocs.com::becf12ff-6fbf-4f55-9580-a90cc2f2f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activeWritingStyle w:appName="MSWord" w:lang="fr-FR" w:vendorID="64" w:dllVersion="6" w:nlCheck="1" w:checkStyle="1"/>
  <w:activeWritingStyle w:appName="MSWord" w:lang="en-GB" w:vendorID="64" w:dllVersion="0" w:nlCheck="1" w:checkStyle="0"/>
  <w:activeWritingStyle w:appName="MSWord" w:lang="en-PH" w:vendorID="64" w:dllVersion="0" w:nlCheck="1" w:checkStyle="0"/>
  <w:activeWritingStyle w:appName="MSWord" w:lang="en-PH" w:vendorID="64" w:dllVersion="6" w:nlCheck="1" w:checkStyle="1"/>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trackRevisions/>
  <w:documentProtection w:enforcement="0"/>
  <w:autoFormatOverride/>
  <w:defaultTabStop w:val="357"/>
  <w:drawingGridHorizontalSpacing w:val="120"/>
  <w:displayHorizontalDrawingGridEvery w:val="2"/>
  <w:displayVerticalDrawingGridEvery w:val="2"/>
  <w:noPunctuationKerning/>
  <w:characterSpacingControl w:val="doNotCompress"/>
  <w:hdrShapeDefaults>
    <o:shapedefaults v:ext="edit" spidmax="2050">
      <o:colormru v:ext="edit" colors="#5998c9,#b1cfe5,#9fdaff,#88b6d8,#bdd6e9,#c6dcec,#005ab4,#5781a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S0MLc0MzQwNjUwNjJV0lEKTi0uzszPAykwrwUA+fTN7CwAAAA="/>
    <w:docVar w:name="FigNum" w:val="1"/>
  </w:docVars>
  <w:rsids>
    <w:rsidRoot w:val="00D7461C"/>
    <w:rsid w:val="0000003A"/>
    <w:rsid w:val="0000030E"/>
    <w:rsid w:val="00000359"/>
    <w:rsid w:val="000005B7"/>
    <w:rsid w:val="00001088"/>
    <w:rsid w:val="00001240"/>
    <w:rsid w:val="0000158E"/>
    <w:rsid w:val="00001BA3"/>
    <w:rsid w:val="00001E43"/>
    <w:rsid w:val="000020A4"/>
    <w:rsid w:val="0000238B"/>
    <w:rsid w:val="000028F0"/>
    <w:rsid w:val="00002917"/>
    <w:rsid w:val="00002A9C"/>
    <w:rsid w:val="00002BE4"/>
    <w:rsid w:val="00002C00"/>
    <w:rsid w:val="00003190"/>
    <w:rsid w:val="0000360B"/>
    <w:rsid w:val="000036F9"/>
    <w:rsid w:val="00003CC2"/>
    <w:rsid w:val="00003FB6"/>
    <w:rsid w:val="0000439A"/>
    <w:rsid w:val="00004684"/>
    <w:rsid w:val="0000497A"/>
    <w:rsid w:val="00005023"/>
    <w:rsid w:val="00005419"/>
    <w:rsid w:val="000054E8"/>
    <w:rsid w:val="00005BFA"/>
    <w:rsid w:val="00005F2F"/>
    <w:rsid w:val="00005FF0"/>
    <w:rsid w:val="00006081"/>
    <w:rsid w:val="000065CC"/>
    <w:rsid w:val="00006981"/>
    <w:rsid w:val="00006EF8"/>
    <w:rsid w:val="00006F5F"/>
    <w:rsid w:val="000076F6"/>
    <w:rsid w:val="000078BC"/>
    <w:rsid w:val="000103EA"/>
    <w:rsid w:val="000105BD"/>
    <w:rsid w:val="00010632"/>
    <w:rsid w:val="00010A96"/>
    <w:rsid w:val="00010CD8"/>
    <w:rsid w:val="00010FDF"/>
    <w:rsid w:val="0001118E"/>
    <w:rsid w:val="00011768"/>
    <w:rsid w:val="00011B7D"/>
    <w:rsid w:val="00011FA7"/>
    <w:rsid w:val="00011FD1"/>
    <w:rsid w:val="00012264"/>
    <w:rsid w:val="0001273D"/>
    <w:rsid w:val="00012A49"/>
    <w:rsid w:val="0001347D"/>
    <w:rsid w:val="0001355C"/>
    <w:rsid w:val="00013E93"/>
    <w:rsid w:val="00013F86"/>
    <w:rsid w:val="00014043"/>
    <w:rsid w:val="0001489A"/>
    <w:rsid w:val="00014C64"/>
    <w:rsid w:val="00014C6F"/>
    <w:rsid w:val="00015016"/>
    <w:rsid w:val="00015047"/>
    <w:rsid w:val="000150F3"/>
    <w:rsid w:val="0001512B"/>
    <w:rsid w:val="000153E1"/>
    <w:rsid w:val="0001563E"/>
    <w:rsid w:val="00015D19"/>
    <w:rsid w:val="00015D32"/>
    <w:rsid w:val="00015E08"/>
    <w:rsid w:val="00016547"/>
    <w:rsid w:val="000165EC"/>
    <w:rsid w:val="00016E38"/>
    <w:rsid w:val="00017420"/>
    <w:rsid w:val="000176A1"/>
    <w:rsid w:val="00017916"/>
    <w:rsid w:val="0001792E"/>
    <w:rsid w:val="00017945"/>
    <w:rsid w:val="00017A9B"/>
    <w:rsid w:val="000203D7"/>
    <w:rsid w:val="0002054C"/>
    <w:rsid w:val="000206B7"/>
    <w:rsid w:val="000209DF"/>
    <w:rsid w:val="00020F54"/>
    <w:rsid w:val="0002134E"/>
    <w:rsid w:val="00021854"/>
    <w:rsid w:val="00021FA4"/>
    <w:rsid w:val="00022075"/>
    <w:rsid w:val="000222B4"/>
    <w:rsid w:val="000223B3"/>
    <w:rsid w:val="000226BB"/>
    <w:rsid w:val="00022F58"/>
    <w:rsid w:val="00023078"/>
    <w:rsid w:val="000234A8"/>
    <w:rsid w:val="0002361C"/>
    <w:rsid w:val="00023923"/>
    <w:rsid w:val="00023B81"/>
    <w:rsid w:val="00023CA9"/>
    <w:rsid w:val="00023CE9"/>
    <w:rsid w:val="00024274"/>
    <w:rsid w:val="000247AE"/>
    <w:rsid w:val="000247D7"/>
    <w:rsid w:val="00024CD0"/>
    <w:rsid w:val="00024F3C"/>
    <w:rsid w:val="000255D7"/>
    <w:rsid w:val="000255DC"/>
    <w:rsid w:val="000256A7"/>
    <w:rsid w:val="0002575C"/>
    <w:rsid w:val="00025808"/>
    <w:rsid w:val="00025B47"/>
    <w:rsid w:val="00025E42"/>
    <w:rsid w:val="000261EE"/>
    <w:rsid w:val="0002673C"/>
    <w:rsid w:val="000268B3"/>
    <w:rsid w:val="00026910"/>
    <w:rsid w:val="00026AB4"/>
    <w:rsid w:val="000272E9"/>
    <w:rsid w:val="000274DB"/>
    <w:rsid w:val="0002755B"/>
    <w:rsid w:val="00027560"/>
    <w:rsid w:val="000275A0"/>
    <w:rsid w:val="000300D8"/>
    <w:rsid w:val="000305A9"/>
    <w:rsid w:val="00030761"/>
    <w:rsid w:val="00030A4A"/>
    <w:rsid w:val="00030C31"/>
    <w:rsid w:val="00030CB2"/>
    <w:rsid w:val="00031140"/>
    <w:rsid w:val="000315D9"/>
    <w:rsid w:val="000316C6"/>
    <w:rsid w:val="0003170B"/>
    <w:rsid w:val="000320DE"/>
    <w:rsid w:val="000325F0"/>
    <w:rsid w:val="000328D2"/>
    <w:rsid w:val="00032AD5"/>
    <w:rsid w:val="00032AF2"/>
    <w:rsid w:val="00032CE0"/>
    <w:rsid w:val="00032CFC"/>
    <w:rsid w:val="00033619"/>
    <w:rsid w:val="0003401C"/>
    <w:rsid w:val="000343BB"/>
    <w:rsid w:val="000343FA"/>
    <w:rsid w:val="00034B1A"/>
    <w:rsid w:val="00034F6A"/>
    <w:rsid w:val="00035260"/>
    <w:rsid w:val="0003545B"/>
    <w:rsid w:val="00035471"/>
    <w:rsid w:val="0003585C"/>
    <w:rsid w:val="000358CA"/>
    <w:rsid w:val="000363B0"/>
    <w:rsid w:val="00036452"/>
    <w:rsid w:val="000366A3"/>
    <w:rsid w:val="00036932"/>
    <w:rsid w:val="00037639"/>
    <w:rsid w:val="00037755"/>
    <w:rsid w:val="00037DFC"/>
    <w:rsid w:val="00037E13"/>
    <w:rsid w:val="000403A9"/>
    <w:rsid w:val="00040ECF"/>
    <w:rsid w:val="000414FF"/>
    <w:rsid w:val="000415EE"/>
    <w:rsid w:val="00041618"/>
    <w:rsid w:val="0004169A"/>
    <w:rsid w:val="00041CBC"/>
    <w:rsid w:val="00042143"/>
    <w:rsid w:val="0004224D"/>
    <w:rsid w:val="000424F9"/>
    <w:rsid w:val="00042881"/>
    <w:rsid w:val="00042AD9"/>
    <w:rsid w:val="00042B63"/>
    <w:rsid w:val="00042E4D"/>
    <w:rsid w:val="00042E71"/>
    <w:rsid w:val="00043074"/>
    <w:rsid w:val="000432CD"/>
    <w:rsid w:val="00043601"/>
    <w:rsid w:val="00043783"/>
    <w:rsid w:val="00043BD0"/>
    <w:rsid w:val="000442AF"/>
    <w:rsid w:val="00044661"/>
    <w:rsid w:val="000446F8"/>
    <w:rsid w:val="000447B9"/>
    <w:rsid w:val="000448C4"/>
    <w:rsid w:val="000449FE"/>
    <w:rsid w:val="00044CC9"/>
    <w:rsid w:val="00044CE4"/>
    <w:rsid w:val="00044E7A"/>
    <w:rsid w:val="00045174"/>
    <w:rsid w:val="00045D02"/>
    <w:rsid w:val="00045FF6"/>
    <w:rsid w:val="000461E6"/>
    <w:rsid w:val="00046648"/>
    <w:rsid w:val="0004667D"/>
    <w:rsid w:val="00047484"/>
    <w:rsid w:val="000474D5"/>
    <w:rsid w:val="00047500"/>
    <w:rsid w:val="00047941"/>
    <w:rsid w:val="00047B10"/>
    <w:rsid w:val="00047DDB"/>
    <w:rsid w:val="00050526"/>
    <w:rsid w:val="00050709"/>
    <w:rsid w:val="00050784"/>
    <w:rsid w:val="00050C5D"/>
    <w:rsid w:val="00050D93"/>
    <w:rsid w:val="00050E84"/>
    <w:rsid w:val="00050F36"/>
    <w:rsid w:val="0005110C"/>
    <w:rsid w:val="000525C2"/>
    <w:rsid w:val="00052C20"/>
    <w:rsid w:val="00052F89"/>
    <w:rsid w:val="00053503"/>
    <w:rsid w:val="00053515"/>
    <w:rsid w:val="000539F5"/>
    <w:rsid w:val="00053E23"/>
    <w:rsid w:val="00053FD6"/>
    <w:rsid w:val="000541E0"/>
    <w:rsid w:val="0005426C"/>
    <w:rsid w:val="00054479"/>
    <w:rsid w:val="000548E6"/>
    <w:rsid w:val="00054ED5"/>
    <w:rsid w:val="000551BA"/>
    <w:rsid w:val="00055433"/>
    <w:rsid w:val="00055A95"/>
    <w:rsid w:val="000560DD"/>
    <w:rsid w:val="00056239"/>
    <w:rsid w:val="000563AF"/>
    <w:rsid w:val="000568C8"/>
    <w:rsid w:val="000569E5"/>
    <w:rsid w:val="00056AB4"/>
    <w:rsid w:val="00056B9D"/>
    <w:rsid w:val="00056EFF"/>
    <w:rsid w:val="0005705F"/>
    <w:rsid w:val="0005709A"/>
    <w:rsid w:val="0005709B"/>
    <w:rsid w:val="00057149"/>
    <w:rsid w:val="00057182"/>
    <w:rsid w:val="00057443"/>
    <w:rsid w:val="0005752A"/>
    <w:rsid w:val="0005783A"/>
    <w:rsid w:val="00060921"/>
    <w:rsid w:val="000609D6"/>
    <w:rsid w:val="00060DD4"/>
    <w:rsid w:val="0006112A"/>
    <w:rsid w:val="000614C8"/>
    <w:rsid w:val="00061686"/>
    <w:rsid w:val="00061990"/>
    <w:rsid w:val="00061D16"/>
    <w:rsid w:val="00061F3F"/>
    <w:rsid w:val="00062BBB"/>
    <w:rsid w:val="00062C64"/>
    <w:rsid w:val="00062D1E"/>
    <w:rsid w:val="00063024"/>
    <w:rsid w:val="0006338B"/>
    <w:rsid w:val="000637D7"/>
    <w:rsid w:val="00063DC0"/>
    <w:rsid w:val="000645D6"/>
    <w:rsid w:val="000648C5"/>
    <w:rsid w:val="00064C2B"/>
    <w:rsid w:val="00064DA9"/>
    <w:rsid w:val="000650D2"/>
    <w:rsid w:val="0006563B"/>
    <w:rsid w:val="000657B8"/>
    <w:rsid w:val="000657CE"/>
    <w:rsid w:val="0006598C"/>
    <w:rsid w:val="00065A6F"/>
    <w:rsid w:val="00065B5D"/>
    <w:rsid w:val="00065FA0"/>
    <w:rsid w:val="0006624C"/>
    <w:rsid w:val="00066364"/>
    <w:rsid w:val="00066A44"/>
    <w:rsid w:val="00066D5C"/>
    <w:rsid w:val="00067101"/>
    <w:rsid w:val="000671AC"/>
    <w:rsid w:val="00067C8B"/>
    <w:rsid w:val="00067FF0"/>
    <w:rsid w:val="00070184"/>
    <w:rsid w:val="000706DE"/>
    <w:rsid w:val="00070BC6"/>
    <w:rsid w:val="00070CE9"/>
    <w:rsid w:val="00070F14"/>
    <w:rsid w:val="000714FD"/>
    <w:rsid w:val="000719DC"/>
    <w:rsid w:val="00071F68"/>
    <w:rsid w:val="0007205E"/>
    <w:rsid w:val="000720B0"/>
    <w:rsid w:val="00072218"/>
    <w:rsid w:val="0007253D"/>
    <w:rsid w:val="00072C52"/>
    <w:rsid w:val="00073646"/>
    <w:rsid w:val="0007371B"/>
    <w:rsid w:val="0007374E"/>
    <w:rsid w:val="0007399C"/>
    <w:rsid w:val="00073F5F"/>
    <w:rsid w:val="00074300"/>
    <w:rsid w:val="0007483E"/>
    <w:rsid w:val="000748DC"/>
    <w:rsid w:val="00074C3E"/>
    <w:rsid w:val="00074CA5"/>
    <w:rsid w:val="00074D0F"/>
    <w:rsid w:val="000750FF"/>
    <w:rsid w:val="0007527E"/>
    <w:rsid w:val="00075BA3"/>
    <w:rsid w:val="00075C1A"/>
    <w:rsid w:val="00075D7D"/>
    <w:rsid w:val="000767D1"/>
    <w:rsid w:val="00076E09"/>
    <w:rsid w:val="000771E8"/>
    <w:rsid w:val="000776FE"/>
    <w:rsid w:val="00077B2D"/>
    <w:rsid w:val="00080006"/>
    <w:rsid w:val="000805A4"/>
    <w:rsid w:val="00080971"/>
    <w:rsid w:val="00080E39"/>
    <w:rsid w:val="0008143D"/>
    <w:rsid w:val="00081A75"/>
    <w:rsid w:val="00081BD3"/>
    <w:rsid w:val="00081BDF"/>
    <w:rsid w:val="00081CAA"/>
    <w:rsid w:val="00082126"/>
    <w:rsid w:val="00082C07"/>
    <w:rsid w:val="00082E8E"/>
    <w:rsid w:val="00082EC6"/>
    <w:rsid w:val="0008338D"/>
    <w:rsid w:val="0008355E"/>
    <w:rsid w:val="00083959"/>
    <w:rsid w:val="00083AB5"/>
    <w:rsid w:val="00083B3A"/>
    <w:rsid w:val="00084A26"/>
    <w:rsid w:val="00084E6D"/>
    <w:rsid w:val="00085172"/>
    <w:rsid w:val="0008528E"/>
    <w:rsid w:val="0008529C"/>
    <w:rsid w:val="00085670"/>
    <w:rsid w:val="00085FF3"/>
    <w:rsid w:val="00086108"/>
    <w:rsid w:val="0008611B"/>
    <w:rsid w:val="0008652D"/>
    <w:rsid w:val="00086644"/>
    <w:rsid w:val="000874E5"/>
    <w:rsid w:val="0008774E"/>
    <w:rsid w:val="00087794"/>
    <w:rsid w:val="0008781B"/>
    <w:rsid w:val="0008783D"/>
    <w:rsid w:val="00087D50"/>
    <w:rsid w:val="000904A5"/>
    <w:rsid w:val="00090503"/>
    <w:rsid w:val="000905F4"/>
    <w:rsid w:val="00090764"/>
    <w:rsid w:val="000907D9"/>
    <w:rsid w:val="00090E6B"/>
    <w:rsid w:val="0009105B"/>
    <w:rsid w:val="000912BE"/>
    <w:rsid w:val="0009130F"/>
    <w:rsid w:val="000918C7"/>
    <w:rsid w:val="000918D7"/>
    <w:rsid w:val="00091E0D"/>
    <w:rsid w:val="000923A5"/>
    <w:rsid w:val="0009243E"/>
    <w:rsid w:val="00092591"/>
    <w:rsid w:val="00092681"/>
    <w:rsid w:val="0009299A"/>
    <w:rsid w:val="00092CC8"/>
    <w:rsid w:val="00092F88"/>
    <w:rsid w:val="00092FBA"/>
    <w:rsid w:val="00093119"/>
    <w:rsid w:val="0009327D"/>
    <w:rsid w:val="0009399B"/>
    <w:rsid w:val="0009411B"/>
    <w:rsid w:val="0009414A"/>
    <w:rsid w:val="00094398"/>
    <w:rsid w:val="0009457A"/>
    <w:rsid w:val="00094A75"/>
    <w:rsid w:val="000954E6"/>
    <w:rsid w:val="00095572"/>
    <w:rsid w:val="0009580B"/>
    <w:rsid w:val="00095C46"/>
    <w:rsid w:val="00095E51"/>
    <w:rsid w:val="00095F3E"/>
    <w:rsid w:val="0009670B"/>
    <w:rsid w:val="00096774"/>
    <w:rsid w:val="000979EE"/>
    <w:rsid w:val="00097FF9"/>
    <w:rsid w:val="000A0118"/>
    <w:rsid w:val="000A0661"/>
    <w:rsid w:val="000A0E35"/>
    <w:rsid w:val="000A11C0"/>
    <w:rsid w:val="000A13E0"/>
    <w:rsid w:val="000A1673"/>
    <w:rsid w:val="000A16EF"/>
    <w:rsid w:val="000A1BDC"/>
    <w:rsid w:val="000A23F5"/>
    <w:rsid w:val="000A287A"/>
    <w:rsid w:val="000A302A"/>
    <w:rsid w:val="000A3318"/>
    <w:rsid w:val="000A372D"/>
    <w:rsid w:val="000A3811"/>
    <w:rsid w:val="000A3826"/>
    <w:rsid w:val="000A3B46"/>
    <w:rsid w:val="000A3D76"/>
    <w:rsid w:val="000A3E41"/>
    <w:rsid w:val="000A4135"/>
    <w:rsid w:val="000A443F"/>
    <w:rsid w:val="000A4660"/>
    <w:rsid w:val="000A49A4"/>
    <w:rsid w:val="000A4A40"/>
    <w:rsid w:val="000A4A65"/>
    <w:rsid w:val="000A5333"/>
    <w:rsid w:val="000A6229"/>
    <w:rsid w:val="000A65CE"/>
    <w:rsid w:val="000A6624"/>
    <w:rsid w:val="000A6643"/>
    <w:rsid w:val="000A6692"/>
    <w:rsid w:val="000A681C"/>
    <w:rsid w:val="000A6A4B"/>
    <w:rsid w:val="000A754F"/>
    <w:rsid w:val="000A76D2"/>
    <w:rsid w:val="000A77D3"/>
    <w:rsid w:val="000A7F18"/>
    <w:rsid w:val="000B043B"/>
    <w:rsid w:val="000B0574"/>
    <w:rsid w:val="000B0E04"/>
    <w:rsid w:val="000B15E9"/>
    <w:rsid w:val="000B17AC"/>
    <w:rsid w:val="000B1835"/>
    <w:rsid w:val="000B1988"/>
    <w:rsid w:val="000B19C7"/>
    <w:rsid w:val="000B1D23"/>
    <w:rsid w:val="000B1EF5"/>
    <w:rsid w:val="000B2420"/>
    <w:rsid w:val="000B2572"/>
    <w:rsid w:val="000B25BC"/>
    <w:rsid w:val="000B2B1F"/>
    <w:rsid w:val="000B2B96"/>
    <w:rsid w:val="000B397B"/>
    <w:rsid w:val="000B39C9"/>
    <w:rsid w:val="000B3A9C"/>
    <w:rsid w:val="000B3F8E"/>
    <w:rsid w:val="000B4406"/>
    <w:rsid w:val="000B499B"/>
    <w:rsid w:val="000B4ACA"/>
    <w:rsid w:val="000B4BDA"/>
    <w:rsid w:val="000B4C5C"/>
    <w:rsid w:val="000B4E0B"/>
    <w:rsid w:val="000B50B4"/>
    <w:rsid w:val="000B53D9"/>
    <w:rsid w:val="000B58EF"/>
    <w:rsid w:val="000B610A"/>
    <w:rsid w:val="000B6111"/>
    <w:rsid w:val="000B6231"/>
    <w:rsid w:val="000B641E"/>
    <w:rsid w:val="000B666F"/>
    <w:rsid w:val="000B6958"/>
    <w:rsid w:val="000B6BD0"/>
    <w:rsid w:val="000B6C01"/>
    <w:rsid w:val="000B6F28"/>
    <w:rsid w:val="000B761B"/>
    <w:rsid w:val="000B7C07"/>
    <w:rsid w:val="000B7CA1"/>
    <w:rsid w:val="000B7CE4"/>
    <w:rsid w:val="000B7DB4"/>
    <w:rsid w:val="000B7E76"/>
    <w:rsid w:val="000C0079"/>
    <w:rsid w:val="000C04CC"/>
    <w:rsid w:val="000C0CDD"/>
    <w:rsid w:val="000C10F3"/>
    <w:rsid w:val="000C12FB"/>
    <w:rsid w:val="000C13F3"/>
    <w:rsid w:val="000C141C"/>
    <w:rsid w:val="000C16C7"/>
    <w:rsid w:val="000C192B"/>
    <w:rsid w:val="000C1A0D"/>
    <w:rsid w:val="000C2371"/>
    <w:rsid w:val="000C2777"/>
    <w:rsid w:val="000C297D"/>
    <w:rsid w:val="000C2E89"/>
    <w:rsid w:val="000C2F79"/>
    <w:rsid w:val="000C31AB"/>
    <w:rsid w:val="000C35FE"/>
    <w:rsid w:val="000C379F"/>
    <w:rsid w:val="000C3841"/>
    <w:rsid w:val="000C3A9B"/>
    <w:rsid w:val="000C3B76"/>
    <w:rsid w:val="000C4764"/>
    <w:rsid w:val="000C4805"/>
    <w:rsid w:val="000C486D"/>
    <w:rsid w:val="000C57A6"/>
    <w:rsid w:val="000C5C3A"/>
    <w:rsid w:val="000C62E7"/>
    <w:rsid w:val="000C646F"/>
    <w:rsid w:val="000C6BFF"/>
    <w:rsid w:val="000C6D0D"/>
    <w:rsid w:val="000C7077"/>
    <w:rsid w:val="000C71C5"/>
    <w:rsid w:val="000D0006"/>
    <w:rsid w:val="000D0B5F"/>
    <w:rsid w:val="000D0CAC"/>
    <w:rsid w:val="000D15AC"/>
    <w:rsid w:val="000D1B9D"/>
    <w:rsid w:val="000D1C76"/>
    <w:rsid w:val="000D1FB8"/>
    <w:rsid w:val="000D20A5"/>
    <w:rsid w:val="000D21D2"/>
    <w:rsid w:val="000D2874"/>
    <w:rsid w:val="000D2FB3"/>
    <w:rsid w:val="000D30D5"/>
    <w:rsid w:val="000D32FA"/>
    <w:rsid w:val="000D3B72"/>
    <w:rsid w:val="000D3C74"/>
    <w:rsid w:val="000D40A0"/>
    <w:rsid w:val="000D40E6"/>
    <w:rsid w:val="000D4A18"/>
    <w:rsid w:val="000D4DB3"/>
    <w:rsid w:val="000D595C"/>
    <w:rsid w:val="000D59EF"/>
    <w:rsid w:val="000D66C0"/>
    <w:rsid w:val="000D6DAF"/>
    <w:rsid w:val="000D6FC6"/>
    <w:rsid w:val="000D74F4"/>
    <w:rsid w:val="000D7952"/>
    <w:rsid w:val="000D7AB2"/>
    <w:rsid w:val="000D7DCA"/>
    <w:rsid w:val="000D7FD9"/>
    <w:rsid w:val="000E03E7"/>
    <w:rsid w:val="000E04AA"/>
    <w:rsid w:val="000E051E"/>
    <w:rsid w:val="000E0C16"/>
    <w:rsid w:val="000E0CE7"/>
    <w:rsid w:val="000E1050"/>
    <w:rsid w:val="000E12DA"/>
    <w:rsid w:val="000E181F"/>
    <w:rsid w:val="000E1AFC"/>
    <w:rsid w:val="000E2206"/>
    <w:rsid w:val="000E29EE"/>
    <w:rsid w:val="000E33F9"/>
    <w:rsid w:val="000E39EE"/>
    <w:rsid w:val="000E402E"/>
    <w:rsid w:val="000E4282"/>
    <w:rsid w:val="000E42CA"/>
    <w:rsid w:val="000E5141"/>
    <w:rsid w:val="000E5A4A"/>
    <w:rsid w:val="000E66BC"/>
    <w:rsid w:val="000E6989"/>
    <w:rsid w:val="000E6A84"/>
    <w:rsid w:val="000E6A90"/>
    <w:rsid w:val="000E6E7C"/>
    <w:rsid w:val="000E7416"/>
    <w:rsid w:val="000E7452"/>
    <w:rsid w:val="000E773F"/>
    <w:rsid w:val="000F0238"/>
    <w:rsid w:val="000F0635"/>
    <w:rsid w:val="000F06EF"/>
    <w:rsid w:val="000F0D80"/>
    <w:rsid w:val="000F0E1E"/>
    <w:rsid w:val="000F1340"/>
    <w:rsid w:val="000F142E"/>
    <w:rsid w:val="000F163E"/>
    <w:rsid w:val="000F1DD5"/>
    <w:rsid w:val="000F2092"/>
    <w:rsid w:val="000F30A8"/>
    <w:rsid w:val="000F354C"/>
    <w:rsid w:val="000F3A81"/>
    <w:rsid w:val="000F3BE4"/>
    <w:rsid w:val="000F4081"/>
    <w:rsid w:val="000F42E3"/>
    <w:rsid w:val="000F43F2"/>
    <w:rsid w:val="000F46E2"/>
    <w:rsid w:val="000F4A42"/>
    <w:rsid w:val="000F5621"/>
    <w:rsid w:val="000F5B50"/>
    <w:rsid w:val="000F5D7B"/>
    <w:rsid w:val="000F5E1C"/>
    <w:rsid w:val="000F6146"/>
    <w:rsid w:val="000F69C9"/>
    <w:rsid w:val="000F6A40"/>
    <w:rsid w:val="000F79C3"/>
    <w:rsid w:val="000F7A52"/>
    <w:rsid w:val="000F7EBD"/>
    <w:rsid w:val="00100278"/>
    <w:rsid w:val="00100307"/>
    <w:rsid w:val="001003F0"/>
    <w:rsid w:val="001004AD"/>
    <w:rsid w:val="0010063D"/>
    <w:rsid w:val="001007FE"/>
    <w:rsid w:val="00100C9B"/>
    <w:rsid w:val="00101121"/>
    <w:rsid w:val="001013D5"/>
    <w:rsid w:val="00101458"/>
    <w:rsid w:val="001015CF"/>
    <w:rsid w:val="0010179A"/>
    <w:rsid w:val="00101823"/>
    <w:rsid w:val="0010186C"/>
    <w:rsid w:val="00101C30"/>
    <w:rsid w:val="00101FC4"/>
    <w:rsid w:val="001022EE"/>
    <w:rsid w:val="001028A0"/>
    <w:rsid w:val="00102B61"/>
    <w:rsid w:val="00102B93"/>
    <w:rsid w:val="00102C1D"/>
    <w:rsid w:val="0010372C"/>
    <w:rsid w:val="00103CE1"/>
    <w:rsid w:val="00103DC0"/>
    <w:rsid w:val="0010432F"/>
    <w:rsid w:val="00104846"/>
    <w:rsid w:val="001049A5"/>
    <w:rsid w:val="00104B60"/>
    <w:rsid w:val="001052AC"/>
    <w:rsid w:val="00106425"/>
    <w:rsid w:val="0010650C"/>
    <w:rsid w:val="001069A3"/>
    <w:rsid w:val="00106A44"/>
    <w:rsid w:val="00106D4A"/>
    <w:rsid w:val="00106F60"/>
    <w:rsid w:val="0010707B"/>
    <w:rsid w:val="00107695"/>
    <w:rsid w:val="00107828"/>
    <w:rsid w:val="0011021B"/>
    <w:rsid w:val="00110589"/>
    <w:rsid w:val="001105E0"/>
    <w:rsid w:val="00110606"/>
    <w:rsid w:val="00110829"/>
    <w:rsid w:val="001109D0"/>
    <w:rsid w:val="00110D77"/>
    <w:rsid w:val="00111196"/>
    <w:rsid w:val="001111C1"/>
    <w:rsid w:val="0011126E"/>
    <w:rsid w:val="00111617"/>
    <w:rsid w:val="001118F8"/>
    <w:rsid w:val="00111A0A"/>
    <w:rsid w:val="00111A26"/>
    <w:rsid w:val="00111E3A"/>
    <w:rsid w:val="001123B8"/>
    <w:rsid w:val="00112794"/>
    <w:rsid w:val="00112C39"/>
    <w:rsid w:val="00112E5E"/>
    <w:rsid w:val="00112E6D"/>
    <w:rsid w:val="00112FF9"/>
    <w:rsid w:val="00113153"/>
    <w:rsid w:val="001134F1"/>
    <w:rsid w:val="00113582"/>
    <w:rsid w:val="001136BC"/>
    <w:rsid w:val="001137A8"/>
    <w:rsid w:val="001146CD"/>
    <w:rsid w:val="00115033"/>
    <w:rsid w:val="001153F6"/>
    <w:rsid w:val="001155F1"/>
    <w:rsid w:val="00115785"/>
    <w:rsid w:val="0011613A"/>
    <w:rsid w:val="001162ED"/>
    <w:rsid w:val="001163EA"/>
    <w:rsid w:val="00116488"/>
    <w:rsid w:val="00116A13"/>
    <w:rsid w:val="00116BDB"/>
    <w:rsid w:val="00116D02"/>
    <w:rsid w:val="0011720A"/>
    <w:rsid w:val="00117552"/>
    <w:rsid w:val="001179FF"/>
    <w:rsid w:val="00117B9E"/>
    <w:rsid w:val="00117C8A"/>
    <w:rsid w:val="001201D9"/>
    <w:rsid w:val="00120AB4"/>
    <w:rsid w:val="00120DDF"/>
    <w:rsid w:val="00120EDC"/>
    <w:rsid w:val="00120F05"/>
    <w:rsid w:val="00121040"/>
    <w:rsid w:val="00121D06"/>
    <w:rsid w:val="001222F6"/>
    <w:rsid w:val="001224CB"/>
    <w:rsid w:val="0012289F"/>
    <w:rsid w:val="001229D1"/>
    <w:rsid w:val="00122B61"/>
    <w:rsid w:val="00122E8F"/>
    <w:rsid w:val="00123129"/>
    <w:rsid w:val="00123329"/>
    <w:rsid w:val="001237EB"/>
    <w:rsid w:val="00123A6E"/>
    <w:rsid w:val="00123AE6"/>
    <w:rsid w:val="00124458"/>
    <w:rsid w:val="0012452E"/>
    <w:rsid w:val="001245C7"/>
    <w:rsid w:val="00124895"/>
    <w:rsid w:val="00124B49"/>
    <w:rsid w:val="0012523F"/>
    <w:rsid w:val="001252FD"/>
    <w:rsid w:val="001253CC"/>
    <w:rsid w:val="0012553D"/>
    <w:rsid w:val="0012563B"/>
    <w:rsid w:val="00125695"/>
    <w:rsid w:val="0012571C"/>
    <w:rsid w:val="00125A8A"/>
    <w:rsid w:val="00125D7A"/>
    <w:rsid w:val="001262DC"/>
    <w:rsid w:val="00126497"/>
    <w:rsid w:val="001270A1"/>
    <w:rsid w:val="001278C1"/>
    <w:rsid w:val="00127C5F"/>
    <w:rsid w:val="00127E51"/>
    <w:rsid w:val="001301C9"/>
    <w:rsid w:val="0013064A"/>
    <w:rsid w:val="00130AD8"/>
    <w:rsid w:val="00130B95"/>
    <w:rsid w:val="00130EF5"/>
    <w:rsid w:val="00131018"/>
    <w:rsid w:val="0013106B"/>
    <w:rsid w:val="001314FE"/>
    <w:rsid w:val="00131625"/>
    <w:rsid w:val="0013169B"/>
    <w:rsid w:val="001318A1"/>
    <w:rsid w:val="00131C2A"/>
    <w:rsid w:val="00131C70"/>
    <w:rsid w:val="00131F17"/>
    <w:rsid w:val="00132242"/>
    <w:rsid w:val="001322FE"/>
    <w:rsid w:val="00132407"/>
    <w:rsid w:val="0013257B"/>
    <w:rsid w:val="001325E5"/>
    <w:rsid w:val="00132966"/>
    <w:rsid w:val="00132AD4"/>
    <w:rsid w:val="00132B4B"/>
    <w:rsid w:val="00132C73"/>
    <w:rsid w:val="0013305D"/>
    <w:rsid w:val="001330EF"/>
    <w:rsid w:val="0013395F"/>
    <w:rsid w:val="001339FB"/>
    <w:rsid w:val="001342D5"/>
    <w:rsid w:val="001344AD"/>
    <w:rsid w:val="001348D2"/>
    <w:rsid w:val="00134E9E"/>
    <w:rsid w:val="00134ED5"/>
    <w:rsid w:val="00135194"/>
    <w:rsid w:val="001351E3"/>
    <w:rsid w:val="001356AB"/>
    <w:rsid w:val="001359A7"/>
    <w:rsid w:val="00135F24"/>
    <w:rsid w:val="00136302"/>
    <w:rsid w:val="001364AC"/>
    <w:rsid w:val="00136934"/>
    <w:rsid w:val="00136E1E"/>
    <w:rsid w:val="00136FA5"/>
    <w:rsid w:val="00136FAB"/>
    <w:rsid w:val="0013723E"/>
    <w:rsid w:val="001373BE"/>
    <w:rsid w:val="0013779E"/>
    <w:rsid w:val="00137B7F"/>
    <w:rsid w:val="001400F7"/>
    <w:rsid w:val="00140563"/>
    <w:rsid w:val="00140C24"/>
    <w:rsid w:val="001412E9"/>
    <w:rsid w:val="00141C2F"/>
    <w:rsid w:val="00141C96"/>
    <w:rsid w:val="00141D04"/>
    <w:rsid w:val="00141F4F"/>
    <w:rsid w:val="00142010"/>
    <w:rsid w:val="00142A52"/>
    <w:rsid w:val="00142A75"/>
    <w:rsid w:val="00142FDF"/>
    <w:rsid w:val="001430E6"/>
    <w:rsid w:val="00143261"/>
    <w:rsid w:val="00143405"/>
    <w:rsid w:val="001434CB"/>
    <w:rsid w:val="0014351A"/>
    <w:rsid w:val="001438F7"/>
    <w:rsid w:val="00143B09"/>
    <w:rsid w:val="00143F9C"/>
    <w:rsid w:val="0014415F"/>
    <w:rsid w:val="0014428B"/>
    <w:rsid w:val="0014462F"/>
    <w:rsid w:val="00144C64"/>
    <w:rsid w:val="0014519F"/>
    <w:rsid w:val="00145411"/>
    <w:rsid w:val="00145654"/>
    <w:rsid w:val="001456C0"/>
    <w:rsid w:val="00145E8F"/>
    <w:rsid w:val="00145F51"/>
    <w:rsid w:val="00145F7C"/>
    <w:rsid w:val="00146016"/>
    <w:rsid w:val="0014645D"/>
    <w:rsid w:val="00146831"/>
    <w:rsid w:val="00146EDA"/>
    <w:rsid w:val="0014707A"/>
    <w:rsid w:val="00147375"/>
    <w:rsid w:val="0014756B"/>
    <w:rsid w:val="0014759E"/>
    <w:rsid w:val="00147C30"/>
    <w:rsid w:val="001507E6"/>
    <w:rsid w:val="00150A18"/>
    <w:rsid w:val="00150DDF"/>
    <w:rsid w:val="00151037"/>
    <w:rsid w:val="00151492"/>
    <w:rsid w:val="001519F2"/>
    <w:rsid w:val="001520A9"/>
    <w:rsid w:val="001520D1"/>
    <w:rsid w:val="00152428"/>
    <w:rsid w:val="001524BD"/>
    <w:rsid w:val="00152587"/>
    <w:rsid w:val="001528A7"/>
    <w:rsid w:val="00152B3E"/>
    <w:rsid w:val="00152CA3"/>
    <w:rsid w:val="00153505"/>
    <w:rsid w:val="001537BA"/>
    <w:rsid w:val="00153C85"/>
    <w:rsid w:val="0015426F"/>
    <w:rsid w:val="001542C1"/>
    <w:rsid w:val="00154420"/>
    <w:rsid w:val="00154E9C"/>
    <w:rsid w:val="001553F3"/>
    <w:rsid w:val="001554AF"/>
    <w:rsid w:val="00155525"/>
    <w:rsid w:val="00155549"/>
    <w:rsid w:val="00155744"/>
    <w:rsid w:val="0015581D"/>
    <w:rsid w:val="00155880"/>
    <w:rsid w:val="0015595D"/>
    <w:rsid w:val="0015597E"/>
    <w:rsid w:val="00155E30"/>
    <w:rsid w:val="0015716A"/>
    <w:rsid w:val="00157186"/>
    <w:rsid w:val="00157978"/>
    <w:rsid w:val="00157EFD"/>
    <w:rsid w:val="00160032"/>
    <w:rsid w:val="0016031A"/>
    <w:rsid w:val="00160800"/>
    <w:rsid w:val="00160BB6"/>
    <w:rsid w:val="00161514"/>
    <w:rsid w:val="0016187C"/>
    <w:rsid w:val="00161BFB"/>
    <w:rsid w:val="00161D13"/>
    <w:rsid w:val="00162078"/>
    <w:rsid w:val="00162289"/>
    <w:rsid w:val="0016288F"/>
    <w:rsid w:val="00162F1D"/>
    <w:rsid w:val="00163409"/>
    <w:rsid w:val="00163726"/>
    <w:rsid w:val="001638B8"/>
    <w:rsid w:val="00163AF4"/>
    <w:rsid w:val="001645D3"/>
    <w:rsid w:val="00164880"/>
    <w:rsid w:val="00164BDF"/>
    <w:rsid w:val="0016574F"/>
    <w:rsid w:val="001657B9"/>
    <w:rsid w:val="00165ED6"/>
    <w:rsid w:val="00166369"/>
    <w:rsid w:val="001669ED"/>
    <w:rsid w:val="001673F1"/>
    <w:rsid w:val="001676CE"/>
    <w:rsid w:val="00167869"/>
    <w:rsid w:val="00167CA9"/>
    <w:rsid w:val="00167E16"/>
    <w:rsid w:val="0017005B"/>
    <w:rsid w:val="00170473"/>
    <w:rsid w:val="001705F5"/>
    <w:rsid w:val="00170638"/>
    <w:rsid w:val="001708E2"/>
    <w:rsid w:val="001709CA"/>
    <w:rsid w:val="00170F51"/>
    <w:rsid w:val="001711F5"/>
    <w:rsid w:val="001716F5"/>
    <w:rsid w:val="00171B8E"/>
    <w:rsid w:val="00172136"/>
    <w:rsid w:val="0017215D"/>
    <w:rsid w:val="00172967"/>
    <w:rsid w:val="00172F32"/>
    <w:rsid w:val="001731F6"/>
    <w:rsid w:val="00173E0F"/>
    <w:rsid w:val="00173F36"/>
    <w:rsid w:val="00174267"/>
    <w:rsid w:val="0017486C"/>
    <w:rsid w:val="00174CD4"/>
    <w:rsid w:val="00175026"/>
    <w:rsid w:val="0017510D"/>
    <w:rsid w:val="00175D59"/>
    <w:rsid w:val="001761EA"/>
    <w:rsid w:val="0017632C"/>
    <w:rsid w:val="00176674"/>
    <w:rsid w:val="00176A06"/>
    <w:rsid w:val="00176C19"/>
    <w:rsid w:val="0018024F"/>
    <w:rsid w:val="0018057D"/>
    <w:rsid w:val="001807CD"/>
    <w:rsid w:val="00180AB5"/>
    <w:rsid w:val="001817BA"/>
    <w:rsid w:val="001818EF"/>
    <w:rsid w:val="00181C8F"/>
    <w:rsid w:val="00181FD3"/>
    <w:rsid w:val="00182378"/>
    <w:rsid w:val="001824BC"/>
    <w:rsid w:val="001831C3"/>
    <w:rsid w:val="0018339E"/>
    <w:rsid w:val="001835A2"/>
    <w:rsid w:val="00183834"/>
    <w:rsid w:val="001838FC"/>
    <w:rsid w:val="00183C1B"/>
    <w:rsid w:val="00184015"/>
    <w:rsid w:val="0018401C"/>
    <w:rsid w:val="00184025"/>
    <w:rsid w:val="001840A1"/>
    <w:rsid w:val="00184243"/>
    <w:rsid w:val="0018473B"/>
    <w:rsid w:val="00184F08"/>
    <w:rsid w:val="001851A4"/>
    <w:rsid w:val="00185264"/>
    <w:rsid w:val="00185385"/>
    <w:rsid w:val="001857A5"/>
    <w:rsid w:val="0018590A"/>
    <w:rsid w:val="00185958"/>
    <w:rsid w:val="00185A1D"/>
    <w:rsid w:val="00185D71"/>
    <w:rsid w:val="00185FDF"/>
    <w:rsid w:val="001860AD"/>
    <w:rsid w:val="00186933"/>
    <w:rsid w:val="00186B8C"/>
    <w:rsid w:val="00186BBD"/>
    <w:rsid w:val="00186F16"/>
    <w:rsid w:val="00187174"/>
    <w:rsid w:val="001875C0"/>
    <w:rsid w:val="00187825"/>
    <w:rsid w:val="00187C34"/>
    <w:rsid w:val="00187D69"/>
    <w:rsid w:val="00190234"/>
    <w:rsid w:val="001904F6"/>
    <w:rsid w:val="001913F6"/>
    <w:rsid w:val="00191509"/>
    <w:rsid w:val="001917BA"/>
    <w:rsid w:val="00191AC9"/>
    <w:rsid w:val="00191B05"/>
    <w:rsid w:val="00191C5C"/>
    <w:rsid w:val="001920E3"/>
    <w:rsid w:val="00192182"/>
    <w:rsid w:val="00192677"/>
    <w:rsid w:val="001926D6"/>
    <w:rsid w:val="0019275A"/>
    <w:rsid w:val="00192839"/>
    <w:rsid w:val="00192883"/>
    <w:rsid w:val="00192E68"/>
    <w:rsid w:val="001932AD"/>
    <w:rsid w:val="001933D4"/>
    <w:rsid w:val="001934D7"/>
    <w:rsid w:val="0019376A"/>
    <w:rsid w:val="00193FC4"/>
    <w:rsid w:val="0019418A"/>
    <w:rsid w:val="00194231"/>
    <w:rsid w:val="0019440E"/>
    <w:rsid w:val="0019452F"/>
    <w:rsid w:val="00194664"/>
    <w:rsid w:val="00194922"/>
    <w:rsid w:val="00194A86"/>
    <w:rsid w:val="00194A99"/>
    <w:rsid w:val="00194C24"/>
    <w:rsid w:val="00195014"/>
    <w:rsid w:val="00195283"/>
    <w:rsid w:val="001957BF"/>
    <w:rsid w:val="00195993"/>
    <w:rsid w:val="00195C4D"/>
    <w:rsid w:val="00196255"/>
    <w:rsid w:val="001963C2"/>
    <w:rsid w:val="00196A36"/>
    <w:rsid w:val="00197068"/>
    <w:rsid w:val="0019714A"/>
    <w:rsid w:val="00197459"/>
    <w:rsid w:val="00197509"/>
    <w:rsid w:val="00197930"/>
    <w:rsid w:val="00197B39"/>
    <w:rsid w:val="00197BD7"/>
    <w:rsid w:val="00197D56"/>
    <w:rsid w:val="00197FCB"/>
    <w:rsid w:val="001A0363"/>
    <w:rsid w:val="001A0459"/>
    <w:rsid w:val="001A06B0"/>
    <w:rsid w:val="001A0D4E"/>
    <w:rsid w:val="001A0DE1"/>
    <w:rsid w:val="001A0E56"/>
    <w:rsid w:val="001A10E2"/>
    <w:rsid w:val="001A141B"/>
    <w:rsid w:val="001A151C"/>
    <w:rsid w:val="001A1A72"/>
    <w:rsid w:val="001A1B08"/>
    <w:rsid w:val="001A210D"/>
    <w:rsid w:val="001A3A20"/>
    <w:rsid w:val="001A3EA5"/>
    <w:rsid w:val="001A41BC"/>
    <w:rsid w:val="001A48FF"/>
    <w:rsid w:val="001A4940"/>
    <w:rsid w:val="001A4A9B"/>
    <w:rsid w:val="001A4CAD"/>
    <w:rsid w:val="001A4D41"/>
    <w:rsid w:val="001A5578"/>
    <w:rsid w:val="001A56A4"/>
    <w:rsid w:val="001A62C4"/>
    <w:rsid w:val="001A6953"/>
    <w:rsid w:val="001A6B75"/>
    <w:rsid w:val="001A6C34"/>
    <w:rsid w:val="001A6E94"/>
    <w:rsid w:val="001A7097"/>
    <w:rsid w:val="001A72A1"/>
    <w:rsid w:val="001A793D"/>
    <w:rsid w:val="001A7A1E"/>
    <w:rsid w:val="001A7F82"/>
    <w:rsid w:val="001B0676"/>
    <w:rsid w:val="001B06FB"/>
    <w:rsid w:val="001B0831"/>
    <w:rsid w:val="001B0AB5"/>
    <w:rsid w:val="001B109A"/>
    <w:rsid w:val="001B12FB"/>
    <w:rsid w:val="001B1694"/>
    <w:rsid w:val="001B1743"/>
    <w:rsid w:val="001B19AB"/>
    <w:rsid w:val="001B1C2E"/>
    <w:rsid w:val="001B21E2"/>
    <w:rsid w:val="001B282E"/>
    <w:rsid w:val="001B2861"/>
    <w:rsid w:val="001B2CDA"/>
    <w:rsid w:val="001B3386"/>
    <w:rsid w:val="001B36B2"/>
    <w:rsid w:val="001B3B66"/>
    <w:rsid w:val="001B3F5C"/>
    <w:rsid w:val="001B4DD9"/>
    <w:rsid w:val="001B526B"/>
    <w:rsid w:val="001B5873"/>
    <w:rsid w:val="001B5ABF"/>
    <w:rsid w:val="001B5C31"/>
    <w:rsid w:val="001B6A65"/>
    <w:rsid w:val="001B6C06"/>
    <w:rsid w:val="001B727D"/>
    <w:rsid w:val="001B7466"/>
    <w:rsid w:val="001B7531"/>
    <w:rsid w:val="001B7D3C"/>
    <w:rsid w:val="001B7F51"/>
    <w:rsid w:val="001C0023"/>
    <w:rsid w:val="001C0248"/>
    <w:rsid w:val="001C0563"/>
    <w:rsid w:val="001C06EA"/>
    <w:rsid w:val="001C0ABE"/>
    <w:rsid w:val="001C0AC8"/>
    <w:rsid w:val="001C0C4E"/>
    <w:rsid w:val="001C0DC9"/>
    <w:rsid w:val="001C0FC3"/>
    <w:rsid w:val="001C1518"/>
    <w:rsid w:val="001C1579"/>
    <w:rsid w:val="001C15F3"/>
    <w:rsid w:val="001C1E9B"/>
    <w:rsid w:val="001C1F9C"/>
    <w:rsid w:val="001C2570"/>
    <w:rsid w:val="001C2703"/>
    <w:rsid w:val="001C2A91"/>
    <w:rsid w:val="001C2C73"/>
    <w:rsid w:val="001C2F0E"/>
    <w:rsid w:val="001C3304"/>
    <w:rsid w:val="001C3B59"/>
    <w:rsid w:val="001C3D20"/>
    <w:rsid w:val="001C3D4F"/>
    <w:rsid w:val="001C4401"/>
    <w:rsid w:val="001C4960"/>
    <w:rsid w:val="001C4AFD"/>
    <w:rsid w:val="001C4AFE"/>
    <w:rsid w:val="001C4F3A"/>
    <w:rsid w:val="001C5424"/>
    <w:rsid w:val="001C58E3"/>
    <w:rsid w:val="001C5B31"/>
    <w:rsid w:val="001C5BF7"/>
    <w:rsid w:val="001C6272"/>
    <w:rsid w:val="001C6329"/>
    <w:rsid w:val="001C6540"/>
    <w:rsid w:val="001C6F90"/>
    <w:rsid w:val="001C779B"/>
    <w:rsid w:val="001C7C57"/>
    <w:rsid w:val="001C7C6C"/>
    <w:rsid w:val="001D0076"/>
    <w:rsid w:val="001D0274"/>
    <w:rsid w:val="001D0382"/>
    <w:rsid w:val="001D0C12"/>
    <w:rsid w:val="001D0C5A"/>
    <w:rsid w:val="001D0F0D"/>
    <w:rsid w:val="001D0FF9"/>
    <w:rsid w:val="001D1787"/>
    <w:rsid w:val="001D1A37"/>
    <w:rsid w:val="001D1B08"/>
    <w:rsid w:val="001D2559"/>
    <w:rsid w:val="001D25F7"/>
    <w:rsid w:val="001D2F05"/>
    <w:rsid w:val="001D3085"/>
    <w:rsid w:val="001D369E"/>
    <w:rsid w:val="001D3AAA"/>
    <w:rsid w:val="001D3C3E"/>
    <w:rsid w:val="001D3D69"/>
    <w:rsid w:val="001D41BE"/>
    <w:rsid w:val="001D4389"/>
    <w:rsid w:val="001D43AC"/>
    <w:rsid w:val="001D4516"/>
    <w:rsid w:val="001D4723"/>
    <w:rsid w:val="001D4CAE"/>
    <w:rsid w:val="001D4E6E"/>
    <w:rsid w:val="001D5011"/>
    <w:rsid w:val="001D50B9"/>
    <w:rsid w:val="001D5336"/>
    <w:rsid w:val="001D5390"/>
    <w:rsid w:val="001D58D4"/>
    <w:rsid w:val="001D5901"/>
    <w:rsid w:val="001D59A9"/>
    <w:rsid w:val="001D5A94"/>
    <w:rsid w:val="001D5AC6"/>
    <w:rsid w:val="001D5CB6"/>
    <w:rsid w:val="001D6241"/>
    <w:rsid w:val="001D625E"/>
    <w:rsid w:val="001D6B3F"/>
    <w:rsid w:val="001D702E"/>
    <w:rsid w:val="001D787D"/>
    <w:rsid w:val="001D7AFA"/>
    <w:rsid w:val="001D7E37"/>
    <w:rsid w:val="001E020A"/>
    <w:rsid w:val="001E065A"/>
    <w:rsid w:val="001E06D6"/>
    <w:rsid w:val="001E0F1F"/>
    <w:rsid w:val="001E0FEA"/>
    <w:rsid w:val="001E1591"/>
    <w:rsid w:val="001E160C"/>
    <w:rsid w:val="001E17F8"/>
    <w:rsid w:val="001E1B8F"/>
    <w:rsid w:val="001E1F46"/>
    <w:rsid w:val="001E216C"/>
    <w:rsid w:val="001E23DF"/>
    <w:rsid w:val="001E28B8"/>
    <w:rsid w:val="001E32EB"/>
    <w:rsid w:val="001E34C6"/>
    <w:rsid w:val="001E3746"/>
    <w:rsid w:val="001E3FEC"/>
    <w:rsid w:val="001E45C8"/>
    <w:rsid w:val="001E4745"/>
    <w:rsid w:val="001E4E48"/>
    <w:rsid w:val="001E5190"/>
    <w:rsid w:val="001E59F5"/>
    <w:rsid w:val="001E5C59"/>
    <w:rsid w:val="001E616F"/>
    <w:rsid w:val="001E6266"/>
    <w:rsid w:val="001E63C5"/>
    <w:rsid w:val="001E6B3F"/>
    <w:rsid w:val="001E6EB1"/>
    <w:rsid w:val="001E72D8"/>
    <w:rsid w:val="001E791C"/>
    <w:rsid w:val="001E7ECD"/>
    <w:rsid w:val="001F00F9"/>
    <w:rsid w:val="001F0904"/>
    <w:rsid w:val="001F0E12"/>
    <w:rsid w:val="001F0EAD"/>
    <w:rsid w:val="001F10B4"/>
    <w:rsid w:val="001F1244"/>
    <w:rsid w:val="001F12AB"/>
    <w:rsid w:val="001F1E56"/>
    <w:rsid w:val="001F23AF"/>
    <w:rsid w:val="001F2C8D"/>
    <w:rsid w:val="001F2E74"/>
    <w:rsid w:val="001F2F06"/>
    <w:rsid w:val="001F35BA"/>
    <w:rsid w:val="001F37F0"/>
    <w:rsid w:val="001F389E"/>
    <w:rsid w:val="001F3994"/>
    <w:rsid w:val="001F3A2A"/>
    <w:rsid w:val="001F3CED"/>
    <w:rsid w:val="001F44D9"/>
    <w:rsid w:val="001F4562"/>
    <w:rsid w:val="001F5018"/>
    <w:rsid w:val="001F51F6"/>
    <w:rsid w:val="001F5369"/>
    <w:rsid w:val="001F58C1"/>
    <w:rsid w:val="001F5D31"/>
    <w:rsid w:val="001F5E06"/>
    <w:rsid w:val="001F5EAA"/>
    <w:rsid w:val="001F6155"/>
    <w:rsid w:val="001F6BBE"/>
    <w:rsid w:val="001F6DCF"/>
    <w:rsid w:val="001F7134"/>
    <w:rsid w:val="001F7597"/>
    <w:rsid w:val="001F7721"/>
    <w:rsid w:val="001F7B16"/>
    <w:rsid w:val="001F7D87"/>
    <w:rsid w:val="001F7E86"/>
    <w:rsid w:val="001F7EDE"/>
    <w:rsid w:val="0020048F"/>
    <w:rsid w:val="00200BFD"/>
    <w:rsid w:val="002011C7"/>
    <w:rsid w:val="00201683"/>
    <w:rsid w:val="00201979"/>
    <w:rsid w:val="0020197B"/>
    <w:rsid w:val="002019A1"/>
    <w:rsid w:val="00201A97"/>
    <w:rsid w:val="00201C46"/>
    <w:rsid w:val="00201C6A"/>
    <w:rsid w:val="00201F36"/>
    <w:rsid w:val="0020219F"/>
    <w:rsid w:val="002026E6"/>
    <w:rsid w:val="002028B4"/>
    <w:rsid w:val="002029AF"/>
    <w:rsid w:val="00202D85"/>
    <w:rsid w:val="0020361B"/>
    <w:rsid w:val="00203678"/>
    <w:rsid w:val="00203B84"/>
    <w:rsid w:val="00203BA5"/>
    <w:rsid w:val="00203DCC"/>
    <w:rsid w:val="002043F6"/>
    <w:rsid w:val="002049A9"/>
    <w:rsid w:val="002050C9"/>
    <w:rsid w:val="00205358"/>
    <w:rsid w:val="0020686B"/>
    <w:rsid w:val="00206A6C"/>
    <w:rsid w:val="00206B6F"/>
    <w:rsid w:val="002071F5"/>
    <w:rsid w:val="002072CF"/>
    <w:rsid w:val="0020758E"/>
    <w:rsid w:val="002078EF"/>
    <w:rsid w:val="00210080"/>
    <w:rsid w:val="0021031E"/>
    <w:rsid w:val="0021049B"/>
    <w:rsid w:val="00210EB4"/>
    <w:rsid w:val="00211A3C"/>
    <w:rsid w:val="00211E4E"/>
    <w:rsid w:val="00212091"/>
    <w:rsid w:val="0021217C"/>
    <w:rsid w:val="00212314"/>
    <w:rsid w:val="002125AE"/>
    <w:rsid w:val="002126B3"/>
    <w:rsid w:val="00212B82"/>
    <w:rsid w:val="00212C93"/>
    <w:rsid w:val="00212F1A"/>
    <w:rsid w:val="0021305F"/>
    <w:rsid w:val="002130C6"/>
    <w:rsid w:val="002134B6"/>
    <w:rsid w:val="00213AFD"/>
    <w:rsid w:val="00213F1D"/>
    <w:rsid w:val="002140B0"/>
    <w:rsid w:val="00214A5B"/>
    <w:rsid w:val="00214F6C"/>
    <w:rsid w:val="00214FD2"/>
    <w:rsid w:val="00214FE3"/>
    <w:rsid w:val="002153E3"/>
    <w:rsid w:val="0021589A"/>
    <w:rsid w:val="0021590D"/>
    <w:rsid w:val="00215A76"/>
    <w:rsid w:val="00216677"/>
    <w:rsid w:val="00216D47"/>
    <w:rsid w:val="00217335"/>
    <w:rsid w:val="00217372"/>
    <w:rsid w:val="002203CA"/>
    <w:rsid w:val="00220891"/>
    <w:rsid w:val="002208B3"/>
    <w:rsid w:val="00220FEE"/>
    <w:rsid w:val="00221022"/>
    <w:rsid w:val="0022133A"/>
    <w:rsid w:val="002214A8"/>
    <w:rsid w:val="00221519"/>
    <w:rsid w:val="00221E7A"/>
    <w:rsid w:val="002224D0"/>
    <w:rsid w:val="0022271C"/>
    <w:rsid w:val="002228D2"/>
    <w:rsid w:val="002229DF"/>
    <w:rsid w:val="00223A50"/>
    <w:rsid w:val="00223D5E"/>
    <w:rsid w:val="00223DAB"/>
    <w:rsid w:val="002240B1"/>
    <w:rsid w:val="002243AE"/>
    <w:rsid w:val="002243C5"/>
    <w:rsid w:val="00224525"/>
    <w:rsid w:val="00224640"/>
    <w:rsid w:val="00224849"/>
    <w:rsid w:val="00224DB3"/>
    <w:rsid w:val="002251D7"/>
    <w:rsid w:val="00225397"/>
    <w:rsid w:val="00225599"/>
    <w:rsid w:val="002255A8"/>
    <w:rsid w:val="0022573D"/>
    <w:rsid w:val="00225A78"/>
    <w:rsid w:val="00225AE8"/>
    <w:rsid w:val="00225C4B"/>
    <w:rsid w:val="00225D4D"/>
    <w:rsid w:val="00225FB9"/>
    <w:rsid w:val="002260BD"/>
    <w:rsid w:val="0022613C"/>
    <w:rsid w:val="002268CA"/>
    <w:rsid w:val="00226955"/>
    <w:rsid w:val="00226F3B"/>
    <w:rsid w:val="00226FF7"/>
    <w:rsid w:val="002272D9"/>
    <w:rsid w:val="0022739A"/>
    <w:rsid w:val="002273F5"/>
    <w:rsid w:val="0022744B"/>
    <w:rsid w:val="002276BB"/>
    <w:rsid w:val="00227DCF"/>
    <w:rsid w:val="002300C0"/>
    <w:rsid w:val="002301E8"/>
    <w:rsid w:val="00230473"/>
    <w:rsid w:val="00230F1F"/>
    <w:rsid w:val="00230FC4"/>
    <w:rsid w:val="002313B3"/>
    <w:rsid w:val="0023142F"/>
    <w:rsid w:val="00231A5C"/>
    <w:rsid w:val="00231C89"/>
    <w:rsid w:val="00231EBA"/>
    <w:rsid w:val="00231FC6"/>
    <w:rsid w:val="002320FA"/>
    <w:rsid w:val="00232422"/>
    <w:rsid w:val="00232624"/>
    <w:rsid w:val="00232854"/>
    <w:rsid w:val="00232A36"/>
    <w:rsid w:val="00232B9D"/>
    <w:rsid w:val="002335EB"/>
    <w:rsid w:val="0023391A"/>
    <w:rsid w:val="00233956"/>
    <w:rsid w:val="00233A9A"/>
    <w:rsid w:val="00233B40"/>
    <w:rsid w:val="00233EA8"/>
    <w:rsid w:val="00233F86"/>
    <w:rsid w:val="00233FCF"/>
    <w:rsid w:val="00233FDB"/>
    <w:rsid w:val="00234140"/>
    <w:rsid w:val="002348C8"/>
    <w:rsid w:val="002349D2"/>
    <w:rsid w:val="00234C15"/>
    <w:rsid w:val="00234C41"/>
    <w:rsid w:val="00235155"/>
    <w:rsid w:val="00235AE5"/>
    <w:rsid w:val="00235C76"/>
    <w:rsid w:val="00236295"/>
    <w:rsid w:val="0023637F"/>
    <w:rsid w:val="002365D8"/>
    <w:rsid w:val="0023679D"/>
    <w:rsid w:val="00236E50"/>
    <w:rsid w:val="00236F8A"/>
    <w:rsid w:val="00236FBF"/>
    <w:rsid w:val="0023719C"/>
    <w:rsid w:val="002374AE"/>
    <w:rsid w:val="00237874"/>
    <w:rsid w:val="002378E3"/>
    <w:rsid w:val="00237D6C"/>
    <w:rsid w:val="00237FA2"/>
    <w:rsid w:val="00240659"/>
    <w:rsid w:val="00240B3D"/>
    <w:rsid w:val="00240B84"/>
    <w:rsid w:val="00240D19"/>
    <w:rsid w:val="00241047"/>
    <w:rsid w:val="00241392"/>
    <w:rsid w:val="002413D6"/>
    <w:rsid w:val="00241498"/>
    <w:rsid w:val="00241BC2"/>
    <w:rsid w:val="00241C7B"/>
    <w:rsid w:val="002420A6"/>
    <w:rsid w:val="0024214F"/>
    <w:rsid w:val="002424CD"/>
    <w:rsid w:val="002425E7"/>
    <w:rsid w:val="0024295B"/>
    <w:rsid w:val="002429C7"/>
    <w:rsid w:val="00242EC4"/>
    <w:rsid w:val="0024362E"/>
    <w:rsid w:val="00243897"/>
    <w:rsid w:val="00243CBC"/>
    <w:rsid w:val="00243D4F"/>
    <w:rsid w:val="002444CF"/>
    <w:rsid w:val="0024473F"/>
    <w:rsid w:val="002450A7"/>
    <w:rsid w:val="002455C7"/>
    <w:rsid w:val="00245C95"/>
    <w:rsid w:val="0024672B"/>
    <w:rsid w:val="00246A15"/>
    <w:rsid w:val="00246C50"/>
    <w:rsid w:val="00246D16"/>
    <w:rsid w:val="00246FAE"/>
    <w:rsid w:val="0024712A"/>
    <w:rsid w:val="0024785F"/>
    <w:rsid w:val="00250303"/>
    <w:rsid w:val="0025096A"/>
    <w:rsid w:val="00250B6E"/>
    <w:rsid w:val="00250F0B"/>
    <w:rsid w:val="00250FFB"/>
    <w:rsid w:val="00251748"/>
    <w:rsid w:val="00251BED"/>
    <w:rsid w:val="00251CC3"/>
    <w:rsid w:val="002522C9"/>
    <w:rsid w:val="002523A3"/>
    <w:rsid w:val="00252625"/>
    <w:rsid w:val="00252670"/>
    <w:rsid w:val="00253023"/>
    <w:rsid w:val="002531E8"/>
    <w:rsid w:val="002531FC"/>
    <w:rsid w:val="0025329E"/>
    <w:rsid w:val="002537BD"/>
    <w:rsid w:val="002538AC"/>
    <w:rsid w:val="00253B06"/>
    <w:rsid w:val="00253F96"/>
    <w:rsid w:val="002542BC"/>
    <w:rsid w:val="00254628"/>
    <w:rsid w:val="002547C5"/>
    <w:rsid w:val="00254AAF"/>
    <w:rsid w:val="00254D8D"/>
    <w:rsid w:val="00255072"/>
    <w:rsid w:val="00255944"/>
    <w:rsid w:val="00255A18"/>
    <w:rsid w:val="00255ABE"/>
    <w:rsid w:val="00255B50"/>
    <w:rsid w:val="00255DE9"/>
    <w:rsid w:val="00256128"/>
    <w:rsid w:val="00256221"/>
    <w:rsid w:val="00256320"/>
    <w:rsid w:val="00256559"/>
    <w:rsid w:val="0025672B"/>
    <w:rsid w:val="00256DBF"/>
    <w:rsid w:val="002572F7"/>
    <w:rsid w:val="002575AC"/>
    <w:rsid w:val="00257AAF"/>
    <w:rsid w:val="00260020"/>
    <w:rsid w:val="002601B6"/>
    <w:rsid w:val="0026046B"/>
    <w:rsid w:val="00260B07"/>
    <w:rsid w:val="00260B1B"/>
    <w:rsid w:val="00260BA0"/>
    <w:rsid w:val="00260CC2"/>
    <w:rsid w:val="002617ED"/>
    <w:rsid w:val="00261A4A"/>
    <w:rsid w:val="00262163"/>
    <w:rsid w:val="002622BD"/>
    <w:rsid w:val="00262AFF"/>
    <w:rsid w:val="00262BA8"/>
    <w:rsid w:val="00262E6A"/>
    <w:rsid w:val="0026305E"/>
    <w:rsid w:val="002631B4"/>
    <w:rsid w:val="00263427"/>
    <w:rsid w:val="00263810"/>
    <w:rsid w:val="00263B2E"/>
    <w:rsid w:val="00264038"/>
    <w:rsid w:val="00264146"/>
    <w:rsid w:val="0026419C"/>
    <w:rsid w:val="00264340"/>
    <w:rsid w:val="00264DA1"/>
    <w:rsid w:val="0026504A"/>
    <w:rsid w:val="002655A6"/>
    <w:rsid w:val="0026595E"/>
    <w:rsid w:val="002659B3"/>
    <w:rsid w:val="00265C9B"/>
    <w:rsid w:val="00265CDA"/>
    <w:rsid w:val="0026611A"/>
    <w:rsid w:val="0026623D"/>
    <w:rsid w:val="002667B2"/>
    <w:rsid w:val="00266918"/>
    <w:rsid w:val="002672B8"/>
    <w:rsid w:val="00267C62"/>
    <w:rsid w:val="00267EF6"/>
    <w:rsid w:val="00267F91"/>
    <w:rsid w:val="00270438"/>
    <w:rsid w:val="00271194"/>
    <w:rsid w:val="002720ED"/>
    <w:rsid w:val="00272CD9"/>
    <w:rsid w:val="00272CFD"/>
    <w:rsid w:val="00272E19"/>
    <w:rsid w:val="00272FD7"/>
    <w:rsid w:val="00273226"/>
    <w:rsid w:val="00273285"/>
    <w:rsid w:val="0027338C"/>
    <w:rsid w:val="002736E8"/>
    <w:rsid w:val="002738B7"/>
    <w:rsid w:val="00273B20"/>
    <w:rsid w:val="00273BF4"/>
    <w:rsid w:val="00273C1F"/>
    <w:rsid w:val="00273F84"/>
    <w:rsid w:val="0027410B"/>
    <w:rsid w:val="00274260"/>
    <w:rsid w:val="002742E5"/>
    <w:rsid w:val="00274766"/>
    <w:rsid w:val="00274774"/>
    <w:rsid w:val="00274A29"/>
    <w:rsid w:val="00274CD3"/>
    <w:rsid w:val="0027555F"/>
    <w:rsid w:val="00275879"/>
    <w:rsid w:val="002765DC"/>
    <w:rsid w:val="00276B66"/>
    <w:rsid w:val="00276BE2"/>
    <w:rsid w:val="0027705E"/>
    <w:rsid w:val="00277295"/>
    <w:rsid w:val="00277798"/>
    <w:rsid w:val="002801ED"/>
    <w:rsid w:val="00280279"/>
    <w:rsid w:val="00280501"/>
    <w:rsid w:val="00280987"/>
    <w:rsid w:val="00280F55"/>
    <w:rsid w:val="00280FDC"/>
    <w:rsid w:val="00281381"/>
    <w:rsid w:val="002816A5"/>
    <w:rsid w:val="00281701"/>
    <w:rsid w:val="00282C04"/>
    <w:rsid w:val="0028326B"/>
    <w:rsid w:val="0028361D"/>
    <w:rsid w:val="00283859"/>
    <w:rsid w:val="002839C5"/>
    <w:rsid w:val="0028453A"/>
    <w:rsid w:val="002845C3"/>
    <w:rsid w:val="002846C0"/>
    <w:rsid w:val="00284706"/>
    <w:rsid w:val="0028494D"/>
    <w:rsid w:val="00284AD4"/>
    <w:rsid w:val="002850B6"/>
    <w:rsid w:val="0028535E"/>
    <w:rsid w:val="00285C77"/>
    <w:rsid w:val="00285CD8"/>
    <w:rsid w:val="00285D4D"/>
    <w:rsid w:val="00286379"/>
    <w:rsid w:val="00286392"/>
    <w:rsid w:val="00286621"/>
    <w:rsid w:val="00287142"/>
    <w:rsid w:val="002875E7"/>
    <w:rsid w:val="00287D84"/>
    <w:rsid w:val="002902AD"/>
    <w:rsid w:val="00290A23"/>
    <w:rsid w:val="00290D68"/>
    <w:rsid w:val="00290F64"/>
    <w:rsid w:val="00290FEA"/>
    <w:rsid w:val="002911B4"/>
    <w:rsid w:val="002911F4"/>
    <w:rsid w:val="00291421"/>
    <w:rsid w:val="0029156C"/>
    <w:rsid w:val="00291918"/>
    <w:rsid w:val="002919C3"/>
    <w:rsid w:val="0029224B"/>
    <w:rsid w:val="0029226E"/>
    <w:rsid w:val="002926B9"/>
    <w:rsid w:val="00293188"/>
    <w:rsid w:val="00293334"/>
    <w:rsid w:val="00293387"/>
    <w:rsid w:val="002937BE"/>
    <w:rsid w:val="002938E8"/>
    <w:rsid w:val="002939F9"/>
    <w:rsid w:val="00293C7D"/>
    <w:rsid w:val="00293DEA"/>
    <w:rsid w:val="00294A76"/>
    <w:rsid w:val="00294B52"/>
    <w:rsid w:val="00295015"/>
    <w:rsid w:val="00295103"/>
    <w:rsid w:val="002952DB"/>
    <w:rsid w:val="002955C9"/>
    <w:rsid w:val="002959B5"/>
    <w:rsid w:val="00295E77"/>
    <w:rsid w:val="00296159"/>
    <w:rsid w:val="00296467"/>
    <w:rsid w:val="002965CE"/>
    <w:rsid w:val="002967A0"/>
    <w:rsid w:val="00296BB4"/>
    <w:rsid w:val="00296C43"/>
    <w:rsid w:val="00297879"/>
    <w:rsid w:val="00297C53"/>
    <w:rsid w:val="002A002B"/>
    <w:rsid w:val="002A0D2C"/>
    <w:rsid w:val="002A0F51"/>
    <w:rsid w:val="002A171B"/>
    <w:rsid w:val="002A1B3A"/>
    <w:rsid w:val="002A1F44"/>
    <w:rsid w:val="002A2039"/>
    <w:rsid w:val="002A28D6"/>
    <w:rsid w:val="002A2922"/>
    <w:rsid w:val="002A2BFA"/>
    <w:rsid w:val="002A2CB4"/>
    <w:rsid w:val="002A3358"/>
    <w:rsid w:val="002A3588"/>
    <w:rsid w:val="002A367B"/>
    <w:rsid w:val="002A4186"/>
    <w:rsid w:val="002A41DB"/>
    <w:rsid w:val="002A4C5C"/>
    <w:rsid w:val="002A50D4"/>
    <w:rsid w:val="002A535B"/>
    <w:rsid w:val="002A566A"/>
    <w:rsid w:val="002A5718"/>
    <w:rsid w:val="002A671C"/>
    <w:rsid w:val="002A6C44"/>
    <w:rsid w:val="002A6E2F"/>
    <w:rsid w:val="002A708C"/>
    <w:rsid w:val="002A744E"/>
    <w:rsid w:val="002A74C7"/>
    <w:rsid w:val="002A760F"/>
    <w:rsid w:val="002A7BB5"/>
    <w:rsid w:val="002A7F13"/>
    <w:rsid w:val="002B007D"/>
    <w:rsid w:val="002B018C"/>
    <w:rsid w:val="002B08F4"/>
    <w:rsid w:val="002B0ABC"/>
    <w:rsid w:val="002B10D7"/>
    <w:rsid w:val="002B112F"/>
    <w:rsid w:val="002B1591"/>
    <w:rsid w:val="002B1A7E"/>
    <w:rsid w:val="002B1A7F"/>
    <w:rsid w:val="002B1F3D"/>
    <w:rsid w:val="002B2840"/>
    <w:rsid w:val="002B2A08"/>
    <w:rsid w:val="002B2C3B"/>
    <w:rsid w:val="002B2CCA"/>
    <w:rsid w:val="002B2D3C"/>
    <w:rsid w:val="002B34CC"/>
    <w:rsid w:val="002B3C43"/>
    <w:rsid w:val="002B3FC3"/>
    <w:rsid w:val="002B46B3"/>
    <w:rsid w:val="002B4E8E"/>
    <w:rsid w:val="002B4F43"/>
    <w:rsid w:val="002B5267"/>
    <w:rsid w:val="002B56D3"/>
    <w:rsid w:val="002B598A"/>
    <w:rsid w:val="002B59FA"/>
    <w:rsid w:val="002B5D7B"/>
    <w:rsid w:val="002B5DB5"/>
    <w:rsid w:val="002B60A8"/>
    <w:rsid w:val="002B6588"/>
    <w:rsid w:val="002B69F5"/>
    <w:rsid w:val="002B6EDD"/>
    <w:rsid w:val="002B71CF"/>
    <w:rsid w:val="002B75EF"/>
    <w:rsid w:val="002B7968"/>
    <w:rsid w:val="002B7E64"/>
    <w:rsid w:val="002C0225"/>
    <w:rsid w:val="002C092B"/>
    <w:rsid w:val="002C12F6"/>
    <w:rsid w:val="002C14EB"/>
    <w:rsid w:val="002C15D7"/>
    <w:rsid w:val="002C1AF8"/>
    <w:rsid w:val="002C1EE4"/>
    <w:rsid w:val="002C2340"/>
    <w:rsid w:val="002C263A"/>
    <w:rsid w:val="002C27F6"/>
    <w:rsid w:val="002C3028"/>
    <w:rsid w:val="002C31B7"/>
    <w:rsid w:val="002C34A7"/>
    <w:rsid w:val="002C37C0"/>
    <w:rsid w:val="002C38B6"/>
    <w:rsid w:val="002C3BD3"/>
    <w:rsid w:val="002C3C11"/>
    <w:rsid w:val="002C42A5"/>
    <w:rsid w:val="002C42ED"/>
    <w:rsid w:val="002C4A59"/>
    <w:rsid w:val="002C4D09"/>
    <w:rsid w:val="002C4D4C"/>
    <w:rsid w:val="002C4DAA"/>
    <w:rsid w:val="002C4E99"/>
    <w:rsid w:val="002C4F69"/>
    <w:rsid w:val="002C5009"/>
    <w:rsid w:val="002C51CC"/>
    <w:rsid w:val="002C5289"/>
    <w:rsid w:val="002C56FC"/>
    <w:rsid w:val="002C57AC"/>
    <w:rsid w:val="002C57D4"/>
    <w:rsid w:val="002C5E45"/>
    <w:rsid w:val="002C5E8D"/>
    <w:rsid w:val="002C67B6"/>
    <w:rsid w:val="002C6ACF"/>
    <w:rsid w:val="002C6B97"/>
    <w:rsid w:val="002C6D6B"/>
    <w:rsid w:val="002C6E9A"/>
    <w:rsid w:val="002C6F8F"/>
    <w:rsid w:val="002C750C"/>
    <w:rsid w:val="002C77ED"/>
    <w:rsid w:val="002C7A20"/>
    <w:rsid w:val="002D0761"/>
    <w:rsid w:val="002D107B"/>
    <w:rsid w:val="002D1189"/>
    <w:rsid w:val="002D157A"/>
    <w:rsid w:val="002D15E3"/>
    <w:rsid w:val="002D1B3B"/>
    <w:rsid w:val="002D1C43"/>
    <w:rsid w:val="002D1EAF"/>
    <w:rsid w:val="002D1FFA"/>
    <w:rsid w:val="002D265F"/>
    <w:rsid w:val="002D3643"/>
    <w:rsid w:val="002D3D3A"/>
    <w:rsid w:val="002D41E7"/>
    <w:rsid w:val="002D490A"/>
    <w:rsid w:val="002D4C40"/>
    <w:rsid w:val="002D56DE"/>
    <w:rsid w:val="002D5885"/>
    <w:rsid w:val="002D5D6D"/>
    <w:rsid w:val="002D6087"/>
    <w:rsid w:val="002D673C"/>
    <w:rsid w:val="002D6ABF"/>
    <w:rsid w:val="002D7920"/>
    <w:rsid w:val="002D7C0C"/>
    <w:rsid w:val="002E0136"/>
    <w:rsid w:val="002E01AA"/>
    <w:rsid w:val="002E0C16"/>
    <w:rsid w:val="002E12A4"/>
    <w:rsid w:val="002E14B1"/>
    <w:rsid w:val="002E1C05"/>
    <w:rsid w:val="002E1C15"/>
    <w:rsid w:val="002E2A05"/>
    <w:rsid w:val="002E2BFF"/>
    <w:rsid w:val="002E2F39"/>
    <w:rsid w:val="002E32B2"/>
    <w:rsid w:val="002E33BA"/>
    <w:rsid w:val="002E3EBA"/>
    <w:rsid w:val="002E3F5D"/>
    <w:rsid w:val="002E469A"/>
    <w:rsid w:val="002E4809"/>
    <w:rsid w:val="002E4981"/>
    <w:rsid w:val="002E4FAF"/>
    <w:rsid w:val="002E5034"/>
    <w:rsid w:val="002E5310"/>
    <w:rsid w:val="002E5312"/>
    <w:rsid w:val="002E5AF9"/>
    <w:rsid w:val="002E6437"/>
    <w:rsid w:val="002E6CF3"/>
    <w:rsid w:val="002E7459"/>
    <w:rsid w:val="002E7829"/>
    <w:rsid w:val="002E7C6E"/>
    <w:rsid w:val="002E7C90"/>
    <w:rsid w:val="002E7E18"/>
    <w:rsid w:val="002E7F6E"/>
    <w:rsid w:val="002F042D"/>
    <w:rsid w:val="002F0E0D"/>
    <w:rsid w:val="002F0EFB"/>
    <w:rsid w:val="002F1398"/>
    <w:rsid w:val="002F13C6"/>
    <w:rsid w:val="002F160E"/>
    <w:rsid w:val="002F210D"/>
    <w:rsid w:val="002F2B7A"/>
    <w:rsid w:val="002F2C8F"/>
    <w:rsid w:val="002F3183"/>
    <w:rsid w:val="002F321E"/>
    <w:rsid w:val="002F33A4"/>
    <w:rsid w:val="002F376F"/>
    <w:rsid w:val="002F46D6"/>
    <w:rsid w:val="002F487B"/>
    <w:rsid w:val="002F49CB"/>
    <w:rsid w:val="002F4BDA"/>
    <w:rsid w:val="002F4CB2"/>
    <w:rsid w:val="002F4E1E"/>
    <w:rsid w:val="002F52ED"/>
    <w:rsid w:val="002F54DB"/>
    <w:rsid w:val="002F5812"/>
    <w:rsid w:val="002F5D83"/>
    <w:rsid w:val="002F600A"/>
    <w:rsid w:val="002F60F4"/>
    <w:rsid w:val="002F61B8"/>
    <w:rsid w:val="002F6681"/>
    <w:rsid w:val="002F699A"/>
    <w:rsid w:val="002F6A7E"/>
    <w:rsid w:val="002F6C6B"/>
    <w:rsid w:val="002F6C70"/>
    <w:rsid w:val="002F6D4C"/>
    <w:rsid w:val="002F70B0"/>
    <w:rsid w:val="002F7131"/>
    <w:rsid w:val="002F72CD"/>
    <w:rsid w:val="002F7E1A"/>
    <w:rsid w:val="003001C3"/>
    <w:rsid w:val="00300380"/>
    <w:rsid w:val="003003F6"/>
    <w:rsid w:val="00300590"/>
    <w:rsid w:val="0030091D"/>
    <w:rsid w:val="00301261"/>
    <w:rsid w:val="00301445"/>
    <w:rsid w:val="00301605"/>
    <w:rsid w:val="00301873"/>
    <w:rsid w:val="003020E4"/>
    <w:rsid w:val="003021D2"/>
    <w:rsid w:val="00302D60"/>
    <w:rsid w:val="00302D7B"/>
    <w:rsid w:val="00302ECA"/>
    <w:rsid w:val="00302F4D"/>
    <w:rsid w:val="0030302E"/>
    <w:rsid w:val="003032A3"/>
    <w:rsid w:val="003033B0"/>
    <w:rsid w:val="003035BE"/>
    <w:rsid w:val="003035ED"/>
    <w:rsid w:val="00303CFE"/>
    <w:rsid w:val="00303E7F"/>
    <w:rsid w:val="00304D94"/>
    <w:rsid w:val="003050F1"/>
    <w:rsid w:val="00305495"/>
    <w:rsid w:val="00305539"/>
    <w:rsid w:val="00305AC6"/>
    <w:rsid w:val="00305B5E"/>
    <w:rsid w:val="00306303"/>
    <w:rsid w:val="00306B68"/>
    <w:rsid w:val="00306BAF"/>
    <w:rsid w:val="00306E88"/>
    <w:rsid w:val="003075A3"/>
    <w:rsid w:val="00307851"/>
    <w:rsid w:val="0030793A"/>
    <w:rsid w:val="00307D6B"/>
    <w:rsid w:val="00307DD6"/>
    <w:rsid w:val="00307F1C"/>
    <w:rsid w:val="00307FF0"/>
    <w:rsid w:val="00310017"/>
    <w:rsid w:val="00310076"/>
    <w:rsid w:val="003100CF"/>
    <w:rsid w:val="00310186"/>
    <w:rsid w:val="00310DCF"/>
    <w:rsid w:val="003111D4"/>
    <w:rsid w:val="0031132F"/>
    <w:rsid w:val="00311B7B"/>
    <w:rsid w:val="00311EAF"/>
    <w:rsid w:val="00312122"/>
    <w:rsid w:val="0031226C"/>
    <w:rsid w:val="003122BE"/>
    <w:rsid w:val="00312BDC"/>
    <w:rsid w:val="00312FB8"/>
    <w:rsid w:val="00313296"/>
    <w:rsid w:val="0031368F"/>
    <w:rsid w:val="003136F6"/>
    <w:rsid w:val="0031395A"/>
    <w:rsid w:val="00313A39"/>
    <w:rsid w:val="00313C46"/>
    <w:rsid w:val="003140FB"/>
    <w:rsid w:val="00314418"/>
    <w:rsid w:val="003144A9"/>
    <w:rsid w:val="003144D5"/>
    <w:rsid w:val="00314D33"/>
    <w:rsid w:val="00314D93"/>
    <w:rsid w:val="00315164"/>
    <w:rsid w:val="00315350"/>
    <w:rsid w:val="00315682"/>
    <w:rsid w:val="00315B8D"/>
    <w:rsid w:val="00315C5B"/>
    <w:rsid w:val="00315DAF"/>
    <w:rsid w:val="00315FE9"/>
    <w:rsid w:val="003167A7"/>
    <w:rsid w:val="003168A4"/>
    <w:rsid w:val="00316B15"/>
    <w:rsid w:val="00316BA1"/>
    <w:rsid w:val="00316BE9"/>
    <w:rsid w:val="00316EA3"/>
    <w:rsid w:val="00316FA9"/>
    <w:rsid w:val="00317510"/>
    <w:rsid w:val="0031782E"/>
    <w:rsid w:val="003178F2"/>
    <w:rsid w:val="00317997"/>
    <w:rsid w:val="003202C1"/>
    <w:rsid w:val="00320BF5"/>
    <w:rsid w:val="00320D66"/>
    <w:rsid w:val="00320EFF"/>
    <w:rsid w:val="00320FC9"/>
    <w:rsid w:val="003212DC"/>
    <w:rsid w:val="003217E7"/>
    <w:rsid w:val="00321A31"/>
    <w:rsid w:val="00321F82"/>
    <w:rsid w:val="003223B3"/>
    <w:rsid w:val="003226F8"/>
    <w:rsid w:val="003229C8"/>
    <w:rsid w:val="003229E8"/>
    <w:rsid w:val="00322B4B"/>
    <w:rsid w:val="00322D80"/>
    <w:rsid w:val="00323095"/>
    <w:rsid w:val="0032378D"/>
    <w:rsid w:val="00323855"/>
    <w:rsid w:val="00323BD2"/>
    <w:rsid w:val="003247B8"/>
    <w:rsid w:val="00324DCA"/>
    <w:rsid w:val="0032530F"/>
    <w:rsid w:val="00325353"/>
    <w:rsid w:val="003257C8"/>
    <w:rsid w:val="00325AC3"/>
    <w:rsid w:val="00325C48"/>
    <w:rsid w:val="00325C64"/>
    <w:rsid w:val="00325CC9"/>
    <w:rsid w:val="00325E67"/>
    <w:rsid w:val="00326541"/>
    <w:rsid w:val="0032658D"/>
    <w:rsid w:val="00326858"/>
    <w:rsid w:val="00326F3B"/>
    <w:rsid w:val="00327003"/>
    <w:rsid w:val="00327225"/>
    <w:rsid w:val="0032763C"/>
    <w:rsid w:val="003276BA"/>
    <w:rsid w:val="00327876"/>
    <w:rsid w:val="00327DBC"/>
    <w:rsid w:val="00327F7F"/>
    <w:rsid w:val="00327FBD"/>
    <w:rsid w:val="003303EF"/>
    <w:rsid w:val="00330479"/>
    <w:rsid w:val="003305FC"/>
    <w:rsid w:val="00330A2E"/>
    <w:rsid w:val="00330ACC"/>
    <w:rsid w:val="00330C2D"/>
    <w:rsid w:val="00330CB6"/>
    <w:rsid w:val="003316E0"/>
    <w:rsid w:val="00331A94"/>
    <w:rsid w:val="00331C30"/>
    <w:rsid w:val="003327CC"/>
    <w:rsid w:val="00332D0A"/>
    <w:rsid w:val="00333587"/>
    <w:rsid w:val="003337BB"/>
    <w:rsid w:val="00333D72"/>
    <w:rsid w:val="003346FB"/>
    <w:rsid w:val="00334CAA"/>
    <w:rsid w:val="00334F6A"/>
    <w:rsid w:val="003350B2"/>
    <w:rsid w:val="0033512B"/>
    <w:rsid w:val="0033518B"/>
    <w:rsid w:val="00335324"/>
    <w:rsid w:val="003354D3"/>
    <w:rsid w:val="003364AE"/>
    <w:rsid w:val="00336565"/>
    <w:rsid w:val="0033662A"/>
    <w:rsid w:val="00336889"/>
    <w:rsid w:val="003368DA"/>
    <w:rsid w:val="00336A58"/>
    <w:rsid w:val="00336E2A"/>
    <w:rsid w:val="003371CF"/>
    <w:rsid w:val="0033739A"/>
    <w:rsid w:val="003373F9"/>
    <w:rsid w:val="00337579"/>
    <w:rsid w:val="00337642"/>
    <w:rsid w:val="00337DA4"/>
    <w:rsid w:val="0034046B"/>
    <w:rsid w:val="00340810"/>
    <w:rsid w:val="00341809"/>
    <w:rsid w:val="00341F48"/>
    <w:rsid w:val="00341FCD"/>
    <w:rsid w:val="00342414"/>
    <w:rsid w:val="003426F6"/>
    <w:rsid w:val="00342967"/>
    <w:rsid w:val="00342E44"/>
    <w:rsid w:val="003437B4"/>
    <w:rsid w:val="00343B5E"/>
    <w:rsid w:val="00343CEA"/>
    <w:rsid w:val="0034464F"/>
    <w:rsid w:val="00344958"/>
    <w:rsid w:val="00344CCB"/>
    <w:rsid w:val="00344F20"/>
    <w:rsid w:val="00345576"/>
    <w:rsid w:val="00345779"/>
    <w:rsid w:val="00345D9D"/>
    <w:rsid w:val="00345E5F"/>
    <w:rsid w:val="00345F43"/>
    <w:rsid w:val="0034635C"/>
    <w:rsid w:val="003465A9"/>
    <w:rsid w:val="00346898"/>
    <w:rsid w:val="00346A61"/>
    <w:rsid w:val="0034701E"/>
    <w:rsid w:val="00347083"/>
    <w:rsid w:val="003474B1"/>
    <w:rsid w:val="003475E3"/>
    <w:rsid w:val="003478C2"/>
    <w:rsid w:val="00347B75"/>
    <w:rsid w:val="003502B9"/>
    <w:rsid w:val="00350A02"/>
    <w:rsid w:val="00350AEA"/>
    <w:rsid w:val="00350B64"/>
    <w:rsid w:val="00350D95"/>
    <w:rsid w:val="00350ECF"/>
    <w:rsid w:val="00351082"/>
    <w:rsid w:val="003510C8"/>
    <w:rsid w:val="00351764"/>
    <w:rsid w:val="003519DE"/>
    <w:rsid w:val="00351AAC"/>
    <w:rsid w:val="00351F8C"/>
    <w:rsid w:val="003520E9"/>
    <w:rsid w:val="003521A2"/>
    <w:rsid w:val="003523B0"/>
    <w:rsid w:val="00352541"/>
    <w:rsid w:val="00352AF3"/>
    <w:rsid w:val="00352DF3"/>
    <w:rsid w:val="003533F5"/>
    <w:rsid w:val="0035349A"/>
    <w:rsid w:val="003534B9"/>
    <w:rsid w:val="00353964"/>
    <w:rsid w:val="0035396C"/>
    <w:rsid w:val="00354008"/>
    <w:rsid w:val="00354C8C"/>
    <w:rsid w:val="00354CCD"/>
    <w:rsid w:val="00354D59"/>
    <w:rsid w:val="00355561"/>
    <w:rsid w:val="003558A0"/>
    <w:rsid w:val="003559B8"/>
    <w:rsid w:val="00355A10"/>
    <w:rsid w:val="00355E39"/>
    <w:rsid w:val="00356299"/>
    <w:rsid w:val="0035653E"/>
    <w:rsid w:val="00356A60"/>
    <w:rsid w:val="00356D88"/>
    <w:rsid w:val="00356D9F"/>
    <w:rsid w:val="00356EAB"/>
    <w:rsid w:val="00357121"/>
    <w:rsid w:val="00357187"/>
    <w:rsid w:val="0035730B"/>
    <w:rsid w:val="00357E5E"/>
    <w:rsid w:val="00360767"/>
    <w:rsid w:val="003607CA"/>
    <w:rsid w:val="00360CC0"/>
    <w:rsid w:val="00360F94"/>
    <w:rsid w:val="00361593"/>
    <w:rsid w:val="00361DA9"/>
    <w:rsid w:val="00361ECC"/>
    <w:rsid w:val="003626AE"/>
    <w:rsid w:val="00362C67"/>
    <w:rsid w:val="00362DC0"/>
    <w:rsid w:val="0036386A"/>
    <w:rsid w:val="00364371"/>
    <w:rsid w:val="00364553"/>
    <w:rsid w:val="003648DA"/>
    <w:rsid w:val="003649CD"/>
    <w:rsid w:val="00364E09"/>
    <w:rsid w:val="00364F25"/>
    <w:rsid w:val="003653C3"/>
    <w:rsid w:val="00365B80"/>
    <w:rsid w:val="00365DD2"/>
    <w:rsid w:val="003665EC"/>
    <w:rsid w:val="0036685D"/>
    <w:rsid w:val="00366D9A"/>
    <w:rsid w:val="00366E67"/>
    <w:rsid w:val="0036743D"/>
    <w:rsid w:val="00367507"/>
    <w:rsid w:val="00367813"/>
    <w:rsid w:val="0036799E"/>
    <w:rsid w:val="00367DF6"/>
    <w:rsid w:val="00367FC8"/>
    <w:rsid w:val="00370376"/>
    <w:rsid w:val="0037037C"/>
    <w:rsid w:val="00370469"/>
    <w:rsid w:val="0037073B"/>
    <w:rsid w:val="00370BF9"/>
    <w:rsid w:val="00370C90"/>
    <w:rsid w:val="00370D06"/>
    <w:rsid w:val="00370DDC"/>
    <w:rsid w:val="003713A0"/>
    <w:rsid w:val="00371B10"/>
    <w:rsid w:val="00371B26"/>
    <w:rsid w:val="00371BEE"/>
    <w:rsid w:val="00371C84"/>
    <w:rsid w:val="00371F30"/>
    <w:rsid w:val="00372369"/>
    <w:rsid w:val="00372533"/>
    <w:rsid w:val="003726FA"/>
    <w:rsid w:val="00372CC4"/>
    <w:rsid w:val="00372D46"/>
    <w:rsid w:val="00372EAF"/>
    <w:rsid w:val="0037304A"/>
    <w:rsid w:val="003732FB"/>
    <w:rsid w:val="0037446C"/>
    <w:rsid w:val="0037523E"/>
    <w:rsid w:val="003752C7"/>
    <w:rsid w:val="003754D3"/>
    <w:rsid w:val="003757B9"/>
    <w:rsid w:val="00375DAF"/>
    <w:rsid w:val="00376138"/>
    <w:rsid w:val="0037616B"/>
    <w:rsid w:val="00376202"/>
    <w:rsid w:val="003762A5"/>
    <w:rsid w:val="003763A8"/>
    <w:rsid w:val="00376533"/>
    <w:rsid w:val="003766FC"/>
    <w:rsid w:val="00376E0A"/>
    <w:rsid w:val="00376F98"/>
    <w:rsid w:val="0037719D"/>
    <w:rsid w:val="003774DD"/>
    <w:rsid w:val="003777F0"/>
    <w:rsid w:val="00377B54"/>
    <w:rsid w:val="0038093F"/>
    <w:rsid w:val="00380D4F"/>
    <w:rsid w:val="00382187"/>
    <w:rsid w:val="00382479"/>
    <w:rsid w:val="0038254E"/>
    <w:rsid w:val="00382963"/>
    <w:rsid w:val="00382E48"/>
    <w:rsid w:val="0038318F"/>
    <w:rsid w:val="003833B8"/>
    <w:rsid w:val="00383B1B"/>
    <w:rsid w:val="00383BDB"/>
    <w:rsid w:val="00383CB7"/>
    <w:rsid w:val="00383D56"/>
    <w:rsid w:val="00383F72"/>
    <w:rsid w:val="003846DE"/>
    <w:rsid w:val="003846F3"/>
    <w:rsid w:val="0038584A"/>
    <w:rsid w:val="003858F4"/>
    <w:rsid w:val="00385BF9"/>
    <w:rsid w:val="00385E58"/>
    <w:rsid w:val="003862C9"/>
    <w:rsid w:val="003863B0"/>
    <w:rsid w:val="003865E2"/>
    <w:rsid w:val="00387A3C"/>
    <w:rsid w:val="00387A75"/>
    <w:rsid w:val="00387D3A"/>
    <w:rsid w:val="00387EB8"/>
    <w:rsid w:val="0039005B"/>
    <w:rsid w:val="0039060C"/>
    <w:rsid w:val="0039065C"/>
    <w:rsid w:val="00390916"/>
    <w:rsid w:val="00390CD2"/>
    <w:rsid w:val="00390FDC"/>
    <w:rsid w:val="00391213"/>
    <w:rsid w:val="00391F40"/>
    <w:rsid w:val="003920A9"/>
    <w:rsid w:val="003922C5"/>
    <w:rsid w:val="00392736"/>
    <w:rsid w:val="00392B91"/>
    <w:rsid w:val="00392FB3"/>
    <w:rsid w:val="00392FEB"/>
    <w:rsid w:val="00393182"/>
    <w:rsid w:val="003933F3"/>
    <w:rsid w:val="00393AEF"/>
    <w:rsid w:val="00394069"/>
    <w:rsid w:val="00394350"/>
    <w:rsid w:val="003944C5"/>
    <w:rsid w:val="00394590"/>
    <w:rsid w:val="00394947"/>
    <w:rsid w:val="00394DEC"/>
    <w:rsid w:val="00394E29"/>
    <w:rsid w:val="0039504E"/>
    <w:rsid w:val="003955DD"/>
    <w:rsid w:val="00395710"/>
    <w:rsid w:val="003959EE"/>
    <w:rsid w:val="00395A66"/>
    <w:rsid w:val="00396228"/>
    <w:rsid w:val="00396265"/>
    <w:rsid w:val="003966AD"/>
    <w:rsid w:val="00396791"/>
    <w:rsid w:val="0039692A"/>
    <w:rsid w:val="003972A1"/>
    <w:rsid w:val="003972AB"/>
    <w:rsid w:val="00397A63"/>
    <w:rsid w:val="003A002F"/>
    <w:rsid w:val="003A0088"/>
    <w:rsid w:val="003A04E0"/>
    <w:rsid w:val="003A0532"/>
    <w:rsid w:val="003A0735"/>
    <w:rsid w:val="003A0AEB"/>
    <w:rsid w:val="003A12EF"/>
    <w:rsid w:val="003A2973"/>
    <w:rsid w:val="003A2A12"/>
    <w:rsid w:val="003A2C34"/>
    <w:rsid w:val="003A3201"/>
    <w:rsid w:val="003A32F1"/>
    <w:rsid w:val="003A337A"/>
    <w:rsid w:val="003A38B5"/>
    <w:rsid w:val="003A426A"/>
    <w:rsid w:val="003A46D5"/>
    <w:rsid w:val="003A4D11"/>
    <w:rsid w:val="003A5908"/>
    <w:rsid w:val="003A6072"/>
    <w:rsid w:val="003A651D"/>
    <w:rsid w:val="003A65D5"/>
    <w:rsid w:val="003A65E1"/>
    <w:rsid w:val="003A6AD2"/>
    <w:rsid w:val="003A6B28"/>
    <w:rsid w:val="003A6D00"/>
    <w:rsid w:val="003A6D89"/>
    <w:rsid w:val="003A729B"/>
    <w:rsid w:val="003A7444"/>
    <w:rsid w:val="003B096D"/>
    <w:rsid w:val="003B09A0"/>
    <w:rsid w:val="003B1126"/>
    <w:rsid w:val="003B127B"/>
    <w:rsid w:val="003B15B7"/>
    <w:rsid w:val="003B1726"/>
    <w:rsid w:val="003B23CC"/>
    <w:rsid w:val="003B26D0"/>
    <w:rsid w:val="003B2B31"/>
    <w:rsid w:val="003B2CC5"/>
    <w:rsid w:val="003B2DA3"/>
    <w:rsid w:val="003B2DE2"/>
    <w:rsid w:val="003B3150"/>
    <w:rsid w:val="003B3194"/>
    <w:rsid w:val="003B3437"/>
    <w:rsid w:val="003B39A6"/>
    <w:rsid w:val="003B39BC"/>
    <w:rsid w:val="003B3A63"/>
    <w:rsid w:val="003B3C2D"/>
    <w:rsid w:val="003B3D9B"/>
    <w:rsid w:val="003B3EC8"/>
    <w:rsid w:val="003B47CA"/>
    <w:rsid w:val="003B4A9C"/>
    <w:rsid w:val="003B4F64"/>
    <w:rsid w:val="003B5251"/>
    <w:rsid w:val="003B5968"/>
    <w:rsid w:val="003B5B5C"/>
    <w:rsid w:val="003B68C1"/>
    <w:rsid w:val="003B7AAE"/>
    <w:rsid w:val="003B7C76"/>
    <w:rsid w:val="003B7C78"/>
    <w:rsid w:val="003C043A"/>
    <w:rsid w:val="003C0A08"/>
    <w:rsid w:val="003C0FA0"/>
    <w:rsid w:val="003C0FE5"/>
    <w:rsid w:val="003C1739"/>
    <w:rsid w:val="003C1752"/>
    <w:rsid w:val="003C1931"/>
    <w:rsid w:val="003C2057"/>
    <w:rsid w:val="003C220A"/>
    <w:rsid w:val="003C2330"/>
    <w:rsid w:val="003C234E"/>
    <w:rsid w:val="003C272D"/>
    <w:rsid w:val="003C2A13"/>
    <w:rsid w:val="003C2DED"/>
    <w:rsid w:val="003C2FAE"/>
    <w:rsid w:val="003C30A8"/>
    <w:rsid w:val="003C321F"/>
    <w:rsid w:val="003C3353"/>
    <w:rsid w:val="003C3AD3"/>
    <w:rsid w:val="003C3C54"/>
    <w:rsid w:val="003C3E84"/>
    <w:rsid w:val="003C4DAE"/>
    <w:rsid w:val="003C4ED5"/>
    <w:rsid w:val="003C5BD7"/>
    <w:rsid w:val="003C5FE9"/>
    <w:rsid w:val="003C63F2"/>
    <w:rsid w:val="003C64E9"/>
    <w:rsid w:val="003C66B9"/>
    <w:rsid w:val="003C6AF1"/>
    <w:rsid w:val="003C6D83"/>
    <w:rsid w:val="003C7488"/>
    <w:rsid w:val="003C7511"/>
    <w:rsid w:val="003C7C52"/>
    <w:rsid w:val="003D0596"/>
    <w:rsid w:val="003D0781"/>
    <w:rsid w:val="003D0CBC"/>
    <w:rsid w:val="003D0E5C"/>
    <w:rsid w:val="003D1275"/>
    <w:rsid w:val="003D148A"/>
    <w:rsid w:val="003D15FC"/>
    <w:rsid w:val="003D27C8"/>
    <w:rsid w:val="003D28BE"/>
    <w:rsid w:val="003D3109"/>
    <w:rsid w:val="003D310F"/>
    <w:rsid w:val="003D33E8"/>
    <w:rsid w:val="003D349A"/>
    <w:rsid w:val="003D3E87"/>
    <w:rsid w:val="003D4047"/>
    <w:rsid w:val="003D440E"/>
    <w:rsid w:val="003D4677"/>
    <w:rsid w:val="003D494F"/>
    <w:rsid w:val="003D496A"/>
    <w:rsid w:val="003D5369"/>
    <w:rsid w:val="003D5619"/>
    <w:rsid w:val="003D5B3D"/>
    <w:rsid w:val="003D5C7A"/>
    <w:rsid w:val="003D65E9"/>
    <w:rsid w:val="003D6906"/>
    <w:rsid w:val="003D6C6B"/>
    <w:rsid w:val="003D6E64"/>
    <w:rsid w:val="003D6E9F"/>
    <w:rsid w:val="003D70FF"/>
    <w:rsid w:val="003D71A8"/>
    <w:rsid w:val="003D71E8"/>
    <w:rsid w:val="003D7481"/>
    <w:rsid w:val="003D7DA8"/>
    <w:rsid w:val="003D7E9E"/>
    <w:rsid w:val="003E01E7"/>
    <w:rsid w:val="003E0615"/>
    <w:rsid w:val="003E08B0"/>
    <w:rsid w:val="003E0A29"/>
    <w:rsid w:val="003E0B5F"/>
    <w:rsid w:val="003E0D04"/>
    <w:rsid w:val="003E1020"/>
    <w:rsid w:val="003E11E1"/>
    <w:rsid w:val="003E1590"/>
    <w:rsid w:val="003E1906"/>
    <w:rsid w:val="003E1AD0"/>
    <w:rsid w:val="003E1EB5"/>
    <w:rsid w:val="003E28C7"/>
    <w:rsid w:val="003E3410"/>
    <w:rsid w:val="003E37A1"/>
    <w:rsid w:val="003E3AAD"/>
    <w:rsid w:val="003E3FAE"/>
    <w:rsid w:val="003E4398"/>
    <w:rsid w:val="003E49FB"/>
    <w:rsid w:val="003E4DDB"/>
    <w:rsid w:val="003E4E94"/>
    <w:rsid w:val="003E4F73"/>
    <w:rsid w:val="003E525C"/>
    <w:rsid w:val="003E5720"/>
    <w:rsid w:val="003E5B13"/>
    <w:rsid w:val="003E5B2D"/>
    <w:rsid w:val="003E5B7F"/>
    <w:rsid w:val="003E5D8E"/>
    <w:rsid w:val="003E60E7"/>
    <w:rsid w:val="003E66E3"/>
    <w:rsid w:val="003E67B5"/>
    <w:rsid w:val="003E69D5"/>
    <w:rsid w:val="003E6F95"/>
    <w:rsid w:val="003E6FF2"/>
    <w:rsid w:val="003E784A"/>
    <w:rsid w:val="003E7A5F"/>
    <w:rsid w:val="003E7B58"/>
    <w:rsid w:val="003E7EA7"/>
    <w:rsid w:val="003F0705"/>
    <w:rsid w:val="003F0786"/>
    <w:rsid w:val="003F07F3"/>
    <w:rsid w:val="003F0C96"/>
    <w:rsid w:val="003F0F28"/>
    <w:rsid w:val="003F130B"/>
    <w:rsid w:val="003F136F"/>
    <w:rsid w:val="003F1951"/>
    <w:rsid w:val="003F1BD7"/>
    <w:rsid w:val="003F1E94"/>
    <w:rsid w:val="003F20BC"/>
    <w:rsid w:val="003F295A"/>
    <w:rsid w:val="003F3312"/>
    <w:rsid w:val="003F3617"/>
    <w:rsid w:val="003F3BF6"/>
    <w:rsid w:val="003F3F0D"/>
    <w:rsid w:val="003F3F3D"/>
    <w:rsid w:val="003F4445"/>
    <w:rsid w:val="003F4595"/>
    <w:rsid w:val="003F4CFE"/>
    <w:rsid w:val="003F4DE0"/>
    <w:rsid w:val="003F5243"/>
    <w:rsid w:val="003F52DC"/>
    <w:rsid w:val="003F53CD"/>
    <w:rsid w:val="003F57C7"/>
    <w:rsid w:val="003F5E93"/>
    <w:rsid w:val="003F5F62"/>
    <w:rsid w:val="003F6021"/>
    <w:rsid w:val="003F6B5B"/>
    <w:rsid w:val="003F6D51"/>
    <w:rsid w:val="003F7E26"/>
    <w:rsid w:val="004002BA"/>
    <w:rsid w:val="0040083D"/>
    <w:rsid w:val="004008E4"/>
    <w:rsid w:val="0040111E"/>
    <w:rsid w:val="004012D1"/>
    <w:rsid w:val="004014EE"/>
    <w:rsid w:val="00401863"/>
    <w:rsid w:val="00401FCB"/>
    <w:rsid w:val="00402489"/>
    <w:rsid w:val="00402895"/>
    <w:rsid w:val="004028AF"/>
    <w:rsid w:val="0040323C"/>
    <w:rsid w:val="00403CF6"/>
    <w:rsid w:val="00403E3E"/>
    <w:rsid w:val="004047E5"/>
    <w:rsid w:val="00404EC0"/>
    <w:rsid w:val="004053FD"/>
    <w:rsid w:val="004056B8"/>
    <w:rsid w:val="004059F9"/>
    <w:rsid w:val="00405DBA"/>
    <w:rsid w:val="00406326"/>
    <w:rsid w:val="00406591"/>
    <w:rsid w:val="0040663B"/>
    <w:rsid w:val="00406D45"/>
    <w:rsid w:val="00407141"/>
    <w:rsid w:val="00407777"/>
    <w:rsid w:val="00407AE7"/>
    <w:rsid w:val="00407D84"/>
    <w:rsid w:val="00410732"/>
    <w:rsid w:val="00410EA0"/>
    <w:rsid w:val="00411160"/>
    <w:rsid w:val="00411608"/>
    <w:rsid w:val="00411949"/>
    <w:rsid w:val="00411A9A"/>
    <w:rsid w:val="00411AFC"/>
    <w:rsid w:val="00411C14"/>
    <w:rsid w:val="00411DAA"/>
    <w:rsid w:val="00411F98"/>
    <w:rsid w:val="00411FF4"/>
    <w:rsid w:val="004124FA"/>
    <w:rsid w:val="00412901"/>
    <w:rsid w:val="00412A9D"/>
    <w:rsid w:val="00412AE4"/>
    <w:rsid w:val="00412CD5"/>
    <w:rsid w:val="00413253"/>
    <w:rsid w:val="00413596"/>
    <w:rsid w:val="004137CB"/>
    <w:rsid w:val="004137DC"/>
    <w:rsid w:val="00413867"/>
    <w:rsid w:val="00413ADC"/>
    <w:rsid w:val="00413DE8"/>
    <w:rsid w:val="00413F17"/>
    <w:rsid w:val="00413FCA"/>
    <w:rsid w:val="004141B0"/>
    <w:rsid w:val="00414560"/>
    <w:rsid w:val="004147B8"/>
    <w:rsid w:val="00414B30"/>
    <w:rsid w:val="0041552B"/>
    <w:rsid w:val="00415789"/>
    <w:rsid w:val="004159A6"/>
    <w:rsid w:val="00415D53"/>
    <w:rsid w:val="00415DBA"/>
    <w:rsid w:val="0041624A"/>
    <w:rsid w:val="0041633A"/>
    <w:rsid w:val="00416390"/>
    <w:rsid w:val="00416B11"/>
    <w:rsid w:val="00416E9D"/>
    <w:rsid w:val="00417000"/>
    <w:rsid w:val="004170FF"/>
    <w:rsid w:val="00417A2B"/>
    <w:rsid w:val="00417F8D"/>
    <w:rsid w:val="00420240"/>
    <w:rsid w:val="00420552"/>
    <w:rsid w:val="004206DA"/>
    <w:rsid w:val="0042089B"/>
    <w:rsid w:val="00420987"/>
    <w:rsid w:val="00420E5D"/>
    <w:rsid w:val="00421322"/>
    <w:rsid w:val="00421335"/>
    <w:rsid w:val="0042160F"/>
    <w:rsid w:val="004216A0"/>
    <w:rsid w:val="00421D14"/>
    <w:rsid w:val="00421F37"/>
    <w:rsid w:val="00423316"/>
    <w:rsid w:val="004237E2"/>
    <w:rsid w:val="00423DD8"/>
    <w:rsid w:val="00424565"/>
    <w:rsid w:val="00424969"/>
    <w:rsid w:val="004249F6"/>
    <w:rsid w:val="004250A3"/>
    <w:rsid w:val="00425A61"/>
    <w:rsid w:val="00425B70"/>
    <w:rsid w:val="00425E9C"/>
    <w:rsid w:val="00425F59"/>
    <w:rsid w:val="0042622D"/>
    <w:rsid w:val="00426330"/>
    <w:rsid w:val="00426543"/>
    <w:rsid w:val="00426ABC"/>
    <w:rsid w:val="00426BC4"/>
    <w:rsid w:val="00427000"/>
    <w:rsid w:val="0042732B"/>
    <w:rsid w:val="004275A4"/>
    <w:rsid w:val="00427D6C"/>
    <w:rsid w:val="00427E9F"/>
    <w:rsid w:val="0043072B"/>
    <w:rsid w:val="0043081F"/>
    <w:rsid w:val="0043083C"/>
    <w:rsid w:val="004308EF"/>
    <w:rsid w:val="00430E54"/>
    <w:rsid w:val="00430EEB"/>
    <w:rsid w:val="004316CD"/>
    <w:rsid w:val="00431ABF"/>
    <w:rsid w:val="00431B48"/>
    <w:rsid w:val="00431C79"/>
    <w:rsid w:val="004325F8"/>
    <w:rsid w:val="004329B5"/>
    <w:rsid w:val="00432B6E"/>
    <w:rsid w:val="0043310C"/>
    <w:rsid w:val="00433326"/>
    <w:rsid w:val="004334E6"/>
    <w:rsid w:val="004335D5"/>
    <w:rsid w:val="00433902"/>
    <w:rsid w:val="0043391D"/>
    <w:rsid w:val="00433B47"/>
    <w:rsid w:val="00434A73"/>
    <w:rsid w:val="00434BE2"/>
    <w:rsid w:val="0043512C"/>
    <w:rsid w:val="004352B8"/>
    <w:rsid w:val="00435362"/>
    <w:rsid w:val="004353BA"/>
    <w:rsid w:val="00435964"/>
    <w:rsid w:val="0043623E"/>
    <w:rsid w:val="00437345"/>
    <w:rsid w:val="004374CD"/>
    <w:rsid w:val="00437820"/>
    <w:rsid w:val="00437DAE"/>
    <w:rsid w:val="0044021A"/>
    <w:rsid w:val="0044023E"/>
    <w:rsid w:val="004402AE"/>
    <w:rsid w:val="00440768"/>
    <w:rsid w:val="00440800"/>
    <w:rsid w:val="00440F60"/>
    <w:rsid w:val="00441694"/>
    <w:rsid w:val="004417AC"/>
    <w:rsid w:val="004417B0"/>
    <w:rsid w:val="0044255A"/>
    <w:rsid w:val="00442865"/>
    <w:rsid w:val="00442A50"/>
    <w:rsid w:val="00443736"/>
    <w:rsid w:val="00443832"/>
    <w:rsid w:val="00443A1E"/>
    <w:rsid w:val="004448D5"/>
    <w:rsid w:val="00444AB0"/>
    <w:rsid w:val="00444BBC"/>
    <w:rsid w:val="00444D7F"/>
    <w:rsid w:val="00444F46"/>
    <w:rsid w:val="00445FA5"/>
    <w:rsid w:val="0044613C"/>
    <w:rsid w:val="0044624C"/>
    <w:rsid w:val="004463B4"/>
    <w:rsid w:val="0044691D"/>
    <w:rsid w:val="00446E6C"/>
    <w:rsid w:val="00446F6A"/>
    <w:rsid w:val="00446F82"/>
    <w:rsid w:val="00447094"/>
    <w:rsid w:val="00447511"/>
    <w:rsid w:val="00447A59"/>
    <w:rsid w:val="00447A87"/>
    <w:rsid w:val="00447AA7"/>
    <w:rsid w:val="00447C7D"/>
    <w:rsid w:val="00447EB5"/>
    <w:rsid w:val="0045015E"/>
    <w:rsid w:val="00450EE0"/>
    <w:rsid w:val="004514C4"/>
    <w:rsid w:val="004515F2"/>
    <w:rsid w:val="00451998"/>
    <w:rsid w:val="00451A71"/>
    <w:rsid w:val="00451D09"/>
    <w:rsid w:val="00451FF3"/>
    <w:rsid w:val="00452C8A"/>
    <w:rsid w:val="00452E9D"/>
    <w:rsid w:val="004530E2"/>
    <w:rsid w:val="0045346D"/>
    <w:rsid w:val="004537E5"/>
    <w:rsid w:val="00453AFD"/>
    <w:rsid w:val="00454100"/>
    <w:rsid w:val="004547AF"/>
    <w:rsid w:val="00454B40"/>
    <w:rsid w:val="00454DE9"/>
    <w:rsid w:val="00454F98"/>
    <w:rsid w:val="00455780"/>
    <w:rsid w:val="00455B57"/>
    <w:rsid w:val="00455D06"/>
    <w:rsid w:val="00455D66"/>
    <w:rsid w:val="00455EA8"/>
    <w:rsid w:val="00456406"/>
    <w:rsid w:val="00456816"/>
    <w:rsid w:val="00456AED"/>
    <w:rsid w:val="00456E04"/>
    <w:rsid w:val="00457139"/>
    <w:rsid w:val="00457578"/>
    <w:rsid w:val="0045769E"/>
    <w:rsid w:val="00457A77"/>
    <w:rsid w:val="00457E73"/>
    <w:rsid w:val="004601D6"/>
    <w:rsid w:val="0046089B"/>
    <w:rsid w:val="0046096C"/>
    <w:rsid w:val="00460AA4"/>
    <w:rsid w:val="0046150B"/>
    <w:rsid w:val="00461AC1"/>
    <w:rsid w:val="00462083"/>
    <w:rsid w:val="0046224A"/>
    <w:rsid w:val="004625D7"/>
    <w:rsid w:val="00462B55"/>
    <w:rsid w:val="00462E4B"/>
    <w:rsid w:val="00462EE0"/>
    <w:rsid w:val="004632EB"/>
    <w:rsid w:val="0046393D"/>
    <w:rsid w:val="00463965"/>
    <w:rsid w:val="00463EB4"/>
    <w:rsid w:val="0046404B"/>
    <w:rsid w:val="004649A8"/>
    <w:rsid w:val="0046511F"/>
    <w:rsid w:val="00465749"/>
    <w:rsid w:val="00465842"/>
    <w:rsid w:val="004661D4"/>
    <w:rsid w:val="00466337"/>
    <w:rsid w:val="004664E5"/>
    <w:rsid w:val="00466951"/>
    <w:rsid w:val="00466F42"/>
    <w:rsid w:val="0046783D"/>
    <w:rsid w:val="004678F5"/>
    <w:rsid w:val="00467F14"/>
    <w:rsid w:val="00467F6B"/>
    <w:rsid w:val="00470836"/>
    <w:rsid w:val="00470AE4"/>
    <w:rsid w:val="00470C40"/>
    <w:rsid w:val="00470EC2"/>
    <w:rsid w:val="00471068"/>
    <w:rsid w:val="00471609"/>
    <w:rsid w:val="00471663"/>
    <w:rsid w:val="00471D77"/>
    <w:rsid w:val="00472069"/>
    <w:rsid w:val="004725FA"/>
    <w:rsid w:val="0047263F"/>
    <w:rsid w:val="004727E0"/>
    <w:rsid w:val="00472822"/>
    <w:rsid w:val="00472AED"/>
    <w:rsid w:val="00472B18"/>
    <w:rsid w:val="00472C49"/>
    <w:rsid w:val="00472D1F"/>
    <w:rsid w:val="00473874"/>
    <w:rsid w:val="00473B91"/>
    <w:rsid w:val="00473CDB"/>
    <w:rsid w:val="00473DF7"/>
    <w:rsid w:val="00474340"/>
    <w:rsid w:val="004746F4"/>
    <w:rsid w:val="004748F6"/>
    <w:rsid w:val="00474C99"/>
    <w:rsid w:val="00474DA8"/>
    <w:rsid w:val="00474DB8"/>
    <w:rsid w:val="00475141"/>
    <w:rsid w:val="00475302"/>
    <w:rsid w:val="004757F6"/>
    <w:rsid w:val="00475A10"/>
    <w:rsid w:val="00475D20"/>
    <w:rsid w:val="00475F55"/>
    <w:rsid w:val="0047632C"/>
    <w:rsid w:val="0047633F"/>
    <w:rsid w:val="00476445"/>
    <w:rsid w:val="00476AFB"/>
    <w:rsid w:val="00476C06"/>
    <w:rsid w:val="00476F2A"/>
    <w:rsid w:val="0047738A"/>
    <w:rsid w:val="00477DF4"/>
    <w:rsid w:val="00480771"/>
    <w:rsid w:val="00480891"/>
    <w:rsid w:val="00480CDF"/>
    <w:rsid w:val="00481BED"/>
    <w:rsid w:val="0048225F"/>
    <w:rsid w:val="0048233A"/>
    <w:rsid w:val="004826E1"/>
    <w:rsid w:val="004832C7"/>
    <w:rsid w:val="0048425B"/>
    <w:rsid w:val="00484487"/>
    <w:rsid w:val="00485034"/>
    <w:rsid w:val="00485464"/>
    <w:rsid w:val="00485540"/>
    <w:rsid w:val="00485A66"/>
    <w:rsid w:val="00485C42"/>
    <w:rsid w:val="00485CA1"/>
    <w:rsid w:val="00486336"/>
    <w:rsid w:val="00486726"/>
    <w:rsid w:val="004869E9"/>
    <w:rsid w:val="00486A61"/>
    <w:rsid w:val="00486AAD"/>
    <w:rsid w:val="00486EDA"/>
    <w:rsid w:val="00486F49"/>
    <w:rsid w:val="0048713A"/>
    <w:rsid w:val="00487438"/>
    <w:rsid w:val="004874CA"/>
    <w:rsid w:val="0048761A"/>
    <w:rsid w:val="00487EB7"/>
    <w:rsid w:val="00490368"/>
    <w:rsid w:val="00490EEB"/>
    <w:rsid w:val="0049104A"/>
    <w:rsid w:val="00491357"/>
    <w:rsid w:val="00491372"/>
    <w:rsid w:val="00491628"/>
    <w:rsid w:val="00491723"/>
    <w:rsid w:val="004921C6"/>
    <w:rsid w:val="00492214"/>
    <w:rsid w:val="0049249B"/>
    <w:rsid w:val="00492892"/>
    <w:rsid w:val="004929AD"/>
    <w:rsid w:val="00492B08"/>
    <w:rsid w:val="0049342C"/>
    <w:rsid w:val="004935AF"/>
    <w:rsid w:val="00494047"/>
    <w:rsid w:val="00494171"/>
    <w:rsid w:val="0049430E"/>
    <w:rsid w:val="00494537"/>
    <w:rsid w:val="004945BD"/>
    <w:rsid w:val="00494F1B"/>
    <w:rsid w:val="0049535C"/>
    <w:rsid w:val="00495EA4"/>
    <w:rsid w:val="00496061"/>
    <w:rsid w:val="004962CF"/>
    <w:rsid w:val="0049641C"/>
    <w:rsid w:val="004965DD"/>
    <w:rsid w:val="004966DC"/>
    <w:rsid w:val="00496B09"/>
    <w:rsid w:val="00496CA8"/>
    <w:rsid w:val="00496D63"/>
    <w:rsid w:val="00496FA1"/>
    <w:rsid w:val="0049736F"/>
    <w:rsid w:val="0049774B"/>
    <w:rsid w:val="004978E5"/>
    <w:rsid w:val="00497C54"/>
    <w:rsid w:val="00497E5C"/>
    <w:rsid w:val="004A01C0"/>
    <w:rsid w:val="004A0635"/>
    <w:rsid w:val="004A085A"/>
    <w:rsid w:val="004A0931"/>
    <w:rsid w:val="004A0B84"/>
    <w:rsid w:val="004A1749"/>
    <w:rsid w:val="004A1E40"/>
    <w:rsid w:val="004A1F32"/>
    <w:rsid w:val="004A1F79"/>
    <w:rsid w:val="004A21EF"/>
    <w:rsid w:val="004A22D3"/>
    <w:rsid w:val="004A3259"/>
    <w:rsid w:val="004A36EB"/>
    <w:rsid w:val="004A4438"/>
    <w:rsid w:val="004A448A"/>
    <w:rsid w:val="004A4A4A"/>
    <w:rsid w:val="004A4CAB"/>
    <w:rsid w:val="004A5854"/>
    <w:rsid w:val="004A5C19"/>
    <w:rsid w:val="004A5C5A"/>
    <w:rsid w:val="004A5CDD"/>
    <w:rsid w:val="004A67B3"/>
    <w:rsid w:val="004A71E4"/>
    <w:rsid w:val="004A722F"/>
    <w:rsid w:val="004A74EF"/>
    <w:rsid w:val="004A78A7"/>
    <w:rsid w:val="004A78BD"/>
    <w:rsid w:val="004A7986"/>
    <w:rsid w:val="004A7C1F"/>
    <w:rsid w:val="004B0391"/>
    <w:rsid w:val="004B0E5D"/>
    <w:rsid w:val="004B12AC"/>
    <w:rsid w:val="004B14B0"/>
    <w:rsid w:val="004B1527"/>
    <w:rsid w:val="004B193A"/>
    <w:rsid w:val="004B1AA8"/>
    <w:rsid w:val="004B2748"/>
    <w:rsid w:val="004B3225"/>
    <w:rsid w:val="004B35FC"/>
    <w:rsid w:val="004B3837"/>
    <w:rsid w:val="004B3844"/>
    <w:rsid w:val="004B3A90"/>
    <w:rsid w:val="004B3ACA"/>
    <w:rsid w:val="004B4524"/>
    <w:rsid w:val="004B46C5"/>
    <w:rsid w:val="004B47DF"/>
    <w:rsid w:val="004B49DA"/>
    <w:rsid w:val="004B5215"/>
    <w:rsid w:val="004B5726"/>
    <w:rsid w:val="004B58D7"/>
    <w:rsid w:val="004B60FD"/>
    <w:rsid w:val="004B6D01"/>
    <w:rsid w:val="004B7258"/>
    <w:rsid w:val="004B7548"/>
    <w:rsid w:val="004B7AC5"/>
    <w:rsid w:val="004B7B42"/>
    <w:rsid w:val="004C01A0"/>
    <w:rsid w:val="004C0282"/>
    <w:rsid w:val="004C03DD"/>
    <w:rsid w:val="004C0C4D"/>
    <w:rsid w:val="004C0CEC"/>
    <w:rsid w:val="004C1361"/>
    <w:rsid w:val="004C1769"/>
    <w:rsid w:val="004C1819"/>
    <w:rsid w:val="004C1AB6"/>
    <w:rsid w:val="004C1B6C"/>
    <w:rsid w:val="004C1E5C"/>
    <w:rsid w:val="004C20F2"/>
    <w:rsid w:val="004C27AA"/>
    <w:rsid w:val="004C2954"/>
    <w:rsid w:val="004C29E9"/>
    <w:rsid w:val="004C2CF7"/>
    <w:rsid w:val="004C30C3"/>
    <w:rsid w:val="004C311B"/>
    <w:rsid w:val="004C31E5"/>
    <w:rsid w:val="004C34A5"/>
    <w:rsid w:val="004C3606"/>
    <w:rsid w:val="004C367E"/>
    <w:rsid w:val="004C3E53"/>
    <w:rsid w:val="004C4581"/>
    <w:rsid w:val="004C46F2"/>
    <w:rsid w:val="004C472F"/>
    <w:rsid w:val="004C4944"/>
    <w:rsid w:val="004C4BFE"/>
    <w:rsid w:val="004C5600"/>
    <w:rsid w:val="004C599E"/>
    <w:rsid w:val="004C65EB"/>
    <w:rsid w:val="004C675A"/>
    <w:rsid w:val="004C69CF"/>
    <w:rsid w:val="004C6ABC"/>
    <w:rsid w:val="004C6C71"/>
    <w:rsid w:val="004C6DE4"/>
    <w:rsid w:val="004C70B6"/>
    <w:rsid w:val="004C7459"/>
    <w:rsid w:val="004C77AD"/>
    <w:rsid w:val="004C789F"/>
    <w:rsid w:val="004C7A23"/>
    <w:rsid w:val="004D023E"/>
    <w:rsid w:val="004D04D7"/>
    <w:rsid w:val="004D06AD"/>
    <w:rsid w:val="004D076F"/>
    <w:rsid w:val="004D0875"/>
    <w:rsid w:val="004D1089"/>
    <w:rsid w:val="004D17C2"/>
    <w:rsid w:val="004D17CA"/>
    <w:rsid w:val="004D1C6C"/>
    <w:rsid w:val="004D228A"/>
    <w:rsid w:val="004D24D8"/>
    <w:rsid w:val="004D253D"/>
    <w:rsid w:val="004D28C1"/>
    <w:rsid w:val="004D2CB1"/>
    <w:rsid w:val="004D33A9"/>
    <w:rsid w:val="004D3C32"/>
    <w:rsid w:val="004D3E1B"/>
    <w:rsid w:val="004D4E2C"/>
    <w:rsid w:val="004D4E77"/>
    <w:rsid w:val="004D509D"/>
    <w:rsid w:val="004D50B1"/>
    <w:rsid w:val="004D5320"/>
    <w:rsid w:val="004D542E"/>
    <w:rsid w:val="004D5686"/>
    <w:rsid w:val="004D5725"/>
    <w:rsid w:val="004D580B"/>
    <w:rsid w:val="004D5A21"/>
    <w:rsid w:val="004D60C3"/>
    <w:rsid w:val="004D648F"/>
    <w:rsid w:val="004D6C17"/>
    <w:rsid w:val="004D6F0D"/>
    <w:rsid w:val="004D74B8"/>
    <w:rsid w:val="004D7C60"/>
    <w:rsid w:val="004D7EC0"/>
    <w:rsid w:val="004E05CF"/>
    <w:rsid w:val="004E0997"/>
    <w:rsid w:val="004E0D30"/>
    <w:rsid w:val="004E0FD0"/>
    <w:rsid w:val="004E112D"/>
    <w:rsid w:val="004E16D9"/>
    <w:rsid w:val="004E198F"/>
    <w:rsid w:val="004E1A11"/>
    <w:rsid w:val="004E2421"/>
    <w:rsid w:val="004E2957"/>
    <w:rsid w:val="004E300D"/>
    <w:rsid w:val="004E33A5"/>
    <w:rsid w:val="004E398E"/>
    <w:rsid w:val="004E3BDF"/>
    <w:rsid w:val="004E4177"/>
    <w:rsid w:val="004E430D"/>
    <w:rsid w:val="004E49A1"/>
    <w:rsid w:val="004E49FF"/>
    <w:rsid w:val="004E4A29"/>
    <w:rsid w:val="004E556B"/>
    <w:rsid w:val="004E58FF"/>
    <w:rsid w:val="004E5960"/>
    <w:rsid w:val="004E59DA"/>
    <w:rsid w:val="004E5AEC"/>
    <w:rsid w:val="004E6182"/>
    <w:rsid w:val="004E63CE"/>
    <w:rsid w:val="004E67BA"/>
    <w:rsid w:val="004E6B54"/>
    <w:rsid w:val="004E6C89"/>
    <w:rsid w:val="004E6CF3"/>
    <w:rsid w:val="004E7FF9"/>
    <w:rsid w:val="004F015D"/>
    <w:rsid w:val="004F0504"/>
    <w:rsid w:val="004F0A87"/>
    <w:rsid w:val="004F18AE"/>
    <w:rsid w:val="004F1B89"/>
    <w:rsid w:val="004F231C"/>
    <w:rsid w:val="004F2516"/>
    <w:rsid w:val="004F2CCE"/>
    <w:rsid w:val="004F31EE"/>
    <w:rsid w:val="004F34AB"/>
    <w:rsid w:val="004F3523"/>
    <w:rsid w:val="004F358E"/>
    <w:rsid w:val="004F3A33"/>
    <w:rsid w:val="004F470C"/>
    <w:rsid w:val="004F4F14"/>
    <w:rsid w:val="004F4F49"/>
    <w:rsid w:val="004F5006"/>
    <w:rsid w:val="004F5589"/>
    <w:rsid w:val="004F55DE"/>
    <w:rsid w:val="004F56A9"/>
    <w:rsid w:val="004F5CE9"/>
    <w:rsid w:val="004F650C"/>
    <w:rsid w:val="004F6CC9"/>
    <w:rsid w:val="004F6F59"/>
    <w:rsid w:val="004F746E"/>
    <w:rsid w:val="004F75DB"/>
    <w:rsid w:val="004F777A"/>
    <w:rsid w:val="004F78DB"/>
    <w:rsid w:val="004F7A0F"/>
    <w:rsid w:val="004F7D70"/>
    <w:rsid w:val="00500198"/>
    <w:rsid w:val="00500BFA"/>
    <w:rsid w:val="005016BE"/>
    <w:rsid w:val="00501850"/>
    <w:rsid w:val="0050189E"/>
    <w:rsid w:val="00502137"/>
    <w:rsid w:val="005024EC"/>
    <w:rsid w:val="0050259E"/>
    <w:rsid w:val="0050287A"/>
    <w:rsid w:val="00502BAB"/>
    <w:rsid w:val="005035DD"/>
    <w:rsid w:val="00503EBA"/>
    <w:rsid w:val="005041CD"/>
    <w:rsid w:val="00504348"/>
    <w:rsid w:val="005043ED"/>
    <w:rsid w:val="0050448C"/>
    <w:rsid w:val="00504493"/>
    <w:rsid w:val="005046B1"/>
    <w:rsid w:val="0050491E"/>
    <w:rsid w:val="00504D86"/>
    <w:rsid w:val="00504F6D"/>
    <w:rsid w:val="00506468"/>
    <w:rsid w:val="0050656D"/>
    <w:rsid w:val="00506818"/>
    <w:rsid w:val="0050697E"/>
    <w:rsid w:val="00506B6D"/>
    <w:rsid w:val="00506D9B"/>
    <w:rsid w:val="00506DF2"/>
    <w:rsid w:val="00507135"/>
    <w:rsid w:val="005073DD"/>
    <w:rsid w:val="00507721"/>
    <w:rsid w:val="00507773"/>
    <w:rsid w:val="00507A55"/>
    <w:rsid w:val="00507AAC"/>
    <w:rsid w:val="005101C0"/>
    <w:rsid w:val="00510369"/>
    <w:rsid w:val="00510687"/>
    <w:rsid w:val="00510E4F"/>
    <w:rsid w:val="00510FAE"/>
    <w:rsid w:val="0051134A"/>
    <w:rsid w:val="0051141B"/>
    <w:rsid w:val="00511434"/>
    <w:rsid w:val="0051196E"/>
    <w:rsid w:val="00511990"/>
    <w:rsid w:val="00511CE8"/>
    <w:rsid w:val="00511DED"/>
    <w:rsid w:val="005123FF"/>
    <w:rsid w:val="00512439"/>
    <w:rsid w:val="0051273C"/>
    <w:rsid w:val="00512788"/>
    <w:rsid w:val="005129B9"/>
    <w:rsid w:val="00512C68"/>
    <w:rsid w:val="00512F23"/>
    <w:rsid w:val="00512FB0"/>
    <w:rsid w:val="005135BA"/>
    <w:rsid w:val="005146CF"/>
    <w:rsid w:val="00514799"/>
    <w:rsid w:val="0051490C"/>
    <w:rsid w:val="00514D08"/>
    <w:rsid w:val="00514DE5"/>
    <w:rsid w:val="0051552A"/>
    <w:rsid w:val="00515A1E"/>
    <w:rsid w:val="00515AC3"/>
    <w:rsid w:val="00516014"/>
    <w:rsid w:val="005162CC"/>
    <w:rsid w:val="00516387"/>
    <w:rsid w:val="0051654E"/>
    <w:rsid w:val="00516863"/>
    <w:rsid w:val="00516C84"/>
    <w:rsid w:val="00516D0D"/>
    <w:rsid w:val="00517151"/>
    <w:rsid w:val="00517193"/>
    <w:rsid w:val="00517999"/>
    <w:rsid w:val="0052228E"/>
    <w:rsid w:val="005223E5"/>
    <w:rsid w:val="00522547"/>
    <w:rsid w:val="0052259A"/>
    <w:rsid w:val="005228A2"/>
    <w:rsid w:val="00522A22"/>
    <w:rsid w:val="00522E2C"/>
    <w:rsid w:val="00522F87"/>
    <w:rsid w:val="00523818"/>
    <w:rsid w:val="005239F2"/>
    <w:rsid w:val="00523A54"/>
    <w:rsid w:val="00523A84"/>
    <w:rsid w:val="00523B1E"/>
    <w:rsid w:val="00523B71"/>
    <w:rsid w:val="00523CF5"/>
    <w:rsid w:val="005240AA"/>
    <w:rsid w:val="005242B6"/>
    <w:rsid w:val="00524600"/>
    <w:rsid w:val="00524985"/>
    <w:rsid w:val="00524A6A"/>
    <w:rsid w:val="00524D32"/>
    <w:rsid w:val="00524E04"/>
    <w:rsid w:val="00525129"/>
    <w:rsid w:val="00525143"/>
    <w:rsid w:val="005251AF"/>
    <w:rsid w:val="00525345"/>
    <w:rsid w:val="005254CC"/>
    <w:rsid w:val="0052571F"/>
    <w:rsid w:val="00525C4D"/>
    <w:rsid w:val="00526580"/>
    <w:rsid w:val="005265DC"/>
    <w:rsid w:val="005266D6"/>
    <w:rsid w:val="005267C9"/>
    <w:rsid w:val="005275AA"/>
    <w:rsid w:val="005303F2"/>
    <w:rsid w:val="00530A2B"/>
    <w:rsid w:val="00530A76"/>
    <w:rsid w:val="00531851"/>
    <w:rsid w:val="005319EF"/>
    <w:rsid w:val="00531A75"/>
    <w:rsid w:val="00531F11"/>
    <w:rsid w:val="00531FD8"/>
    <w:rsid w:val="0053266D"/>
    <w:rsid w:val="00532923"/>
    <w:rsid w:val="00532CA0"/>
    <w:rsid w:val="00533063"/>
    <w:rsid w:val="00533177"/>
    <w:rsid w:val="005332CC"/>
    <w:rsid w:val="005340AE"/>
    <w:rsid w:val="0053447F"/>
    <w:rsid w:val="0053452C"/>
    <w:rsid w:val="00534FFA"/>
    <w:rsid w:val="00535123"/>
    <w:rsid w:val="0053513E"/>
    <w:rsid w:val="005355E9"/>
    <w:rsid w:val="005358A6"/>
    <w:rsid w:val="00535A20"/>
    <w:rsid w:val="00535A53"/>
    <w:rsid w:val="005363A5"/>
    <w:rsid w:val="00536451"/>
    <w:rsid w:val="00536531"/>
    <w:rsid w:val="00536672"/>
    <w:rsid w:val="00536719"/>
    <w:rsid w:val="00536875"/>
    <w:rsid w:val="005369AE"/>
    <w:rsid w:val="00536B09"/>
    <w:rsid w:val="00536BDB"/>
    <w:rsid w:val="00537060"/>
    <w:rsid w:val="0053718C"/>
    <w:rsid w:val="00537284"/>
    <w:rsid w:val="0053737C"/>
    <w:rsid w:val="00537649"/>
    <w:rsid w:val="00537820"/>
    <w:rsid w:val="00540134"/>
    <w:rsid w:val="005402D5"/>
    <w:rsid w:val="00540305"/>
    <w:rsid w:val="00540922"/>
    <w:rsid w:val="00540E32"/>
    <w:rsid w:val="005411B9"/>
    <w:rsid w:val="005411E1"/>
    <w:rsid w:val="0054144A"/>
    <w:rsid w:val="00541B9F"/>
    <w:rsid w:val="00541D0B"/>
    <w:rsid w:val="00541EBB"/>
    <w:rsid w:val="0054238D"/>
    <w:rsid w:val="005425B5"/>
    <w:rsid w:val="0054297F"/>
    <w:rsid w:val="00542B87"/>
    <w:rsid w:val="00544203"/>
    <w:rsid w:val="005445DE"/>
    <w:rsid w:val="00544A16"/>
    <w:rsid w:val="00544A50"/>
    <w:rsid w:val="005451C5"/>
    <w:rsid w:val="005459A8"/>
    <w:rsid w:val="00545C51"/>
    <w:rsid w:val="00545C6B"/>
    <w:rsid w:val="00546E2B"/>
    <w:rsid w:val="00546F61"/>
    <w:rsid w:val="00547073"/>
    <w:rsid w:val="00547AF3"/>
    <w:rsid w:val="00550171"/>
    <w:rsid w:val="00550330"/>
    <w:rsid w:val="00550BD3"/>
    <w:rsid w:val="005515AC"/>
    <w:rsid w:val="00551ACF"/>
    <w:rsid w:val="00551E7A"/>
    <w:rsid w:val="00552917"/>
    <w:rsid w:val="00552927"/>
    <w:rsid w:val="00552EE2"/>
    <w:rsid w:val="00553238"/>
    <w:rsid w:val="005532AF"/>
    <w:rsid w:val="0055330A"/>
    <w:rsid w:val="00553AD5"/>
    <w:rsid w:val="00553AE2"/>
    <w:rsid w:val="00553B97"/>
    <w:rsid w:val="005541BA"/>
    <w:rsid w:val="0055492D"/>
    <w:rsid w:val="005551FE"/>
    <w:rsid w:val="005555B5"/>
    <w:rsid w:val="00555872"/>
    <w:rsid w:val="00555C5E"/>
    <w:rsid w:val="00555DF3"/>
    <w:rsid w:val="00555EB2"/>
    <w:rsid w:val="005564D5"/>
    <w:rsid w:val="00556FC6"/>
    <w:rsid w:val="0055720C"/>
    <w:rsid w:val="0055724D"/>
    <w:rsid w:val="00557B17"/>
    <w:rsid w:val="00557CF4"/>
    <w:rsid w:val="00557D47"/>
    <w:rsid w:val="00557D4C"/>
    <w:rsid w:val="00557DF1"/>
    <w:rsid w:val="00557F5A"/>
    <w:rsid w:val="00557FCC"/>
    <w:rsid w:val="00560545"/>
    <w:rsid w:val="0056087C"/>
    <w:rsid w:val="00560958"/>
    <w:rsid w:val="00560BAC"/>
    <w:rsid w:val="00561125"/>
    <w:rsid w:val="005615DA"/>
    <w:rsid w:val="00561655"/>
    <w:rsid w:val="005616EF"/>
    <w:rsid w:val="005625A7"/>
    <w:rsid w:val="005628BA"/>
    <w:rsid w:val="00562968"/>
    <w:rsid w:val="00562A2C"/>
    <w:rsid w:val="00562DA7"/>
    <w:rsid w:val="005630B0"/>
    <w:rsid w:val="005638DE"/>
    <w:rsid w:val="00563D53"/>
    <w:rsid w:val="00563DE7"/>
    <w:rsid w:val="005640FF"/>
    <w:rsid w:val="005641A5"/>
    <w:rsid w:val="00564F98"/>
    <w:rsid w:val="005651F7"/>
    <w:rsid w:val="005656EF"/>
    <w:rsid w:val="00565989"/>
    <w:rsid w:val="00565B68"/>
    <w:rsid w:val="00566100"/>
    <w:rsid w:val="005665E0"/>
    <w:rsid w:val="00566610"/>
    <w:rsid w:val="0056690F"/>
    <w:rsid w:val="00567D69"/>
    <w:rsid w:val="00567F43"/>
    <w:rsid w:val="005700A5"/>
    <w:rsid w:val="0057016A"/>
    <w:rsid w:val="005704B7"/>
    <w:rsid w:val="005705A1"/>
    <w:rsid w:val="0057117F"/>
    <w:rsid w:val="0057118B"/>
    <w:rsid w:val="005721E9"/>
    <w:rsid w:val="00572667"/>
    <w:rsid w:val="00572B4C"/>
    <w:rsid w:val="00572B89"/>
    <w:rsid w:val="00572CFF"/>
    <w:rsid w:val="005733CA"/>
    <w:rsid w:val="00573642"/>
    <w:rsid w:val="00573C62"/>
    <w:rsid w:val="00574106"/>
    <w:rsid w:val="005744DC"/>
    <w:rsid w:val="00574598"/>
    <w:rsid w:val="0057491B"/>
    <w:rsid w:val="00574A18"/>
    <w:rsid w:val="00574D05"/>
    <w:rsid w:val="00574DED"/>
    <w:rsid w:val="00574EAD"/>
    <w:rsid w:val="00575419"/>
    <w:rsid w:val="005754B8"/>
    <w:rsid w:val="00575BE7"/>
    <w:rsid w:val="00575C61"/>
    <w:rsid w:val="00575F74"/>
    <w:rsid w:val="0057656C"/>
    <w:rsid w:val="0057677C"/>
    <w:rsid w:val="00576A73"/>
    <w:rsid w:val="00576D42"/>
    <w:rsid w:val="00576FDD"/>
    <w:rsid w:val="00577412"/>
    <w:rsid w:val="00577913"/>
    <w:rsid w:val="00577BF3"/>
    <w:rsid w:val="00580289"/>
    <w:rsid w:val="00580E13"/>
    <w:rsid w:val="0058115A"/>
    <w:rsid w:val="005817AA"/>
    <w:rsid w:val="00581E1F"/>
    <w:rsid w:val="005820F6"/>
    <w:rsid w:val="00582351"/>
    <w:rsid w:val="005825F5"/>
    <w:rsid w:val="0058283E"/>
    <w:rsid w:val="005828EA"/>
    <w:rsid w:val="00582AFD"/>
    <w:rsid w:val="005833B2"/>
    <w:rsid w:val="00583696"/>
    <w:rsid w:val="005836BD"/>
    <w:rsid w:val="005837B6"/>
    <w:rsid w:val="00583B4C"/>
    <w:rsid w:val="00583DD0"/>
    <w:rsid w:val="005845BC"/>
    <w:rsid w:val="00584A72"/>
    <w:rsid w:val="00584D75"/>
    <w:rsid w:val="00584F4A"/>
    <w:rsid w:val="00585773"/>
    <w:rsid w:val="005858BC"/>
    <w:rsid w:val="00585BC8"/>
    <w:rsid w:val="00585BEA"/>
    <w:rsid w:val="00585FDA"/>
    <w:rsid w:val="00585FDE"/>
    <w:rsid w:val="00585FE3"/>
    <w:rsid w:val="0058685A"/>
    <w:rsid w:val="00586EBE"/>
    <w:rsid w:val="00586F1C"/>
    <w:rsid w:val="005871FB"/>
    <w:rsid w:val="005877CA"/>
    <w:rsid w:val="00587815"/>
    <w:rsid w:val="00587886"/>
    <w:rsid w:val="00587BA0"/>
    <w:rsid w:val="00587CBA"/>
    <w:rsid w:val="00587E98"/>
    <w:rsid w:val="005903D8"/>
    <w:rsid w:val="00590BB3"/>
    <w:rsid w:val="0059223C"/>
    <w:rsid w:val="00592276"/>
    <w:rsid w:val="00592715"/>
    <w:rsid w:val="00592813"/>
    <w:rsid w:val="0059285E"/>
    <w:rsid w:val="005929AF"/>
    <w:rsid w:val="005933DE"/>
    <w:rsid w:val="005936F2"/>
    <w:rsid w:val="005937B9"/>
    <w:rsid w:val="00593C15"/>
    <w:rsid w:val="00593DA5"/>
    <w:rsid w:val="005944EF"/>
    <w:rsid w:val="005945F1"/>
    <w:rsid w:val="00594B75"/>
    <w:rsid w:val="00594EC7"/>
    <w:rsid w:val="00594F6E"/>
    <w:rsid w:val="0059536A"/>
    <w:rsid w:val="005954EA"/>
    <w:rsid w:val="005959E1"/>
    <w:rsid w:val="00595A0A"/>
    <w:rsid w:val="0059626F"/>
    <w:rsid w:val="005964C6"/>
    <w:rsid w:val="00596970"/>
    <w:rsid w:val="00596A8D"/>
    <w:rsid w:val="00596DCF"/>
    <w:rsid w:val="00596E52"/>
    <w:rsid w:val="0059753C"/>
    <w:rsid w:val="005976A9"/>
    <w:rsid w:val="00597C46"/>
    <w:rsid w:val="00597D53"/>
    <w:rsid w:val="005A0156"/>
    <w:rsid w:val="005A0743"/>
    <w:rsid w:val="005A0778"/>
    <w:rsid w:val="005A0A05"/>
    <w:rsid w:val="005A0AAD"/>
    <w:rsid w:val="005A1408"/>
    <w:rsid w:val="005A1D99"/>
    <w:rsid w:val="005A1E69"/>
    <w:rsid w:val="005A1EE7"/>
    <w:rsid w:val="005A1F2C"/>
    <w:rsid w:val="005A1FFE"/>
    <w:rsid w:val="005A2192"/>
    <w:rsid w:val="005A222B"/>
    <w:rsid w:val="005A24A4"/>
    <w:rsid w:val="005A250B"/>
    <w:rsid w:val="005A252E"/>
    <w:rsid w:val="005A2CFD"/>
    <w:rsid w:val="005A2DDE"/>
    <w:rsid w:val="005A2EE6"/>
    <w:rsid w:val="005A30BD"/>
    <w:rsid w:val="005A33D2"/>
    <w:rsid w:val="005A3631"/>
    <w:rsid w:val="005A3B33"/>
    <w:rsid w:val="005A3FC3"/>
    <w:rsid w:val="005A45B7"/>
    <w:rsid w:val="005A46F9"/>
    <w:rsid w:val="005A48B4"/>
    <w:rsid w:val="005A4B3D"/>
    <w:rsid w:val="005A4E56"/>
    <w:rsid w:val="005A4FC0"/>
    <w:rsid w:val="005A55CC"/>
    <w:rsid w:val="005A6668"/>
    <w:rsid w:val="005A6B32"/>
    <w:rsid w:val="005A6E01"/>
    <w:rsid w:val="005A784D"/>
    <w:rsid w:val="005A7AB9"/>
    <w:rsid w:val="005B0207"/>
    <w:rsid w:val="005B087B"/>
    <w:rsid w:val="005B0CC8"/>
    <w:rsid w:val="005B0F02"/>
    <w:rsid w:val="005B165A"/>
    <w:rsid w:val="005B1696"/>
    <w:rsid w:val="005B16D4"/>
    <w:rsid w:val="005B1D18"/>
    <w:rsid w:val="005B2474"/>
    <w:rsid w:val="005B2856"/>
    <w:rsid w:val="005B2857"/>
    <w:rsid w:val="005B2BAE"/>
    <w:rsid w:val="005B2C3B"/>
    <w:rsid w:val="005B2D0D"/>
    <w:rsid w:val="005B360A"/>
    <w:rsid w:val="005B38C5"/>
    <w:rsid w:val="005B42F6"/>
    <w:rsid w:val="005B446E"/>
    <w:rsid w:val="005B4AB8"/>
    <w:rsid w:val="005B4D55"/>
    <w:rsid w:val="005B4E09"/>
    <w:rsid w:val="005B4F26"/>
    <w:rsid w:val="005B4F8A"/>
    <w:rsid w:val="005B53AA"/>
    <w:rsid w:val="005B59A2"/>
    <w:rsid w:val="005B5ADD"/>
    <w:rsid w:val="005B61D0"/>
    <w:rsid w:val="005B6839"/>
    <w:rsid w:val="005B6D3F"/>
    <w:rsid w:val="005B6DBD"/>
    <w:rsid w:val="005B76DB"/>
    <w:rsid w:val="005B7B5E"/>
    <w:rsid w:val="005B7C1A"/>
    <w:rsid w:val="005B7CEB"/>
    <w:rsid w:val="005C0299"/>
    <w:rsid w:val="005C0453"/>
    <w:rsid w:val="005C05AB"/>
    <w:rsid w:val="005C0624"/>
    <w:rsid w:val="005C0B07"/>
    <w:rsid w:val="005C0BE9"/>
    <w:rsid w:val="005C0F82"/>
    <w:rsid w:val="005C13C3"/>
    <w:rsid w:val="005C177C"/>
    <w:rsid w:val="005C1803"/>
    <w:rsid w:val="005C1D80"/>
    <w:rsid w:val="005C28FA"/>
    <w:rsid w:val="005C2A9E"/>
    <w:rsid w:val="005C2EA3"/>
    <w:rsid w:val="005C31BF"/>
    <w:rsid w:val="005C3465"/>
    <w:rsid w:val="005C3512"/>
    <w:rsid w:val="005C3548"/>
    <w:rsid w:val="005C3D57"/>
    <w:rsid w:val="005C4379"/>
    <w:rsid w:val="005C44B6"/>
    <w:rsid w:val="005C48D5"/>
    <w:rsid w:val="005C4D25"/>
    <w:rsid w:val="005C4E2F"/>
    <w:rsid w:val="005C4EA5"/>
    <w:rsid w:val="005C535D"/>
    <w:rsid w:val="005C567D"/>
    <w:rsid w:val="005C5701"/>
    <w:rsid w:val="005C5870"/>
    <w:rsid w:val="005C5976"/>
    <w:rsid w:val="005C5D38"/>
    <w:rsid w:val="005C669C"/>
    <w:rsid w:val="005C6E76"/>
    <w:rsid w:val="005C6E7A"/>
    <w:rsid w:val="005C7112"/>
    <w:rsid w:val="005C7411"/>
    <w:rsid w:val="005C7EB4"/>
    <w:rsid w:val="005D020B"/>
    <w:rsid w:val="005D05DB"/>
    <w:rsid w:val="005D0872"/>
    <w:rsid w:val="005D0968"/>
    <w:rsid w:val="005D0BE5"/>
    <w:rsid w:val="005D0F62"/>
    <w:rsid w:val="005D1187"/>
    <w:rsid w:val="005D15F7"/>
    <w:rsid w:val="005D1643"/>
    <w:rsid w:val="005D1647"/>
    <w:rsid w:val="005D1740"/>
    <w:rsid w:val="005D1B07"/>
    <w:rsid w:val="005D1BB3"/>
    <w:rsid w:val="005D1C9F"/>
    <w:rsid w:val="005D1E1C"/>
    <w:rsid w:val="005D22DC"/>
    <w:rsid w:val="005D256B"/>
    <w:rsid w:val="005D2B38"/>
    <w:rsid w:val="005D2DAA"/>
    <w:rsid w:val="005D2EF1"/>
    <w:rsid w:val="005D2F3F"/>
    <w:rsid w:val="005D3063"/>
    <w:rsid w:val="005D3387"/>
    <w:rsid w:val="005D345A"/>
    <w:rsid w:val="005D41A5"/>
    <w:rsid w:val="005D448E"/>
    <w:rsid w:val="005D4A8E"/>
    <w:rsid w:val="005D4F47"/>
    <w:rsid w:val="005D548F"/>
    <w:rsid w:val="005D567E"/>
    <w:rsid w:val="005D5E02"/>
    <w:rsid w:val="005D636D"/>
    <w:rsid w:val="005D6A0C"/>
    <w:rsid w:val="005D6E33"/>
    <w:rsid w:val="005D7661"/>
    <w:rsid w:val="005D7722"/>
    <w:rsid w:val="005D7780"/>
    <w:rsid w:val="005D787F"/>
    <w:rsid w:val="005D7A3B"/>
    <w:rsid w:val="005D7EB8"/>
    <w:rsid w:val="005E00C3"/>
    <w:rsid w:val="005E0302"/>
    <w:rsid w:val="005E0A63"/>
    <w:rsid w:val="005E0D25"/>
    <w:rsid w:val="005E13EE"/>
    <w:rsid w:val="005E18FD"/>
    <w:rsid w:val="005E1CAE"/>
    <w:rsid w:val="005E1F27"/>
    <w:rsid w:val="005E20D9"/>
    <w:rsid w:val="005E2171"/>
    <w:rsid w:val="005E23D5"/>
    <w:rsid w:val="005E2603"/>
    <w:rsid w:val="005E2F1F"/>
    <w:rsid w:val="005E31CF"/>
    <w:rsid w:val="005E3411"/>
    <w:rsid w:val="005E3603"/>
    <w:rsid w:val="005E3EBC"/>
    <w:rsid w:val="005E3FAE"/>
    <w:rsid w:val="005E43E6"/>
    <w:rsid w:val="005E43EE"/>
    <w:rsid w:val="005E4487"/>
    <w:rsid w:val="005E4509"/>
    <w:rsid w:val="005E4B72"/>
    <w:rsid w:val="005E4C8A"/>
    <w:rsid w:val="005E4E46"/>
    <w:rsid w:val="005E4FA1"/>
    <w:rsid w:val="005E5183"/>
    <w:rsid w:val="005E51C8"/>
    <w:rsid w:val="005E5686"/>
    <w:rsid w:val="005E5C29"/>
    <w:rsid w:val="005E5E56"/>
    <w:rsid w:val="005E5EF3"/>
    <w:rsid w:val="005E63D5"/>
    <w:rsid w:val="005E6608"/>
    <w:rsid w:val="005E6839"/>
    <w:rsid w:val="005E72BF"/>
    <w:rsid w:val="005E7A94"/>
    <w:rsid w:val="005E7BA8"/>
    <w:rsid w:val="005F03B2"/>
    <w:rsid w:val="005F0885"/>
    <w:rsid w:val="005F1072"/>
    <w:rsid w:val="005F10A0"/>
    <w:rsid w:val="005F1326"/>
    <w:rsid w:val="005F15FA"/>
    <w:rsid w:val="005F1881"/>
    <w:rsid w:val="005F1DB5"/>
    <w:rsid w:val="005F2131"/>
    <w:rsid w:val="005F221F"/>
    <w:rsid w:val="005F2377"/>
    <w:rsid w:val="005F2475"/>
    <w:rsid w:val="005F2B64"/>
    <w:rsid w:val="005F2D30"/>
    <w:rsid w:val="005F2F36"/>
    <w:rsid w:val="005F36AC"/>
    <w:rsid w:val="005F3AD7"/>
    <w:rsid w:val="005F43F7"/>
    <w:rsid w:val="005F47A2"/>
    <w:rsid w:val="005F47DA"/>
    <w:rsid w:val="005F47F8"/>
    <w:rsid w:val="005F4870"/>
    <w:rsid w:val="005F49EF"/>
    <w:rsid w:val="005F4F29"/>
    <w:rsid w:val="005F5167"/>
    <w:rsid w:val="005F51CE"/>
    <w:rsid w:val="005F5587"/>
    <w:rsid w:val="005F5B20"/>
    <w:rsid w:val="005F5B67"/>
    <w:rsid w:val="005F7D5F"/>
    <w:rsid w:val="0060089A"/>
    <w:rsid w:val="0060095B"/>
    <w:rsid w:val="00600C07"/>
    <w:rsid w:val="00600E28"/>
    <w:rsid w:val="006013FB"/>
    <w:rsid w:val="006014A8"/>
    <w:rsid w:val="006017E3"/>
    <w:rsid w:val="00601911"/>
    <w:rsid w:val="00601B5C"/>
    <w:rsid w:val="00602026"/>
    <w:rsid w:val="006025F1"/>
    <w:rsid w:val="00602824"/>
    <w:rsid w:val="00602A93"/>
    <w:rsid w:val="00602DFE"/>
    <w:rsid w:val="00602EE7"/>
    <w:rsid w:val="006030E4"/>
    <w:rsid w:val="006030F9"/>
    <w:rsid w:val="00603631"/>
    <w:rsid w:val="006037E5"/>
    <w:rsid w:val="006038C5"/>
    <w:rsid w:val="0060442B"/>
    <w:rsid w:val="0060462B"/>
    <w:rsid w:val="0060471E"/>
    <w:rsid w:val="0060479D"/>
    <w:rsid w:val="006047AC"/>
    <w:rsid w:val="00604BBE"/>
    <w:rsid w:val="00604D8B"/>
    <w:rsid w:val="006054DA"/>
    <w:rsid w:val="00605597"/>
    <w:rsid w:val="006056C2"/>
    <w:rsid w:val="006063B5"/>
    <w:rsid w:val="0060667B"/>
    <w:rsid w:val="00606AAD"/>
    <w:rsid w:val="0060739F"/>
    <w:rsid w:val="00607869"/>
    <w:rsid w:val="006079E9"/>
    <w:rsid w:val="00607A78"/>
    <w:rsid w:val="00610105"/>
    <w:rsid w:val="00610346"/>
    <w:rsid w:val="006107E0"/>
    <w:rsid w:val="00610C4E"/>
    <w:rsid w:val="00610D5F"/>
    <w:rsid w:val="00610EA6"/>
    <w:rsid w:val="00610ECA"/>
    <w:rsid w:val="0061112E"/>
    <w:rsid w:val="006117A8"/>
    <w:rsid w:val="00611852"/>
    <w:rsid w:val="00611D0B"/>
    <w:rsid w:val="00611DF2"/>
    <w:rsid w:val="00612159"/>
    <w:rsid w:val="0061215A"/>
    <w:rsid w:val="0061216C"/>
    <w:rsid w:val="00612A1B"/>
    <w:rsid w:val="00612A4C"/>
    <w:rsid w:val="006130F4"/>
    <w:rsid w:val="006131D4"/>
    <w:rsid w:val="006135E7"/>
    <w:rsid w:val="00613A17"/>
    <w:rsid w:val="00613B8D"/>
    <w:rsid w:val="00613BB3"/>
    <w:rsid w:val="00613E03"/>
    <w:rsid w:val="00614108"/>
    <w:rsid w:val="00614128"/>
    <w:rsid w:val="006141FA"/>
    <w:rsid w:val="006149F9"/>
    <w:rsid w:val="00614F83"/>
    <w:rsid w:val="00614FEF"/>
    <w:rsid w:val="006151A9"/>
    <w:rsid w:val="00615488"/>
    <w:rsid w:val="006157C0"/>
    <w:rsid w:val="00615FD1"/>
    <w:rsid w:val="006160BE"/>
    <w:rsid w:val="0061695F"/>
    <w:rsid w:val="00616BBD"/>
    <w:rsid w:val="006173E7"/>
    <w:rsid w:val="00617C96"/>
    <w:rsid w:val="00617CDE"/>
    <w:rsid w:val="0062001B"/>
    <w:rsid w:val="0062009B"/>
    <w:rsid w:val="0062011A"/>
    <w:rsid w:val="00620E7E"/>
    <w:rsid w:val="006210FA"/>
    <w:rsid w:val="006212B1"/>
    <w:rsid w:val="006227C9"/>
    <w:rsid w:val="00622A46"/>
    <w:rsid w:val="00622CF2"/>
    <w:rsid w:val="00623042"/>
    <w:rsid w:val="00623050"/>
    <w:rsid w:val="00623093"/>
    <w:rsid w:val="0062382E"/>
    <w:rsid w:val="006238E0"/>
    <w:rsid w:val="006239A1"/>
    <w:rsid w:val="00623C76"/>
    <w:rsid w:val="00623E1A"/>
    <w:rsid w:val="00624297"/>
    <w:rsid w:val="006245D6"/>
    <w:rsid w:val="006246AD"/>
    <w:rsid w:val="00624D78"/>
    <w:rsid w:val="00625021"/>
    <w:rsid w:val="006253FA"/>
    <w:rsid w:val="00625EFB"/>
    <w:rsid w:val="00626633"/>
    <w:rsid w:val="00626C08"/>
    <w:rsid w:val="00626C94"/>
    <w:rsid w:val="00626D66"/>
    <w:rsid w:val="00627290"/>
    <w:rsid w:val="0062743D"/>
    <w:rsid w:val="006275B6"/>
    <w:rsid w:val="00627736"/>
    <w:rsid w:val="0062788B"/>
    <w:rsid w:val="00627897"/>
    <w:rsid w:val="00627ABA"/>
    <w:rsid w:val="00627F1B"/>
    <w:rsid w:val="0063001D"/>
    <w:rsid w:val="00630790"/>
    <w:rsid w:val="006309AF"/>
    <w:rsid w:val="006309E1"/>
    <w:rsid w:val="00630D22"/>
    <w:rsid w:val="00630E6E"/>
    <w:rsid w:val="00630E74"/>
    <w:rsid w:val="0063102F"/>
    <w:rsid w:val="0063110D"/>
    <w:rsid w:val="00631A3F"/>
    <w:rsid w:val="00631E5F"/>
    <w:rsid w:val="00632657"/>
    <w:rsid w:val="00632796"/>
    <w:rsid w:val="0063328C"/>
    <w:rsid w:val="00633A7E"/>
    <w:rsid w:val="00633B47"/>
    <w:rsid w:val="00633C54"/>
    <w:rsid w:val="0063435F"/>
    <w:rsid w:val="0063439F"/>
    <w:rsid w:val="00634720"/>
    <w:rsid w:val="006347E0"/>
    <w:rsid w:val="0063489F"/>
    <w:rsid w:val="00634CE7"/>
    <w:rsid w:val="00634D7B"/>
    <w:rsid w:val="00634E0C"/>
    <w:rsid w:val="006353EF"/>
    <w:rsid w:val="00635AA0"/>
    <w:rsid w:val="00635BE9"/>
    <w:rsid w:val="00635F33"/>
    <w:rsid w:val="006369A3"/>
    <w:rsid w:val="00636B68"/>
    <w:rsid w:val="00636E1A"/>
    <w:rsid w:val="006371D0"/>
    <w:rsid w:val="0063780C"/>
    <w:rsid w:val="0063796C"/>
    <w:rsid w:val="00637C5D"/>
    <w:rsid w:val="00637EB0"/>
    <w:rsid w:val="00640373"/>
    <w:rsid w:val="00640D9E"/>
    <w:rsid w:val="00640E98"/>
    <w:rsid w:val="006417E2"/>
    <w:rsid w:val="00641C7B"/>
    <w:rsid w:val="00641EAE"/>
    <w:rsid w:val="006420EA"/>
    <w:rsid w:val="0064238D"/>
    <w:rsid w:val="006427E2"/>
    <w:rsid w:val="00642A55"/>
    <w:rsid w:val="00642B39"/>
    <w:rsid w:val="00643523"/>
    <w:rsid w:val="00643A06"/>
    <w:rsid w:val="00643BA3"/>
    <w:rsid w:val="00643F62"/>
    <w:rsid w:val="0064407C"/>
    <w:rsid w:val="00644278"/>
    <w:rsid w:val="0064433B"/>
    <w:rsid w:val="006445BB"/>
    <w:rsid w:val="00644BB9"/>
    <w:rsid w:val="00644C01"/>
    <w:rsid w:val="00644CA5"/>
    <w:rsid w:val="00644DEA"/>
    <w:rsid w:val="00644F6A"/>
    <w:rsid w:val="006455E8"/>
    <w:rsid w:val="006459E6"/>
    <w:rsid w:val="00645E01"/>
    <w:rsid w:val="006461CC"/>
    <w:rsid w:val="0064621D"/>
    <w:rsid w:val="006462FF"/>
    <w:rsid w:val="00646527"/>
    <w:rsid w:val="0064671A"/>
    <w:rsid w:val="00646DD9"/>
    <w:rsid w:val="00646EC7"/>
    <w:rsid w:val="00647627"/>
    <w:rsid w:val="00647778"/>
    <w:rsid w:val="006477F5"/>
    <w:rsid w:val="00647948"/>
    <w:rsid w:val="006479B6"/>
    <w:rsid w:val="006501E1"/>
    <w:rsid w:val="006506B8"/>
    <w:rsid w:val="0065078B"/>
    <w:rsid w:val="00651658"/>
    <w:rsid w:val="00651A9B"/>
    <w:rsid w:val="00652945"/>
    <w:rsid w:val="00652968"/>
    <w:rsid w:val="00652D60"/>
    <w:rsid w:val="00652E6A"/>
    <w:rsid w:val="00653429"/>
    <w:rsid w:val="006535E3"/>
    <w:rsid w:val="00653962"/>
    <w:rsid w:val="00653A6B"/>
    <w:rsid w:val="00653BB4"/>
    <w:rsid w:val="00653C89"/>
    <w:rsid w:val="00653F4F"/>
    <w:rsid w:val="00654132"/>
    <w:rsid w:val="006541FD"/>
    <w:rsid w:val="0065449F"/>
    <w:rsid w:val="00654640"/>
    <w:rsid w:val="00654653"/>
    <w:rsid w:val="0065471D"/>
    <w:rsid w:val="00654770"/>
    <w:rsid w:val="006547E5"/>
    <w:rsid w:val="00654966"/>
    <w:rsid w:val="00654F89"/>
    <w:rsid w:val="00655088"/>
    <w:rsid w:val="00655C1C"/>
    <w:rsid w:val="00656145"/>
    <w:rsid w:val="0065636E"/>
    <w:rsid w:val="0065646F"/>
    <w:rsid w:val="00656650"/>
    <w:rsid w:val="00656935"/>
    <w:rsid w:val="00656E0D"/>
    <w:rsid w:val="006570F6"/>
    <w:rsid w:val="0065795D"/>
    <w:rsid w:val="00657BD8"/>
    <w:rsid w:val="006609C7"/>
    <w:rsid w:val="00660BB2"/>
    <w:rsid w:val="00660CD1"/>
    <w:rsid w:val="00660D5D"/>
    <w:rsid w:val="00661015"/>
    <w:rsid w:val="00661902"/>
    <w:rsid w:val="00661B20"/>
    <w:rsid w:val="00661DD3"/>
    <w:rsid w:val="006622F9"/>
    <w:rsid w:val="00662714"/>
    <w:rsid w:val="00662939"/>
    <w:rsid w:val="006629AB"/>
    <w:rsid w:val="00662B16"/>
    <w:rsid w:val="00662CDA"/>
    <w:rsid w:val="00662DE1"/>
    <w:rsid w:val="00662FC8"/>
    <w:rsid w:val="00663450"/>
    <w:rsid w:val="006635E4"/>
    <w:rsid w:val="0066382A"/>
    <w:rsid w:val="00663D2B"/>
    <w:rsid w:val="00663D6C"/>
    <w:rsid w:val="00663F8B"/>
    <w:rsid w:val="006643F0"/>
    <w:rsid w:val="00664765"/>
    <w:rsid w:val="00664B05"/>
    <w:rsid w:val="00664FBB"/>
    <w:rsid w:val="00665719"/>
    <w:rsid w:val="00665830"/>
    <w:rsid w:val="00665982"/>
    <w:rsid w:val="00665BE1"/>
    <w:rsid w:val="006661A5"/>
    <w:rsid w:val="0066627F"/>
    <w:rsid w:val="006667DB"/>
    <w:rsid w:val="006669CC"/>
    <w:rsid w:val="0066719B"/>
    <w:rsid w:val="006701BF"/>
    <w:rsid w:val="00670475"/>
    <w:rsid w:val="0067064A"/>
    <w:rsid w:val="00670A4A"/>
    <w:rsid w:val="00670AD1"/>
    <w:rsid w:val="00671580"/>
    <w:rsid w:val="00671B40"/>
    <w:rsid w:val="00671C9B"/>
    <w:rsid w:val="00671E45"/>
    <w:rsid w:val="00671EBA"/>
    <w:rsid w:val="00671FD0"/>
    <w:rsid w:val="00672310"/>
    <w:rsid w:val="006723D1"/>
    <w:rsid w:val="00672563"/>
    <w:rsid w:val="00672888"/>
    <w:rsid w:val="00672C66"/>
    <w:rsid w:val="00672F2C"/>
    <w:rsid w:val="006732A8"/>
    <w:rsid w:val="006736BC"/>
    <w:rsid w:val="00673FF2"/>
    <w:rsid w:val="00674232"/>
    <w:rsid w:val="00674349"/>
    <w:rsid w:val="006744E5"/>
    <w:rsid w:val="006745A8"/>
    <w:rsid w:val="00674873"/>
    <w:rsid w:val="0067514D"/>
    <w:rsid w:val="0067535E"/>
    <w:rsid w:val="0067564E"/>
    <w:rsid w:val="00675983"/>
    <w:rsid w:val="00675B7B"/>
    <w:rsid w:val="00675D7D"/>
    <w:rsid w:val="00675D89"/>
    <w:rsid w:val="00676181"/>
    <w:rsid w:val="00676572"/>
    <w:rsid w:val="006766D1"/>
    <w:rsid w:val="006767F1"/>
    <w:rsid w:val="006769FA"/>
    <w:rsid w:val="006770F2"/>
    <w:rsid w:val="006773EA"/>
    <w:rsid w:val="006774E8"/>
    <w:rsid w:val="0067755C"/>
    <w:rsid w:val="006775B0"/>
    <w:rsid w:val="006776FB"/>
    <w:rsid w:val="006777F7"/>
    <w:rsid w:val="006778BB"/>
    <w:rsid w:val="00677913"/>
    <w:rsid w:val="0068032E"/>
    <w:rsid w:val="00680370"/>
    <w:rsid w:val="006803DB"/>
    <w:rsid w:val="0068058E"/>
    <w:rsid w:val="006807F3"/>
    <w:rsid w:val="006808F5"/>
    <w:rsid w:val="00681220"/>
    <w:rsid w:val="006812FC"/>
    <w:rsid w:val="006813AF"/>
    <w:rsid w:val="006814DB"/>
    <w:rsid w:val="00681929"/>
    <w:rsid w:val="00681ECE"/>
    <w:rsid w:val="00681F14"/>
    <w:rsid w:val="0068208D"/>
    <w:rsid w:val="00682C44"/>
    <w:rsid w:val="00682CF6"/>
    <w:rsid w:val="006832C1"/>
    <w:rsid w:val="0068338F"/>
    <w:rsid w:val="006835DC"/>
    <w:rsid w:val="00683724"/>
    <w:rsid w:val="00683ACD"/>
    <w:rsid w:val="00683B32"/>
    <w:rsid w:val="00683FBA"/>
    <w:rsid w:val="006840D5"/>
    <w:rsid w:val="00684630"/>
    <w:rsid w:val="0068466F"/>
    <w:rsid w:val="00684F4F"/>
    <w:rsid w:val="00684FE9"/>
    <w:rsid w:val="006850CE"/>
    <w:rsid w:val="00685AD0"/>
    <w:rsid w:val="00685D6C"/>
    <w:rsid w:val="00686639"/>
    <w:rsid w:val="0068693C"/>
    <w:rsid w:val="00686953"/>
    <w:rsid w:val="00686CEC"/>
    <w:rsid w:val="00687089"/>
    <w:rsid w:val="0068753B"/>
    <w:rsid w:val="006875E3"/>
    <w:rsid w:val="00687F55"/>
    <w:rsid w:val="00687FA6"/>
    <w:rsid w:val="006905EE"/>
    <w:rsid w:val="00690829"/>
    <w:rsid w:val="00690D2E"/>
    <w:rsid w:val="00690E69"/>
    <w:rsid w:val="006910B9"/>
    <w:rsid w:val="00691830"/>
    <w:rsid w:val="0069189A"/>
    <w:rsid w:val="006921FF"/>
    <w:rsid w:val="006928ED"/>
    <w:rsid w:val="00692B77"/>
    <w:rsid w:val="00692F70"/>
    <w:rsid w:val="0069304B"/>
    <w:rsid w:val="00693849"/>
    <w:rsid w:val="00693B5A"/>
    <w:rsid w:val="00693D0A"/>
    <w:rsid w:val="0069407D"/>
    <w:rsid w:val="0069411A"/>
    <w:rsid w:val="0069436A"/>
    <w:rsid w:val="00694DBE"/>
    <w:rsid w:val="0069542B"/>
    <w:rsid w:val="006965CF"/>
    <w:rsid w:val="006966CD"/>
    <w:rsid w:val="0069682E"/>
    <w:rsid w:val="0069694F"/>
    <w:rsid w:val="00696D33"/>
    <w:rsid w:val="0069737E"/>
    <w:rsid w:val="00697664"/>
    <w:rsid w:val="00697E73"/>
    <w:rsid w:val="006A02FB"/>
    <w:rsid w:val="006A061F"/>
    <w:rsid w:val="006A0707"/>
    <w:rsid w:val="006A07C7"/>
    <w:rsid w:val="006A098A"/>
    <w:rsid w:val="006A0A9E"/>
    <w:rsid w:val="006A0C41"/>
    <w:rsid w:val="006A0D49"/>
    <w:rsid w:val="006A0DE8"/>
    <w:rsid w:val="006A1533"/>
    <w:rsid w:val="006A193D"/>
    <w:rsid w:val="006A1ABB"/>
    <w:rsid w:val="006A1E59"/>
    <w:rsid w:val="006A1E68"/>
    <w:rsid w:val="006A1EE1"/>
    <w:rsid w:val="006A2865"/>
    <w:rsid w:val="006A29F3"/>
    <w:rsid w:val="006A2FEF"/>
    <w:rsid w:val="006A319F"/>
    <w:rsid w:val="006A359D"/>
    <w:rsid w:val="006A35B2"/>
    <w:rsid w:val="006A3A90"/>
    <w:rsid w:val="006A3BE7"/>
    <w:rsid w:val="006A3DED"/>
    <w:rsid w:val="006A474C"/>
    <w:rsid w:val="006A4997"/>
    <w:rsid w:val="006A4A21"/>
    <w:rsid w:val="006A5112"/>
    <w:rsid w:val="006A55A9"/>
    <w:rsid w:val="006A599B"/>
    <w:rsid w:val="006A5C88"/>
    <w:rsid w:val="006A5E39"/>
    <w:rsid w:val="006A5E73"/>
    <w:rsid w:val="006A5EA9"/>
    <w:rsid w:val="006A6269"/>
    <w:rsid w:val="006A6296"/>
    <w:rsid w:val="006A67B4"/>
    <w:rsid w:val="006A68E7"/>
    <w:rsid w:val="006A6960"/>
    <w:rsid w:val="006A6CA4"/>
    <w:rsid w:val="006A7353"/>
    <w:rsid w:val="006A7465"/>
    <w:rsid w:val="006A747C"/>
    <w:rsid w:val="006A775F"/>
    <w:rsid w:val="006A7A60"/>
    <w:rsid w:val="006A7DAA"/>
    <w:rsid w:val="006A7F42"/>
    <w:rsid w:val="006B023A"/>
    <w:rsid w:val="006B0241"/>
    <w:rsid w:val="006B0864"/>
    <w:rsid w:val="006B0F41"/>
    <w:rsid w:val="006B0F48"/>
    <w:rsid w:val="006B110F"/>
    <w:rsid w:val="006B14CF"/>
    <w:rsid w:val="006B195D"/>
    <w:rsid w:val="006B1F17"/>
    <w:rsid w:val="006B206A"/>
    <w:rsid w:val="006B20CC"/>
    <w:rsid w:val="006B24B6"/>
    <w:rsid w:val="006B2547"/>
    <w:rsid w:val="006B259E"/>
    <w:rsid w:val="006B26E9"/>
    <w:rsid w:val="006B2AC1"/>
    <w:rsid w:val="006B2C1E"/>
    <w:rsid w:val="006B2D30"/>
    <w:rsid w:val="006B2E57"/>
    <w:rsid w:val="006B35AD"/>
    <w:rsid w:val="006B377C"/>
    <w:rsid w:val="006B3BB7"/>
    <w:rsid w:val="006B4757"/>
    <w:rsid w:val="006B4B52"/>
    <w:rsid w:val="006B4D75"/>
    <w:rsid w:val="006B4F06"/>
    <w:rsid w:val="006B5069"/>
    <w:rsid w:val="006B5128"/>
    <w:rsid w:val="006B594A"/>
    <w:rsid w:val="006B5F34"/>
    <w:rsid w:val="006B5F79"/>
    <w:rsid w:val="006B629C"/>
    <w:rsid w:val="006B67C2"/>
    <w:rsid w:val="006B6C32"/>
    <w:rsid w:val="006B70F5"/>
    <w:rsid w:val="006B7F93"/>
    <w:rsid w:val="006B7FA1"/>
    <w:rsid w:val="006C00B1"/>
    <w:rsid w:val="006C0423"/>
    <w:rsid w:val="006C0821"/>
    <w:rsid w:val="006C0EEF"/>
    <w:rsid w:val="006C1102"/>
    <w:rsid w:val="006C1312"/>
    <w:rsid w:val="006C148D"/>
    <w:rsid w:val="006C1807"/>
    <w:rsid w:val="006C1A8E"/>
    <w:rsid w:val="006C1DA6"/>
    <w:rsid w:val="006C2370"/>
    <w:rsid w:val="006C274E"/>
    <w:rsid w:val="006C2C25"/>
    <w:rsid w:val="006C3259"/>
    <w:rsid w:val="006C3E37"/>
    <w:rsid w:val="006C3E70"/>
    <w:rsid w:val="006C449B"/>
    <w:rsid w:val="006C49AC"/>
    <w:rsid w:val="006C4D5D"/>
    <w:rsid w:val="006C5355"/>
    <w:rsid w:val="006C58B0"/>
    <w:rsid w:val="006C5BFE"/>
    <w:rsid w:val="006C5E37"/>
    <w:rsid w:val="006C5F20"/>
    <w:rsid w:val="006C606A"/>
    <w:rsid w:val="006C65C7"/>
    <w:rsid w:val="006C709F"/>
    <w:rsid w:val="006C716C"/>
    <w:rsid w:val="006C73D9"/>
    <w:rsid w:val="006C73DB"/>
    <w:rsid w:val="006C79E5"/>
    <w:rsid w:val="006C7CAB"/>
    <w:rsid w:val="006C7EBE"/>
    <w:rsid w:val="006C7F90"/>
    <w:rsid w:val="006D026C"/>
    <w:rsid w:val="006D0C75"/>
    <w:rsid w:val="006D0C78"/>
    <w:rsid w:val="006D0C7B"/>
    <w:rsid w:val="006D0DEA"/>
    <w:rsid w:val="006D16AD"/>
    <w:rsid w:val="006D16BA"/>
    <w:rsid w:val="006D1905"/>
    <w:rsid w:val="006D1FE8"/>
    <w:rsid w:val="006D203A"/>
    <w:rsid w:val="006D214C"/>
    <w:rsid w:val="006D21DD"/>
    <w:rsid w:val="006D2A05"/>
    <w:rsid w:val="006D2C0E"/>
    <w:rsid w:val="006D2F8E"/>
    <w:rsid w:val="006D34BB"/>
    <w:rsid w:val="006D3754"/>
    <w:rsid w:val="006D3E71"/>
    <w:rsid w:val="006D44C0"/>
    <w:rsid w:val="006D46D5"/>
    <w:rsid w:val="006D5887"/>
    <w:rsid w:val="006D5938"/>
    <w:rsid w:val="006D5AC9"/>
    <w:rsid w:val="006D5E48"/>
    <w:rsid w:val="006D5EA0"/>
    <w:rsid w:val="006D6429"/>
    <w:rsid w:val="006D6456"/>
    <w:rsid w:val="006D6465"/>
    <w:rsid w:val="006D6767"/>
    <w:rsid w:val="006D6871"/>
    <w:rsid w:val="006D6EC0"/>
    <w:rsid w:val="006D7381"/>
    <w:rsid w:val="006D747F"/>
    <w:rsid w:val="006D7E17"/>
    <w:rsid w:val="006E000E"/>
    <w:rsid w:val="006E0299"/>
    <w:rsid w:val="006E02FF"/>
    <w:rsid w:val="006E0969"/>
    <w:rsid w:val="006E0B80"/>
    <w:rsid w:val="006E0C9C"/>
    <w:rsid w:val="006E0D42"/>
    <w:rsid w:val="006E0F12"/>
    <w:rsid w:val="006E104C"/>
    <w:rsid w:val="006E12BA"/>
    <w:rsid w:val="006E13A4"/>
    <w:rsid w:val="006E1540"/>
    <w:rsid w:val="006E17EC"/>
    <w:rsid w:val="006E1D3D"/>
    <w:rsid w:val="006E1FAD"/>
    <w:rsid w:val="006E2197"/>
    <w:rsid w:val="006E2524"/>
    <w:rsid w:val="006E2554"/>
    <w:rsid w:val="006E2707"/>
    <w:rsid w:val="006E2C0C"/>
    <w:rsid w:val="006E2DC7"/>
    <w:rsid w:val="006E2F60"/>
    <w:rsid w:val="006E2F8B"/>
    <w:rsid w:val="006E34C8"/>
    <w:rsid w:val="006E37F6"/>
    <w:rsid w:val="006E38FC"/>
    <w:rsid w:val="006E3A5E"/>
    <w:rsid w:val="006E482F"/>
    <w:rsid w:val="006E49A0"/>
    <w:rsid w:val="006E4DE6"/>
    <w:rsid w:val="006E50C3"/>
    <w:rsid w:val="006E5307"/>
    <w:rsid w:val="006E5820"/>
    <w:rsid w:val="006E5842"/>
    <w:rsid w:val="006E5ACC"/>
    <w:rsid w:val="006E5DB7"/>
    <w:rsid w:val="006E62C5"/>
    <w:rsid w:val="006E6720"/>
    <w:rsid w:val="006E6864"/>
    <w:rsid w:val="006E692A"/>
    <w:rsid w:val="006E704E"/>
    <w:rsid w:val="006E70EC"/>
    <w:rsid w:val="006E7C93"/>
    <w:rsid w:val="006F001B"/>
    <w:rsid w:val="006F0E6C"/>
    <w:rsid w:val="006F1019"/>
    <w:rsid w:val="006F1611"/>
    <w:rsid w:val="006F1ADD"/>
    <w:rsid w:val="006F21EE"/>
    <w:rsid w:val="006F258A"/>
    <w:rsid w:val="006F289B"/>
    <w:rsid w:val="006F2ADE"/>
    <w:rsid w:val="006F2EE0"/>
    <w:rsid w:val="006F2F83"/>
    <w:rsid w:val="006F319E"/>
    <w:rsid w:val="006F322D"/>
    <w:rsid w:val="006F36C8"/>
    <w:rsid w:val="006F3821"/>
    <w:rsid w:val="006F39DA"/>
    <w:rsid w:val="006F3B3E"/>
    <w:rsid w:val="006F3D0E"/>
    <w:rsid w:val="006F3F7E"/>
    <w:rsid w:val="006F4383"/>
    <w:rsid w:val="006F45F3"/>
    <w:rsid w:val="006F49DA"/>
    <w:rsid w:val="006F4AD1"/>
    <w:rsid w:val="006F5209"/>
    <w:rsid w:val="006F5274"/>
    <w:rsid w:val="006F5B38"/>
    <w:rsid w:val="006F6010"/>
    <w:rsid w:val="006F6028"/>
    <w:rsid w:val="006F6090"/>
    <w:rsid w:val="006F60F2"/>
    <w:rsid w:val="006F645F"/>
    <w:rsid w:val="006F6AE3"/>
    <w:rsid w:val="006F6C38"/>
    <w:rsid w:val="006F6C79"/>
    <w:rsid w:val="006F6FD9"/>
    <w:rsid w:val="006F6FFF"/>
    <w:rsid w:val="006F714B"/>
    <w:rsid w:val="006F728B"/>
    <w:rsid w:val="006F7853"/>
    <w:rsid w:val="007002A6"/>
    <w:rsid w:val="007007D7"/>
    <w:rsid w:val="00700D81"/>
    <w:rsid w:val="00701891"/>
    <w:rsid w:val="00701B28"/>
    <w:rsid w:val="00701B6E"/>
    <w:rsid w:val="00701BF5"/>
    <w:rsid w:val="007021EA"/>
    <w:rsid w:val="007022AC"/>
    <w:rsid w:val="00702D94"/>
    <w:rsid w:val="00702E8C"/>
    <w:rsid w:val="00703157"/>
    <w:rsid w:val="0070352A"/>
    <w:rsid w:val="00703549"/>
    <w:rsid w:val="0070361D"/>
    <w:rsid w:val="007037F9"/>
    <w:rsid w:val="00704ADF"/>
    <w:rsid w:val="0070544B"/>
    <w:rsid w:val="00705668"/>
    <w:rsid w:val="007058A2"/>
    <w:rsid w:val="00705A6F"/>
    <w:rsid w:val="007061EF"/>
    <w:rsid w:val="00706640"/>
    <w:rsid w:val="007067BF"/>
    <w:rsid w:val="007067EC"/>
    <w:rsid w:val="00706A3C"/>
    <w:rsid w:val="00706AC2"/>
    <w:rsid w:val="00706F30"/>
    <w:rsid w:val="00707164"/>
    <w:rsid w:val="007100A6"/>
    <w:rsid w:val="007108F7"/>
    <w:rsid w:val="007109A8"/>
    <w:rsid w:val="007109A9"/>
    <w:rsid w:val="00710A0F"/>
    <w:rsid w:val="00710BAA"/>
    <w:rsid w:val="00711269"/>
    <w:rsid w:val="0071147C"/>
    <w:rsid w:val="007117A1"/>
    <w:rsid w:val="00711811"/>
    <w:rsid w:val="007118AF"/>
    <w:rsid w:val="0071195D"/>
    <w:rsid w:val="00711990"/>
    <w:rsid w:val="00711C0E"/>
    <w:rsid w:val="00711F2E"/>
    <w:rsid w:val="00712194"/>
    <w:rsid w:val="0071237D"/>
    <w:rsid w:val="007124F5"/>
    <w:rsid w:val="007125E2"/>
    <w:rsid w:val="0071267C"/>
    <w:rsid w:val="007128C5"/>
    <w:rsid w:val="00712B7C"/>
    <w:rsid w:val="00712F77"/>
    <w:rsid w:val="00713EB5"/>
    <w:rsid w:val="00713F8B"/>
    <w:rsid w:val="0071454A"/>
    <w:rsid w:val="00714643"/>
    <w:rsid w:val="00714C04"/>
    <w:rsid w:val="00715055"/>
    <w:rsid w:val="0071508A"/>
    <w:rsid w:val="007152DF"/>
    <w:rsid w:val="0071545E"/>
    <w:rsid w:val="007157AD"/>
    <w:rsid w:val="00715B55"/>
    <w:rsid w:val="00715B95"/>
    <w:rsid w:val="00715CD6"/>
    <w:rsid w:val="00715F8D"/>
    <w:rsid w:val="00715FF8"/>
    <w:rsid w:val="00716FB2"/>
    <w:rsid w:val="0071701E"/>
    <w:rsid w:val="007171C5"/>
    <w:rsid w:val="007174CB"/>
    <w:rsid w:val="00717753"/>
    <w:rsid w:val="00717911"/>
    <w:rsid w:val="0072002C"/>
    <w:rsid w:val="00720327"/>
    <w:rsid w:val="00720693"/>
    <w:rsid w:val="007211BB"/>
    <w:rsid w:val="007211EF"/>
    <w:rsid w:val="007218B3"/>
    <w:rsid w:val="00721A38"/>
    <w:rsid w:val="00721BBA"/>
    <w:rsid w:val="00721E1B"/>
    <w:rsid w:val="007221D9"/>
    <w:rsid w:val="00722898"/>
    <w:rsid w:val="00722AA2"/>
    <w:rsid w:val="00722EFF"/>
    <w:rsid w:val="007236E9"/>
    <w:rsid w:val="00723BBD"/>
    <w:rsid w:val="00723E91"/>
    <w:rsid w:val="007240C1"/>
    <w:rsid w:val="007244B8"/>
    <w:rsid w:val="00724582"/>
    <w:rsid w:val="00724A42"/>
    <w:rsid w:val="00724E69"/>
    <w:rsid w:val="00724E8F"/>
    <w:rsid w:val="007251DE"/>
    <w:rsid w:val="007256B7"/>
    <w:rsid w:val="00725834"/>
    <w:rsid w:val="00725AFD"/>
    <w:rsid w:val="00726110"/>
    <w:rsid w:val="00726179"/>
    <w:rsid w:val="00726593"/>
    <w:rsid w:val="007266A1"/>
    <w:rsid w:val="00726AFC"/>
    <w:rsid w:val="00726B43"/>
    <w:rsid w:val="00726D79"/>
    <w:rsid w:val="00727233"/>
    <w:rsid w:val="00727385"/>
    <w:rsid w:val="007279CB"/>
    <w:rsid w:val="0073018F"/>
    <w:rsid w:val="0073026B"/>
    <w:rsid w:val="0073041A"/>
    <w:rsid w:val="00730581"/>
    <w:rsid w:val="00730BC0"/>
    <w:rsid w:val="00730DF0"/>
    <w:rsid w:val="00730E58"/>
    <w:rsid w:val="007312F9"/>
    <w:rsid w:val="00731456"/>
    <w:rsid w:val="0073181F"/>
    <w:rsid w:val="00731820"/>
    <w:rsid w:val="00732148"/>
    <w:rsid w:val="00732B2C"/>
    <w:rsid w:val="00732E76"/>
    <w:rsid w:val="00732F17"/>
    <w:rsid w:val="007331C0"/>
    <w:rsid w:val="0073345F"/>
    <w:rsid w:val="0073396B"/>
    <w:rsid w:val="007340AF"/>
    <w:rsid w:val="00734703"/>
    <w:rsid w:val="00734774"/>
    <w:rsid w:val="00734DFA"/>
    <w:rsid w:val="00734F49"/>
    <w:rsid w:val="0073545F"/>
    <w:rsid w:val="00735750"/>
    <w:rsid w:val="00735861"/>
    <w:rsid w:val="00735A6C"/>
    <w:rsid w:val="00735AEF"/>
    <w:rsid w:val="00735CDD"/>
    <w:rsid w:val="00735D64"/>
    <w:rsid w:val="00735FB3"/>
    <w:rsid w:val="00735FC8"/>
    <w:rsid w:val="007360B9"/>
    <w:rsid w:val="0073611A"/>
    <w:rsid w:val="0073616D"/>
    <w:rsid w:val="0073673E"/>
    <w:rsid w:val="00736803"/>
    <w:rsid w:val="007368DD"/>
    <w:rsid w:val="007368E5"/>
    <w:rsid w:val="00736A09"/>
    <w:rsid w:val="00736E42"/>
    <w:rsid w:val="0073706F"/>
    <w:rsid w:val="007371A7"/>
    <w:rsid w:val="00737399"/>
    <w:rsid w:val="00737883"/>
    <w:rsid w:val="00737D13"/>
    <w:rsid w:val="00737E6F"/>
    <w:rsid w:val="00737F4D"/>
    <w:rsid w:val="0074062B"/>
    <w:rsid w:val="00740D84"/>
    <w:rsid w:val="00741040"/>
    <w:rsid w:val="007416D8"/>
    <w:rsid w:val="00741A98"/>
    <w:rsid w:val="00741C11"/>
    <w:rsid w:val="00741F6B"/>
    <w:rsid w:val="007423E3"/>
    <w:rsid w:val="00742502"/>
    <w:rsid w:val="007427EB"/>
    <w:rsid w:val="00742AA9"/>
    <w:rsid w:val="007437C6"/>
    <w:rsid w:val="00743A1E"/>
    <w:rsid w:val="0074416B"/>
    <w:rsid w:val="0074416D"/>
    <w:rsid w:val="00744A7E"/>
    <w:rsid w:val="00744C47"/>
    <w:rsid w:val="0074546E"/>
    <w:rsid w:val="0074547E"/>
    <w:rsid w:val="007456B6"/>
    <w:rsid w:val="0074571B"/>
    <w:rsid w:val="00745C50"/>
    <w:rsid w:val="00745CC3"/>
    <w:rsid w:val="007461C7"/>
    <w:rsid w:val="00746A16"/>
    <w:rsid w:val="00746A6B"/>
    <w:rsid w:val="00746C85"/>
    <w:rsid w:val="00746FA2"/>
    <w:rsid w:val="00747765"/>
    <w:rsid w:val="007479F5"/>
    <w:rsid w:val="00747A42"/>
    <w:rsid w:val="00747BBF"/>
    <w:rsid w:val="00747D8B"/>
    <w:rsid w:val="007501BB"/>
    <w:rsid w:val="00750462"/>
    <w:rsid w:val="00750EAB"/>
    <w:rsid w:val="007514EA"/>
    <w:rsid w:val="00751609"/>
    <w:rsid w:val="007518B7"/>
    <w:rsid w:val="00752272"/>
    <w:rsid w:val="007525BC"/>
    <w:rsid w:val="00752A68"/>
    <w:rsid w:val="00753076"/>
    <w:rsid w:val="0075341A"/>
    <w:rsid w:val="00753BB9"/>
    <w:rsid w:val="00754119"/>
    <w:rsid w:val="0075433A"/>
    <w:rsid w:val="00754A64"/>
    <w:rsid w:val="00754C38"/>
    <w:rsid w:val="00754D00"/>
    <w:rsid w:val="007551B4"/>
    <w:rsid w:val="0075538F"/>
    <w:rsid w:val="00755551"/>
    <w:rsid w:val="00755668"/>
    <w:rsid w:val="00755A8B"/>
    <w:rsid w:val="00755BC8"/>
    <w:rsid w:val="00755E0F"/>
    <w:rsid w:val="00756062"/>
    <w:rsid w:val="007561CC"/>
    <w:rsid w:val="007568E6"/>
    <w:rsid w:val="00756B40"/>
    <w:rsid w:val="00757854"/>
    <w:rsid w:val="00757B6A"/>
    <w:rsid w:val="00757DA1"/>
    <w:rsid w:val="007602C9"/>
    <w:rsid w:val="00760409"/>
    <w:rsid w:val="007604A4"/>
    <w:rsid w:val="0076052B"/>
    <w:rsid w:val="00760735"/>
    <w:rsid w:val="00760768"/>
    <w:rsid w:val="0076076D"/>
    <w:rsid w:val="0076156C"/>
    <w:rsid w:val="00761984"/>
    <w:rsid w:val="00761B6B"/>
    <w:rsid w:val="00762AC8"/>
    <w:rsid w:val="00762E98"/>
    <w:rsid w:val="00763353"/>
    <w:rsid w:val="007637EC"/>
    <w:rsid w:val="00763C88"/>
    <w:rsid w:val="00763FEF"/>
    <w:rsid w:val="0076425A"/>
    <w:rsid w:val="00764460"/>
    <w:rsid w:val="0076446F"/>
    <w:rsid w:val="00764EB0"/>
    <w:rsid w:val="00764EF2"/>
    <w:rsid w:val="00764F8A"/>
    <w:rsid w:val="00764FB6"/>
    <w:rsid w:val="007653E5"/>
    <w:rsid w:val="007658DD"/>
    <w:rsid w:val="00765B63"/>
    <w:rsid w:val="00765BD2"/>
    <w:rsid w:val="00765D49"/>
    <w:rsid w:val="00765E6F"/>
    <w:rsid w:val="00765EA7"/>
    <w:rsid w:val="00765F3B"/>
    <w:rsid w:val="00766129"/>
    <w:rsid w:val="00766178"/>
    <w:rsid w:val="007663BD"/>
    <w:rsid w:val="00766EA6"/>
    <w:rsid w:val="00766F0F"/>
    <w:rsid w:val="007676BF"/>
    <w:rsid w:val="00767911"/>
    <w:rsid w:val="007701AF"/>
    <w:rsid w:val="00770489"/>
    <w:rsid w:val="00770A77"/>
    <w:rsid w:val="00770B61"/>
    <w:rsid w:val="00770C52"/>
    <w:rsid w:val="00771089"/>
    <w:rsid w:val="00771A6C"/>
    <w:rsid w:val="00771B34"/>
    <w:rsid w:val="00771BD5"/>
    <w:rsid w:val="007724CF"/>
    <w:rsid w:val="00772ACD"/>
    <w:rsid w:val="00772DB4"/>
    <w:rsid w:val="00772DBB"/>
    <w:rsid w:val="00773E36"/>
    <w:rsid w:val="007740B8"/>
    <w:rsid w:val="0077481D"/>
    <w:rsid w:val="0077595E"/>
    <w:rsid w:val="00775989"/>
    <w:rsid w:val="00775ACA"/>
    <w:rsid w:val="00775B8F"/>
    <w:rsid w:val="00776DDA"/>
    <w:rsid w:val="00777143"/>
    <w:rsid w:val="00780FAC"/>
    <w:rsid w:val="00781AB9"/>
    <w:rsid w:val="00781B85"/>
    <w:rsid w:val="00781DCF"/>
    <w:rsid w:val="0078214E"/>
    <w:rsid w:val="007826BD"/>
    <w:rsid w:val="00782866"/>
    <w:rsid w:val="00783DAC"/>
    <w:rsid w:val="00783F3A"/>
    <w:rsid w:val="00783F3F"/>
    <w:rsid w:val="00784267"/>
    <w:rsid w:val="007844E7"/>
    <w:rsid w:val="007849C9"/>
    <w:rsid w:val="00784A66"/>
    <w:rsid w:val="00784AEC"/>
    <w:rsid w:val="00784B00"/>
    <w:rsid w:val="0078567A"/>
    <w:rsid w:val="00785775"/>
    <w:rsid w:val="00785941"/>
    <w:rsid w:val="00785D4A"/>
    <w:rsid w:val="00785FE0"/>
    <w:rsid w:val="007860CB"/>
    <w:rsid w:val="00786430"/>
    <w:rsid w:val="00786511"/>
    <w:rsid w:val="00786B7E"/>
    <w:rsid w:val="00786CF1"/>
    <w:rsid w:val="00786D23"/>
    <w:rsid w:val="007870D9"/>
    <w:rsid w:val="00787198"/>
    <w:rsid w:val="0078743A"/>
    <w:rsid w:val="007875D0"/>
    <w:rsid w:val="00787794"/>
    <w:rsid w:val="00787EF5"/>
    <w:rsid w:val="0079008D"/>
    <w:rsid w:val="007901D6"/>
    <w:rsid w:val="0079062C"/>
    <w:rsid w:val="00790730"/>
    <w:rsid w:val="00790E06"/>
    <w:rsid w:val="00790FF2"/>
    <w:rsid w:val="007913D0"/>
    <w:rsid w:val="007916D2"/>
    <w:rsid w:val="007918E1"/>
    <w:rsid w:val="00791975"/>
    <w:rsid w:val="00791B76"/>
    <w:rsid w:val="00791F2C"/>
    <w:rsid w:val="00792135"/>
    <w:rsid w:val="00792838"/>
    <w:rsid w:val="00792ECE"/>
    <w:rsid w:val="00792F22"/>
    <w:rsid w:val="007933AE"/>
    <w:rsid w:val="00793853"/>
    <w:rsid w:val="00793A3B"/>
    <w:rsid w:val="007940C8"/>
    <w:rsid w:val="0079442A"/>
    <w:rsid w:val="0079470A"/>
    <w:rsid w:val="0079495F"/>
    <w:rsid w:val="00794A84"/>
    <w:rsid w:val="00794C7F"/>
    <w:rsid w:val="00794E3B"/>
    <w:rsid w:val="00795100"/>
    <w:rsid w:val="00795965"/>
    <w:rsid w:val="00795A77"/>
    <w:rsid w:val="00795F04"/>
    <w:rsid w:val="00796CDC"/>
    <w:rsid w:val="00797444"/>
    <w:rsid w:val="007977FE"/>
    <w:rsid w:val="007979E9"/>
    <w:rsid w:val="00797E24"/>
    <w:rsid w:val="00797EA8"/>
    <w:rsid w:val="007A02C0"/>
    <w:rsid w:val="007A0DD8"/>
    <w:rsid w:val="007A14F8"/>
    <w:rsid w:val="007A1537"/>
    <w:rsid w:val="007A18D4"/>
    <w:rsid w:val="007A1DB9"/>
    <w:rsid w:val="007A2312"/>
    <w:rsid w:val="007A253E"/>
    <w:rsid w:val="007A25F0"/>
    <w:rsid w:val="007A26D2"/>
    <w:rsid w:val="007A298E"/>
    <w:rsid w:val="007A2FE7"/>
    <w:rsid w:val="007A3321"/>
    <w:rsid w:val="007A3512"/>
    <w:rsid w:val="007A3584"/>
    <w:rsid w:val="007A383F"/>
    <w:rsid w:val="007A4125"/>
    <w:rsid w:val="007A4AEC"/>
    <w:rsid w:val="007A4B21"/>
    <w:rsid w:val="007A542B"/>
    <w:rsid w:val="007A5574"/>
    <w:rsid w:val="007A58C1"/>
    <w:rsid w:val="007A5FBE"/>
    <w:rsid w:val="007A6087"/>
    <w:rsid w:val="007A67BB"/>
    <w:rsid w:val="007A725C"/>
    <w:rsid w:val="007A74D9"/>
    <w:rsid w:val="007A76C7"/>
    <w:rsid w:val="007A7748"/>
    <w:rsid w:val="007A7A63"/>
    <w:rsid w:val="007A7CD0"/>
    <w:rsid w:val="007A7DCA"/>
    <w:rsid w:val="007A7FE2"/>
    <w:rsid w:val="007B038F"/>
    <w:rsid w:val="007B0702"/>
    <w:rsid w:val="007B073A"/>
    <w:rsid w:val="007B0A6F"/>
    <w:rsid w:val="007B0FCD"/>
    <w:rsid w:val="007B128C"/>
    <w:rsid w:val="007B1304"/>
    <w:rsid w:val="007B1364"/>
    <w:rsid w:val="007B1532"/>
    <w:rsid w:val="007B1B12"/>
    <w:rsid w:val="007B1B7E"/>
    <w:rsid w:val="007B1CC2"/>
    <w:rsid w:val="007B25A1"/>
    <w:rsid w:val="007B307D"/>
    <w:rsid w:val="007B3BBE"/>
    <w:rsid w:val="007B3C9E"/>
    <w:rsid w:val="007B3E18"/>
    <w:rsid w:val="007B4A9D"/>
    <w:rsid w:val="007B4DFC"/>
    <w:rsid w:val="007B4E17"/>
    <w:rsid w:val="007B525B"/>
    <w:rsid w:val="007B5260"/>
    <w:rsid w:val="007B58CB"/>
    <w:rsid w:val="007B5BC0"/>
    <w:rsid w:val="007B5BFD"/>
    <w:rsid w:val="007B64BC"/>
    <w:rsid w:val="007B6678"/>
    <w:rsid w:val="007B68E0"/>
    <w:rsid w:val="007B6C55"/>
    <w:rsid w:val="007B6EAB"/>
    <w:rsid w:val="007B6FAC"/>
    <w:rsid w:val="007B7569"/>
    <w:rsid w:val="007B77D9"/>
    <w:rsid w:val="007B7D59"/>
    <w:rsid w:val="007C0748"/>
    <w:rsid w:val="007C09BB"/>
    <w:rsid w:val="007C1084"/>
    <w:rsid w:val="007C1604"/>
    <w:rsid w:val="007C1A2F"/>
    <w:rsid w:val="007C249B"/>
    <w:rsid w:val="007C264E"/>
    <w:rsid w:val="007C27F3"/>
    <w:rsid w:val="007C2E12"/>
    <w:rsid w:val="007C30EC"/>
    <w:rsid w:val="007C31DA"/>
    <w:rsid w:val="007C359B"/>
    <w:rsid w:val="007C399F"/>
    <w:rsid w:val="007C39D2"/>
    <w:rsid w:val="007C407C"/>
    <w:rsid w:val="007C4443"/>
    <w:rsid w:val="007C4518"/>
    <w:rsid w:val="007C47C4"/>
    <w:rsid w:val="007C50C1"/>
    <w:rsid w:val="007C5679"/>
    <w:rsid w:val="007C5807"/>
    <w:rsid w:val="007C5DCD"/>
    <w:rsid w:val="007C5EAA"/>
    <w:rsid w:val="007C5F30"/>
    <w:rsid w:val="007C66B1"/>
    <w:rsid w:val="007C6A58"/>
    <w:rsid w:val="007C7003"/>
    <w:rsid w:val="007C71F5"/>
    <w:rsid w:val="007C74D1"/>
    <w:rsid w:val="007C76D1"/>
    <w:rsid w:val="007C775B"/>
    <w:rsid w:val="007C778A"/>
    <w:rsid w:val="007C7C0E"/>
    <w:rsid w:val="007C7C7C"/>
    <w:rsid w:val="007C7D33"/>
    <w:rsid w:val="007C7F6F"/>
    <w:rsid w:val="007D0259"/>
    <w:rsid w:val="007D0508"/>
    <w:rsid w:val="007D0986"/>
    <w:rsid w:val="007D09D8"/>
    <w:rsid w:val="007D0D0E"/>
    <w:rsid w:val="007D104E"/>
    <w:rsid w:val="007D134C"/>
    <w:rsid w:val="007D2080"/>
    <w:rsid w:val="007D20C8"/>
    <w:rsid w:val="007D245C"/>
    <w:rsid w:val="007D2630"/>
    <w:rsid w:val="007D2A49"/>
    <w:rsid w:val="007D2B07"/>
    <w:rsid w:val="007D2C05"/>
    <w:rsid w:val="007D2C8C"/>
    <w:rsid w:val="007D2F0A"/>
    <w:rsid w:val="007D307A"/>
    <w:rsid w:val="007D3557"/>
    <w:rsid w:val="007D3610"/>
    <w:rsid w:val="007D3BE2"/>
    <w:rsid w:val="007D4281"/>
    <w:rsid w:val="007D4DC9"/>
    <w:rsid w:val="007D4E4B"/>
    <w:rsid w:val="007D4FDA"/>
    <w:rsid w:val="007D5109"/>
    <w:rsid w:val="007D55B9"/>
    <w:rsid w:val="007D57B2"/>
    <w:rsid w:val="007D5E8C"/>
    <w:rsid w:val="007D5EDF"/>
    <w:rsid w:val="007D6178"/>
    <w:rsid w:val="007D698C"/>
    <w:rsid w:val="007D7010"/>
    <w:rsid w:val="007D7065"/>
    <w:rsid w:val="007D7733"/>
    <w:rsid w:val="007E00A9"/>
    <w:rsid w:val="007E0528"/>
    <w:rsid w:val="007E0D60"/>
    <w:rsid w:val="007E1022"/>
    <w:rsid w:val="007E1115"/>
    <w:rsid w:val="007E1F9F"/>
    <w:rsid w:val="007E208A"/>
    <w:rsid w:val="007E23D6"/>
    <w:rsid w:val="007E370A"/>
    <w:rsid w:val="007E3901"/>
    <w:rsid w:val="007E393D"/>
    <w:rsid w:val="007E3AC5"/>
    <w:rsid w:val="007E401A"/>
    <w:rsid w:val="007E40A8"/>
    <w:rsid w:val="007E41B9"/>
    <w:rsid w:val="007E45E3"/>
    <w:rsid w:val="007E5367"/>
    <w:rsid w:val="007E5674"/>
    <w:rsid w:val="007E56E4"/>
    <w:rsid w:val="007E56EE"/>
    <w:rsid w:val="007E57CA"/>
    <w:rsid w:val="007E57F3"/>
    <w:rsid w:val="007E6095"/>
    <w:rsid w:val="007E657B"/>
    <w:rsid w:val="007E6A53"/>
    <w:rsid w:val="007E714B"/>
    <w:rsid w:val="007E7740"/>
    <w:rsid w:val="007F0170"/>
    <w:rsid w:val="007F0206"/>
    <w:rsid w:val="007F0BCF"/>
    <w:rsid w:val="007F1086"/>
    <w:rsid w:val="007F10AE"/>
    <w:rsid w:val="007F12D5"/>
    <w:rsid w:val="007F13F9"/>
    <w:rsid w:val="007F1822"/>
    <w:rsid w:val="007F1B07"/>
    <w:rsid w:val="007F21AC"/>
    <w:rsid w:val="007F21BD"/>
    <w:rsid w:val="007F2661"/>
    <w:rsid w:val="007F2841"/>
    <w:rsid w:val="007F2EB7"/>
    <w:rsid w:val="007F32CD"/>
    <w:rsid w:val="007F35A4"/>
    <w:rsid w:val="007F3826"/>
    <w:rsid w:val="007F3D8F"/>
    <w:rsid w:val="007F3E23"/>
    <w:rsid w:val="007F4562"/>
    <w:rsid w:val="007F4727"/>
    <w:rsid w:val="007F555E"/>
    <w:rsid w:val="007F57F4"/>
    <w:rsid w:val="007F5F65"/>
    <w:rsid w:val="007F5FC6"/>
    <w:rsid w:val="007F6945"/>
    <w:rsid w:val="007F69FF"/>
    <w:rsid w:val="007F6D6D"/>
    <w:rsid w:val="007F6FE9"/>
    <w:rsid w:val="007F700B"/>
    <w:rsid w:val="007F710E"/>
    <w:rsid w:val="007F7AE2"/>
    <w:rsid w:val="007F7D3D"/>
    <w:rsid w:val="00800407"/>
    <w:rsid w:val="00800B40"/>
    <w:rsid w:val="00800D51"/>
    <w:rsid w:val="00800EA4"/>
    <w:rsid w:val="00800EE0"/>
    <w:rsid w:val="00801040"/>
    <w:rsid w:val="00801740"/>
    <w:rsid w:val="00801B40"/>
    <w:rsid w:val="00802106"/>
    <w:rsid w:val="00802197"/>
    <w:rsid w:val="008022B8"/>
    <w:rsid w:val="0080232C"/>
    <w:rsid w:val="008024ED"/>
    <w:rsid w:val="00802517"/>
    <w:rsid w:val="00802725"/>
    <w:rsid w:val="00802B9F"/>
    <w:rsid w:val="00802E4A"/>
    <w:rsid w:val="00802EDE"/>
    <w:rsid w:val="00803BCA"/>
    <w:rsid w:val="008043E6"/>
    <w:rsid w:val="00804CC8"/>
    <w:rsid w:val="00804E8F"/>
    <w:rsid w:val="008057DA"/>
    <w:rsid w:val="0080581B"/>
    <w:rsid w:val="0080582F"/>
    <w:rsid w:val="00805A18"/>
    <w:rsid w:val="00805E48"/>
    <w:rsid w:val="0080671F"/>
    <w:rsid w:val="00806862"/>
    <w:rsid w:val="00807091"/>
    <w:rsid w:val="00807570"/>
    <w:rsid w:val="00807A4F"/>
    <w:rsid w:val="00807C81"/>
    <w:rsid w:val="0081088D"/>
    <w:rsid w:val="008108E9"/>
    <w:rsid w:val="00810AB0"/>
    <w:rsid w:val="00810B08"/>
    <w:rsid w:val="00810BBD"/>
    <w:rsid w:val="008118CE"/>
    <w:rsid w:val="00811DE7"/>
    <w:rsid w:val="00811FF4"/>
    <w:rsid w:val="008126AD"/>
    <w:rsid w:val="0081279B"/>
    <w:rsid w:val="008127FD"/>
    <w:rsid w:val="00812FBC"/>
    <w:rsid w:val="0081344F"/>
    <w:rsid w:val="0081345B"/>
    <w:rsid w:val="00813562"/>
    <w:rsid w:val="008137EA"/>
    <w:rsid w:val="00813892"/>
    <w:rsid w:val="00813A50"/>
    <w:rsid w:val="0081424A"/>
    <w:rsid w:val="008144E8"/>
    <w:rsid w:val="008147D8"/>
    <w:rsid w:val="00814896"/>
    <w:rsid w:val="00814A39"/>
    <w:rsid w:val="00814ECF"/>
    <w:rsid w:val="008155EA"/>
    <w:rsid w:val="00815864"/>
    <w:rsid w:val="00815DD1"/>
    <w:rsid w:val="00815EE7"/>
    <w:rsid w:val="0081618E"/>
    <w:rsid w:val="008161C6"/>
    <w:rsid w:val="008172FB"/>
    <w:rsid w:val="0081745E"/>
    <w:rsid w:val="008178C4"/>
    <w:rsid w:val="00817B15"/>
    <w:rsid w:val="00817F97"/>
    <w:rsid w:val="008202F2"/>
    <w:rsid w:val="00820634"/>
    <w:rsid w:val="00820823"/>
    <w:rsid w:val="008211DC"/>
    <w:rsid w:val="008212E2"/>
    <w:rsid w:val="0082132F"/>
    <w:rsid w:val="00821B07"/>
    <w:rsid w:val="00821C60"/>
    <w:rsid w:val="00821D01"/>
    <w:rsid w:val="00821DAC"/>
    <w:rsid w:val="008228F7"/>
    <w:rsid w:val="00822D36"/>
    <w:rsid w:val="00824DCF"/>
    <w:rsid w:val="00824F69"/>
    <w:rsid w:val="0082535D"/>
    <w:rsid w:val="00825503"/>
    <w:rsid w:val="008257CE"/>
    <w:rsid w:val="008257D2"/>
    <w:rsid w:val="00825CEB"/>
    <w:rsid w:val="00826069"/>
    <w:rsid w:val="0082618E"/>
    <w:rsid w:val="00826806"/>
    <w:rsid w:val="0082701F"/>
    <w:rsid w:val="008271A0"/>
    <w:rsid w:val="00827219"/>
    <w:rsid w:val="008279CB"/>
    <w:rsid w:val="00827A63"/>
    <w:rsid w:val="008300DB"/>
    <w:rsid w:val="00830106"/>
    <w:rsid w:val="00830B55"/>
    <w:rsid w:val="00830B93"/>
    <w:rsid w:val="00830EB0"/>
    <w:rsid w:val="00831EDD"/>
    <w:rsid w:val="008323A7"/>
    <w:rsid w:val="008324E8"/>
    <w:rsid w:val="00832768"/>
    <w:rsid w:val="008328CF"/>
    <w:rsid w:val="00832A0B"/>
    <w:rsid w:val="00832D07"/>
    <w:rsid w:val="0083315B"/>
    <w:rsid w:val="00833274"/>
    <w:rsid w:val="00833300"/>
    <w:rsid w:val="008336FF"/>
    <w:rsid w:val="00833DBA"/>
    <w:rsid w:val="008340FF"/>
    <w:rsid w:val="008342E9"/>
    <w:rsid w:val="00834588"/>
    <w:rsid w:val="00834784"/>
    <w:rsid w:val="0083482A"/>
    <w:rsid w:val="0083499F"/>
    <w:rsid w:val="00834A30"/>
    <w:rsid w:val="00834BF1"/>
    <w:rsid w:val="008356D6"/>
    <w:rsid w:val="0083582B"/>
    <w:rsid w:val="00835898"/>
    <w:rsid w:val="008360A2"/>
    <w:rsid w:val="00836649"/>
    <w:rsid w:val="00836B34"/>
    <w:rsid w:val="00836E5B"/>
    <w:rsid w:val="00836ED0"/>
    <w:rsid w:val="00836FA6"/>
    <w:rsid w:val="0083721B"/>
    <w:rsid w:val="008378C1"/>
    <w:rsid w:val="00837E7D"/>
    <w:rsid w:val="00840063"/>
    <w:rsid w:val="0084037F"/>
    <w:rsid w:val="0084080D"/>
    <w:rsid w:val="008408BB"/>
    <w:rsid w:val="00840915"/>
    <w:rsid w:val="00840ADB"/>
    <w:rsid w:val="00840EDF"/>
    <w:rsid w:val="0084117D"/>
    <w:rsid w:val="00841191"/>
    <w:rsid w:val="008414A8"/>
    <w:rsid w:val="0084166F"/>
    <w:rsid w:val="00842270"/>
    <w:rsid w:val="008426B4"/>
    <w:rsid w:val="00842AFA"/>
    <w:rsid w:val="00842B16"/>
    <w:rsid w:val="0084315F"/>
    <w:rsid w:val="00843794"/>
    <w:rsid w:val="00843C98"/>
    <w:rsid w:val="00843EE5"/>
    <w:rsid w:val="0084404C"/>
    <w:rsid w:val="00844741"/>
    <w:rsid w:val="00845553"/>
    <w:rsid w:val="00845569"/>
    <w:rsid w:val="00845AC0"/>
    <w:rsid w:val="00845F0A"/>
    <w:rsid w:val="0084647C"/>
    <w:rsid w:val="00846536"/>
    <w:rsid w:val="00846712"/>
    <w:rsid w:val="0084674C"/>
    <w:rsid w:val="00846E22"/>
    <w:rsid w:val="00846E77"/>
    <w:rsid w:val="008471BB"/>
    <w:rsid w:val="00847374"/>
    <w:rsid w:val="008475BB"/>
    <w:rsid w:val="00847949"/>
    <w:rsid w:val="00850157"/>
    <w:rsid w:val="00850A59"/>
    <w:rsid w:val="00850BDE"/>
    <w:rsid w:val="00850C2C"/>
    <w:rsid w:val="00850F7C"/>
    <w:rsid w:val="0085131D"/>
    <w:rsid w:val="00851792"/>
    <w:rsid w:val="00851808"/>
    <w:rsid w:val="00851E78"/>
    <w:rsid w:val="00851EC5"/>
    <w:rsid w:val="0085223E"/>
    <w:rsid w:val="00852526"/>
    <w:rsid w:val="008526CB"/>
    <w:rsid w:val="00852BCE"/>
    <w:rsid w:val="00852E61"/>
    <w:rsid w:val="008533BB"/>
    <w:rsid w:val="008534C5"/>
    <w:rsid w:val="008536EF"/>
    <w:rsid w:val="00853800"/>
    <w:rsid w:val="00853B6A"/>
    <w:rsid w:val="008543B4"/>
    <w:rsid w:val="008546B7"/>
    <w:rsid w:val="008547B4"/>
    <w:rsid w:val="008547CF"/>
    <w:rsid w:val="00855383"/>
    <w:rsid w:val="008558DD"/>
    <w:rsid w:val="00855AD4"/>
    <w:rsid w:val="00855AED"/>
    <w:rsid w:val="00855EA6"/>
    <w:rsid w:val="008560F5"/>
    <w:rsid w:val="008566F2"/>
    <w:rsid w:val="00856768"/>
    <w:rsid w:val="00856A8E"/>
    <w:rsid w:val="00856ADC"/>
    <w:rsid w:val="00856C33"/>
    <w:rsid w:val="00856C6D"/>
    <w:rsid w:val="00857123"/>
    <w:rsid w:val="008571F6"/>
    <w:rsid w:val="00857871"/>
    <w:rsid w:val="00860466"/>
    <w:rsid w:val="00860503"/>
    <w:rsid w:val="00860975"/>
    <w:rsid w:val="00860E8D"/>
    <w:rsid w:val="008612EC"/>
    <w:rsid w:val="00861999"/>
    <w:rsid w:val="00862097"/>
    <w:rsid w:val="00862728"/>
    <w:rsid w:val="0086273D"/>
    <w:rsid w:val="00862815"/>
    <w:rsid w:val="0086291D"/>
    <w:rsid w:val="00863183"/>
    <w:rsid w:val="0086377F"/>
    <w:rsid w:val="00863808"/>
    <w:rsid w:val="00863DDB"/>
    <w:rsid w:val="00863FB6"/>
    <w:rsid w:val="008642EC"/>
    <w:rsid w:val="00864778"/>
    <w:rsid w:val="00864F90"/>
    <w:rsid w:val="008651AB"/>
    <w:rsid w:val="008656D0"/>
    <w:rsid w:val="00865956"/>
    <w:rsid w:val="00865CBB"/>
    <w:rsid w:val="008661EE"/>
    <w:rsid w:val="008668B8"/>
    <w:rsid w:val="00866B78"/>
    <w:rsid w:val="00866BD5"/>
    <w:rsid w:val="00866DD6"/>
    <w:rsid w:val="00867BBF"/>
    <w:rsid w:val="00867E0E"/>
    <w:rsid w:val="0087025A"/>
    <w:rsid w:val="0087057C"/>
    <w:rsid w:val="00870596"/>
    <w:rsid w:val="00870599"/>
    <w:rsid w:val="008706D9"/>
    <w:rsid w:val="00870A74"/>
    <w:rsid w:val="00870FBB"/>
    <w:rsid w:val="008711B2"/>
    <w:rsid w:val="008715A9"/>
    <w:rsid w:val="008716A3"/>
    <w:rsid w:val="008717CA"/>
    <w:rsid w:val="008720CE"/>
    <w:rsid w:val="00872142"/>
    <w:rsid w:val="0087219C"/>
    <w:rsid w:val="00872435"/>
    <w:rsid w:val="00872447"/>
    <w:rsid w:val="0087244E"/>
    <w:rsid w:val="008726F3"/>
    <w:rsid w:val="00872ECB"/>
    <w:rsid w:val="00872F80"/>
    <w:rsid w:val="008730D0"/>
    <w:rsid w:val="00873265"/>
    <w:rsid w:val="0087330A"/>
    <w:rsid w:val="0087365D"/>
    <w:rsid w:val="00873C43"/>
    <w:rsid w:val="00873DA3"/>
    <w:rsid w:val="00873DAD"/>
    <w:rsid w:val="00875099"/>
    <w:rsid w:val="00875586"/>
    <w:rsid w:val="00875593"/>
    <w:rsid w:val="008756A3"/>
    <w:rsid w:val="008756EE"/>
    <w:rsid w:val="00875AE1"/>
    <w:rsid w:val="00875DD1"/>
    <w:rsid w:val="00876CBF"/>
    <w:rsid w:val="00876D3E"/>
    <w:rsid w:val="00876E37"/>
    <w:rsid w:val="008774D3"/>
    <w:rsid w:val="00877533"/>
    <w:rsid w:val="00877705"/>
    <w:rsid w:val="00877A54"/>
    <w:rsid w:val="00880974"/>
    <w:rsid w:val="00880B54"/>
    <w:rsid w:val="00880DDD"/>
    <w:rsid w:val="00881082"/>
    <w:rsid w:val="00881328"/>
    <w:rsid w:val="008813BD"/>
    <w:rsid w:val="00881457"/>
    <w:rsid w:val="0088148E"/>
    <w:rsid w:val="008814AB"/>
    <w:rsid w:val="008818EF"/>
    <w:rsid w:val="008819AB"/>
    <w:rsid w:val="00881C01"/>
    <w:rsid w:val="00881F77"/>
    <w:rsid w:val="0088223A"/>
    <w:rsid w:val="00882533"/>
    <w:rsid w:val="00882892"/>
    <w:rsid w:val="00882900"/>
    <w:rsid w:val="008829A4"/>
    <w:rsid w:val="00882A2A"/>
    <w:rsid w:val="00882A96"/>
    <w:rsid w:val="00883D84"/>
    <w:rsid w:val="0088406E"/>
    <w:rsid w:val="008841E7"/>
    <w:rsid w:val="00884269"/>
    <w:rsid w:val="008842C5"/>
    <w:rsid w:val="008845E4"/>
    <w:rsid w:val="0088499A"/>
    <w:rsid w:val="00884AA7"/>
    <w:rsid w:val="00884B3A"/>
    <w:rsid w:val="00884DB3"/>
    <w:rsid w:val="008858C1"/>
    <w:rsid w:val="00885A80"/>
    <w:rsid w:val="00885C27"/>
    <w:rsid w:val="0088744E"/>
    <w:rsid w:val="008876C6"/>
    <w:rsid w:val="00887D74"/>
    <w:rsid w:val="0089016F"/>
    <w:rsid w:val="008903C0"/>
    <w:rsid w:val="008903EA"/>
    <w:rsid w:val="008904CE"/>
    <w:rsid w:val="00890E37"/>
    <w:rsid w:val="00890EBA"/>
    <w:rsid w:val="00890EFC"/>
    <w:rsid w:val="00891245"/>
    <w:rsid w:val="0089154A"/>
    <w:rsid w:val="008918E6"/>
    <w:rsid w:val="00891B7D"/>
    <w:rsid w:val="00891F0E"/>
    <w:rsid w:val="00892063"/>
    <w:rsid w:val="0089213D"/>
    <w:rsid w:val="00892462"/>
    <w:rsid w:val="0089310C"/>
    <w:rsid w:val="00893860"/>
    <w:rsid w:val="00894C16"/>
    <w:rsid w:val="008960F4"/>
    <w:rsid w:val="0089624E"/>
    <w:rsid w:val="00896268"/>
    <w:rsid w:val="00896434"/>
    <w:rsid w:val="00896A24"/>
    <w:rsid w:val="00896A65"/>
    <w:rsid w:val="00896AD8"/>
    <w:rsid w:val="00896BA4"/>
    <w:rsid w:val="00896D7E"/>
    <w:rsid w:val="00897048"/>
    <w:rsid w:val="00897537"/>
    <w:rsid w:val="008977DD"/>
    <w:rsid w:val="00897A1E"/>
    <w:rsid w:val="00897C03"/>
    <w:rsid w:val="00897FA6"/>
    <w:rsid w:val="008A01A9"/>
    <w:rsid w:val="008A0456"/>
    <w:rsid w:val="008A0C05"/>
    <w:rsid w:val="008A0C57"/>
    <w:rsid w:val="008A0D95"/>
    <w:rsid w:val="008A1044"/>
    <w:rsid w:val="008A1A01"/>
    <w:rsid w:val="008A1D36"/>
    <w:rsid w:val="008A21D0"/>
    <w:rsid w:val="008A222F"/>
    <w:rsid w:val="008A2D8C"/>
    <w:rsid w:val="008A34A9"/>
    <w:rsid w:val="008A4412"/>
    <w:rsid w:val="008A4549"/>
    <w:rsid w:val="008A495E"/>
    <w:rsid w:val="008A4DC4"/>
    <w:rsid w:val="008A6618"/>
    <w:rsid w:val="008A6677"/>
    <w:rsid w:val="008A6774"/>
    <w:rsid w:val="008A6AEB"/>
    <w:rsid w:val="008A6B31"/>
    <w:rsid w:val="008A6C20"/>
    <w:rsid w:val="008A6EF3"/>
    <w:rsid w:val="008A7059"/>
    <w:rsid w:val="008A72FE"/>
    <w:rsid w:val="008A7623"/>
    <w:rsid w:val="008A7EFE"/>
    <w:rsid w:val="008B02A0"/>
    <w:rsid w:val="008B0602"/>
    <w:rsid w:val="008B090C"/>
    <w:rsid w:val="008B0E10"/>
    <w:rsid w:val="008B1031"/>
    <w:rsid w:val="008B11AA"/>
    <w:rsid w:val="008B1447"/>
    <w:rsid w:val="008B1483"/>
    <w:rsid w:val="008B1FB3"/>
    <w:rsid w:val="008B2178"/>
    <w:rsid w:val="008B2387"/>
    <w:rsid w:val="008B2683"/>
    <w:rsid w:val="008B2997"/>
    <w:rsid w:val="008B2C7E"/>
    <w:rsid w:val="008B3186"/>
    <w:rsid w:val="008B3678"/>
    <w:rsid w:val="008B388E"/>
    <w:rsid w:val="008B3D32"/>
    <w:rsid w:val="008B49CD"/>
    <w:rsid w:val="008B4B95"/>
    <w:rsid w:val="008B5231"/>
    <w:rsid w:val="008B5700"/>
    <w:rsid w:val="008B5AEC"/>
    <w:rsid w:val="008B5E89"/>
    <w:rsid w:val="008B6187"/>
    <w:rsid w:val="008B649F"/>
    <w:rsid w:val="008B67A0"/>
    <w:rsid w:val="008B6A83"/>
    <w:rsid w:val="008B6C52"/>
    <w:rsid w:val="008B6DC4"/>
    <w:rsid w:val="008B6DED"/>
    <w:rsid w:val="008B6FB2"/>
    <w:rsid w:val="008B7498"/>
    <w:rsid w:val="008B7C17"/>
    <w:rsid w:val="008C032E"/>
    <w:rsid w:val="008C0A6D"/>
    <w:rsid w:val="008C1327"/>
    <w:rsid w:val="008C144B"/>
    <w:rsid w:val="008C24BB"/>
    <w:rsid w:val="008C2B9B"/>
    <w:rsid w:val="008C2CA9"/>
    <w:rsid w:val="008C2E29"/>
    <w:rsid w:val="008C2E9D"/>
    <w:rsid w:val="008C2F56"/>
    <w:rsid w:val="008C345F"/>
    <w:rsid w:val="008C3616"/>
    <w:rsid w:val="008C3746"/>
    <w:rsid w:val="008C37CB"/>
    <w:rsid w:val="008C3ADF"/>
    <w:rsid w:val="008C3B05"/>
    <w:rsid w:val="008C3D61"/>
    <w:rsid w:val="008C4413"/>
    <w:rsid w:val="008C4A8F"/>
    <w:rsid w:val="008C5024"/>
    <w:rsid w:val="008C5830"/>
    <w:rsid w:val="008C6022"/>
    <w:rsid w:val="008C6184"/>
    <w:rsid w:val="008C6E3F"/>
    <w:rsid w:val="008C7864"/>
    <w:rsid w:val="008C7BA9"/>
    <w:rsid w:val="008C7C16"/>
    <w:rsid w:val="008D0332"/>
    <w:rsid w:val="008D0BBE"/>
    <w:rsid w:val="008D22AE"/>
    <w:rsid w:val="008D24B0"/>
    <w:rsid w:val="008D29EA"/>
    <w:rsid w:val="008D2AFB"/>
    <w:rsid w:val="008D2B30"/>
    <w:rsid w:val="008D2DED"/>
    <w:rsid w:val="008D2F32"/>
    <w:rsid w:val="008D322F"/>
    <w:rsid w:val="008D387C"/>
    <w:rsid w:val="008D396F"/>
    <w:rsid w:val="008D3994"/>
    <w:rsid w:val="008D3C52"/>
    <w:rsid w:val="008D404D"/>
    <w:rsid w:val="008D4195"/>
    <w:rsid w:val="008D4315"/>
    <w:rsid w:val="008D457C"/>
    <w:rsid w:val="008D464B"/>
    <w:rsid w:val="008D4776"/>
    <w:rsid w:val="008D497C"/>
    <w:rsid w:val="008D4BAD"/>
    <w:rsid w:val="008D4C54"/>
    <w:rsid w:val="008D4EE0"/>
    <w:rsid w:val="008D5329"/>
    <w:rsid w:val="008D54C0"/>
    <w:rsid w:val="008D553A"/>
    <w:rsid w:val="008D5D27"/>
    <w:rsid w:val="008D5F6F"/>
    <w:rsid w:val="008D5F90"/>
    <w:rsid w:val="008D6058"/>
    <w:rsid w:val="008D61D2"/>
    <w:rsid w:val="008D63CE"/>
    <w:rsid w:val="008D63E2"/>
    <w:rsid w:val="008D6418"/>
    <w:rsid w:val="008D6776"/>
    <w:rsid w:val="008D6A02"/>
    <w:rsid w:val="008D6ACF"/>
    <w:rsid w:val="008E03F7"/>
    <w:rsid w:val="008E0977"/>
    <w:rsid w:val="008E0AE9"/>
    <w:rsid w:val="008E18AB"/>
    <w:rsid w:val="008E1DC8"/>
    <w:rsid w:val="008E241E"/>
    <w:rsid w:val="008E2724"/>
    <w:rsid w:val="008E2BA0"/>
    <w:rsid w:val="008E3419"/>
    <w:rsid w:val="008E3AD0"/>
    <w:rsid w:val="008E453B"/>
    <w:rsid w:val="008E4647"/>
    <w:rsid w:val="008E4874"/>
    <w:rsid w:val="008E4A3C"/>
    <w:rsid w:val="008E51EC"/>
    <w:rsid w:val="008E5350"/>
    <w:rsid w:val="008E537B"/>
    <w:rsid w:val="008E5A3F"/>
    <w:rsid w:val="008E5D39"/>
    <w:rsid w:val="008E5F85"/>
    <w:rsid w:val="008E65D6"/>
    <w:rsid w:val="008E6748"/>
    <w:rsid w:val="008E6A0E"/>
    <w:rsid w:val="008E6A6D"/>
    <w:rsid w:val="008E6B68"/>
    <w:rsid w:val="008E6C39"/>
    <w:rsid w:val="008E77F0"/>
    <w:rsid w:val="008E783E"/>
    <w:rsid w:val="008E7C62"/>
    <w:rsid w:val="008F0133"/>
    <w:rsid w:val="008F02E8"/>
    <w:rsid w:val="008F031B"/>
    <w:rsid w:val="008F0443"/>
    <w:rsid w:val="008F0674"/>
    <w:rsid w:val="008F0A26"/>
    <w:rsid w:val="008F1200"/>
    <w:rsid w:val="008F1588"/>
    <w:rsid w:val="008F16FC"/>
    <w:rsid w:val="008F1743"/>
    <w:rsid w:val="008F1CE8"/>
    <w:rsid w:val="008F20E9"/>
    <w:rsid w:val="008F2100"/>
    <w:rsid w:val="008F2218"/>
    <w:rsid w:val="008F2275"/>
    <w:rsid w:val="008F27AD"/>
    <w:rsid w:val="008F2A80"/>
    <w:rsid w:val="008F2AD6"/>
    <w:rsid w:val="008F2C5F"/>
    <w:rsid w:val="008F30B7"/>
    <w:rsid w:val="008F3228"/>
    <w:rsid w:val="008F32CA"/>
    <w:rsid w:val="008F33F3"/>
    <w:rsid w:val="008F3A08"/>
    <w:rsid w:val="008F3B06"/>
    <w:rsid w:val="008F3B35"/>
    <w:rsid w:val="008F3BF7"/>
    <w:rsid w:val="008F3CC9"/>
    <w:rsid w:val="008F3E37"/>
    <w:rsid w:val="008F423E"/>
    <w:rsid w:val="008F437A"/>
    <w:rsid w:val="008F4617"/>
    <w:rsid w:val="008F46CB"/>
    <w:rsid w:val="008F4772"/>
    <w:rsid w:val="008F4A6C"/>
    <w:rsid w:val="008F582E"/>
    <w:rsid w:val="008F58DD"/>
    <w:rsid w:val="008F5A42"/>
    <w:rsid w:val="008F5B53"/>
    <w:rsid w:val="008F5E12"/>
    <w:rsid w:val="008F5E5D"/>
    <w:rsid w:val="008F5FBD"/>
    <w:rsid w:val="008F6610"/>
    <w:rsid w:val="008F6B54"/>
    <w:rsid w:val="008F6DBD"/>
    <w:rsid w:val="008F786D"/>
    <w:rsid w:val="008F7A6E"/>
    <w:rsid w:val="0090002C"/>
    <w:rsid w:val="009002D3"/>
    <w:rsid w:val="009007DA"/>
    <w:rsid w:val="009007FA"/>
    <w:rsid w:val="00900B65"/>
    <w:rsid w:val="00900CBC"/>
    <w:rsid w:val="00900E5D"/>
    <w:rsid w:val="00900F75"/>
    <w:rsid w:val="00901128"/>
    <w:rsid w:val="00901414"/>
    <w:rsid w:val="00901646"/>
    <w:rsid w:val="00901E7D"/>
    <w:rsid w:val="00902293"/>
    <w:rsid w:val="0090264C"/>
    <w:rsid w:val="00902A32"/>
    <w:rsid w:val="00903567"/>
    <w:rsid w:val="0090368A"/>
    <w:rsid w:val="00904290"/>
    <w:rsid w:val="00904414"/>
    <w:rsid w:val="00904A13"/>
    <w:rsid w:val="00904A7B"/>
    <w:rsid w:val="00904C79"/>
    <w:rsid w:val="00904CA5"/>
    <w:rsid w:val="0090526F"/>
    <w:rsid w:val="0090535E"/>
    <w:rsid w:val="009057B5"/>
    <w:rsid w:val="00905B39"/>
    <w:rsid w:val="00905F8C"/>
    <w:rsid w:val="0090687A"/>
    <w:rsid w:val="00906F4B"/>
    <w:rsid w:val="009071B6"/>
    <w:rsid w:val="00907248"/>
    <w:rsid w:val="009072FE"/>
    <w:rsid w:val="00907661"/>
    <w:rsid w:val="00907E24"/>
    <w:rsid w:val="00907F39"/>
    <w:rsid w:val="0091056E"/>
    <w:rsid w:val="009106F5"/>
    <w:rsid w:val="00910704"/>
    <w:rsid w:val="00910739"/>
    <w:rsid w:val="00910B6F"/>
    <w:rsid w:val="00910D63"/>
    <w:rsid w:val="00910DD0"/>
    <w:rsid w:val="00911812"/>
    <w:rsid w:val="00911B0B"/>
    <w:rsid w:val="0091211B"/>
    <w:rsid w:val="009122AE"/>
    <w:rsid w:val="00912BEE"/>
    <w:rsid w:val="0091302D"/>
    <w:rsid w:val="00913136"/>
    <w:rsid w:val="00913139"/>
    <w:rsid w:val="0091382F"/>
    <w:rsid w:val="00913C12"/>
    <w:rsid w:val="00914C92"/>
    <w:rsid w:val="00915B5E"/>
    <w:rsid w:val="00916000"/>
    <w:rsid w:val="00916E93"/>
    <w:rsid w:val="00917151"/>
    <w:rsid w:val="009178A3"/>
    <w:rsid w:val="009179D8"/>
    <w:rsid w:val="00917BDB"/>
    <w:rsid w:val="00917E6E"/>
    <w:rsid w:val="00917EAC"/>
    <w:rsid w:val="00917F55"/>
    <w:rsid w:val="00920176"/>
    <w:rsid w:val="009202F9"/>
    <w:rsid w:val="0092039A"/>
    <w:rsid w:val="009203E0"/>
    <w:rsid w:val="00921403"/>
    <w:rsid w:val="00921574"/>
    <w:rsid w:val="00921DAD"/>
    <w:rsid w:val="00921E1E"/>
    <w:rsid w:val="0092229C"/>
    <w:rsid w:val="009223D1"/>
    <w:rsid w:val="009225E3"/>
    <w:rsid w:val="009226F3"/>
    <w:rsid w:val="009229EC"/>
    <w:rsid w:val="00922AF7"/>
    <w:rsid w:val="00922F0B"/>
    <w:rsid w:val="00923FE7"/>
    <w:rsid w:val="00924433"/>
    <w:rsid w:val="00924A07"/>
    <w:rsid w:val="00924AFF"/>
    <w:rsid w:val="00924C23"/>
    <w:rsid w:val="00924E88"/>
    <w:rsid w:val="00925750"/>
    <w:rsid w:val="00925B57"/>
    <w:rsid w:val="00925C9C"/>
    <w:rsid w:val="009264C2"/>
    <w:rsid w:val="009266F4"/>
    <w:rsid w:val="009267EB"/>
    <w:rsid w:val="00926E8C"/>
    <w:rsid w:val="0092708A"/>
    <w:rsid w:val="009274FD"/>
    <w:rsid w:val="009276F2"/>
    <w:rsid w:val="00927817"/>
    <w:rsid w:val="009279D7"/>
    <w:rsid w:val="00927A22"/>
    <w:rsid w:val="00927A96"/>
    <w:rsid w:val="00927D0A"/>
    <w:rsid w:val="0093039B"/>
    <w:rsid w:val="00930717"/>
    <w:rsid w:val="009308F0"/>
    <w:rsid w:val="00930A94"/>
    <w:rsid w:val="00930C61"/>
    <w:rsid w:val="00930EC2"/>
    <w:rsid w:val="00931099"/>
    <w:rsid w:val="0093160F"/>
    <w:rsid w:val="00932180"/>
    <w:rsid w:val="0093235F"/>
    <w:rsid w:val="00932792"/>
    <w:rsid w:val="00932A5C"/>
    <w:rsid w:val="00932EF9"/>
    <w:rsid w:val="009337F8"/>
    <w:rsid w:val="00933CC9"/>
    <w:rsid w:val="0093404E"/>
    <w:rsid w:val="0093492F"/>
    <w:rsid w:val="00934DC1"/>
    <w:rsid w:val="009356AB"/>
    <w:rsid w:val="0093578C"/>
    <w:rsid w:val="00935F07"/>
    <w:rsid w:val="00935F9F"/>
    <w:rsid w:val="009365CD"/>
    <w:rsid w:val="009369D7"/>
    <w:rsid w:val="00936B96"/>
    <w:rsid w:val="00936E91"/>
    <w:rsid w:val="00936FB2"/>
    <w:rsid w:val="00940000"/>
    <w:rsid w:val="00940026"/>
    <w:rsid w:val="009402E6"/>
    <w:rsid w:val="009406ED"/>
    <w:rsid w:val="00940751"/>
    <w:rsid w:val="009407AA"/>
    <w:rsid w:val="00940C8D"/>
    <w:rsid w:val="00941026"/>
    <w:rsid w:val="009410FF"/>
    <w:rsid w:val="0094111F"/>
    <w:rsid w:val="0094124F"/>
    <w:rsid w:val="00941AFC"/>
    <w:rsid w:val="00941C4D"/>
    <w:rsid w:val="00941CF6"/>
    <w:rsid w:val="0094208F"/>
    <w:rsid w:val="009423FF"/>
    <w:rsid w:val="009429EA"/>
    <w:rsid w:val="00943497"/>
    <w:rsid w:val="009434DE"/>
    <w:rsid w:val="00943773"/>
    <w:rsid w:val="0094379E"/>
    <w:rsid w:val="0094380D"/>
    <w:rsid w:val="00943BC2"/>
    <w:rsid w:val="00943DD5"/>
    <w:rsid w:val="00944416"/>
    <w:rsid w:val="00944DF1"/>
    <w:rsid w:val="00944E50"/>
    <w:rsid w:val="00945264"/>
    <w:rsid w:val="0094532A"/>
    <w:rsid w:val="009453BD"/>
    <w:rsid w:val="00945706"/>
    <w:rsid w:val="00945A3E"/>
    <w:rsid w:val="00946255"/>
    <w:rsid w:val="00946501"/>
    <w:rsid w:val="00946838"/>
    <w:rsid w:val="00946AC5"/>
    <w:rsid w:val="00946AFB"/>
    <w:rsid w:val="00946C5F"/>
    <w:rsid w:val="0094712F"/>
    <w:rsid w:val="0094741E"/>
    <w:rsid w:val="00947726"/>
    <w:rsid w:val="0094793C"/>
    <w:rsid w:val="009505E0"/>
    <w:rsid w:val="0095092D"/>
    <w:rsid w:val="00950C0E"/>
    <w:rsid w:val="009511C7"/>
    <w:rsid w:val="0095146F"/>
    <w:rsid w:val="009519B0"/>
    <w:rsid w:val="009524C0"/>
    <w:rsid w:val="0095266A"/>
    <w:rsid w:val="00952B89"/>
    <w:rsid w:val="00953198"/>
    <w:rsid w:val="0095319C"/>
    <w:rsid w:val="009536A9"/>
    <w:rsid w:val="00953752"/>
    <w:rsid w:val="0095394E"/>
    <w:rsid w:val="00953D3F"/>
    <w:rsid w:val="009540CA"/>
    <w:rsid w:val="009545B9"/>
    <w:rsid w:val="009551C6"/>
    <w:rsid w:val="00955296"/>
    <w:rsid w:val="00955410"/>
    <w:rsid w:val="00955B4B"/>
    <w:rsid w:val="00955BFE"/>
    <w:rsid w:val="00955C5B"/>
    <w:rsid w:val="00955F9D"/>
    <w:rsid w:val="009560D9"/>
    <w:rsid w:val="00956331"/>
    <w:rsid w:val="009563A4"/>
    <w:rsid w:val="009569DD"/>
    <w:rsid w:val="00956F38"/>
    <w:rsid w:val="00957124"/>
    <w:rsid w:val="0095712F"/>
    <w:rsid w:val="009573BA"/>
    <w:rsid w:val="009573CF"/>
    <w:rsid w:val="009573D1"/>
    <w:rsid w:val="00957B42"/>
    <w:rsid w:val="00957BF9"/>
    <w:rsid w:val="00957F2F"/>
    <w:rsid w:val="009603D5"/>
    <w:rsid w:val="009605E7"/>
    <w:rsid w:val="00960F92"/>
    <w:rsid w:val="00961056"/>
    <w:rsid w:val="00961123"/>
    <w:rsid w:val="00961178"/>
    <w:rsid w:val="009613E9"/>
    <w:rsid w:val="00961760"/>
    <w:rsid w:val="009617D5"/>
    <w:rsid w:val="00961B30"/>
    <w:rsid w:val="00961F72"/>
    <w:rsid w:val="00962E8A"/>
    <w:rsid w:val="00963047"/>
    <w:rsid w:val="00963058"/>
    <w:rsid w:val="0096346C"/>
    <w:rsid w:val="00963756"/>
    <w:rsid w:val="009638CE"/>
    <w:rsid w:val="00963F02"/>
    <w:rsid w:val="0096412B"/>
    <w:rsid w:val="009642A7"/>
    <w:rsid w:val="009642FE"/>
    <w:rsid w:val="009643DE"/>
    <w:rsid w:val="0096518E"/>
    <w:rsid w:val="0096519A"/>
    <w:rsid w:val="00965C94"/>
    <w:rsid w:val="00965D16"/>
    <w:rsid w:val="00965FE8"/>
    <w:rsid w:val="00966248"/>
    <w:rsid w:val="0096634A"/>
    <w:rsid w:val="009665B6"/>
    <w:rsid w:val="00966A13"/>
    <w:rsid w:val="00966D9B"/>
    <w:rsid w:val="00967281"/>
    <w:rsid w:val="009676FA"/>
    <w:rsid w:val="00967823"/>
    <w:rsid w:val="009708B4"/>
    <w:rsid w:val="00970962"/>
    <w:rsid w:val="00970C78"/>
    <w:rsid w:val="00970F3E"/>
    <w:rsid w:val="00971768"/>
    <w:rsid w:val="00971944"/>
    <w:rsid w:val="009719D8"/>
    <w:rsid w:val="00971AB4"/>
    <w:rsid w:val="00971D2B"/>
    <w:rsid w:val="00972131"/>
    <w:rsid w:val="00972467"/>
    <w:rsid w:val="00972987"/>
    <w:rsid w:val="00972D65"/>
    <w:rsid w:val="00973049"/>
    <w:rsid w:val="00973551"/>
    <w:rsid w:val="00973EFA"/>
    <w:rsid w:val="00974CC5"/>
    <w:rsid w:val="00975196"/>
    <w:rsid w:val="0097544A"/>
    <w:rsid w:val="009758F2"/>
    <w:rsid w:val="00975EC0"/>
    <w:rsid w:val="009762FA"/>
    <w:rsid w:val="00976501"/>
    <w:rsid w:val="0097670D"/>
    <w:rsid w:val="00976D57"/>
    <w:rsid w:val="00976E7E"/>
    <w:rsid w:val="0097700E"/>
    <w:rsid w:val="009772D8"/>
    <w:rsid w:val="009775FD"/>
    <w:rsid w:val="009777FF"/>
    <w:rsid w:val="009778A4"/>
    <w:rsid w:val="00977A51"/>
    <w:rsid w:val="00977D1C"/>
    <w:rsid w:val="009801E9"/>
    <w:rsid w:val="00980574"/>
    <w:rsid w:val="009809A5"/>
    <w:rsid w:val="00980ACC"/>
    <w:rsid w:val="009815E1"/>
    <w:rsid w:val="00981AE2"/>
    <w:rsid w:val="00981E8E"/>
    <w:rsid w:val="0098204A"/>
    <w:rsid w:val="0098242D"/>
    <w:rsid w:val="00982753"/>
    <w:rsid w:val="009831E6"/>
    <w:rsid w:val="00983348"/>
    <w:rsid w:val="00983651"/>
    <w:rsid w:val="009839E3"/>
    <w:rsid w:val="00983E75"/>
    <w:rsid w:val="00983E7A"/>
    <w:rsid w:val="00984118"/>
    <w:rsid w:val="009842B8"/>
    <w:rsid w:val="009849A7"/>
    <w:rsid w:val="00984A28"/>
    <w:rsid w:val="00984DE3"/>
    <w:rsid w:val="00984EC3"/>
    <w:rsid w:val="00985026"/>
    <w:rsid w:val="009852AC"/>
    <w:rsid w:val="0098540E"/>
    <w:rsid w:val="00985596"/>
    <w:rsid w:val="009855C2"/>
    <w:rsid w:val="009866CA"/>
    <w:rsid w:val="00986779"/>
    <w:rsid w:val="009868EA"/>
    <w:rsid w:val="00986A32"/>
    <w:rsid w:val="00986F1E"/>
    <w:rsid w:val="00986F99"/>
    <w:rsid w:val="00986FCA"/>
    <w:rsid w:val="00987094"/>
    <w:rsid w:val="0098712D"/>
    <w:rsid w:val="00987337"/>
    <w:rsid w:val="0098770A"/>
    <w:rsid w:val="00987A97"/>
    <w:rsid w:val="00987AFD"/>
    <w:rsid w:val="00987CEE"/>
    <w:rsid w:val="00990092"/>
    <w:rsid w:val="009907F3"/>
    <w:rsid w:val="00990822"/>
    <w:rsid w:val="009909CC"/>
    <w:rsid w:val="00990E77"/>
    <w:rsid w:val="00990EA4"/>
    <w:rsid w:val="0099196C"/>
    <w:rsid w:val="009919CD"/>
    <w:rsid w:val="009920E8"/>
    <w:rsid w:val="00992296"/>
    <w:rsid w:val="009927FB"/>
    <w:rsid w:val="00992DEE"/>
    <w:rsid w:val="00992EEC"/>
    <w:rsid w:val="009937ED"/>
    <w:rsid w:val="00993858"/>
    <w:rsid w:val="00993884"/>
    <w:rsid w:val="0099393D"/>
    <w:rsid w:val="00993BB7"/>
    <w:rsid w:val="00993EEA"/>
    <w:rsid w:val="00994562"/>
    <w:rsid w:val="009946A8"/>
    <w:rsid w:val="009948A2"/>
    <w:rsid w:val="00994DE8"/>
    <w:rsid w:val="00995024"/>
    <w:rsid w:val="009952CF"/>
    <w:rsid w:val="00995B9B"/>
    <w:rsid w:val="00995C6E"/>
    <w:rsid w:val="00996121"/>
    <w:rsid w:val="009966D8"/>
    <w:rsid w:val="00996B17"/>
    <w:rsid w:val="00996EF6"/>
    <w:rsid w:val="00997641"/>
    <w:rsid w:val="009979BD"/>
    <w:rsid w:val="00997D91"/>
    <w:rsid w:val="00997F91"/>
    <w:rsid w:val="009A0A7C"/>
    <w:rsid w:val="009A142A"/>
    <w:rsid w:val="009A15C9"/>
    <w:rsid w:val="009A1BEF"/>
    <w:rsid w:val="009A1C71"/>
    <w:rsid w:val="009A1E91"/>
    <w:rsid w:val="009A1FB7"/>
    <w:rsid w:val="009A2637"/>
    <w:rsid w:val="009A28D1"/>
    <w:rsid w:val="009A2B01"/>
    <w:rsid w:val="009A325F"/>
    <w:rsid w:val="009A3B37"/>
    <w:rsid w:val="009A3C8C"/>
    <w:rsid w:val="009A3CC6"/>
    <w:rsid w:val="009A4330"/>
    <w:rsid w:val="009A4331"/>
    <w:rsid w:val="009A4543"/>
    <w:rsid w:val="009A4A9C"/>
    <w:rsid w:val="009A5228"/>
    <w:rsid w:val="009A5481"/>
    <w:rsid w:val="009A578B"/>
    <w:rsid w:val="009A62EE"/>
    <w:rsid w:val="009A63D1"/>
    <w:rsid w:val="009A6458"/>
    <w:rsid w:val="009A651D"/>
    <w:rsid w:val="009A6554"/>
    <w:rsid w:val="009A6701"/>
    <w:rsid w:val="009A6B8A"/>
    <w:rsid w:val="009A6ED5"/>
    <w:rsid w:val="009A6FFE"/>
    <w:rsid w:val="009A7583"/>
    <w:rsid w:val="009A7627"/>
    <w:rsid w:val="009A7751"/>
    <w:rsid w:val="009B00CB"/>
    <w:rsid w:val="009B03F1"/>
    <w:rsid w:val="009B046E"/>
    <w:rsid w:val="009B0D21"/>
    <w:rsid w:val="009B188C"/>
    <w:rsid w:val="009B18D9"/>
    <w:rsid w:val="009B1BBA"/>
    <w:rsid w:val="009B1EB8"/>
    <w:rsid w:val="009B2159"/>
    <w:rsid w:val="009B2367"/>
    <w:rsid w:val="009B24F6"/>
    <w:rsid w:val="009B2621"/>
    <w:rsid w:val="009B2A97"/>
    <w:rsid w:val="009B2CE5"/>
    <w:rsid w:val="009B2D65"/>
    <w:rsid w:val="009B2F8B"/>
    <w:rsid w:val="009B3033"/>
    <w:rsid w:val="009B3F50"/>
    <w:rsid w:val="009B408C"/>
    <w:rsid w:val="009B420C"/>
    <w:rsid w:val="009B4737"/>
    <w:rsid w:val="009B4CC6"/>
    <w:rsid w:val="009B577F"/>
    <w:rsid w:val="009B57FA"/>
    <w:rsid w:val="009B5AA2"/>
    <w:rsid w:val="009B5B4D"/>
    <w:rsid w:val="009B5E41"/>
    <w:rsid w:val="009B5EF5"/>
    <w:rsid w:val="009B6312"/>
    <w:rsid w:val="009B65B5"/>
    <w:rsid w:val="009B71CB"/>
    <w:rsid w:val="009B7F7D"/>
    <w:rsid w:val="009C0170"/>
    <w:rsid w:val="009C0811"/>
    <w:rsid w:val="009C1365"/>
    <w:rsid w:val="009C1530"/>
    <w:rsid w:val="009C1641"/>
    <w:rsid w:val="009C180B"/>
    <w:rsid w:val="009C180E"/>
    <w:rsid w:val="009C19EF"/>
    <w:rsid w:val="009C1BBA"/>
    <w:rsid w:val="009C2086"/>
    <w:rsid w:val="009C2712"/>
    <w:rsid w:val="009C2C81"/>
    <w:rsid w:val="009C2E26"/>
    <w:rsid w:val="009C2F0B"/>
    <w:rsid w:val="009C30EF"/>
    <w:rsid w:val="009C374E"/>
    <w:rsid w:val="009C3B6D"/>
    <w:rsid w:val="009C3D04"/>
    <w:rsid w:val="009C3FEE"/>
    <w:rsid w:val="009C43CA"/>
    <w:rsid w:val="009C443C"/>
    <w:rsid w:val="009C4FC9"/>
    <w:rsid w:val="009C532F"/>
    <w:rsid w:val="009C546E"/>
    <w:rsid w:val="009C6231"/>
    <w:rsid w:val="009C62A3"/>
    <w:rsid w:val="009C6659"/>
    <w:rsid w:val="009C6B10"/>
    <w:rsid w:val="009C6CF3"/>
    <w:rsid w:val="009C7207"/>
    <w:rsid w:val="009C77C4"/>
    <w:rsid w:val="009D1134"/>
    <w:rsid w:val="009D12D3"/>
    <w:rsid w:val="009D220D"/>
    <w:rsid w:val="009D22A6"/>
    <w:rsid w:val="009D2725"/>
    <w:rsid w:val="009D2837"/>
    <w:rsid w:val="009D297A"/>
    <w:rsid w:val="009D2A2D"/>
    <w:rsid w:val="009D34AA"/>
    <w:rsid w:val="009D3864"/>
    <w:rsid w:val="009D3CEC"/>
    <w:rsid w:val="009D3D42"/>
    <w:rsid w:val="009D4078"/>
    <w:rsid w:val="009D4239"/>
    <w:rsid w:val="009D4533"/>
    <w:rsid w:val="009D4692"/>
    <w:rsid w:val="009D4DE2"/>
    <w:rsid w:val="009D5031"/>
    <w:rsid w:val="009D5737"/>
    <w:rsid w:val="009D5994"/>
    <w:rsid w:val="009D5AAF"/>
    <w:rsid w:val="009D5E58"/>
    <w:rsid w:val="009D6150"/>
    <w:rsid w:val="009D6A87"/>
    <w:rsid w:val="009D6D14"/>
    <w:rsid w:val="009D754C"/>
    <w:rsid w:val="009D79C6"/>
    <w:rsid w:val="009E018E"/>
    <w:rsid w:val="009E03EE"/>
    <w:rsid w:val="009E049E"/>
    <w:rsid w:val="009E0786"/>
    <w:rsid w:val="009E0D41"/>
    <w:rsid w:val="009E0D62"/>
    <w:rsid w:val="009E136A"/>
    <w:rsid w:val="009E2360"/>
    <w:rsid w:val="009E2509"/>
    <w:rsid w:val="009E263B"/>
    <w:rsid w:val="009E2C34"/>
    <w:rsid w:val="009E30A9"/>
    <w:rsid w:val="009E3120"/>
    <w:rsid w:val="009E318E"/>
    <w:rsid w:val="009E35A2"/>
    <w:rsid w:val="009E35F8"/>
    <w:rsid w:val="009E360D"/>
    <w:rsid w:val="009E3886"/>
    <w:rsid w:val="009E3948"/>
    <w:rsid w:val="009E3958"/>
    <w:rsid w:val="009E3CC0"/>
    <w:rsid w:val="009E4030"/>
    <w:rsid w:val="009E4540"/>
    <w:rsid w:val="009E478B"/>
    <w:rsid w:val="009E483A"/>
    <w:rsid w:val="009E4F31"/>
    <w:rsid w:val="009E4F3E"/>
    <w:rsid w:val="009E5452"/>
    <w:rsid w:val="009E5489"/>
    <w:rsid w:val="009E624D"/>
    <w:rsid w:val="009E6530"/>
    <w:rsid w:val="009E66BF"/>
    <w:rsid w:val="009E6A19"/>
    <w:rsid w:val="009E6A48"/>
    <w:rsid w:val="009E77A6"/>
    <w:rsid w:val="009E7EEA"/>
    <w:rsid w:val="009E7F09"/>
    <w:rsid w:val="009F0013"/>
    <w:rsid w:val="009F054A"/>
    <w:rsid w:val="009F0570"/>
    <w:rsid w:val="009F07EE"/>
    <w:rsid w:val="009F0A50"/>
    <w:rsid w:val="009F0F41"/>
    <w:rsid w:val="009F0F88"/>
    <w:rsid w:val="009F0FA0"/>
    <w:rsid w:val="009F0FA3"/>
    <w:rsid w:val="009F1117"/>
    <w:rsid w:val="009F11DA"/>
    <w:rsid w:val="009F13E7"/>
    <w:rsid w:val="009F1BAF"/>
    <w:rsid w:val="009F2073"/>
    <w:rsid w:val="009F22DE"/>
    <w:rsid w:val="009F26F8"/>
    <w:rsid w:val="009F27EE"/>
    <w:rsid w:val="009F3527"/>
    <w:rsid w:val="009F38E1"/>
    <w:rsid w:val="009F3947"/>
    <w:rsid w:val="009F4F3D"/>
    <w:rsid w:val="009F5906"/>
    <w:rsid w:val="009F5C89"/>
    <w:rsid w:val="009F624E"/>
    <w:rsid w:val="009F6B86"/>
    <w:rsid w:val="009F6B98"/>
    <w:rsid w:val="009F6D82"/>
    <w:rsid w:val="009F700B"/>
    <w:rsid w:val="009F70CE"/>
    <w:rsid w:val="009F7C1D"/>
    <w:rsid w:val="009F7DD2"/>
    <w:rsid w:val="009F7F13"/>
    <w:rsid w:val="009F7FC5"/>
    <w:rsid w:val="00A003B9"/>
    <w:rsid w:val="00A00A68"/>
    <w:rsid w:val="00A00D7E"/>
    <w:rsid w:val="00A012A1"/>
    <w:rsid w:val="00A01310"/>
    <w:rsid w:val="00A0174C"/>
    <w:rsid w:val="00A01A09"/>
    <w:rsid w:val="00A01CD9"/>
    <w:rsid w:val="00A01FC2"/>
    <w:rsid w:val="00A02078"/>
    <w:rsid w:val="00A02275"/>
    <w:rsid w:val="00A02395"/>
    <w:rsid w:val="00A031CD"/>
    <w:rsid w:val="00A03992"/>
    <w:rsid w:val="00A041BB"/>
    <w:rsid w:val="00A041C2"/>
    <w:rsid w:val="00A0435A"/>
    <w:rsid w:val="00A0467A"/>
    <w:rsid w:val="00A04D88"/>
    <w:rsid w:val="00A05056"/>
    <w:rsid w:val="00A05100"/>
    <w:rsid w:val="00A05236"/>
    <w:rsid w:val="00A052AE"/>
    <w:rsid w:val="00A05503"/>
    <w:rsid w:val="00A0572F"/>
    <w:rsid w:val="00A05E9C"/>
    <w:rsid w:val="00A060BC"/>
    <w:rsid w:val="00A06193"/>
    <w:rsid w:val="00A064C8"/>
    <w:rsid w:val="00A069E3"/>
    <w:rsid w:val="00A06FA3"/>
    <w:rsid w:val="00A074E4"/>
    <w:rsid w:val="00A075A0"/>
    <w:rsid w:val="00A07B20"/>
    <w:rsid w:val="00A07F0E"/>
    <w:rsid w:val="00A07F86"/>
    <w:rsid w:val="00A10079"/>
    <w:rsid w:val="00A101E5"/>
    <w:rsid w:val="00A101F3"/>
    <w:rsid w:val="00A10320"/>
    <w:rsid w:val="00A10980"/>
    <w:rsid w:val="00A10A63"/>
    <w:rsid w:val="00A10D00"/>
    <w:rsid w:val="00A10F6D"/>
    <w:rsid w:val="00A10FBB"/>
    <w:rsid w:val="00A11344"/>
    <w:rsid w:val="00A1262F"/>
    <w:rsid w:val="00A12657"/>
    <w:rsid w:val="00A12BDD"/>
    <w:rsid w:val="00A12EBF"/>
    <w:rsid w:val="00A135B9"/>
    <w:rsid w:val="00A1392F"/>
    <w:rsid w:val="00A13A28"/>
    <w:rsid w:val="00A13B90"/>
    <w:rsid w:val="00A13F27"/>
    <w:rsid w:val="00A13F73"/>
    <w:rsid w:val="00A1449C"/>
    <w:rsid w:val="00A14770"/>
    <w:rsid w:val="00A14871"/>
    <w:rsid w:val="00A14950"/>
    <w:rsid w:val="00A1591B"/>
    <w:rsid w:val="00A15CFF"/>
    <w:rsid w:val="00A1629A"/>
    <w:rsid w:val="00A1644F"/>
    <w:rsid w:val="00A16923"/>
    <w:rsid w:val="00A16AEE"/>
    <w:rsid w:val="00A17123"/>
    <w:rsid w:val="00A1744F"/>
    <w:rsid w:val="00A174A8"/>
    <w:rsid w:val="00A176B2"/>
    <w:rsid w:val="00A200D0"/>
    <w:rsid w:val="00A207DB"/>
    <w:rsid w:val="00A211BA"/>
    <w:rsid w:val="00A214E0"/>
    <w:rsid w:val="00A2226A"/>
    <w:rsid w:val="00A224F6"/>
    <w:rsid w:val="00A229BB"/>
    <w:rsid w:val="00A22BE9"/>
    <w:rsid w:val="00A22FF5"/>
    <w:rsid w:val="00A232FD"/>
    <w:rsid w:val="00A238B5"/>
    <w:rsid w:val="00A238C4"/>
    <w:rsid w:val="00A2401E"/>
    <w:rsid w:val="00A241F9"/>
    <w:rsid w:val="00A2451A"/>
    <w:rsid w:val="00A24F9B"/>
    <w:rsid w:val="00A251A7"/>
    <w:rsid w:val="00A252D3"/>
    <w:rsid w:val="00A2587E"/>
    <w:rsid w:val="00A25D31"/>
    <w:rsid w:val="00A25EFF"/>
    <w:rsid w:val="00A260AC"/>
    <w:rsid w:val="00A26298"/>
    <w:rsid w:val="00A26715"/>
    <w:rsid w:val="00A26B5F"/>
    <w:rsid w:val="00A26B8A"/>
    <w:rsid w:val="00A26F05"/>
    <w:rsid w:val="00A27709"/>
    <w:rsid w:val="00A27F35"/>
    <w:rsid w:val="00A30375"/>
    <w:rsid w:val="00A303BC"/>
    <w:rsid w:val="00A30E44"/>
    <w:rsid w:val="00A317DA"/>
    <w:rsid w:val="00A3183B"/>
    <w:rsid w:val="00A319A9"/>
    <w:rsid w:val="00A31B08"/>
    <w:rsid w:val="00A31EAB"/>
    <w:rsid w:val="00A330C7"/>
    <w:rsid w:val="00A34345"/>
    <w:rsid w:val="00A34B77"/>
    <w:rsid w:val="00A34D7D"/>
    <w:rsid w:val="00A34F4D"/>
    <w:rsid w:val="00A35205"/>
    <w:rsid w:val="00A3525F"/>
    <w:rsid w:val="00A35732"/>
    <w:rsid w:val="00A35C08"/>
    <w:rsid w:val="00A35C47"/>
    <w:rsid w:val="00A35E7F"/>
    <w:rsid w:val="00A35E90"/>
    <w:rsid w:val="00A36091"/>
    <w:rsid w:val="00A36236"/>
    <w:rsid w:val="00A362FF"/>
    <w:rsid w:val="00A36670"/>
    <w:rsid w:val="00A36988"/>
    <w:rsid w:val="00A369ED"/>
    <w:rsid w:val="00A37A15"/>
    <w:rsid w:val="00A403A9"/>
    <w:rsid w:val="00A411D1"/>
    <w:rsid w:val="00A41698"/>
    <w:rsid w:val="00A41B1F"/>
    <w:rsid w:val="00A41E8A"/>
    <w:rsid w:val="00A41FB0"/>
    <w:rsid w:val="00A423E1"/>
    <w:rsid w:val="00A42418"/>
    <w:rsid w:val="00A42795"/>
    <w:rsid w:val="00A42DBB"/>
    <w:rsid w:val="00A42DE3"/>
    <w:rsid w:val="00A43184"/>
    <w:rsid w:val="00A43202"/>
    <w:rsid w:val="00A4402E"/>
    <w:rsid w:val="00A443D1"/>
    <w:rsid w:val="00A4464A"/>
    <w:rsid w:val="00A446C1"/>
    <w:rsid w:val="00A44B14"/>
    <w:rsid w:val="00A44E16"/>
    <w:rsid w:val="00A45211"/>
    <w:rsid w:val="00A453A2"/>
    <w:rsid w:val="00A45415"/>
    <w:rsid w:val="00A4586C"/>
    <w:rsid w:val="00A4598A"/>
    <w:rsid w:val="00A45D4F"/>
    <w:rsid w:val="00A464B2"/>
    <w:rsid w:val="00A46782"/>
    <w:rsid w:val="00A468EC"/>
    <w:rsid w:val="00A46A34"/>
    <w:rsid w:val="00A46BCE"/>
    <w:rsid w:val="00A46CC2"/>
    <w:rsid w:val="00A46D42"/>
    <w:rsid w:val="00A46F21"/>
    <w:rsid w:val="00A47436"/>
    <w:rsid w:val="00A47750"/>
    <w:rsid w:val="00A47D85"/>
    <w:rsid w:val="00A50280"/>
    <w:rsid w:val="00A50692"/>
    <w:rsid w:val="00A50842"/>
    <w:rsid w:val="00A50884"/>
    <w:rsid w:val="00A5126A"/>
    <w:rsid w:val="00A51D19"/>
    <w:rsid w:val="00A51FE8"/>
    <w:rsid w:val="00A522C5"/>
    <w:rsid w:val="00A52414"/>
    <w:rsid w:val="00A525C7"/>
    <w:rsid w:val="00A526C7"/>
    <w:rsid w:val="00A530E0"/>
    <w:rsid w:val="00A53386"/>
    <w:rsid w:val="00A5378C"/>
    <w:rsid w:val="00A5391C"/>
    <w:rsid w:val="00A53969"/>
    <w:rsid w:val="00A53A6E"/>
    <w:rsid w:val="00A53EE5"/>
    <w:rsid w:val="00A53EF2"/>
    <w:rsid w:val="00A54142"/>
    <w:rsid w:val="00A541D4"/>
    <w:rsid w:val="00A5427E"/>
    <w:rsid w:val="00A54544"/>
    <w:rsid w:val="00A548C6"/>
    <w:rsid w:val="00A55355"/>
    <w:rsid w:val="00A554F0"/>
    <w:rsid w:val="00A55710"/>
    <w:rsid w:val="00A558EA"/>
    <w:rsid w:val="00A55960"/>
    <w:rsid w:val="00A55B3D"/>
    <w:rsid w:val="00A55D66"/>
    <w:rsid w:val="00A565A5"/>
    <w:rsid w:val="00A56C95"/>
    <w:rsid w:val="00A5735C"/>
    <w:rsid w:val="00A57388"/>
    <w:rsid w:val="00A57756"/>
    <w:rsid w:val="00A57894"/>
    <w:rsid w:val="00A578A8"/>
    <w:rsid w:val="00A57C5F"/>
    <w:rsid w:val="00A57E1D"/>
    <w:rsid w:val="00A600AE"/>
    <w:rsid w:val="00A601A5"/>
    <w:rsid w:val="00A609A1"/>
    <w:rsid w:val="00A60ADA"/>
    <w:rsid w:val="00A60BCB"/>
    <w:rsid w:val="00A60D47"/>
    <w:rsid w:val="00A61207"/>
    <w:rsid w:val="00A61CA9"/>
    <w:rsid w:val="00A61DF5"/>
    <w:rsid w:val="00A623CC"/>
    <w:rsid w:val="00A623ED"/>
    <w:rsid w:val="00A6263B"/>
    <w:rsid w:val="00A62C86"/>
    <w:rsid w:val="00A62F27"/>
    <w:rsid w:val="00A63173"/>
    <w:rsid w:val="00A63442"/>
    <w:rsid w:val="00A63460"/>
    <w:rsid w:val="00A638D2"/>
    <w:rsid w:val="00A63F0A"/>
    <w:rsid w:val="00A63F5F"/>
    <w:rsid w:val="00A63FEF"/>
    <w:rsid w:val="00A64124"/>
    <w:rsid w:val="00A64139"/>
    <w:rsid w:val="00A641BC"/>
    <w:rsid w:val="00A645C0"/>
    <w:rsid w:val="00A64E21"/>
    <w:rsid w:val="00A64FF5"/>
    <w:rsid w:val="00A6509B"/>
    <w:rsid w:val="00A652CB"/>
    <w:rsid w:val="00A65640"/>
    <w:rsid w:val="00A658DF"/>
    <w:rsid w:val="00A65C76"/>
    <w:rsid w:val="00A66064"/>
    <w:rsid w:val="00A663E4"/>
    <w:rsid w:val="00A6662A"/>
    <w:rsid w:val="00A66F6E"/>
    <w:rsid w:val="00A67710"/>
    <w:rsid w:val="00A6771F"/>
    <w:rsid w:val="00A679AF"/>
    <w:rsid w:val="00A714F0"/>
    <w:rsid w:val="00A7159D"/>
    <w:rsid w:val="00A715D7"/>
    <w:rsid w:val="00A71656"/>
    <w:rsid w:val="00A71E8A"/>
    <w:rsid w:val="00A72564"/>
    <w:rsid w:val="00A726DC"/>
    <w:rsid w:val="00A72D7B"/>
    <w:rsid w:val="00A73134"/>
    <w:rsid w:val="00A733AC"/>
    <w:rsid w:val="00A73B0A"/>
    <w:rsid w:val="00A73B38"/>
    <w:rsid w:val="00A73CA0"/>
    <w:rsid w:val="00A7421A"/>
    <w:rsid w:val="00A747D7"/>
    <w:rsid w:val="00A74E9F"/>
    <w:rsid w:val="00A74FE9"/>
    <w:rsid w:val="00A75360"/>
    <w:rsid w:val="00A753FC"/>
    <w:rsid w:val="00A754D8"/>
    <w:rsid w:val="00A75625"/>
    <w:rsid w:val="00A756CE"/>
    <w:rsid w:val="00A75B4C"/>
    <w:rsid w:val="00A75DC0"/>
    <w:rsid w:val="00A7660A"/>
    <w:rsid w:val="00A76859"/>
    <w:rsid w:val="00A76AF1"/>
    <w:rsid w:val="00A76BEE"/>
    <w:rsid w:val="00A76C68"/>
    <w:rsid w:val="00A76D52"/>
    <w:rsid w:val="00A76D7F"/>
    <w:rsid w:val="00A771A6"/>
    <w:rsid w:val="00A773F9"/>
    <w:rsid w:val="00A77A43"/>
    <w:rsid w:val="00A77B6E"/>
    <w:rsid w:val="00A77E5E"/>
    <w:rsid w:val="00A80491"/>
    <w:rsid w:val="00A80807"/>
    <w:rsid w:val="00A80A36"/>
    <w:rsid w:val="00A81015"/>
    <w:rsid w:val="00A81285"/>
    <w:rsid w:val="00A8152A"/>
    <w:rsid w:val="00A81AC0"/>
    <w:rsid w:val="00A81B1C"/>
    <w:rsid w:val="00A81C7F"/>
    <w:rsid w:val="00A81DFB"/>
    <w:rsid w:val="00A81FCF"/>
    <w:rsid w:val="00A821C5"/>
    <w:rsid w:val="00A82320"/>
    <w:rsid w:val="00A82603"/>
    <w:rsid w:val="00A827C3"/>
    <w:rsid w:val="00A828AA"/>
    <w:rsid w:val="00A828F3"/>
    <w:rsid w:val="00A83007"/>
    <w:rsid w:val="00A835C9"/>
    <w:rsid w:val="00A836B9"/>
    <w:rsid w:val="00A83D1B"/>
    <w:rsid w:val="00A840AA"/>
    <w:rsid w:val="00A84169"/>
    <w:rsid w:val="00A842B8"/>
    <w:rsid w:val="00A842F7"/>
    <w:rsid w:val="00A842F8"/>
    <w:rsid w:val="00A84359"/>
    <w:rsid w:val="00A8446F"/>
    <w:rsid w:val="00A84784"/>
    <w:rsid w:val="00A84936"/>
    <w:rsid w:val="00A84945"/>
    <w:rsid w:val="00A84D37"/>
    <w:rsid w:val="00A84D7B"/>
    <w:rsid w:val="00A84E7C"/>
    <w:rsid w:val="00A85126"/>
    <w:rsid w:val="00A8516B"/>
    <w:rsid w:val="00A853DF"/>
    <w:rsid w:val="00A855FD"/>
    <w:rsid w:val="00A86543"/>
    <w:rsid w:val="00A877BF"/>
    <w:rsid w:val="00A87B03"/>
    <w:rsid w:val="00A87F74"/>
    <w:rsid w:val="00A900EA"/>
    <w:rsid w:val="00A9014D"/>
    <w:rsid w:val="00A9072E"/>
    <w:rsid w:val="00A90DB5"/>
    <w:rsid w:val="00A91209"/>
    <w:rsid w:val="00A91763"/>
    <w:rsid w:val="00A92743"/>
    <w:rsid w:val="00A9284F"/>
    <w:rsid w:val="00A928FE"/>
    <w:rsid w:val="00A92A21"/>
    <w:rsid w:val="00A92C27"/>
    <w:rsid w:val="00A931E8"/>
    <w:rsid w:val="00A9333C"/>
    <w:rsid w:val="00A937FE"/>
    <w:rsid w:val="00A93B1F"/>
    <w:rsid w:val="00A94041"/>
    <w:rsid w:val="00A94067"/>
    <w:rsid w:val="00A9452B"/>
    <w:rsid w:val="00A948A1"/>
    <w:rsid w:val="00A94A55"/>
    <w:rsid w:val="00A94C37"/>
    <w:rsid w:val="00A94D28"/>
    <w:rsid w:val="00A95923"/>
    <w:rsid w:val="00A95E30"/>
    <w:rsid w:val="00A963E6"/>
    <w:rsid w:val="00A966F1"/>
    <w:rsid w:val="00A9717A"/>
    <w:rsid w:val="00A9742C"/>
    <w:rsid w:val="00A97466"/>
    <w:rsid w:val="00A97506"/>
    <w:rsid w:val="00A9757C"/>
    <w:rsid w:val="00A97828"/>
    <w:rsid w:val="00A97A29"/>
    <w:rsid w:val="00A97D4E"/>
    <w:rsid w:val="00AA0503"/>
    <w:rsid w:val="00AA0756"/>
    <w:rsid w:val="00AA08BD"/>
    <w:rsid w:val="00AA0D4C"/>
    <w:rsid w:val="00AA0E04"/>
    <w:rsid w:val="00AA12AB"/>
    <w:rsid w:val="00AA15A0"/>
    <w:rsid w:val="00AA192E"/>
    <w:rsid w:val="00AA1A61"/>
    <w:rsid w:val="00AA1AFB"/>
    <w:rsid w:val="00AA2469"/>
    <w:rsid w:val="00AA2743"/>
    <w:rsid w:val="00AA2A51"/>
    <w:rsid w:val="00AA3153"/>
    <w:rsid w:val="00AA3248"/>
    <w:rsid w:val="00AA3419"/>
    <w:rsid w:val="00AA3461"/>
    <w:rsid w:val="00AA3B57"/>
    <w:rsid w:val="00AA3DD5"/>
    <w:rsid w:val="00AA4006"/>
    <w:rsid w:val="00AA46FD"/>
    <w:rsid w:val="00AA494D"/>
    <w:rsid w:val="00AA4A66"/>
    <w:rsid w:val="00AA519D"/>
    <w:rsid w:val="00AA552D"/>
    <w:rsid w:val="00AA5596"/>
    <w:rsid w:val="00AA5697"/>
    <w:rsid w:val="00AA608C"/>
    <w:rsid w:val="00AA63E5"/>
    <w:rsid w:val="00AA688C"/>
    <w:rsid w:val="00AA6E90"/>
    <w:rsid w:val="00AA6EFF"/>
    <w:rsid w:val="00AA708D"/>
    <w:rsid w:val="00AA71AD"/>
    <w:rsid w:val="00AA785C"/>
    <w:rsid w:val="00AA7DEB"/>
    <w:rsid w:val="00AB02A3"/>
    <w:rsid w:val="00AB0837"/>
    <w:rsid w:val="00AB0C62"/>
    <w:rsid w:val="00AB20CB"/>
    <w:rsid w:val="00AB2138"/>
    <w:rsid w:val="00AB2D7A"/>
    <w:rsid w:val="00AB2F39"/>
    <w:rsid w:val="00AB30A5"/>
    <w:rsid w:val="00AB3122"/>
    <w:rsid w:val="00AB33DA"/>
    <w:rsid w:val="00AB3561"/>
    <w:rsid w:val="00AB366F"/>
    <w:rsid w:val="00AB4688"/>
    <w:rsid w:val="00AB475E"/>
    <w:rsid w:val="00AB4B88"/>
    <w:rsid w:val="00AB4D94"/>
    <w:rsid w:val="00AB4E2F"/>
    <w:rsid w:val="00AB4E53"/>
    <w:rsid w:val="00AB4EC7"/>
    <w:rsid w:val="00AB5441"/>
    <w:rsid w:val="00AB5EE1"/>
    <w:rsid w:val="00AB65D3"/>
    <w:rsid w:val="00AB680C"/>
    <w:rsid w:val="00AB6D71"/>
    <w:rsid w:val="00AB6EAE"/>
    <w:rsid w:val="00AB6EF2"/>
    <w:rsid w:val="00AB7017"/>
    <w:rsid w:val="00AB7547"/>
    <w:rsid w:val="00AB792D"/>
    <w:rsid w:val="00AB7DEA"/>
    <w:rsid w:val="00AC0064"/>
    <w:rsid w:val="00AC0334"/>
    <w:rsid w:val="00AC03ED"/>
    <w:rsid w:val="00AC0B1E"/>
    <w:rsid w:val="00AC0E3C"/>
    <w:rsid w:val="00AC0EC5"/>
    <w:rsid w:val="00AC0F4C"/>
    <w:rsid w:val="00AC11DB"/>
    <w:rsid w:val="00AC16DA"/>
    <w:rsid w:val="00AC1752"/>
    <w:rsid w:val="00AC189F"/>
    <w:rsid w:val="00AC328D"/>
    <w:rsid w:val="00AC3378"/>
    <w:rsid w:val="00AC4099"/>
    <w:rsid w:val="00AC46A8"/>
    <w:rsid w:val="00AC46C0"/>
    <w:rsid w:val="00AC4B6B"/>
    <w:rsid w:val="00AC4B83"/>
    <w:rsid w:val="00AC5783"/>
    <w:rsid w:val="00AC5D4C"/>
    <w:rsid w:val="00AC6C50"/>
    <w:rsid w:val="00AC716D"/>
    <w:rsid w:val="00AC76A6"/>
    <w:rsid w:val="00AC77A6"/>
    <w:rsid w:val="00AC77EC"/>
    <w:rsid w:val="00AC78B4"/>
    <w:rsid w:val="00AC78E8"/>
    <w:rsid w:val="00AC7C96"/>
    <w:rsid w:val="00AC7F6E"/>
    <w:rsid w:val="00AD0085"/>
    <w:rsid w:val="00AD021F"/>
    <w:rsid w:val="00AD0649"/>
    <w:rsid w:val="00AD0666"/>
    <w:rsid w:val="00AD0678"/>
    <w:rsid w:val="00AD0710"/>
    <w:rsid w:val="00AD077A"/>
    <w:rsid w:val="00AD0DDF"/>
    <w:rsid w:val="00AD1135"/>
    <w:rsid w:val="00AD12FA"/>
    <w:rsid w:val="00AD161E"/>
    <w:rsid w:val="00AD1CFA"/>
    <w:rsid w:val="00AD27A4"/>
    <w:rsid w:val="00AD2E75"/>
    <w:rsid w:val="00AD2F06"/>
    <w:rsid w:val="00AD30F4"/>
    <w:rsid w:val="00AD3266"/>
    <w:rsid w:val="00AD32C2"/>
    <w:rsid w:val="00AD37C6"/>
    <w:rsid w:val="00AD4F96"/>
    <w:rsid w:val="00AD5088"/>
    <w:rsid w:val="00AD5664"/>
    <w:rsid w:val="00AD59D0"/>
    <w:rsid w:val="00AD5AD2"/>
    <w:rsid w:val="00AD5BDF"/>
    <w:rsid w:val="00AD5D3F"/>
    <w:rsid w:val="00AD5EAC"/>
    <w:rsid w:val="00AD6063"/>
    <w:rsid w:val="00AD63A3"/>
    <w:rsid w:val="00AD63B3"/>
    <w:rsid w:val="00AD6736"/>
    <w:rsid w:val="00AD6C2A"/>
    <w:rsid w:val="00AD6FD5"/>
    <w:rsid w:val="00AD7111"/>
    <w:rsid w:val="00AD73C0"/>
    <w:rsid w:val="00AD75AE"/>
    <w:rsid w:val="00AD75B5"/>
    <w:rsid w:val="00AD75FE"/>
    <w:rsid w:val="00AD764C"/>
    <w:rsid w:val="00AD78F5"/>
    <w:rsid w:val="00AE09EF"/>
    <w:rsid w:val="00AE0AE2"/>
    <w:rsid w:val="00AE0BDF"/>
    <w:rsid w:val="00AE10F8"/>
    <w:rsid w:val="00AE1302"/>
    <w:rsid w:val="00AE1622"/>
    <w:rsid w:val="00AE1A1E"/>
    <w:rsid w:val="00AE1B8A"/>
    <w:rsid w:val="00AE2960"/>
    <w:rsid w:val="00AE2ABF"/>
    <w:rsid w:val="00AE2C12"/>
    <w:rsid w:val="00AE2EF9"/>
    <w:rsid w:val="00AE344B"/>
    <w:rsid w:val="00AE34EC"/>
    <w:rsid w:val="00AE35A9"/>
    <w:rsid w:val="00AE38C3"/>
    <w:rsid w:val="00AE452D"/>
    <w:rsid w:val="00AE45F3"/>
    <w:rsid w:val="00AE4969"/>
    <w:rsid w:val="00AE4C03"/>
    <w:rsid w:val="00AE507A"/>
    <w:rsid w:val="00AE5105"/>
    <w:rsid w:val="00AE54B3"/>
    <w:rsid w:val="00AE6077"/>
    <w:rsid w:val="00AE6239"/>
    <w:rsid w:val="00AE690D"/>
    <w:rsid w:val="00AE6C42"/>
    <w:rsid w:val="00AE6C85"/>
    <w:rsid w:val="00AE6FEC"/>
    <w:rsid w:val="00AE706F"/>
    <w:rsid w:val="00AE70AD"/>
    <w:rsid w:val="00AE7637"/>
    <w:rsid w:val="00AE7A86"/>
    <w:rsid w:val="00AF02A6"/>
    <w:rsid w:val="00AF03C7"/>
    <w:rsid w:val="00AF1B8F"/>
    <w:rsid w:val="00AF1C14"/>
    <w:rsid w:val="00AF1E97"/>
    <w:rsid w:val="00AF37CB"/>
    <w:rsid w:val="00AF393B"/>
    <w:rsid w:val="00AF440E"/>
    <w:rsid w:val="00AF448C"/>
    <w:rsid w:val="00AF4D54"/>
    <w:rsid w:val="00AF5168"/>
    <w:rsid w:val="00AF5298"/>
    <w:rsid w:val="00AF5805"/>
    <w:rsid w:val="00AF61F5"/>
    <w:rsid w:val="00AF647D"/>
    <w:rsid w:val="00AF6746"/>
    <w:rsid w:val="00AF6E74"/>
    <w:rsid w:val="00AF72BF"/>
    <w:rsid w:val="00AF7610"/>
    <w:rsid w:val="00AF778A"/>
    <w:rsid w:val="00AF7C63"/>
    <w:rsid w:val="00AF7EDB"/>
    <w:rsid w:val="00AF7FCF"/>
    <w:rsid w:val="00B006C2"/>
    <w:rsid w:val="00B0102C"/>
    <w:rsid w:val="00B011C5"/>
    <w:rsid w:val="00B0124B"/>
    <w:rsid w:val="00B0139E"/>
    <w:rsid w:val="00B013F3"/>
    <w:rsid w:val="00B014D3"/>
    <w:rsid w:val="00B01B03"/>
    <w:rsid w:val="00B01C27"/>
    <w:rsid w:val="00B01E12"/>
    <w:rsid w:val="00B022BA"/>
    <w:rsid w:val="00B022F4"/>
    <w:rsid w:val="00B02D92"/>
    <w:rsid w:val="00B034E0"/>
    <w:rsid w:val="00B03594"/>
    <w:rsid w:val="00B039B3"/>
    <w:rsid w:val="00B03C8B"/>
    <w:rsid w:val="00B03EAF"/>
    <w:rsid w:val="00B03F4B"/>
    <w:rsid w:val="00B03FFF"/>
    <w:rsid w:val="00B045FF"/>
    <w:rsid w:val="00B0463C"/>
    <w:rsid w:val="00B04844"/>
    <w:rsid w:val="00B0485B"/>
    <w:rsid w:val="00B049C5"/>
    <w:rsid w:val="00B04CF4"/>
    <w:rsid w:val="00B04D60"/>
    <w:rsid w:val="00B05067"/>
    <w:rsid w:val="00B050C8"/>
    <w:rsid w:val="00B0526F"/>
    <w:rsid w:val="00B05351"/>
    <w:rsid w:val="00B057A7"/>
    <w:rsid w:val="00B066C7"/>
    <w:rsid w:val="00B066D1"/>
    <w:rsid w:val="00B0686C"/>
    <w:rsid w:val="00B068AF"/>
    <w:rsid w:val="00B06D97"/>
    <w:rsid w:val="00B06EB0"/>
    <w:rsid w:val="00B07480"/>
    <w:rsid w:val="00B0796C"/>
    <w:rsid w:val="00B07B5A"/>
    <w:rsid w:val="00B1026B"/>
    <w:rsid w:val="00B1092E"/>
    <w:rsid w:val="00B1096B"/>
    <w:rsid w:val="00B10A70"/>
    <w:rsid w:val="00B10BF8"/>
    <w:rsid w:val="00B10DA0"/>
    <w:rsid w:val="00B110DF"/>
    <w:rsid w:val="00B11215"/>
    <w:rsid w:val="00B11251"/>
    <w:rsid w:val="00B112CE"/>
    <w:rsid w:val="00B1167A"/>
    <w:rsid w:val="00B11733"/>
    <w:rsid w:val="00B117AF"/>
    <w:rsid w:val="00B117C7"/>
    <w:rsid w:val="00B11814"/>
    <w:rsid w:val="00B118C6"/>
    <w:rsid w:val="00B11962"/>
    <w:rsid w:val="00B11B71"/>
    <w:rsid w:val="00B12326"/>
    <w:rsid w:val="00B12329"/>
    <w:rsid w:val="00B12474"/>
    <w:rsid w:val="00B124B0"/>
    <w:rsid w:val="00B12736"/>
    <w:rsid w:val="00B12C7D"/>
    <w:rsid w:val="00B133B1"/>
    <w:rsid w:val="00B133C9"/>
    <w:rsid w:val="00B137C7"/>
    <w:rsid w:val="00B13A81"/>
    <w:rsid w:val="00B13E8F"/>
    <w:rsid w:val="00B14099"/>
    <w:rsid w:val="00B14562"/>
    <w:rsid w:val="00B14B13"/>
    <w:rsid w:val="00B14BD7"/>
    <w:rsid w:val="00B14BE4"/>
    <w:rsid w:val="00B14C4D"/>
    <w:rsid w:val="00B14D4C"/>
    <w:rsid w:val="00B14DB7"/>
    <w:rsid w:val="00B154E1"/>
    <w:rsid w:val="00B157FF"/>
    <w:rsid w:val="00B15A3F"/>
    <w:rsid w:val="00B15E7C"/>
    <w:rsid w:val="00B16978"/>
    <w:rsid w:val="00B16C34"/>
    <w:rsid w:val="00B16C9C"/>
    <w:rsid w:val="00B16E3E"/>
    <w:rsid w:val="00B17205"/>
    <w:rsid w:val="00B178EC"/>
    <w:rsid w:val="00B17928"/>
    <w:rsid w:val="00B17A2B"/>
    <w:rsid w:val="00B17F05"/>
    <w:rsid w:val="00B200FB"/>
    <w:rsid w:val="00B2090F"/>
    <w:rsid w:val="00B20BCA"/>
    <w:rsid w:val="00B21589"/>
    <w:rsid w:val="00B215F3"/>
    <w:rsid w:val="00B21606"/>
    <w:rsid w:val="00B21818"/>
    <w:rsid w:val="00B218EA"/>
    <w:rsid w:val="00B21EBC"/>
    <w:rsid w:val="00B21F1E"/>
    <w:rsid w:val="00B21F49"/>
    <w:rsid w:val="00B22071"/>
    <w:rsid w:val="00B22074"/>
    <w:rsid w:val="00B2219C"/>
    <w:rsid w:val="00B224BC"/>
    <w:rsid w:val="00B22E1C"/>
    <w:rsid w:val="00B23A17"/>
    <w:rsid w:val="00B23DA8"/>
    <w:rsid w:val="00B2421E"/>
    <w:rsid w:val="00B24389"/>
    <w:rsid w:val="00B24447"/>
    <w:rsid w:val="00B25282"/>
    <w:rsid w:val="00B25982"/>
    <w:rsid w:val="00B25E40"/>
    <w:rsid w:val="00B25FF5"/>
    <w:rsid w:val="00B26246"/>
    <w:rsid w:val="00B2675D"/>
    <w:rsid w:val="00B26CC1"/>
    <w:rsid w:val="00B26DDF"/>
    <w:rsid w:val="00B26DFD"/>
    <w:rsid w:val="00B26FC7"/>
    <w:rsid w:val="00B27661"/>
    <w:rsid w:val="00B27663"/>
    <w:rsid w:val="00B27E0C"/>
    <w:rsid w:val="00B301F7"/>
    <w:rsid w:val="00B302C3"/>
    <w:rsid w:val="00B30317"/>
    <w:rsid w:val="00B30379"/>
    <w:rsid w:val="00B30649"/>
    <w:rsid w:val="00B30723"/>
    <w:rsid w:val="00B30E18"/>
    <w:rsid w:val="00B3107D"/>
    <w:rsid w:val="00B31531"/>
    <w:rsid w:val="00B3178B"/>
    <w:rsid w:val="00B31A2E"/>
    <w:rsid w:val="00B3238F"/>
    <w:rsid w:val="00B32664"/>
    <w:rsid w:val="00B3272B"/>
    <w:rsid w:val="00B32C0E"/>
    <w:rsid w:val="00B32ECA"/>
    <w:rsid w:val="00B32F5D"/>
    <w:rsid w:val="00B33614"/>
    <w:rsid w:val="00B3397B"/>
    <w:rsid w:val="00B33ABD"/>
    <w:rsid w:val="00B340FD"/>
    <w:rsid w:val="00B344A3"/>
    <w:rsid w:val="00B34D2E"/>
    <w:rsid w:val="00B34E2E"/>
    <w:rsid w:val="00B3502F"/>
    <w:rsid w:val="00B354B5"/>
    <w:rsid w:val="00B3588E"/>
    <w:rsid w:val="00B35A24"/>
    <w:rsid w:val="00B35DB3"/>
    <w:rsid w:val="00B35DCA"/>
    <w:rsid w:val="00B35DCD"/>
    <w:rsid w:val="00B3602B"/>
    <w:rsid w:val="00B3619E"/>
    <w:rsid w:val="00B36379"/>
    <w:rsid w:val="00B36479"/>
    <w:rsid w:val="00B369E4"/>
    <w:rsid w:val="00B36A7D"/>
    <w:rsid w:val="00B36B27"/>
    <w:rsid w:val="00B36BDE"/>
    <w:rsid w:val="00B36E7C"/>
    <w:rsid w:val="00B371DF"/>
    <w:rsid w:val="00B37404"/>
    <w:rsid w:val="00B376E3"/>
    <w:rsid w:val="00B40102"/>
    <w:rsid w:val="00B402BD"/>
    <w:rsid w:val="00B403F0"/>
    <w:rsid w:val="00B4054C"/>
    <w:rsid w:val="00B40667"/>
    <w:rsid w:val="00B40CBC"/>
    <w:rsid w:val="00B41483"/>
    <w:rsid w:val="00B41534"/>
    <w:rsid w:val="00B41B7C"/>
    <w:rsid w:val="00B4202B"/>
    <w:rsid w:val="00B42166"/>
    <w:rsid w:val="00B421BA"/>
    <w:rsid w:val="00B428E2"/>
    <w:rsid w:val="00B4303B"/>
    <w:rsid w:val="00B43589"/>
    <w:rsid w:val="00B438F4"/>
    <w:rsid w:val="00B44318"/>
    <w:rsid w:val="00B44391"/>
    <w:rsid w:val="00B4455B"/>
    <w:rsid w:val="00B44951"/>
    <w:rsid w:val="00B459CA"/>
    <w:rsid w:val="00B45BF5"/>
    <w:rsid w:val="00B46956"/>
    <w:rsid w:val="00B46BBE"/>
    <w:rsid w:val="00B46C6C"/>
    <w:rsid w:val="00B46F37"/>
    <w:rsid w:val="00B47319"/>
    <w:rsid w:val="00B473FA"/>
    <w:rsid w:val="00B47B1E"/>
    <w:rsid w:val="00B47EB2"/>
    <w:rsid w:val="00B5062E"/>
    <w:rsid w:val="00B506EB"/>
    <w:rsid w:val="00B515D2"/>
    <w:rsid w:val="00B51732"/>
    <w:rsid w:val="00B5174B"/>
    <w:rsid w:val="00B51D69"/>
    <w:rsid w:val="00B51FA7"/>
    <w:rsid w:val="00B523A8"/>
    <w:rsid w:val="00B52629"/>
    <w:rsid w:val="00B528A6"/>
    <w:rsid w:val="00B52A99"/>
    <w:rsid w:val="00B53FD1"/>
    <w:rsid w:val="00B5430B"/>
    <w:rsid w:val="00B545C5"/>
    <w:rsid w:val="00B54EE9"/>
    <w:rsid w:val="00B55095"/>
    <w:rsid w:val="00B55517"/>
    <w:rsid w:val="00B5615D"/>
    <w:rsid w:val="00B564A4"/>
    <w:rsid w:val="00B564F3"/>
    <w:rsid w:val="00B56638"/>
    <w:rsid w:val="00B568C3"/>
    <w:rsid w:val="00B56D1E"/>
    <w:rsid w:val="00B56F96"/>
    <w:rsid w:val="00B571AB"/>
    <w:rsid w:val="00B57ABA"/>
    <w:rsid w:val="00B600B3"/>
    <w:rsid w:val="00B6015B"/>
    <w:rsid w:val="00B60235"/>
    <w:rsid w:val="00B6066A"/>
    <w:rsid w:val="00B607BF"/>
    <w:rsid w:val="00B60E60"/>
    <w:rsid w:val="00B61427"/>
    <w:rsid w:val="00B61803"/>
    <w:rsid w:val="00B6187B"/>
    <w:rsid w:val="00B61E25"/>
    <w:rsid w:val="00B61E89"/>
    <w:rsid w:val="00B61FE4"/>
    <w:rsid w:val="00B6203D"/>
    <w:rsid w:val="00B6205F"/>
    <w:rsid w:val="00B62813"/>
    <w:rsid w:val="00B632E4"/>
    <w:rsid w:val="00B633FB"/>
    <w:rsid w:val="00B63649"/>
    <w:rsid w:val="00B63D1D"/>
    <w:rsid w:val="00B640CA"/>
    <w:rsid w:val="00B646C5"/>
    <w:rsid w:val="00B649B3"/>
    <w:rsid w:val="00B64FFB"/>
    <w:rsid w:val="00B658BB"/>
    <w:rsid w:val="00B65A35"/>
    <w:rsid w:val="00B65CAC"/>
    <w:rsid w:val="00B65E49"/>
    <w:rsid w:val="00B66089"/>
    <w:rsid w:val="00B663F7"/>
    <w:rsid w:val="00B66594"/>
    <w:rsid w:val="00B669F1"/>
    <w:rsid w:val="00B67317"/>
    <w:rsid w:val="00B67335"/>
    <w:rsid w:val="00B675C4"/>
    <w:rsid w:val="00B6765C"/>
    <w:rsid w:val="00B6779F"/>
    <w:rsid w:val="00B67F14"/>
    <w:rsid w:val="00B67F6C"/>
    <w:rsid w:val="00B70D62"/>
    <w:rsid w:val="00B70EBB"/>
    <w:rsid w:val="00B70FC4"/>
    <w:rsid w:val="00B71879"/>
    <w:rsid w:val="00B72225"/>
    <w:rsid w:val="00B72267"/>
    <w:rsid w:val="00B722CF"/>
    <w:rsid w:val="00B72408"/>
    <w:rsid w:val="00B7276D"/>
    <w:rsid w:val="00B72807"/>
    <w:rsid w:val="00B72AA0"/>
    <w:rsid w:val="00B732BC"/>
    <w:rsid w:val="00B73A52"/>
    <w:rsid w:val="00B73AE4"/>
    <w:rsid w:val="00B74849"/>
    <w:rsid w:val="00B7522A"/>
    <w:rsid w:val="00B75577"/>
    <w:rsid w:val="00B76140"/>
    <w:rsid w:val="00B76B22"/>
    <w:rsid w:val="00B76D2E"/>
    <w:rsid w:val="00B76E3B"/>
    <w:rsid w:val="00B773F2"/>
    <w:rsid w:val="00B778E5"/>
    <w:rsid w:val="00B77BA9"/>
    <w:rsid w:val="00B77C66"/>
    <w:rsid w:val="00B77D98"/>
    <w:rsid w:val="00B80056"/>
    <w:rsid w:val="00B801BA"/>
    <w:rsid w:val="00B80425"/>
    <w:rsid w:val="00B80888"/>
    <w:rsid w:val="00B80A66"/>
    <w:rsid w:val="00B8108D"/>
    <w:rsid w:val="00B81FE3"/>
    <w:rsid w:val="00B822BE"/>
    <w:rsid w:val="00B8235C"/>
    <w:rsid w:val="00B82473"/>
    <w:rsid w:val="00B82540"/>
    <w:rsid w:val="00B82907"/>
    <w:rsid w:val="00B82F84"/>
    <w:rsid w:val="00B83203"/>
    <w:rsid w:val="00B832CD"/>
    <w:rsid w:val="00B832DB"/>
    <w:rsid w:val="00B8361D"/>
    <w:rsid w:val="00B83858"/>
    <w:rsid w:val="00B83A8D"/>
    <w:rsid w:val="00B83DDE"/>
    <w:rsid w:val="00B8413F"/>
    <w:rsid w:val="00B842F8"/>
    <w:rsid w:val="00B84672"/>
    <w:rsid w:val="00B84836"/>
    <w:rsid w:val="00B8506D"/>
    <w:rsid w:val="00B85073"/>
    <w:rsid w:val="00B853A7"/>
    <w:rsid w:val="00B858EE"/>
    <w:rsid w:val="00B859F7"/>
    <w:rsid w:val="00B862CA"/>
    <w:rsid w:val="00B8691E"/>
    <w:rsid w:val="00B8698A"/>
    <w:rsid w:val="00B869F4"/>
    <w:rsid w:val="00B87BBF"/>
    <w:rsid w:val="00B901CA"/>
    <w:rsid w:val="00B908AF"/>
    <w:rsid w:val="00B90D00"/>
    <w:rsid w:val="00B91A5B"/>
    <w:rsid w:val="00B91C61"/>
    <w:rsid w:val="00B91E6D"/>
    <w:rsid w:val="00B9229A"/>
    <w:rsid w:val="00B9251B"/>
    <w:rsid w:val="00B92653"/>
    <w:rsid w:val="00B92871"/>
    <w:rsid w:val="00B92A78"/>
    <w:rsid w:val="00B93059"/>
    <w:rsid w:val="00B9316D"/>
    <w:rsid w:val="00B931BB"/>
    <w:rsid w:val="00B93794"/>
    <w:rsid w:val="00B93B38"/>
    <w:rsid w:val="00B93B7A"/>
    <w:rsid w:val="00B93C02"/>
    <w:rsid w:val="00B9404F"/>
    <w:rsid w:val="00B944C1"/>
    <w:rsid w:val="00B954E3"/>
    <w:rsid w:val="00B95555"/>
    <w:rsid w:val="00B95BF2"/>
    <w:rsid w:val="00B95D79"/>
    <w:rsid w:val="00B96015"/>
    <w:rsid w:val="00B963FC"/>
    <w:rsid w:val="00B964DD"/>
    <w:rsid w:val="00B96675"/>
    <w:rsid w:val="00B96A97"/>
    <w:rsid w:val="00B97028"/>
    <w:rsid w:val="00B9768D"/>
    <w:rsid w:val="00B978FC"/>
    <w:rsid w:val="00BA001C"/>
    <w:rsid w:val="00BA01D1"/>
    <w:rsid w:val="00BA01F4"/>
    <w:rsid w:val="00BA050A"/>
    <w:rsid w:val="00BA0C04"/>
    <w:rsid w:val="00BA15CD"/>
    <w:rsid w:val="00BA16CA"/>
    <w:rsid w:val="00BA1A49"/>
    <w:rsid w:val="00BA1C17"/>
    <w:rsid w:val="00BA1CFE"/>
    <w:rsid w:val="00BA1F2A"/>
    <w:rsid w:val="00BA2836"/>
    <w:rsid w:val="00BA2A72"/>
    <w:rsid w:val="00BA2E7A"/>
    <w:rsid w:val="00BA2E97"/>
    <w:rsid w:val="00BA39A2"/>
    <w:rsid w:val="00BA3F59"/>
    <w:rsid w:val="00BA44D0"/>
    <w:rsid w:val="00BA44D5"/>
    <w:rsid w:val="00BA498F"/>
    <w:rsid w:val="00BA4CAA"/>
    <w:rsid w:val="00BA4E9D"/>
    <w:rsid w:val="00BA5058"/>
    <w:rsid w:val="00BA5290"/>
    <w:rsid w:val="00BA5A2E"/>
    <w:rsid w:val="00BA5D7E"/>
    <w:rsid w:val="00BA5DF5"/>
    <w:rsid w:val="00BA5FC9"/>
    <w:rsid w:val="00BA61FE"/>
    <w:rsid w:val="00BA6201"/>
    <w:rsid w:val="00BA6203"/>
    <w:rsid w:val="00BA67FE"/>
    <w:rsid w:val="00BA6873"/>
    <w:rsid w:val="00BA689C"/>
    <w:rsid w:val="00BA6D1E"/>
    <w:rsid w:val="00BA78F2"/>
    <w:rsid w:val="00BA7AA7"/>
    <w:rsid w:val="00BA7CC1"/>
    <w:rsid w:val="00BB026F"/>
    <w:rsid w:val="00BB039D"/>
    <w:rsid w:val="00BB0B60"/>
    <w:rsid w:val="00BB0F4A"/>
    <w:rsid w:val="00BB122B"/>
    <w:rsid w:val="00BB12E3"/>
    <w:rsid w:val="00BB1384"/>
    <w:rsid w:val="00BB13FA"/>
    <w:rsid w:val="00BB141B"/>
    <w:rsid w:val="00BB1A8C"/>
    <w:rsid w:val="00BB1D68"/>
    <w:rsid w:val="00BB1D8F"/>
    <w:rsid w:val="00BB2096"/>
    <w:rsid w:val="00BB25AB"/>
    <w:rsid w:val="00BB25E4"/>
    <w:rsid w:val="00BB271E"/>
    <w:rsid w:val="00BB2950"/>
    <w:rsid w:val="00BB2A72"/>
    <w:rsid w:val="00BB2FA2"/>
    <w:rsid w:val="00BB31AE"/>
    <w:rsid w:val="00BB329D"/>
    <w:rsid w:val="00BB35C9"/>
    <w:rsid w:val="00BB35E6"/>
    <w:rsid w:val="00BB4092"/>
    <w:rsid w:val="00BB40EA"/>
    <w:rsid w:val="00BB415B"/>
    <w:rsid w:val="00BB4201"/>
    <w:rsid w:val="00BB4405"/>
    <w:rsid w:val="00BB4596"/>
    <w:rsid w:val="00BB49FE"/>
    <w:rsid w:val="00BB4E29"/>
    <w:rsid w:val="00BB51AB"/>
    <w:rsid w:val="00BB54B3"/>
    <w:rsid w:val="00BB54E0"/>
    <w:rsid w:val="00BB574B"/>
    <w:rsid w:val="00BB5A82"/>
    <w:rsid w:val="00BB5EF0"/>
    <w:rsid w:val="00BB6307"/>
    <w:rsid w:val="00BB644F"/>
    <w:rsid w:val="00BB651A"/>
    <w:rsid w:val="00BB6C59"/>
    <w:rsid w:val="00BB6CF2"/>
    <w:rsid w:val="00BB6F11"/>
    <w:rsid w:val="00BB6F7B"/>
    <w:rsid w:val="00BB7281"/>
    <w:rsid w:val="00BB7313"/>
    <w:rsid w:val="00BB7EEF"/>
    <w:rsid w:val="00BC013B"/>
    <w:rsid w:val="00BC0560"/>
    <w:rsid w:val="00BC082B"/>
    <w:rsid w:val="00BC0970"/>
    <w:rsid w:val="00BC150B"/>
    <w:rsid w:val="00BC1A09"/>
    <w:rsid w:val="00BC1A53"/>
    <w:rsid w:val="00BC2305"/>
    <w:rsid w:val="00BC259C"/>
    <w:rsid w:val="00BC268F"/>
    <w:rsid w:val="00BC2733"/>
    <w:rsid w:val="00BC29D5"/>
    <w:rsid w:val="00BC2AFA"/>
    <w:rsid w:val="00BC2CFD"/>
    <w:rsid w:val="00BC2EC4"/>
    <w:rsid w:val="00BC2F57"/>
    <w:rsid w:val="00BC2FC7"/>
    <w:rsid w:val="00BC303F"/>
    <w:rsid w:val="00BC35CA"/>
    <w:rsid w:val="00BC36BB"/>
    <w:rsid w:val="00BC37B2"/>
    <w:rsid w:val="00BC380D"/>
    <w:rsid w:val="00BC3A4C"/>
    <w:rsid w:val="00BC3D61"/>
    <w:rsid w:val="00BC3EAE"/>
    <w:rsid w:val="00BC4069"/>
    <w:rsid w:val="00BC4349"/>
    <w:rsid w:val="00BC4379"/>
    <w:rsid w:val="00BC4B80"/>
    <w:rsid w:val="00BC543A"/>
    <w:rsid w:val="00BC5CAC"/>
    <w:rsid w:val="00BC5E95"/>
    <w:rsid w:val="00BC643C"/>
    <w:rsid w:val="00BC67BA"/>
    <w:rsid w:val="00BC67C8"/>
    <w:rsid w:val="00BC738B"/>
    <w:rsid w:val="00BC75AE"/>
    <w:rsid w:val="00BC75F9"/>
    <w:rsid w:val="00BC7EB7"/>
    <w:rsid w:val="00BD0341"/>
    <w:rsid w:val="00BD0466"/>
    <w:rsid w:val="00BD05A0"/>
    <w:rsid w:val="00BD0837"/>
    <w:rsid w:val="00BD0A44"/>
    <w:rsid w:val="00BD11AD"/>
    <w:rsid w:val="00BD1858"/>
    <w:rsid w:val="00BD1C25"/>
    <w:rsid w:val="00BD2078"/>
    <w:rsid w:val="00BD2240"/>
    <w:rsid w:val="00BD230C"/>
    <w:rsid w:val="00BD2354"/>
    <w:rsid w:val="00BD2687"/>
    <w:rsid w:val="00BD2693"/>
    <w:rsid w:val="00BD27E0"/>
    <w:rsid w:val="00BD2CE2"/>
    <w:rsid w:val="00BD2D44"/>
    <w:rsid w:val="00BD32A4"/>
    <w:rsid w:val="00BD34C0"/>
    <w:rsid w:val="00BD3641"/>
    <w:rsid w:val="00BD3741"/>
    <w:rsid w:val="00BD375B"/>
    <w:rsid w:val="00BD43B6"/>
    <w:rsid w:val="00BD446E"/>
    <w:rsid w:val="00BD45B5"/>
    <w:rsid w:val="00BD45CD"/>
    <w:rsid w:val="00BD4DEB"/>
    <w:rsid w:val="00BD5937"/>
    <w:rsid w:val="00BD5D43"/>
    <w:rsid w:val="00BD63BE"/>
    <w:rsid w:val="00BD6412"/>
    <w:rsid w:val="00BD65BB"/>
    <w:rsid w:val="00BD68F0"/>
    <w:rsid w:val="00BD72CB"/>
    <w:rsid w:val="00BD748B"/>
    <w:rsid w:val="00BD76EE"/>
    <w:rsid w:val="00BD7A7A"/>
    <w:rsid w:val="00BD7DA7"/>
    <w:rsid w:val="00BD7DAC"/>
    <w:rsid w:val="00BE064A"/>
    <w:rsid w:val="00BE0D26"/>
    <w:rsid w:val="00BE11B9"/>
    <w:rsid w:val="00BE122F"/>
    <w:rsid w:val="00BE1538"/>
    <w:rsid w:val="00BE1545"/>
    <w:rsid w:val="00BE185F"/>
    <w:rsid w:val="00BE1DCD"/>
    <w:rsid w:val="00BE25B9"/>
    <w:rsid w:val="00BE3018"/>
    <w:rsid w:val="00BE32CA"/>
    <w:rsid w:val="00BE3773"/>
    <w:rsid w:val="00BE39F0"/>
    <w:rsid w:val="00BE40C1"/>
    <w:rsid w:val="00BE4E4D"/>
    <w:rsid w:val="00BE4F07"/>
    <w:rsid w:val="00BE5298"/>
    <w:rsid w:val="00BE5299"/>
    <w:rsid w:val="00BE52A0"/>
    <w:rsid w:val="00BE577F"/>
    <w:rsid w:val="00BE6DB1"/>
    <w:rsid w:val="00BE7AD8"/>
    <w:rsid w:val="00BE7F74"/>
    <w:rsid w:val="00BE7FA4"/>
    <w:rsid w:val="00BF03E7"/>
    <w:rsid w:val="00BF0677"/>
    <w:rsid w:val="00BF093A"/>
    <w:rsid w:val="00BF0A3E"/>
    <w:rsid w:val="00BF0A40"/>
    <w:rsid w:val="00BF0AE7"/>
    <w:rsid w:val="00BF0C72"/>
    <w:rsid w:val="00BF1712"/>
    <w:rsid w:val="00BF1F46"/>
    <w:rsid w:val="00BF245D"/>
    <w:rsid w:val="00BF297C"/>
    <w:rsid w:val="00BF2AE8"/>
    <w:rsid w:val="00BF3194"/>
    <w:rsid w:val="00BF3305"/>
    <w:rsid w:val="00BF3499"/>
    <w:rsid w:val="00BF388C"/>
    <w:rsid w:val="00BF3CEE"/>
    <w:rsid w:val="00BF3D11"/>
    <w:rsid w:val="00BF4338"/>
    <w:rsid w:val="00BF484B"/>
    <w:rsid w:val="00BF4ED4"/>
    <w:rsid w:val="00BF5786"/>
    <w:rsid w:val="00BF5DFB"/>
    <w:rsid w:val="00BF5ED1"/>
    <w:rsid w:val="00BF5EF5"/>
    <w:rsid w:val="00BF61AD"/>
    <w:rsid w:val="00BF62D9"/>
    <w:rsid w:val="00BF6379"/>
    <w:rsid w:val="00BF67BF"/>
    <w:rsid w:val="00BF6F41"/>
    <w:rsid w:val="00BF7026"/>
    <w:rsid w:val="00BF73BF"/>
    <w:rsid w:val="00BF78E2"/>
    <w:rsid w:val="00BF79AA"/>
    <w:rsid w:val="00BF7AE2"/>
    <w:rsid w:val="00BF7E74"/>
    <w:rsid w:val="00C000FB"/>
    <w:rsid w:val="00C00273"/>
    <w:rsid w:val="00C00356"/>
    <w:rsid w:val="00C006E3"/>
    <w:rsid w:val="00C00C63"/>
    <w:rsid w:val="00C01372"/>
    <w:rsid w:val="00C0191A"/>
    <w:rsid w:val="00C0191E"/>
    <w:rsid w:val="00C01F53"/>
    <w:rsid w:val="00C0205E"/>
    <w:rsid w:val="00C02192"/>
    <w:rsid w:val="00C0222E"/>
    <w:rsid w:val="00C02477"/>
    <w:rsid w:val="00C02568"/>
    <w:rsid w:val="00C02B8D"/>
    <w:rsid w:val="00C02D84"/>
    <w:rsid w:val="00C02E9B"/>
    <w:rsid w:val="00C030AC"/>
    <w:rsid w:val="00C03493"/>
    <w:rsid w:val="00C03749"/>
    <w:rsid w:val="00C03A99"/>
    <w:rsid w:val="00C03D97"/>
    <w:rsid w:val="00C0414B"/>
    <w:rsid w:val="00C0455F"/>
    <w:rsid w:val="00C046E2"/>
    <w:rsid w:val="00C04D3A"/>
    <w:rsid w:val="00C0507A"/>
    <w:rsid w:val="00C05130"/>
    <w:rsid w:val="00C05647"/>
    <w:rsid w:val="00C05BCA"/>
    <w:rsid w:val="00C05E96"/>
    <w:rsid w:val="00C06408"/>
    <w:rsid w:val="00C065D8"/>
    <w:rsid w:val="00C072CC"/>
    <w:rsid w:val="00C1002A"/>
    <w:rsid w:val="00C10057"/>
    <w:rsid w:val="00C105A6"/>
    <w:rsid w:val="00C1086A"/>
    <w:rsid w:val="00C10935"/>
    <w:rsid w:val="00C10990"/>
    <w:rsid w:val="00C10D77"/>
    <w:rsid w:val="00C10E6A"/>
    <w:rsid w:val="00C117F3"/>
    <w:rsid w:val="00C11C34"/>
    <w:rsid w:val="00C1274B"/>
    <w:rsid w:val="00C12A74"/>
    <w:rsid w:val="00C13FDB"/>
    <w:rsid w:val="00C14051"/>
    <w:rsid w:val="00C14141"/>
    <w:rsid w:val="00C14AA3"/>
    <w:rsid w:val="00C150DE"/>
    <w:rsid w:val="00C151AF"/>
    <w:rsid w:val="00C15B98"/>
    <w:rsid w:val="00C15DC1"/>
    <w:rsid w:val="00C160C4"/>
    <w:rsid w:val="00C1642A"/>
    <w:rsid w:val="00C16A1A"/>
    <w:rsid w:val="00C17966"/>
    <w:rsid w:val="00C17FB6"/>
    <w:rsid w:val="00C20017"/>
    <w:rsid w:val="00C203D8"/>
    <w:rsid w:val="00C2092F"/>
    <w:rsid w:val="00C20CFE"/>
    <w:rsid w:val="00C20E35"/>
    <w:rsid w:val="00C20FBF"/>
    <w:rsid w:val="00C21091"/>
    <w:rsid w:val="00C212AF"/>
    <w:rsid w:val="00C215B8"/>
    <w:rsid w:val="00C21630"/>
    <w:rsid w:val="00C216F2"/>
    <w:rsid w:val="00C21D6B"/>
    <w:rsid w:val="00C21FC5"/>
    <w:rsid w:val="00C22179"/>
    <w:rsid w:val="00C222B7"/>
    <w:rsid w:val="00C22401"/>
    <w:rsid w:val="00C22B82"/>
    <w:rsid w:val="00C22CA3"/>
    <w:rsid w:val="00C22F32"/>
    <w:rsid w:val="00C232FF"/>
    <w:rsid w:val="00C23470"/>
    <w:rsid w:val="00C23814"/>
    <w:rsid w:val="00C23A90"/>
    <w:rsid w:val="00C23D66"/>
    <w:rsid w:val="00C23E89"/>
    <w:rsid w:val="00C23EA1"/>
    <w:rsid w:val="00C23FE8"/>
    <w:rsid w:val="00C24A3B"/>
    <w:rsid w:val="00C24D5F"/>
    <w:rsid w:val="00C24DCE"/>
    <w:rsid w:val="00C252EC"/>
    <w:rsid w:val="00C25370"/>
    <w:rsid w:val="00C25682"/>
    <w:rsid w:val="00C25AFA"/>
    <w:rsid w:val="00C25C29"/>
    <w:rsid w:val="00C25F97"/>
    <w:rsid w:val="00C263DA"/>
    <w:rsid w:val="00C2656F"/>
    <w:rsid w:val="00C265F4"/>
    <w:rsid w:val="00C26A1D"/>
    <w:rsid w:val="00C26B44"/>
    <w:rsid w:val="00C272D4"/>
    <w:rsid w:val="00C27305"/>
    <w:rsid w:val="00C278FE"/>
    <w:rsid w:val="00C279BD"/>
    <w:rsid w:val="00C27C9D"/>
    <w:rsid w:val="00C3007D"/>
    <w:rsid w:val="00C302C4"/>
    <w:rsid w:val="00C305BD"/>
    <w:rsid w:val="00C30A79"/>
    <w:rsid w:val="00C31B71"/>
    <w:rsid w:val="00C31BC1"/>
    <w:rsid w:val="00C32363"/>
    <w:rsid w:val="00C32401"/>
    <w:rsid w:val="00C32BA5"/>
    <w:rsid w:val="00C3335B"/>
    <w:rsid w:val="00C34461"/>
    <w:rsid w:val="00C34670"/>
    <w:rsid w:val="00C34BA8"/>
    <w:rsid w:val="00C34E77"/>
    <w:rsid w:val="00C34F5E"/>
    <w:rsid w:val="00C350F7"/>
    <w:rsid w:val="00C3557F"/>
    <w:rsid w:val="00C35877"/>
    <w:rsid w:val="00C35F57"/>
    <w:rsid w:val="00C3627D"/>
    <w:rsid w:val="00C36335"/>
    <w:rsid w:val="00C36ABE"/>
    <w:rsid w:val="00C36C80"/>
    <w:rsid w:val="00C36F78"/>
    <w:rsid w:val="00C3715F"/>
    <w:rsid w:val="00C3763B"/>
    <w:rsid w:val="00C37973"/>
    <w:rsid w:val="00C4037B"/>
    <w:rsid w:val="00C404BC"/>
    <w:rsid w:val="00C405F7"/>
    <w:rsid w:val="00C40F0C"/>
    <w:rsid w:val="00C41627"/>
    <w:rsid w:val="00C41BE1"/>
    <w:rsid w:val="00C42235"/>
    <w:rsid w:val="00C4246C"/>
    <w:rsid w:val="00C434D1"/>
    <w:rsid w:val="00C43598"/>
    <w:rsid w:val="00C4373D"/>
    <w:rsid w:val="00C4439D"/>
    <w:rsid w:val="00C445B5"/>
    <w:rsid w:val="00C44618"/>
    <w:rsid w:val="00C44874"/>
    <w:rsid w:val="00C44C35"/>
    <w:rsid w:val="00C45C6B"/>
    <w:rsid w:val="00C46029"/>
    <w:rsid w:val="00C463E5"/>
    <w:rsid w:val="00C46729"/>
    <w:rsid w:val="00C46979"/>
    <w:rsid w:val="00C469D6"/>
    <w:rsid w:val="00C46FBE"/>
    <w:rsid w:val="00C476D3"/>
    <w:rsid w:val="00C47BE7"/>
    <w:rsid w:val="00C504C3"/>
    <w:rsid w:val="00C5079B"/>
    <w:rsid w:val="00C50BBB"/>
    <w:rsid w:val="00C50E53"/>
    <w:rsid w:val="00C51451"/>
    <w:rsid w:val="00C51AAB"/>
    <w:rsid w:val="00C51AE0"/>
    <w:rsid w:val="00C5224A"/>
    <w:rsid w:val="00C5230B"/>
    <w:rsid w:val="00C52500"/>
    <w:rsid w:val="00C52997"/>
    <w:rsid w:val="00C52BC3"/>
    <w:rsid w:val="00C52F1B"/>
    <w:rsid w:val="00C5333A"/>
    <w:rsid w:val="00C53622"/>
    <w:rsid w:val="00C53904"/>
    <w:rsid w:val="00C53A1A"/>
    <w:rsid w:val="00C53CBC"/>
    <w:rsid w:val="00C53FCD"/>
    <w:rsid w:val="00C54349"/>
    <w:rsid w:val="00C543E2"/>
    <w:rsid w:val="00C54AFF"/>
    <w:rsid w:val="00C54C7F"/>
    <w:rsid w:val="00C54D01"/>
    <w:rsid w:val="00C55189"/>
    <w:rsid w:val="00C55489"/>
    <w:rsid w:val="00C5589E"/>
    <w:rsid w:val="00C55F91"/>
    <w:rsid w:val="00C5618D"/>
    <w:rsid w:val="00C561D6"/>
    <w:rsid w:val="00C56422"/>
    <w:rsid w:val="00C5694F"/>
    <w:rsid w:val="00C56D3D"/>
    <w:rsid w:val="00C56F94"/>
    <w:rsid w:val="00C5710B"/>
    <w:rsid w:val="00C57559"/>
    <w:rsid w:val="00C57752"/>
    <w:rsid w:val="00C57BA0"/>
    <w:rsid w:val="00C57C06"/>
    <w:rsid w:val="00C57C6B"/>
    <w:rsid w:val="00C57D9D"/>
    <w:rsid w:val="00C57E44"/>
    <w:rsid w:val="00C6004A"/>
    <w:rsid w:val="00C60185"/>
    <w:rsid w:val="00C60F16"/>
    <w:rsid w:val="00C61813"/>
    <w:rsid w:val="00C61A69"/>
    <w:rsid w:val="00C61CFD"/>
    <w:rsid w:val="00C61D77"/>
    <w:rsid w:val="00C61EE7"/>
    <w:rsid w:val="00C61F8F"/>
    <w:rsid w:val="00C620B0"/>
    <w:rsid w:val="00C62520"/>
    <w:rsid w:val="00C62570"/>
    <w:rsid w:val="00C627A3"/>
    <w:rsid w:val="00C62B6B"/>
    <w:rsid w:val="00C631C7"/>
    <w:rsid w:val="00C6331E"/>
    <w:rsid w:val="00C6338C"/>
    <w:rsid w:val="00C63949"/>
    <w:rsid w:val="00C63BF5"/>
    <w:rsid w:val="00C64072"/>
    <w:rsid w:val="00C641DB"/>
    <w:rsid w:val="00C64435"/>
    <w:rsid w:val="00C647E5"/>
    <w:rsid w:val="00C64945"/>
    <w:rsid w:val="00C65A0C"/>
    <w:rsid w:val="00C65AA0"/>
    <w:rsid w:val="00C663C1"/>
    <w:rsid w:val="00C6643E"/>
    <w:rsid w:val="00C664F9"/>
    <w:rsid w:val="00C66CBE"/>
    <w:rsid w:val="00C67048"/>
    <w:rsid w:val="00C673AF"/>
    <w:rsid w:val="00C6745D"/>
    <w:rsid w:val="00C674F7"/>
    <w:rsid w:val="00C675CE"/>
    <w:rsid w:val="00C67713"/>
    <w:rsid w:val="00C6785A"/>
    <w:rsid w:val="00C70150"/>
    <w:rsid w:val="00C703D1"/>
    <w:rsid w:val="00C704D9"/>
    <w:rsid w:val="00C70F61"/>
    <w:rsid w:val="00C70FA3"/>
    <w:rsid w:val="00C713EF"/>
    <w:rsid w:val="00C71AC9"/>
    <w:rsid w:val="00C71B44"/>
    <w:rsid w:val="00C71E8F"/>
    <w:rsid w:val="00C7201F"/>
    <w:rsid w:val="00C7208E"/>
    <w:rsid w:val="00C7212A"/>
    <w:rsid w:val="00C723A9"/>
    <w:rsid w:val="00C726A8"/>
    <w:rsid w:val="00C72DD1"/>
    <w:rsid w:val="00C72E4D"/>
    <w:rsid w:val="00C73214"/>
    <w:rsid w:val="00C7363F"/>
    <w:rsid w:val="00C73990"/>
    <w:rsid w:val="00C7399D"/>
    <w:rsid w:val="00C73F6F"/>
    <w:rsid w:val="00C7431A"/>
    <w:rsid w:val="00C74613"/>
    <w:rsid w:val="00C74746"/>
    <w:rsid w:val="00C74E45"/>
    <w:rsid w:val="00C74FCE"/>
    <w:rsid w:val="00C751FB"/>
    <w:rsid w:val="00C7563F"/>
    <w:rsid w:val="00C76513"/>
    <w:rsid w:val="00C76A0E"/>
    <w:rsid w:val="00C7754F"/>
    <w:rsid w:val="00C7756E"/>
    <w:rsid w:val="00C77824"/>
    <w:rsid w:val="00C77D9A"/>
    <w:rsid w:val="00C8012B"/>
    <w:rsid w:val="00C802CC"/>
    <w:rsid w:val="00C805BD"/>
    <w:rsid w:val="00C80720"/>
    <w:rsid w:val="00C81EF5"/>
    <w:rsid w:val="00C82489"/>
    <w:rsid w:val="00C824B6"/>
    <w:rsid w:val="00C82E9A"/>
    <w:rsid w:val="00C83134"/>
    <w:rsid w:val="00C83235"/>
    <w:rsid w:val="00C83514"/>
    <w:rsid w:val="00C83BFC"/>
    <w:rsid w:val="00C84A27"/>
    <w:rsid w:val="00C84F45"/>
    <w:rsid w:val="00C84F6B"/>
    <w:rsid w:val="00C86E4C"/>
    <w:rsid w:val="00C87214"/>
    <w:rsid w:val="00C87221"/>
    <w:rsid w:val="00C8730E"/>
    <w:rsid w:val="00C87561"/>
    <w:rsid w:val="00C877F9"/>
    <w:rsid w:val="00C87BFE"/>
    <w:rsid w:val="00C87D9E"/>
    <w:rsid w:val="00C90167"/>
    <w:rsid w:val="00C90434"/>
    <w:rsid w:val="00C9072B"/>
    <w:rsid w:val="00C90A00"/>
    <w:rsid w:val="00C90A10"/>
    <w:rsid w:val="00C90E1C"/>
    <w:rsid w:val="00C91350"/>
    <w:rsid w:val="00C916E5"/>
    <w:rsid w:val="00C9171F"/>
    <w:rsid w:val="00C91B67"/>
    <w:rsid w:val="00C922B1"/>
    <w:rsid w:val="00C934E5"/>
    <w:rsid w:val="00C93A7C"/>
    <w:rsid w:val="00C93C90"/>
    <w:rsid w:val="00C9420B"/>
    <w:rsid w:val="00C949CC"/>
    <w:rsid w:val="00C951B4"/>
    <w:rsid w:val="00C953DC"/>
    <w:rsid w:val="00C95A5F"/>
    <w:rsid w:val="00C95E36"/>
    <w:rsid w:val="00C967ED"/>
    <w:rsid w:val="00C9683F"/>
    <w:rsid w:val="00C968F7"/>
    <w:rsid w:val="00C96991"/>
    <w:rsid w:val="00C96A83"/>
    <w:rsid w:val="00C971C4"/>
    <w:rsid w:val="00C97BBA"/>
    <w:rsid w:val="00CA0163"/>
    <w:rsid w:val="00CA023D"/>
    <w:rsid w:val="00CA04CD"/>
    <w:rsid w:val="00CA08C0"/>
    <w:rsid w:val="00CA1495"/>
    <w:rsid w:val="00CA1511"/>
    <w:rsid w:val="00CA15AA"/>
    <w:rsid w:val="00CA15C7"/>
    <w:rsid w:val="00CA1737"/>
    <w:rsid w:val="00CA1BEA"/>
    <w:rsid w:val="00CA1D35"/>
    <w:rsid w:val="00CA1E0C"/>
    <w:rsid w:val="00CA1E84"/>
    <w:rsid w:val="00CA2318"/>
    <w:rsid w:val="00CA258E"/>
    <w:rsid w:val="00CA2B74"/>
    <w:rsid w:val="00CA376C"/>
    <w:rsid w:val="00CA380E"/>
    <w:rsid w:val="00CA39D7"/>
    <w:rsid w:val="00CA3EC7"/>
    <w:rsid w:val="00CA45FC"/>
    <w:rsid w:val="00CA48CD"/>
    <w:rsid w:val="00CA4EB0"/>
    <w:rsid w:val="00CA4F8F"/>
    <w:rsid w:val="00CA505F"/>
    <w:rsid w:val="00CA5AAE"/>
    <w:rsid w:val="00CA6115"/>
    <w:rsid w:val="00CA6957"/>
    <w:rsid w:val="00CA6F4F"/>
    <w:rsid w:val="00CA753E"/>
    <w:rsid w:val="00CA7ABE"/>
    <w:rsid w:val="00CA7C31"/>
    <w:rsid w:val="00CA7F8E"/>
    <w:rsid w:val="00CB043C"/>
    <w:rsid w:val="00CB06AE"/>
    <w:rsid w:val="00CB096E"/>
    <w:rsid w:val="00CB0CA9"/>
    <w:rsid w:val="00CB0EF4"/>
    <w:rsid w:val="00CB0FAD"/>
    <w:rsid w:val="00CB12F7"/>
    <w:rsid w:val="00CB149E"/>
    <w:rsid w:val="00CB14E5"/>
    <w:rsid w:val="00CB1C69"/>
    <w:rsid w:val="00CB1D5D"/>
    <w:rsid w:val="00CB1F23"/>
    <w:rsid w:val="00CB21A1"/>
    <w:rsid w:val="00CB2284"/>
    <w:rsid w:val="00CB238F"/>
    <w:rsid w:val="00CB23A9"/>
    <w:rsid w:val="00CB2806"/>
    <w:rsid w:val="00CB2D03"/>
    <w:rsid w:val="00CB2DB1"/>
    <w:rsid w:val="00CB3168"/>
    <w:rsid w:val="00CB3187"/>
    <w:rsid w:val="00CB3EF8"/>
    <w:rsid w:val="00CB45BB"/>
    <w:rsid w:val="00CB4798"/>
    <w:rsid w:val="00CB52D2"/>
    <w:rsid w:val="00CB534C"/>
    <w:rsid w:val="00CB582D"/>
    <w:rsid w:val="00CB5AC3"/>
    <w:rsid w:val="00CB5B19"/>
    <w:rsid w:val="00CB5B7F"/>
    <w:rsid w:val="00CB621E"/>
    <w:rsid w:val="00CB653C"/>
    <w:rsid w:val="00CB67D9"/>
    <w:rsid w:val="00CB6B54"/>
    <w:rsid w:val="00CB6CF5"/>
    <w:rsid w:val="00CB7388"/>
    <w:rsid w:val="00CB7693"/>
    <w:rsid w:val="00CB78C1"/>
    <w:rsid w:val="00CC0B53"/>
    <w:rsid w:val="00CC16A4"/>
    <w:rsid w:val="00CC170C"/>
    <w:rsid w:val="00CC1A01"/>
    <w:rsid w:val="00CC1F5A"/>
    <w:rsid w:val="00CC1FFC"/>
    <w:rsid w:val="00CC2282"/>
    <w:rsid w:val="00CC2695"/>
    <w:rsid w:val="00CC272F"/>
    <w:rsid w:val="00CC27F2"/>
    <w:rsid w:val="00CC296D"/>
    <w:rsid w:val="00CC2D4C"/>
    <w:rsid w:val="00CC2DB6"/>
    <w:rsid w:val="00CC3278"/>
    <w:rsid w:val="00CC3545"/>
    <w:rsid w:val="00CC39F4"/>
    <w:rsid w:val="00CC3BCD"/>
    <w:rsid w:val="00CC3FC4"/>
    <w:rsid w:val="00CC4454"/>
    <w:rsid w:val="00CC47B7"/>
    <w:rsid w:val="00CC49C4"/>
    <w:rsid w:val="00CC53DA"/>
    <w:rsid w:val="00CC54E6"/>
    <w:rsid w:val="00CC5EAC"/>
    <w:rsid w:val="00CC663A"/>
    <w:rsid w:val="00CC69DA"/>
    <w:rsid w:val="00CC7ACE"/>
    <w:rsid w:val="00CC7E66"/>
    <w:rsid w:val="00CD007F"/>
    <w:rsid w:val="00CD020D"/>
    <w:rsid w:val="00CD02EA"/>
    <w:rsid w:val="00CD0535"/>
    <w:rsid w:val="00CD05B5"/>
    <w:rsid w:val="00CD0975"/>
    <w:rsid w:val="00CD189E"/>
    <w:rsid w:val="00CD1A78"/>
    <w:rsid w:val="00CD1D3A"/>
    <w:rsid w:val="00CD1FB1"/>
    <w:rsid w:val="00CD204E"/>
    <w:rsid w:val="00CD20DF"/>
    <w:rsid w:val="00CD213E"/>
    <w:rsid w:val="00CD29C3"/>
    <w:rsid w:val="00CD2BEA"/>
    <w:rsid w:val="00CD3105"/>
    <w:rsid w:val="00CD329C"/>
    <w:rsid w:val="00CD343B"/>
    <w:rsid w:val="00CD3460"/>
    <w:rsid w:val="00CD3622"/>
    <w:rsid w:val="00CD424C"/>
    <w:rsid w:val="00CD427D"/>
    <w:rsid w:val="00CD42B5"/>
    <w:rsid w:val="00CD430A"/>
    <w:rsid w:val="00CD468B"/>
    <w:rsid w:val="00CD5194"/>
    <w:rsid w:val="00CD521E"/>
    <w:rsid w:val="00CD53C3"/>
    <w:rsid w:val="00CD5AAD"/>
    <w:rsid w:val="00CD5D2D"/>
    <w:rsid w:val="00CD5F3D"/>
    <w:rsid w:val="00CD6163"/>
    <w:rsid w:val="00CD6356"/>
    <w:rsid w:val="00CD6561"/>
    <w:rsid w:val="00CD65CD"/>
    <w:rsid w:val="00CD68E8"/>
    <w:rsid w:val="00CD6BA2"/>
    <w:rsid w:val="00CD6C9E"/>
    <w:rsid w:val="00CD6E23"/>
    <w:rsid w:val="00CD71AD"/>
    <w:rsid w:val="00CD7276"/>
    <w:rsid w:val="00CD72BF"/>
    <w:rsid w:val="00CD757D"/>
    <w:rsid w:val="00CD7811"/>
    <w:rsid w:val="00CD7D99"/>
    <w:rsid w:val="00CE0012"/>
    <w:rsid w:val="00CE008E"/>
    <w:rsid w:val="00CE03B6"/>
    <w:rsid w:val="00CE0593"/>
    <w:rsid w:val="00CE0671"/>
    <w:rsid w:val="00CE0B97"/>
    <w:rsid w:val="00CE0DCE"/>
    <w:rsid w:val="00CE12F3"/>
    <w:rsid w:val="00CE18CD"/>
    <w:rsid w:val="00CE18D8"/>
    <w:rsid w:val="00CE2117"/>
    <w:rsid w:val="00CE22F3"/>
    <w:rsid w:val="00CE265C"/>
    <w:rsid w:val="00CE2675"/>
    <w:rsid w:val="00CE3556"/>
    <w:rsid w:val="00CE3C43"/>
    <w:rsid w:val="00CE4D71"/>
    <w:rsid w:val="00CE64D7"/>
    <w:rsid w:val="00CE6695"/>
    <w:rsid w:val="00CE712C"/>
    <w:rsid w:val="00CE7199"/>
    <w:rsid w:val="00CE7E64"/>
    <w:rsid w:val="00CF098B"/>
    <w:rsid w:val="00CF0B3F"/>
    <w:rsid w:val="00CF0CE0"/>
    <w:rsid w:val="00CF104C"/>
    <w:rsid w:val="00CF1338"/>
    <w:rsid w:val="00CF1DBE"/>
    <w:rsid w:val="00CF20D2"/>
    <w:rsid w:val="00CF235F"/>
    <w:rsid w:val="00CF252C"/>
    <w:rsid w:val="00CF2DAB"/>
    <w:rsid w:val="00CF2DC5"/>
    <w:rsid w:val="00CF2E08"/>
    <w:rsid w:val="00CF2FA6"/>
    <w:rsid w:val="00CF35F4"/>
    <w:rsid w:val="00CF38A1"/>
    <w:rsid w:val="00CF39E3"/>
    <w:rsid w:val="00CF3A39"/>
    <w:rsid w:val="00CF3B36"/>
    <w:rsid w:val="00CF3ED3"/>
    <w:rsid w:val="00CF410D"/>
    <w:rsid w:val="00CF4153"/>
    <w:rsid w:val="00CF43CC"/>
    <w:rsid w:val="00CF442B"/>
    <w:rsid w:val="00CF5048"/>
    <w:rsid w:val="00CF507A"/>
    <w:rsid w:val="00CF533A"/>
    <w:rsid w:val="00CF544C"/>
    <w:rsid w:val="00CF5F02"/>
    <w:rsid w:val="00CF62DB"/>
    <w:rsid w:val="00CF658B"/>
    <w:rsid w:val="00CF68D0"/>
    <w:rsid w:val="00CF6B11"/>
    <w:rsid w:val="00CF6D22"/>
    <w:rsid w:val="00CF6F7B"/>
    <w:rsid w:val="00CF710C"/>
    <w:rsid w:val="00CF7588"/>
    <w:rsid w:val="00D00844"/>
    <w:rsid w:val="00D008AA"/>
    <w:rsid w:val="00D00B4F"/>
    <w:rsid w:val="00D00D03"/>
    <w:rsid w:val="00D00FF1"/>
    <w:rsid w:val="00D01CCC"/>
    <w:rsid w:val="00D01DCD"/>
    <w:rsid w:val="00D01E43"/>
    <w:rsid w:val="00D01F30"/>
    <w:rsid w:val="00D02946"/>
    <w:rsid w:val="00D03482"/>
    <w:rsid w:val="00D03526"/>
    <w:rsid w:val="00D03900"/>
    <w:rsid w:val="00D0405B"/>
    <w:rsid w:val="00D0427B"/>
    <w:rsid w:val="00D043D3"/>
    <w:rsid w:val="00D0449C"/>
    <w:rsid w:val="00D04B2A"/>
    <w:rsid w:val="00D04B96"/>
    <w:rsid w:val="00D04F29"/>
    <w:rsid w:val="00D056B8"/>
    <w:rsid w:val="00D05836"/>
    <w:rsid w:val="00D062D0"/>
    <w:rsid w:val="00D0637B"/>
    <w:rsid w:val="00D0716A"/>
    <w:rsid w:val="00D07301"/>
    <w:rsid w:val="00D07306"/>
    <w:rsid w:val="00D074E3"/>
    <w:rsid w:val="00D0769D"/>
    <w:rsid w:val="00D077A8"/>
    <w:rsid w:val="00D07F9F"/>
    <w:rsid w:val="00D07FB7"/>
    <w:rsid w:val="00D1024A"/>
    <w:rsid w:val="00D102BB"/>
    <w:rsid w:val="00D10CD8"/>
    <w:rsid w:val="00D10F5D"/>
    <w:rsid w:val="00D1108E"/>
    <w:rsid w:val="00D11237"/>
    <w:rsid w:val="00D113EB"/>
    <w:rsid w:val="00D118BB"/>
    <w:rsid w:val="00D11AAB"/>
    <w:rsid w:val="00D12296"/>
    <w:rsid w:val="00D12442"/>
    <w:rsid w:val="00D12C50"/>
    <w:rsid w:val="00D12DC6"/>
    <w:rsid w:val="00D12E3F"/>
    <w:rsid w:val="00D1306B"/>
    <w:rsid w:val="00D13307"/>
    <w:rsid w:val="00D13751"/>
    <w:rsid w:val="00D13DAF"/>
    <w:rsid w:val="00D141C1"/>
    <w:rsid w:val="00D141DB"/>
    <w:rsid w:val="00D1427B"/>
    <w:rsid w:val="00D1457C"/>
    <w:rsid w:val="00D14D59"/>
    <w:rsid w:val="00D154ED"/>
    <w:rsid w:val="00D157B6"/>
    <w:rsid w:val="00D158C2"/>
    <w:rsid w:val="00D15FE6"/>
    <w:rsid w:val="00D15FF8"/>
    <w:rsid w:val="00D16074"/>
    <w:rsid w:val="00D16FE1"/>
    <w:rsid w:val="00D17119"/>
    <w:rsid w:val="00D1716D"/>
    <w:rsid w:val="00D176F7"/>
    <w:rsid w:val="00D17962"/>
    <w:rsid w:val="00D179D4"/>
    <w:rsid w:val="00D17A98"/>
    <w:rsid w:val="00D17BAE"/>
    <w:rsid w:val="00D20414"/>
    <w:rsid w:val="00D20445"/>
    <w:rsid w:val="00D207F3"/>
    <w:rsid w:val="00D209C6"/>
    <w:rsid w:val="00D20F7C"/>
    <w:rsid w:val="00D20F85"/>
    <w:rsid w:val="00D21333"/>
    <w:rsid w:val="00D21DF3"/>
    <w:rsid w:val="00D221D6"/>
    <w:rsid w:val="00D2226C"/>
    <w:rsid w:val="00D22B47"/>
    <w:rsid w:val="00D22D30"/>
    <w:rsid w:val="00D22FA2"/>
    <w:rsid w:val="00D2320E"/>
    <w:rsid w:val="00D2334D"/>
    <w:rsid w:val="00D237A0"/>
    <w:rsid w:val="00D23912"/>
    <w:rsid w:val="00D239D1"/>
    <w:rsid w:val="00D23B4E"/>
    <w:rsid w:val="00D240E7"/>
    <w:rsid w:val="00D24341"/>
    <w:rsid w:val="00D24767"/>
    <w:rsid w:val="00D248F3"/>
    <w:rsid w:val="00D24D90"/>
    <w:rsid w:val="00D250CE"/>
    <w:rsid w:val="00D2551A"/>
    <w:rsid w:val="00D25995"/>
    <w:rsid w:val="00D25C46"/>
    <w:rsid w:val="00D264A9"/>
    <w:rsid w:val="00D26563"/>
    <w:rsid w:val="00D267C8"/>
    <w:rsid w:val="00D268A8"/>
    <w:rsid w:val="00D26962"/>
    <w:rsid w:val="00D27121"/>
    <w:rsid w:val="00D27689"/>
    <w:rsid w:val="00D27ACE"/>
    <w:rsid w:val="00D302DC"/>
    <w:rsid w:val="00D30443"/>
    <w:rsid w:val="00D3062A"/>
    <w:rsid w:val="00D306D3"/>
    <w:rsid w:val="00D3080D"/>
    <w:rsid w:val="00D30929"/>
    <w:rsid w:val="00D30AF3"/>
    <w:rsid w:val="00D30BCF"/>
    <w:rsid w:val="00D30C53"/>
    <w:rsid w:val="00D30D0A"/>
    <w:rsid w:val="00D31252"/>
    <w:rsid w:val="00D31559"/>
    <w:rsid w:val="00D31D3B"/>
    <w:rsid w:val="00D31FA6"/>
    <w:rsid w:val="00D32054"/>
    <w:rsid w:val="00D324E6"/>
    <w:rsid w:val="00D326ED"/>
    <w:rsid w:val="00D32A27"/>
    <w:rsid w:val="00D32E37"/>
    <w:rsid w:val="00D32F22"/>
    <w:rsid w:val="00D33559"/>
    <w:rsid w:val="00D33573"/>
    <w:rsid w:val="00D338FF"/>
    <w:rsid w:val="00D33C36"/>
    <w:rsid w:val="00D34156"/>
    <w:rsid w:val="00D355B1"/>
    <w:rsid w:val="00D35A77"/>
    <w:rsid w:val="00D35AD6"/>
    <w:rsid w:val="00D3611A"/>
    <w:rsid w:val="00D3653C"/>
    <w:rsid w:val="00D3655A"/>
    <w:rsid w:val="00D37217"/>
    <w:rsid w:val="00D3741C"/>
    <w:rsid w:val="00D37442"/>
    <w:rsid w:val="00D37890"/>
    <w:rsid w:val="00D3794C"/>
    <w:rsid w:val="00D37A35"/>
    <w:rsid w:val="00D37B4F"/>
    <w:rsid w:val="00D37FC3"/>
    <w:rsid w:val="00D4037C"/>
    <w:rsid w:val="00D4049E"/>
    <w:rsid w:val="00D408A4"/>
    <w:rsid w:val="00D40CBB"/>
    <w:rsid w:val="00D40DC5"/>
    <w:rsid w:val="00D40FE2"/>
    <w:rsid w:val="00D4101F"/>
    <w:rsid w:val="00D41639"/>
    <w:rsid w:val="00D416F0"/>
    <w:rsid w:val="00D41DF2"/>
    <w:rsid w:val="00D41E3B"/>
    <w:rsid w:val="00D4271A"/>
    <w:rsid w:val="00D42A23"/>
    <w:rsid w:val="00D42CC3"/>
    <w:rsid w:val="00D42F7A"/>
    <w:rsid w:val="00D436F9"/>
    <w:rsid w:val="00D4388E"/>
    <w:rsid w:val="00D43D23"/>
    <w:rsid w:val="00D43ECD"/>
    <w:rsid w:val="00D4412D"/>
    <w:rsid w:val="00D4479C"/>
    <w:rsid w:val="00D454EA"/>
    <w:rsid w:val="00D455AE"/>
    <w:rsid w:val="00D4574D"/>
    <w:rsid w:val="00D45776"/>
    <w:rsid w:val="00D4593A"/>
    <w:rsid w:val="00D463AD"/>
    <w:rsid w:val="00D46452"/>
    <w:rsid w:val="00D466AA"/>
    <w:rsid w:val="00D469CA"/>
    <w:rsid w:val="00D46A90"/>
    <w:rsid w:val="00D46AB6"/>
    <w:rsid w:val="00D47040"/>
    <w:rsid w:val="00D4777B"/>
    <w:rsid w:val="00D477E1"/>
    <w:rsid w:val="00D47B58"/>
    <w:rsid w:val="00D47F73"/>
    <w:rsid w:val="00D5096F"/>
    <w:rsid w:val="00D50BC3"/>
    <w:rsid w:val="00D50E67"/>
    <w:rsid w:val="00D5109E"/>
    <w:rsid w:val="00D51210"/>
    <w:rsid w:val="00D516E0"/>
    <w:rsid w:val="00D51759"/>
    <w:rsid w:val="00D519B9"/>
    <w:rsid w:val="00D51C9B"/>
    <w:rsid w:val="00D51CD8"/>
    <w:rsid w:val="00D51EE1"/>
    <w:rsid w:val="00D51FF7"/>
    <w:rsid w:val="00D52549"/>
    <w:rsid w:val="00D52929"/>
    <w:rsid w:val="00D52CCA"/>
    <w:rsid w:val="00D53890"/>
    <w:rsid w:val="00D53E25"/>
    <w:rsid w:val="00D54188"/>
    <w:rsid w:val="00D5426F"/>
    <w:rsid w:val="00D54429"/>
    <w:rsid w:val="00D54728"/>
    <w:rsid w:val="00D5480E"/>
    <w:rsid w:val="00D54B32"/>
    <w:rsid w:val="00D54D10"/>
    <w:rsid w:val="00D552F6"/>
    <w:rsid w:val="00D55551"/>
    <w:rsid w:val="00D558EE"/>
    <w:rsid w:val="00D55A62"/>
    <w:rsid w:val="00D5605A"/>
    <w:rsid w:val="00D5644A"/>
    <w:rsid w:val="00D567A7"/>
    <w:rsid w:val="00D569EA"/>
    <w:rsid w:val="00D56AF9"/>
    <w:rsid w:val="00D56DF1"/>
    <w:rsid w:val="00D56F76"/>
    <w:rsid w:val="00D5769D"/>
    <w:rsid w:val="00D578AA"/>
    <w:rsid w:val="00D57CBB"/>
    <w:rsid w:val="00D60128"/>
    <w:rsid w:val="00D609CC"/>
    <w:rsid w:val="00D60BA3"/>
    <w:rsid w:val="00D60E58"/>
    <w:rsid w:val="00D61093"/>
    <w:rsid w:val="00D6149B"/>
    <w:rsid w:val="00D614F8"/>
    <w:rsid w:val="00D61738"/>
    <w:rsid w:val="00D61B2D"/>
    <w:rsid w:val="00D61DC3"/>
    <w:rsid w:val="00D62030"/>
    <w:rsid w:val="00D62501"/>
    <w:rsid w:val="00D625B2"/>
    <w:rsid w:val="00D62827"/>
    <w:rsid w:val="00D62D88"/>
    <w:rsid w:val="00D62DD1"/>
    <w:rsid w:val="00D62FB7"/>
    <w:rsid w:val="00D6305C"/>
    <w:rsid w:val="00D630D5"/>
    <w:rsid w:val="00D631ED"/>
    <w:rsid w:val="00D632DA"/>
    <w:rsid w:val="00D6357D"/>
    <w:rsid w:val="00D641C5"/>
    <w:rsid w:val="00D64243"/>
    <w:rsid w:val="00D64B21"/>
    <w:rsid w:val="00D65E70"/>
    <w:rsid w:val="00D65F25"/>
    <w:rsid w:val="00D666E7"/>
    <w:rsid w:val="00D669C0"/>
    <w:rsid w:val="00D66ABC"/>
    <w:rsid w:val="00D67483"/>
    <w:rsid w:val="00D676E0"/>
    <w:rsid w:val="00D676F1"/>
    <w:rsid w:val="00D67B4A"/>
    <w:rsid w:val="00D67BD9"/>
    <w:rsid w:val="00D70CEC"/>
    <w:rsid w:val="00D7113E"/>
    <w:rsid w:val="00D711FB"/>
    <w:rsid w:val="00D71247"/>
    <w:rsid w:val="00D7165D"/>
    <w:rsid w:val="00D718A4"/>
    <w:rsid w:val="00D71D5A"/>
    <w:rsid w:val="00D7260E"/>
    <w:rsid w:val="00D7292C"/>
    <w:rsid w:val="00D72972"/>
    <w:rsid w:val="00D72AAB"/>
    <w:rsid w:val="00D72DDE"/>
    <w:rsid w:val="00D734EE"/>
    <w:rsid w:val="00D736FB"/>
    <w:rsid w:val="00D7389E"/>
    <w:rsid w:val="00D73DF4"/>
    <w:rsid w:val="00D73F63"/>
    <w:rsid w:val="00D7461C"/>
    <w:rsid w:val="00D74C8D"/>
    <w:rsid w:val="00D75223"/>
    <w:rsid w:val="00D754FD"/>
    <w:rsid w:val="00D7580B"/>
    <w:rsid w:val="00D7582D"/>
    <w:rsid w:val="00D75E3E"/>
    <w:rsid w:val="00D75E4A"/>
    <w:rsid w:val="00D75F68"/>
    <w:rsid w:val="00D76141"/>
    <w:rsid w:val="00D76B44"/>
    <w:rsid w:val="00D76BA1"/>
    <w:rsid w:val="00D76E06"/>
    <w:rsid w:val="00D76F5F"/>
    <w:rsid w:val="00D77408"/>
    <w:rsid w:val="00D778EE"/>
    <w:rsid w:val="00D779A9"/>
    <w:rsid w:val="00D77AA7"/>
    <w:rsid w:val="00D77F00"/>
    <w:rsid w:val="00D80220"/>
    <w:rsid w:val="00D8081B"/>
    <w:rsid w:val="00D80976"/>
    <w:rsid w:val="00D80A97"/>
    <w:rsid w:val="00D80F12"/>
    <w:rsid w:val="00D8135F"/>
    <w:rsid w:val="00D81429"/>
    <w:rsid w:val="00D814CE"/>
    <w:rsid w:val="00D81A62"/>
    <w:rsid w:val="00D81AA7"/>
    <w:rsid w:val="00D81B2E"/>
    <w:rsid w:val="00D81D72"/>
    <w:rsid w:val="00D821A2"/>
    <w:rsid w:val="00D821E6"/>
    <w:rsid w:val="00D82470"/>
    <w:rsid w:val="00D826D2"/>
    <w:rsid w:val="00D828FE"/>
    <w:rsid w:val="00D82CD5"/>
    <w:rsid w:val="00D8303A"/>
    <w:rsid w:val="00D83157"/>
    <w:rsid w:val="00D83255"/>
    <w:rsid w:val="00D8355B"/>
    <w:rsid w:val="00D837C3"/>
    <w:rsid w:val="00D8437F"/>
    <w:rsid w:val="00D84A6A"/>
    <w:rsid w:val="00D84F37"/>
    <w:rsid w:val="00D84FA1"/>
    <w:rsid w:val="00D85B4A"/>
    <w:rsid w:val="00D860C2"/>
    <w:rsid w:val="00D861B3"/>
    <w:rsid w:val="00D864E5"/>
    <w:rsid w:val="00D8657E"/>
    <w:rsid w:val="00D86E68"/>
    <w:rsid w:val="00D871CC"/>
    <w:rsid w:val="00D873B0"/>
    <w:rsid w:val="00D877BE"/>
    <w:rsid w:val="00D87C8D"/>
    <w:rsid w:val="00D87F7D"/>
    <w:rsid w:val="00D906A5"/>
    <w:rsid w:val="00D906E3"/>
    <w:rsid w:val="00D90F8D"/>
    <w:rsid w:val="00D91177"/>
    <w:rsid w:val="00D914EA"/>
    <w:rsid w:val="00D915B6"/>
    <w:rsid w:val="00D91F08"/>
    <w:rsid w:val="00D92207"/>
    <w:rsid w:val="00D923E9"/>
    <w:rsid w:val="00D92754"/>
    <w:rsid w:val="00D928EC"/>
    <w:rsid w:val="00D92C6B"/>
    <w:rsid w:val="00D9302F"/>
    <w:rsid w:val="00D9309B"/>
    <w:rsid w:val="00D9374B"/>
    <w:rsid w:val="00D937CC"/>
    <w:rsid w:val="00D93A7F"/>
    <w:rsid w:val="00D93C1D"/>
    <w:rsid w:val="00D93F7A"/>
    <w:rsid w:val="00D944C1"/>
    <w:rsid w:val="00D949EA"/>
    <w:rsid w:val="00D9514B"/>
    <w:rsid w:val="00D951DD"/>
    <w:rsid w:val="00D954EF"/>
    <w:rsid w:val="00D959CB"/>
    <w:rsid w:val="00D95C3E"/>
    <w:rsid w:val="00D95C9D"/>
    <w:rsid w:val="00D963C8"/>
    <w:rsid w:val="00D968B1"/>
    <w:rsid w:val="00D976E9"/>
    <w:rsid w:val="00D978E6"/>
    <w:rsid w:val="00D97D6A"/>
    <w:rsid w:val="00D97FA3"/>
    <w:rsid w:val="00DA0027"/>
    <w:rsid w:val="00DA02A8"/>
    <w:rsid w:val="00DA0D94"/>
    <w:rsid w:val="00DA0FDF"/>
    <w:rsid w:val="00DA110D"/>
    <w:rsid w:val="00DA15FA"/>
    <w:rsid w:val="00DA168E"/>
    <w:rsid w:val="00DA16E2"/>
    <w:rsid w:val="00DA18CD"/>
    <w:rsid w:val="00DA198C"/>
    <w:rsid w:val="00DA1A2E"/>
    <w:rsid w:val="00DA2112"/>
    <w:rsid w:val="00DA25C7"/>
    <w:rsid w:val="00DA2842"/>
    <w:rsid w:val="00DA29CA"/>
    <w:rsid w:val="00DA2D90"/>
    <w:rsid w:val="00DA314D"/>
    <w:rsid w:val="00DA3320"/>
    <w:rsid w:val="00DA3559"/>
    <w:rsid w:val="00DA35F4"/>
    <w:rsid w:val="00DA3973"/>
    <w:rsid w:val="00DA3CCF"/>
    <w:rsid w:val="00DA3E56"/>
    <w:rsid w:val="00DA41F3"/>
    <w:rsid w:val="00DA4488"/>
    <w:rsid w:val="00DA46BA"/>
    <w:rsid w:val="00DA498A"/>
    <w:rsid w:val="00DA49D9"/>
    <w:rsid w:val="00DA4B0F"/>
    <w:rsid w:val="00DA4C65"/>
    <w:rsid w:val="00DA5238"/>
    <w:rsid w:val="00DA5323"/>
    <w:rsid w:val="00DA53E1"/>
    <w:rsid w:val="00DA59EB"/>
    <w:rsid w:val="00DA6160"/>
    <w:rsid w:val="00DA6CA5"/>
    <w:rsid w:val="00DA6D2F"/>
    <w:rsid w:val="00DA6DE3"/>
    <w:rsid w:val="00DA79F7"/>
    <w:rsid w:val="00DA7A4C"/>
    <w:rsid w:val="00DA7AA0"/>
    <w:rsid w:val="00DB0001"/>
    <w:rsid w:val="00DB00A8"/>
    <w:rsid w:val="00DB06F0"/>
    <w:rsid w:val="00DB0964"/>
    <w:rsid w:val="00DB0BAC"/>
    <w:rsid w:val="00DB16F4"/>
    <w:rsid w:val="00DB171A"/>
    <w:rsid w:val="00DB180B"/>
    <w:rsid w:val="00DB186E"/>
    <w:rsid w:val="00DB1891"/>
    <w:rsid w:val="00DB1916"/>
    <w:rsid w:val="00DB1AE4"/>
    <w:rsid w:val="00DB1B54"/>
    <w:rsid w:val="00DB1C18"/>
    <w:rsid w:val="00DB20A9"/>
    <w:rsid w:val="00DB22FB"/>
    <w:rsid w:val="00DB2613"/>
    <w:rsid w:val="00DB281F"/>
    <w:rsid w:val="00DB32D8"/>
    <w:rsid w:val="00DB362C"/>
    <w:rsid w:val="00DB39C9"/>
    <w:rsid w:val="00DB3A05"/>
    <w:rsid w:val="00DB3A57"/>
    <w:rsid w:val="00DB3C8E"/>
    <w:rsid w:val="00DB421E"/>
    <w:rsid w:val="00DB46A4"/>
    <w:rsid w:val="00DB46B5"/>
    <w:rsid w:val="00DB48D1"/>
    <w:rsid w:val="00DB4F80"/>
    <w:rsid w:val="00DB531C"/>
    <w:rsid w:val="00DB542A"/>
    <w:rsid w:val="00DB55D5"/>
    <w:rsid w:val="00DB5E2C"/>
    <w:rsid w:val="00DB62CE"/>
    <w:rsid w:val="00DB675D"/>
    <w:rsid w:val="00DB69BE"/>
    <w:rsid w:val="00DB6B60"/>
    <w:rsid w:val="00DB6B76"/>
    <w:rsid w:val="00DB6BD7"/>
    <w:rsid w:val="00DB7367"/>
    <w:rsid w:val="00DB79AA"/>
    <w:rsid w:val="00DB7C6F"/>
    <w:rsid w:val="00DB7D1B"/>
    <w:rsid w:val="00DC030D"/>
    <w:rsid w:val="00DC089F"/>
    <w:rsid w:val="00DC0970"/>
    <w:rsid w:val="00DC0977"/>
    <w:rsid w:val="00DC0F3D"/>
    <w:rsid w:val="00DC1074"/>
    <w:rsid w:val="00DC140D"/>
    <w:rsid w:val="00DC1A43"/>
    <w:rsid w:val="00DC1B99"/>
    <w:rsid w:val="00DC2229"/>
    <w:rsid w:val="00DC2364"/>
    <w:rsid w:val="00DC2989"/>
    <w:rsid w:val="00DC2A74"/>
    <w:rsid w:val="00DC378E"/>
    <w:rsid w:val="00DC4170"/>
    <w:rsid w:val="00DC43A0"/>
    <w:rsid w:val="00DC48AB"/>
    <w:rsid w:val="00DC4C6D"/>
    <w:rsid w:val="00DC4CAF"/>
    <w:rsid w:val="00DC4D44"/>
    <w:rsid w:val="00DC5280"/>
    <w:rsid w:val="00DC5686"/>
    <w:rsid w:val="00DC5C38"/>
    <w:rsid w:val="00DC5F0F"/>
    <w:rsid w:val="00DC6311"/>
    <w:rsid w:val="00DC64B8"/>
    <w:rsid w:val="00DC6850"/>
    <w:rsid w:val="00DC6B32"/>
    <w:rsid w:val="00DC6FB2"/>
    <w:rsid w:val="00DC6FD7"/>
    <w:rsid w:val="00DC7566"/>
    <w:rsid w:val="00DC762F"/>
    <w:rsid w:val="00DC7987"/>
    <w:rsid w:val="00DC7A9C"/>
    <w:rsid w:val="00DC7D1F"/>
    <w:rsid w:val="00DD00B7"/>
    <w:rsid w:val="00DD07B0"/>
    <w:rsid w:val="00DD0E69"/>
    <w:rsid w:val="00DD0F78"/>
    <w:rsid w:val="00DD114B"/>
    <w:rsid w:val="00DD11D4"/>
    <w:rsid w:val="00DD13CB"/>
    <w:rsid w:val="00DD1B37"/>
    <w:rsid w:val="00DD3AF9"/>
    <w:rsid w:val="00DD3C1B"/>
    <w:rsid w:val="00DD4CA7"/>
    <w:rsid w:val="00DD5599"/>
    <w:rsid w:val="00DD5686"/>
    <w:rsid w:val="00DD5A1B"/>
    <w:rsid w:val="00DD626D"/>
    <w:rsid w:val="00DD66B1"/>
    <w:rsid w:val="00DD6B2F"/>
    <w:rsid w:val="00DD6EAF"/>
    <w:rsid w:val="00DD7571"/>
    <w:rsid w:val="00DD760C"/>
    <w:rsid w:val="00DD7EF8"/>
    <w:rsid w:val="00DE00BC"/>
    <w:rsid w:val="00DE07CB"/>
    <w:rsid w:val="00DE0825"/>
    <w:rsid w:val="00DE0B34"/>
    <w:rsid w:val="00DE0FC5"/>
    <w:rsid w:val="00DE1590"/>
    <w:rsid w:val="00DE1964"/>
    <w:rsid w:val="00DE1E2E"/>
    <w:rsid w:val="00DE1F2E"/>
    <w:rsid w:val="00DE21E0"/>
    <w:rsid w:val="00DE2656"/>
    <w:rsid w:val="00DE2719"/>
    <w:rsid w:val="00DE2872"/>
    <w:rsid w:val="00DE28D0"/>
    <w:rsid w:val="00DE31F6"/>
    <w:rsid w:val="00DE35D6"/>
    <w:rsid w:val="00DE36A8"/>
    <w:rsid w:val="00DE42EC"/>
    <w:rsid w:val="00DE48FD"/>
    <w:rsid w:val="00DE4DF8"/>
    <w:rsid w:val="00DE4E15"/>
    <w:rsid w:val="00DE5335"/>
    <w:rsid w:val="00DE5C2C"/>
    <w:rsid w:val="00DE5CC7"/>
    <w:rsid w:val="00DE5E79"/>
    <w:rsid w:val="00DE65AB"/>
    <w:rsid w:val="00DE6EA6"/>
    <w:rsid w:val="00DE776E"/>
    <w:rsid w:val="00DE7843"/>
    <w:rsid w:val="00DE7BBD"/>
    <w:rsid w:val="00DE7DEE"/>
    <w:rsid w:val="00DE7E58"/>
    <w:rsid w:val="00DF02FC"/>
    <w:rsid w:val="00DF0375"/>
    <w:rsid w:val="00DF0CA7"/>
    <w:rsid w:val="00DF0F0C"/>
    <w:rsid w:val="00DF118D"/>
    <w:rsid w:val="00DF14DC"/>
    <w:rsid w:val="00DF15CE"/>
    <w:rsid w:val="00DF1F46"/>
    <w:rsid w:val="00DF234C"/>
    <w:rsid w:val="00DF24D6"/>
    <w:rsid w:val="00DF259E"/>
    <w:rsid w:val="00DF297C"/>
    <w:rsid w:val="00DF2A95"/>
    <w:rsid w:val="00DF32F3"/>
    <w:rsid w:val="00DF38AB"/>
    <w:rsid w:val="00DF3A02"/>
    <w:rsid w:val="00DF3A18"/>
    <w:rsid w:val="00DF3D7B"/>
    <w:rsid w:val="00DF3DF5"/>
    <w:rsid w:val="00DF4926"/>
    <w:rsid w:val="00DF66E6"/>
    <w:rsid w:val="00DF6771"/>
    <w:rsid w:val="00DF6932"/>
    <w:rsid w:val="00DF6DB1"/>
    <w:rsid w:val="00DF6F5F"/>
    <w:rsid w:val="00DF705D"/>
    <w:rsid w:val="00DF715C"/>
    <w:rsid w:val="00DF732D"/>
    <w:rsid w:val="00DF7557"/>
    <w:rsid w:val="00DF7B18"/>
    <w:rsid w:val="00DF7BBE"/>
    <w:rsid w:val="00DF7D33"/>
    <w:rsid w:val="00DF7DCD"/>
    <w:rsid w:val="00DF7DED"/>
    <w:rsid w:val="00E000A5"/>
    <w:rsid w:val="00E00B87"/>
    <w:rsid w:val="00E012B3"/>
    <w:rsid w:val="00E013E0"/>
    <w:rsid w:val="00E01AAC"/>
    <w:rsid w:val="00E01BAB"/>
    <w:rsid w:val="00E01C97"/>
    <w:rsid w:val="00E01DC4"/>
    <w:rsid w:val="00E02036"/>
    <w:rsid w:val="00E02811"/>
    <w:rsid w:val="00E02DB7"/>
    <w:rsid w:val="00E02FE5"/>
    <w:rsid w:val="00E035FB"/>
    <w:rsid w:val="00E0361B"/>
    <w:rsid w:val="00E03850"/>
    <w:rsid w:val="00E0387A"/>
    <w:rsid w:val="00E03A98"/>
    <w:rsid w:val="00E03AC7"/>
    <w:rsid w:val="00E03D31"/>
    <w:rsid w:val="00E03DFC"/>
    <w:rsid w:val="00E03ECC"/>
    <w:rsid w:val="00E0403B"/>
    <w:rsid w:val="00E041B9"/>
    <w:rsid w:val="00E0453C"/>
    <w:rsid w:val="00E047A8"/>
    <w:rsid w:val="00E04E7D"/>
    <w:rsid w:val="00E04F65"/>
    <w:rsid w:val="00E0553D"/>
    <w:rsid w:val="00E05FD8"/>
    <w:rsid w:val="00E064CE"/>
    <w:rsid w:val="00E06C00"/>
    <w:rsid w:val="00E06C1F"/>
    <w:rsid w:val="00E06D89"/>
    <w:rsid w:val="00E0714D"/>
    <w:rsid w:val="00E07339"/>
    <w:rsid w:val="00E073FD"/>
    <w:rsid w:val="00E107F5"/>
    <w:rsid w:val="00E108BC"/>
    <w:rsid w:val="00E10D8B"/>
    <w:rsid w:val="00E112C9"/>
    <w:rsid w:val="00E1147C"/>
    <w:rsid w:val="00E1154A"/>
    <w:rsid w:val="00E11BD5"/>
    <w:rsid w:val="00E122C2"/>
    <w:rsid w:val="00E125A0"/>
    <w:rsid w:val="00E129FF"/>
    <w:rsid w:val="00E12CD3"/>
    <w:rsid w:val="00E12E58"/>
    <w:rsid w:val="00E12EDD"/>
    <w:rsid w:val="00E14246"/>
    <w:rsid w:val="00E1516D"/>
    <w:rsid w:val="00E15430"/>
    <w:rsid w:val="00E15808"/>
    <w:rsid w:val="00E1586F"/>
    <w:rsid w:val="00E15A9F"/>
    <w:rsid w:val="00E15B37"/>
    <w:rsid w:val="00E15C79"/>
    <w:rsid w:val="00E20110"/>
    <w:rsid w:val="00E20147"/>
    <w:rsid w:val="00E203E2"/>
    <w:rsid w:val="00E205AE"/>
    <w:rsid w:val="00E209B0"/>
    <w:rsid w:val="00E210CF"/>
    <w:rsid w:val="00E21389"/>
    <w:rsid w:val="00E21768"/>
    <w:rsid w:val="00E218F0"/>
    <w:rsid w:val="00E222E6"/>
    <w:rsid w:val="00E227FD"/>
    <w:rsid w:val="00E22EE3"/>
    <w:rsid w:val="00E22F37"/>
    <w:rsid w:val="00E23106"/>
    <w:rsid w:val="00E2313F"/>
    <w:rsid w:val="00E23280"/>
    <w:rsid w:val="00E232DD"/>
    <w:rsid w:val="00E234D8"/>
    <w:rsid w:val="00E234E2"/>
    <w:rsid w:val="00E23AB1"/>
    <w:rsid w:val="00E23C2D"/>
    <w:rsid w:val="00E23DE6"/>
    <w:rsid w:val="00E24220"/>
    <w:rsid w:val="00E24393"/>
    <w:rsid w:val="00E24436"/>
    <w:rsid w:val="00E24C1F"/>
    <w:rsid w:val="00E24C8F"/>
    <w:rsid w:val="00E25B12"/>
    <w:rsid w:val="00E25E1C"/>
    <w:rsid w:val="00E25F4C"/>
    <w:rsid w:val="00E26304"/>
    <w:rsid w:val="00E26A8C"/>
    <w:rsid w:val="00E26ABC"/>
    <w:rsid w:val="00E26ADA"/>
    <w:rsid w:val="00E27095"/>
    <w:rsid w:val="00E2713B"/>
    <w:rsid w:val="00E27278"/>
    <w:rsid w:val="00E27B5A"/>
    <w:rsid w:val="00E27B78"/>
    <w:rsid w:val="00E27CFF"/>
    <w:rsid w:val="00E27F47"/>
    <w:rsid w:val="00E30060"/>
    <w:rsid w:val="00E30AA4"/>
    <w:rsid w:val="00E30FE1"/>
    <w:rsid w:val="00E310E4"/>
    <w:rsid w:val="00E31489"/>
    <w:rsid w:val="00E31884"/>
    <w:rsid w:val="00E31A69"/>
    <w:rsid w:val="00E32915"/>
    <w:rsid w:val="00E32A14"/>
    <w:rsid w:val="00E32A4A"/>
    <w:rsid w:val="00E333B6"/>
    <w:rsid w:val="00E33B60"/>
    <w:rsid w:val="00E341EE"/>
    <w:rsid w:val="00E3463F"/>
    <w:rsid w:val="00E34A06"/>
    <w:rsid w:val="00E352AC"/>
    <w:rsid w:val="00E3549F"/>
    <w:rsid w:val="00E35510"/>
    <w:rsid w:val="00E3594B"/>
    <w:rsid w:val="00E367B0"/>
    <w:rsid w:val="00E368E2"/>
    <w:rsid w:val="00E36DC8"/>
    <w:rsid w:val="00E36EC6"/>
    <w:rsid w:val="00E37300"/>
    <w:rsid w:val="00E378D5"/>
    <w:rsid w:val="00E37D5B"/>
    <w:rsid w:val="00E37D79"/>
    <w:rsid w:val="00E4037A"/>
    <w:rsid w:val="00E40517"/>
    <w:rsid w:val="00E408A2"/>
    <w:rsid w:val="00E410F0"/>
    <w:rsid w:val="00E41537"/>
    <w:rsid w:val="00E415C3"/>
    <w:rsid w:val="00E415EB"/>
    <w:rsid w:val="00E416C4"/>
    <w:rsid w:val="00E41C20"/>
    <w:rsid w:val="00E42094"/>
    <w:rsid w:val="00E42599"/>
    <w:rsid w:val="00E42CFE"/>
    <w:rsid w:val="00E43397"/>
    <w:rsid w:val="00E437C2"/>
    <w:rsid w:val="00E43D61"/>
    <w:rsid w:val="00E43FD0"/>
    <w:rsid w:val="00E44089"/>
    <w:rsid w:val="00E443A2"/>
    <w:rsid w:val="00E444CE"/>
    <w:rsid w:val="00E44CEF"/>
    <w:rsid w:val="00E44F49"/>
    <w:rsid w:val="00E4512C"/>
    <w:rsid w:val="00E453D9"/>
    <w:rsid w:val="00E454E8"/>
    <w:rsid w:val="00E45672"/>
    <w:rsid w:val="00E45A60"/>
    <w:rsid w:val="00E46044"/>
    <w:rsid w:val="00E464AF"/>
    <w:rsid w:val="00E4652B"/>
    <w:rsid w:val="00E466C5"/>
    <w:rsid w:val="00E468D3"/>
    <w:rsid w:val="00E46C40"/>
    <w:rsid w:val="00E46D79"/>
    <w:rsid w:val="00E46EF1"/>
    <w:rsid w:val="00E47AF3"/>
    <w:rsid w:val="00E47E24"/>
    <w:rsid w:val="00E50557"/>
    <w:rsid w:val="00E50707"/>
    <w:rsid w:val="00E50B0F"/>
    <w:rsid w:val="00E50F37"/>
    <w:rsid w:val="00E5115B"/>
    <w:rsid w:val="00E51360"/>
    <w:rsid w:val="00E5138B"/>
    <w:rsid w:val="00E514FC"/>
    <w:rsid w:val="00E5154B"/>
    <w:rsid w:val="00E51AED"/>
    <w:rsid w:val="00E51C6E"/>
    <w:rsid w:val="00E52123"/>
    <w:rsid w:val="00E524A6"/>
    <w:rsid w:val="00E52B0A"/>
    <w:rsid w:val="00E52F74"/>
    <w:rsid w:val="00E52F83"/>
    <w:rsid w:val="00E53E72"/>
    <w:rsid w:val="00E5443B"/>
    <w:rsid w:val="00E55012"/>
    <w:rsid w:val="00E553DB"/>
    <w:rsid w:val="00E553E3"/>
    <w:rsid w:val="00E55486"/>
    <w:rsid w:val="00E558DB"/>
    <w:rsid w:val="00E55A84"/>
    <w:rsid w:val="00E56092"/>
    <w:rsid w:val="00E563D1"/>
    <w:rsid w:val="00E567BD"/>
    <w:rsid w:val="00E56C34"/>
    <w:rsid w:val="00E56CC7"/>
    <w:rsid w:val="00E56EEB"/>
    <w:rsid w:val="00E5719B"/>
    <w:rsid w:val="00E573BE"/>
    <w:rsid w:val="00E5740C"/>
    <w:rsid w:val="00E57B6D"/>
    <w:rsid w:val="00E57D30"/>
    <w:rsid w:val="00E57E35"/>
    <w:rsid w:val="00E601CA"/>
    <w:rsid w:val="00E601F6"/>
    <w:rsid w:val="00E604EF"/>
    <w:rsid w:val="00E60594"/>
    <w:rsid w:val="00E60659"/>
    <w:rsid w:val="00E60A15"/>
    <w:rsid w:val="00E60B8E"/>
    <w:rsid w:val="00E613D7"/>
    <w:rsid w:val="00E61920"/>
    <w:rsid w:val="00E61B3D"/>
    <w:rsid w:val="00E61B62"/>
    <w:rsid w:val="00E61D3B"/>
    <w:rsid w:val="00E6220B"/>
    <w:rsid w:val="00E62366"/>
    <w:rsid w:val="00E624F7"/>
    <w:rsid w:val="00E6261E"/>
    <w:rsid w:val="00E627B1"/>
    <w:rsid w:val="00E627C1"/>
    <w:rsid w:val="00E62A0C"/>
    <w:rsid w:val="00E62A28"/>
    <w:rsid w:val="00E62C2B"/>
    <w:rsid w:val="00E63090"/>
    <w:rsid w:val="00E6333D"/>
    <w:rsid w:val="00E634AB"/>
    <w:rsid w:val="00E635A8"/>
    <w:rsid w:val="00E63911"/>
    <w:rsid w:val="00E63CC3"/>
    <w:rsid w:val="00E640D2"/>
    <w:rsid w:val="00E646A8"/>
    <w:rsid w:val="00E646EB"/>
    <w:rsid w:val="00E64814"/>
    <w:rsid w:val="00E650F3"/>
    <w:rsid w:val="00E657B2"/>
    <w:rsid w:val="00E65821"/>
    <w:rsid w:val="00E65DA5"/>
    <w:rsid w:val="00E65E9B"/>
    <w:rsid w:val="00E664AE"/>
    <w:rsid w:val="00E66519"/>
    <w:rsid w:val="00E66F16"/>
    <w:rsid w:val="00E6736F"/>
    <w:rsid w:val="00E679B6"/>
    <w:rsid w:val="00E67BBB"/>
    <w:rsid w:val="00E67BD0"/>
    <w:rsid w:val="00E67CEF"/>
    <w:rsid w:val="00E67D4F"/>
    <w:rsid w:val="00E701F7"/>
    <w:rsid w:val="00E7024B"/>
    <w:rsid w:val="00E702ED"/>
    <w:rsid w:val="00E7037D"/>
    <w:rsid w:val="00E706B1"/>
    <w:rsid w:val="00E7077A"/>
    <w:rsid w:val="00E7084A"/>
    <w:rsid w:val="00E70EE5"/>
    <w:rsid w:val="00E711B0"/>
    <w:rsid w:val="00E71343"/>
    <w:rsid w:val="00E714C0"/>
    <w:rsid w:val="00E715E5"/>
    <w:rsid w:val="00E71883"/>
    <w:rsid w:val="00E7189E"/>
    <w:rsid w:val="00E719A4"/>
    <w:rsid w:val="00E719A7"/>
    <w:rsid w:val="00E71F75"/>
    <w:rsid w:val="00E7241A"/>
    <w:rsid w:val="00E727D8"/>
    <w:rsid w:val="00E729BD"/>
    <w:rsid w:val="00E72AD5"/>
    <w:rsid w:val="00E72BCA"/>
    <w:rsid w:val="00E72E3C"/>
    <w:rsid w:val="00E72F20"/>
    <w:rsid w:val="00E7314B"/>
    <w:rsid w:val="00E731AE"/>
    <w:rsid w:val="00E731E6"/>
    <w:rsid w:val="00E7390E"/>
    <w:rsid w:val="00E73EEE"/>
    <w:rsid w:val="00E740B6"/>
    <w:rsid w:val="00E74239"/>
    <w:rsid w:val="00E74346"/>
    <w:rsid w:val="00E7458A"/>
    <w:rsid w:val="00E74DF6"/>
    <w:rsid w:val="00E74E88"/>
    <w:rsid w:val="00E74F4E"/>
    <w:rsid w:val="00E75032"/>
    <w:rsid w:val="00E750E6"/>
    <w:rsid w:val="00E751EB"/>
    <w:rsid w:val="00E753F1"/>
    <w:rsid w:val="00E753FC"/>
    <w:rsid w:val="00E75DF5"/>
    <w:rsid w:val="00E764E0"/>
    <w:rsid w:val="00E7662F"/>
    <w:rsid w:val="00E76BE3"/>
    <w:rsid w:val="00E76D44"/>
    <w:rsid w:val="00E77349"/>
    <w:rsid w:val="00E773A9"/>
    <w:rsid w:val="00E7755F"/>
    <w:rsid w:val="00E77B4A"/>
    <w:rsid w:val="00E77BEF"/>
    <w:rsid w:val="00E80055"/>
    <w:rsid w:val="00E80164"/>
    <w:rsid w:val="00E80D4A"/>
    <w:rsid w:val="00E81155"/>
    <w:rsid w:val="00E812FE"/>
    <w:rsid w:val="00E813FA"/>
    <w:rsid w:val="00E815B9"/>
    <w:rsid w:val="00E81CD3"/>
    <w:rsid w:val="00E81D63"/>
    <w:rsid w:val="00E822B3"/>
    <w:rsid w:val="00E82B91"/>
    <w:rsid w:val="00E82C8F"/>
    <w:rsid w:val="00E83127"/>
    <w:rsid w:val="00E83324"/>
    <w:rsid w:val="00E8355D"/>
    <w:rsid w:val="00E8362C"/>
    <w:rsid w:val="00E838C9"/>
    <w:rsid w:val="00E83961"/>
    <w:rsid w:val="00E83A88"/>
    <w:rsid w:val="00E83B25"/>
    <w:rsid w:val="00E84029"/>
    <w:rsid w:val="00E846E3"/>
    <w:rsid w:val="00E847EB"/>
    <w:rsid w:val="00E84A7D"/>
    <w:rsid w:val="00E84C8B"/>
    <w:rsid w:val="00E84E93"/>
    <w:rsid w:val="00E8502B"/>
    <w:rsid w:val="00E85E33"/>
    <w:rsid w:val="00E86306"/>
    <w:rsid w:val="00E86A78"/>
    <w:rsid w:val="00E86C23"/>
    <w:rsid w:val="00E87688"/>
    <w:rsid w:val="00E879FA"/>
    <w:rsid w:val="00E87AD1"/>
    <w:rsid w:val="00E87C33"/>
    <w:rsid w:val="00E90153"/>
    <w:rsid w:val="00E908CF"/>
    <w:rsid w:val="00E90D13"/>
    <w:rsid w:val="00E90FA0"/>
    <w:rsid w:val="00E9106B"/>
    <w:rsid w:val="00E91133"/>
    <w:rsid w:val="00E9127E"/>
    <w:rsid w:val="00E913E8"/>
    <w:rsid w:val="00E91624"/>
    <w:rsid w:val="00E91B1B"/>
    <w:rsid w:val="00E91E6A"/>
    <w:rsid w:val="00E92844"/>
    <w:rsid w:val="00E932F4"/>
    <w:rsid w:val="00E93337"/>
    <w:rsid w:val="00E93375"/>
    <w:rsid w:val="00E93644"/>
    <w:rsid w:val="00E9373E"/>
    <w:rsid w:val="00E93924"/>
    <w:rsid w:val="00E93A70"/>
    <w:rsid w:val="00E93EF1"/>
    <w:rsid w:val="00E93F5A"/>
    <w:rsid w:val="00E94356"/>
    <w:rsid w:val="00E94518"/>
    <w:rsid w:val="00E94B0B"/>
    <w:rsid w:val="00E9500C"/>
    <w:rsid w:val="00E9521A"/>
    <w:rsid w:val="00E95922"/>
    <w:rsid w:val="00E95AB7"/>
    <w:rsid w:val="00E95AC2"/>
    <w:rsid w:val="00E965B4"/>
    <w:rsid w:val="00E9666F"/>
    <w:rsid w:val="00E967B5"/>
    <w:rsid w:val="00E96D50"/>
    <w:rsid w:val="00E97162"/>
    <w:rsid w:val="00E9741B"/>
    <w:rsid w:val="00E97BD4"/>
    <w:rsid w:val="00E97E15"/>
    <w:rsid w:val="00E97E53"/>
    <w:rsid w:val="00EA05A2"/>
    <w:rsid w:val="00EA0FD5"/>
    <w:rsid w:val="00EA18B9"/>
    <w:rsid w:val="00EA1AE8"/>
    <w:rsid w:val="00EA1C92"/>
    <w:rsid w:val="00EA1CBB"/>
    <w:rsid w:val="00EA1CE9"/>
    <w:rsid w:val="00EA1DB3"/>
    <w:rsid w:val="00EA237D"/>
    <w:rsid w:val="00EA23DB"/>
    <w:rsid w:val="00EA2D4B"/>
    <w:rsid w:val="00EA2EDD"/>
    <w:rsid w:val="00EA459D"/>
    <w:rsid w:val="00EA47D4"/>
    <w:rsid w:val="00EA496C"/>
    <w:rsid w:val="00EA4CE4"/>
    <w:rsid w:val="00EA4E68"/>
    <w:rsid w:val="00EA4EEE"/>
    <w:rsid w:val="00EA5792"/>
    <w:rsid w:val="00EA5E89"/>
    <w:rsid w:val="00EA6055"/>
    <w:rsid w:val="00EA662A"/>
    <w:rsid w:val="00EA68E1"/>
    <w:rsid w:val="00EA6927"/>
    <w:rsid w:val="00EA6A59"/>
    <w:rsid w:val="00EA6ADA"/>
    <w:rsid w:val="00EA6B30"/>
    <w:rsid w:val="00EA763C"/>
    <w:rsid w:val="00EA7C35"/>
    <w:rsid w:val="00EA7FE2"/>
    <w:rsid w:val="00EB02EE"/>
    <w:rsid w:val="00EB0623"/>
    <w:rsid w:val="00EB0684"/>
    <w:rsid w:val="00EB06E7"/>
    <w:rsid w:val="00EB07F0"/>
    <w:rsid w:val="00EB0CBD"/>
    <w:rsid w:val="00EB0CCE"/>
    <w:rsid w:val="00EB0EF7"/>
    <w:rsid w:val="00EB1B37"/>
    <w:rsid w:val="00EB1F07"/>
    <w:rsid w:val="00EB1F58"/>
    <w:rsid w:val="00EB2058"/>
    <w:rsid w:val="00EB2072"/>
    <w:rsid w:val="00EB2247"/>
    <w:rsid w:val="00EB225D"/>
    <w:rsid w:val="00EB2384"/>
    <w:rsid w:val="00EB24F8"/>
    <w:rsid w:val="00EB3258"/>
    <w:rsid w:val="00EB34E3"/>
    <w:rsid w:val="00EB3674"/>
    <w:rsid w:val="00EB3708"/>
    <w:rsid w:val="00EB3B88"/>
    <w:rsid w:val="00EB3C8F"/>
    <w:rsid w:val="00EB3D42"/>
    <w:rsid w:val="00EB3E94"/>
    <w:rsid w:val="00EB4013"/>
    <w:rsid w:val="00EB42C6"/>
    <w:rsid w:val="00EB44B5"/>
    <w:rsid w:val="00EB4513"/>
    <w:rsid w:val="00EB4DED"/>
    <w:rsid w:val="00EB5235"/>
    <w:rsid w:val="00EB5388"/>
    <w:rsid w:val="00EB5525"/>
    <w:rsid w:val="00EB55DA"/>
    <w:rsid w:val="00EB5A95"/>
    <w:rsid w:val="00EB5CFD"/>
    <w:rsid w:val="00EB5E3B"/>
    <w:rsid w:val="00EB61A5"/>
    <w:rsid w:val="00EB62D8"/>
    <w:rsid w:val="00EB6D81"/>
    <w:rsid w:val="00EB6DF6"/>
    <w:rsid w:val="00EB731A"/>
    <w:rsid w:val="00EB74B9"/>
    <w:rsid w:val="00EB7754"/>
    <w:rsid w:val="00EB7F0D"/>
    <w:rsid w:val="00EC041C"/>
    <w:rsid w:val="00EC0C59"/>
    <w:rsid w:val="00EC1428"/>
    <w:rsid w:val="00EC18C9"/>
    <w:rsid w:val="00EC19E1"/>
    <w:rsid w:val="00EC1D49"/>
    <w:rsid w:val="00EC21F2"/>
    <w:rsid w:val="00EC22CD"/>
    <w:rsid w:val="00EC2790"/>
    <w:rsid w:val="00EC2D0C"/>
    <w:rsid w:val="00EC2F61"/>
    <w:rsid w:val="00EC31A6"/>
    <w:rsid w:val="00EC35FC"/>
    <w:rsid w:val="00EC3EDD"/>
    <w:rsid w:val="00EC3F9D"/>
    <w:rsid w:val="00EC3FFD"/>
    <w:rsid w:val="00EC485A"/>
    <w:rsid w:val="00EC4913"/>
    <w:rsid w:val="00EC4AE8"/>
    <w:rsid w:val="00EC4AFF"/>
    <w:rsid w:val="00EC4D19"/>
    <w:rsid w:val="00EC4D75"/>
    <w:rsid w:val="00EC4DDF"/>
    <w:rsid w:val="00EC5065"/>
    <w:rsid w:val="00EC5886"/>
    <w:rsid w:val="00EC5ADA"/>
    <w:rsid w:val="00EC621B"/>
    <w:rsid w:val="00EC653A"/>
    <w:rsid w:val="00EC6645"/>
    <w:rsid w:val="00EC669B"/>
    <w:rsid w:val="00EC6967"/>
    <w:rsid w:val="00EC69E5"/>
    <w:rsid w:val="00EC6B1D"/>
    <w:rsid w:val="00EC6B3A"/>
    <w:rsid w:val="00EC6E7D"/>
    <w:rsid w:val="00EC7036"/>
    <w:rsid w:val="00EC75A8"/>
    <w:rsid w:val="00EC7688"/>
    <w:rsid w:val="00EC7B09"/>
    <w:rsid w:val="00EC7EEF"/>
    <w:rsid w:val="00EC7FE4"/>
    <w:rsid w:val="00ED04AC"/>
    <w:rsid w:val="00ED05EC"/>
    <w:rsid w:val="00ED0A31"/>
    <w:rsid w:val="00ED0AA1"/>
    <w:rsid w:val="00ED116A"/>
    <w:rsid w:val="00ED18CC"/>
    <w:rsid w:val="00ED1D15"/>
    <w:rsid w:val="00ED234B"/>
    <w:rsid w:val="00ED244E"/>
    <w:rsid w:val="00ED26E9"/>
    <w:rsid w:val="00ED2968"/>
    <w:rsid w:val="00ED2BD2"/>
    <w:rsid w:val="00ED2FF4"/>
    <w:rsid w:val="00ED3706"/>
    <w:rsid w:val="00ED3778"/>
    <w:rsid w:val="00ED3AAC"/>
    <w:rsid w:val="00ED3FEB"/>
    <w:rsid w:val="00ED41AF"/>
    <w:rsid w:val="00ED49BD"/>
    <w:rsid w:val="00ED4A91"/>
    <w:rsid w:val="00ED500F"/>
    <w:rsid w:val="00ED5154"/>
    <w:rsid w:val="00ED5241"/>
    <w:rsid w:val="00ED5320"/>
    <w:rsid w:val="00ED59B7"/>
    <w:rsid w:val="00ED625E"/>
    <w:rsid w:val="00ED6468"/>
    <w:rsid w:val="00ED674C"/>
    <w:rsid w:val="00ED6C59"/>
    <w:rsid w:val="00ED6DC2"/>
    <w:rsid w:val="00ED73AE"/>
    <w:rsid w:val="00ED77B1"/>
    <w:rsid w:val="00ED7AB9"/>
    <w:rsid w:val="00ED7DF8"/>
    <w:rsid w:val="00EE059B"/>
    <w:rsid w:val="00EE05CC"/>
    <w:rsid w:val="00EE0628"/>
    <w:rsid w:val="00EE0679"/>
    <w:rsid w:val="00EE0A81"/>
    <w:rsid w:val="00EE0B9F"/>
    <w:rsid w:val="00EE0F8C"/>
    <w:rsid w:val="00EE120C"/>
    <w:rsid w:val="00EE1337"/>
    <w:rsid w:val="00EE1B85"/>
    <w:rsid w:val="00EE1E5B"/>
    <w:rsid w:val="00EE1FB8"/>
    <w:rsid w:val="00EE202C"/>
    <w:rsid w:val="00EE243E"/>
    <w:rsid w:val="00EE2873"/>
    <w:rsid w:val="00EE2AC0"/>
    <w:rsid w:val="00EE2B81"/>
    <w:rsid w:val="00EE303A"/>
    <w:rsid w:val="00EE3579"/>
    <w:rsid w:val="00EE35D5"/>
    <w:rsid w:val="00EE37F3"/>
    <w:rsid w:val="00EE3858"/>
    <w:rsid w:val="00EE389E"/>
    <w:rsid w:val="00EE3926"/>
    <w:rsid w:val="00EE3BD1"/>
    <w:rsid w:val="00EE4AA4"/>
    <w:rsid w:val="00EE506B"/>
    <w:rsid w:val="00EE58D8"/>
    <w:rsid w:val="00EE5CD2"/>
    <w:rsid w:val="00EE6194"/>
    <w:rsid w:val="00EE6630"/>
    <w:rsid w:val="00EE6CFE"/>
    <w:rsid w:val="00EE6D12"/>
    <w:rsid w:val="00EE7A03"/>
    <w:rsid w:val="00EE7FEC"/>
    <w:rsid w:val="00EF0134"/>
    <w:rsid w:val="00EF018E"/>
    <w:rsid w:val="00EF0299"/>
    <w:rsid w:val="00EF04A8"/>
    <w:rsid w:val="00EF0E50"/>
    <w:rsid w:val="00EF1232"/>
    <w:rsid w:val="00EF1694"/>
    <w:rsid w:val="00EF1756"/>
    <w:rsid w:val="00EF1FB4"/>
    <w:rsid w:val="00EF2252"/>
    <w:rsid w:val="00EF27BB"/>
    <w:rsid w:val="00EF2E0C"/>
    <w:rsid w:val="00EF32B5"/>
    <w:rsid w:val="00EF3394"/>
    <w:rsid w:val="00EF33C2"/>
    <w:rsid w:val="00EF39BC"/>
    <w:rsid w:val="00EF3A82"/>
    <w:rsid w:val="00EF3BBD"/>
    <w:rsid w:val="00EF3D42"/>
    <w:rsid w:val="00EF41A1"/>
    <w:rsid w:val="00EF4950"/>
    <w:rsid w:val="00EF51F1"/>
    <w:rsid w:val="00EF573A"/>
    <w:rsid w:val="00EF58B2"/>
    <w:rsid w:val="00EF5B6D"/>
    <w:rsid w:val="00EF5EA9"/>
    <w:rsid w:val="00EF5F05"/>
    <w:rsid w:val="00EF628A"/>
    <w:rsid w:val="00EF6B24"/>
    <w:rsid w:val="00EF6B68"/>
    <w:rsid w:val="00EF6C20"/>
    <w:rsid w:val="00EF6D9A"/>
    <w:rsid w:val="00EF745D"/>
    <w:rsid w:val="00EF7AD0"/>
    <w:rsid w:val="00EF7BEC"/>
    <w:rsid w:val="00EF7C9F"/>
    <w:rsid w:val="00EF7F69"/>
    <w:rsid w:val="00F0001A"/>
    <w:rsid w:val="00F0011E"/>
    <w:rsid w:val="00F00A92"/>
    <w:rsid w:val="00F00CF3"/>
    <w:rsid w:val="00F00EB0"/>
    <w:rsid w:val="00F01326"/>
    <w:rsid w:val="00F0145A"/>
    <w:rsid w:val="00F01703"/>
    <w:rsid w:val="00F020E6"/>
    <w:rsid w:val="00F024F5"/>
    <w:rsid w:val="00F02821"/>
    <w:rsid w:val="00F0290C"/>
    <w:rsid w:val="00F0304A"/>
    <w:rsid w:val="00F0315E"/>
    <w:rsid w:val="00F031DC"/>
    <w:rsid w:val="00F033E9"/>
    <w:rsid w:val="00F034FE"/>
    <w:rsid w:val="00F03509"/>
    <w:rsid w:val="00F0359B"/>
    <w:rsid w:val="00F0381E"/>
    <w:rsid w:val="00F03CD6"/>
    <w:rsid w:val="00F04175"/>
    <w:rsid w:val="00F0422F"/>
    <w:rsid w:val="00F04CD5"/>
    <w:rsid w:val="00F04E54"/>
    <w:rsid w:val="00F04F84"/>
    <w:rsid w:val="00F0501E"/>
    <w:rsid w:val="00F055F6"/>
    <w:rsid w:val="00F05990"/>
    <w:rsid w:val="00F05B4B"/>
    <w:rsid w:val="00F05E29"/>
    <w:rsid w:val="00F0615E"/>
    <w:rsid w:val="00F06822"/>
    <w:rsid w:val="00F068BA"/>
    <w:rsid w:val="00F06A16"/>
    <w:rsid w:val="00F06A28"/>
    <w:rsid w:val="00F06B25"/>
    <w:rsid w:val="00F06FFB"/>
    <w:rsid w:val="00F07546"/>
    <w:rsid w:val="00F07830"/>
    <w:rsid w:val="00F078C8"/>
    <w:rsid w:val="00F07D81"/>
    <w:rsid w:val="00F10C0A"/>
    <w:rsid w:val="00F10D8A"/>
    <w:rsid w:val="00F11600"/>
    <w:rsid w:val="00F118DA"/>
    <w:rsid w:val="00F1202A"/>
    <w:rsid w:val="00F1264F"/>
    <w:rsid w:val="00F12E69"/>
    <w:rsid w:val="00F12FEC"/>
    <w:rsid w:val="00F13343"/>
    <w:rsid w:val="00F136E0"/>
    <w:rsid w:val="00F1385E"/>
    <w:rsid w:val="00F13E60"/>
    <w:rsid w:val="00F140F8"/>
    <w:rsid w:val="00F142DE"/>
    <w:rsid w:val="00F143E3"/>
    <w:rsid w:val="00F144FA"/>
    <w:rsid w:val="00F145BE"/>
    <w:rsid w:val="00F14D26"/>
    <w:rsid w:val="00F151BE"/>
    <w:rsid w:val="00F1534E"/>
    <w:rsid w:val="00F153B3"/>
    <w:rsid w:val="00F15AAD"/>
    <w:rsid w:val="00F15D65"/>
    <w:rsid w:val="00F1634D"/>
    <w:rsid w:val="00F16655"/>
    <w:rsid w:val="00F1673C"/>
    <w:rsid w:val="00F16AD4"/>
    <w:rsid w:val="00F17686"/>
    <w:rsid w:val="00F17694"/>
    <w:rsid w:val="00F17E86"/>
    <w:rsid w:val="00F20355"/>
    <w:rsid w:val="00F2035A"/>
    <w:rsid w:val="00F20422"/>
    <w:rsid w:val="00F20BBF"/>
    <w:rsid w:val="00F20DFE"/>
    <w:rsid w:val="00F211A6"/>
    <w:rsid w:val="00F2182A"/>
    <w:rsid w:val="00F21A29"/>
    <w:rsid w:val="00F21C96"/>
    <w:rsid w:val="00F22186"/>
    <w:rsid w:val="00F22270"/>
    <w:rsid w:val="00F22691"/>
    <w:rsid w:val="00F22BA1"/>
    <w:rsid w:val="00F22D24"/>
    <w:rsid w:val="00F23464"/>
    <w:rsid w:val="00F23C07"/>
    <w:rsid w:val="00F240D9"/>
    <w:rsid w:val="00F243F0"/>
    <w:rsid w:val="00F24515"/>
    <w:rsid w:val="00F250A2"/>
    <w:rsid w:val="00F250A4"/>
    <w:rsid w:val="00F25218"/>
    <w:rsid w:val="00F25846"/>
    <w:rsid w:val="00F25BC1"/>
    <w:rsid w:val="00F25EF0"/>
    <w:rsid w:val="00F2620E"/>
    <w:rsid w:val="00F265AF"/>
    <w:rsid w:val="00F2669D"/>
    <w:rsid w:val="00F27188"/>
    <w:rsid w:val="00F27281"/>
    <w:rsid w:val="00F2775B"/>
    <w:rsid w:val="00F277DD"/>
    <w:rsid w:val="00F27C01"/>
    <w:rsid w:val="00F27E2A"/>
    <w:rsid w:val="00F3038B"/>
    <w:rsid w:val="00F30B0A"/>
    <w:rsid w:val="00F30B80"/>
    <w:rsid w:val="00F31371"/>
    <w:rsid w:val="00F31D43"/>
    <w:rsid w:val="00F320D0"/>
    <w:rsid w:val="00F32CBF"/>
    <w:rsid w:val="00F32ECE"/>
    <w:rsid w:val="00F3341D"/>
    <w:rsid w:val="00F33476"/>
    <w:rsid w:val="00F3379D"/>
    <w:rsid w:val="00F338A2"/>
    <w:rsid w:val="00F33E25"/>
    <w:rsid w:val="00F34108"/>
    <w:rsid w:val="00F341ED"/>
    <w:rsid w:val="00F343D4"/>
    <w:rsid w:val="00F34848"/>
    <w:rsid w:val="00F348EB"/>
    <w:rsid w:val="00F3491E"/>
    <w:rsid w:val="00F34CB7"/>
    <w:rsid w:val="00F34E25"/>
    <w:rsid w:val="00F353A1"/>
    <w:rsid w:val="00F35EB3"/>
    <w:rsid w:val="00F36B7E"/>
    <w:rsid w:val="00F37080"/>
    <w:rsid w:val="00F378CD"/>
    <w:rsid w:val="00F37B6F"/>
    <w:rsid w:val="00F40326"/>
    <w:rsid w:val="00F40A23"/>
    <w:rsid w:val="00F40A52"/>
    <w:rsid w:val="00F40C09"/>
    <w:rsid w:val="00F429E1"/>
    <w:rsid w:val="00F432D2"/>
    <w:rsid w:val="00F433D5"/>
    <w:rsid w:val="00F436AC"/>
    <w:rsid w:val="00F436F8"/>
    <w:rsid w:val="00F43724"/>
    <w:rsid w:val="00F43890"/>
    <w:rsid w:val="00F43A79"/>
    <w:rsid w:val="00F43D79"/>
    <w:rsid w:val="00F43EAD"/>
    <w:rsid w:val="00F440B5"/>
    <w:rsid w:val="00F440B9"/>
    <w:rsid w:val="00F44490"/>
    <w:rsid w:val="00F4489A"/>
    <w:rsid w:val="00F44A1C"/>
    <w:rsid w:val="00F44D85"/>
    <w:rsid w:val="00F4557A"/>
    <w:rsid w:val="00F45A2F"/>
    <w:rsid w:val="00F4649A"/>
    <w:rsid w:val="00F46598"/>
    <w:rsid w:val="00F46A6C"/>
    <w:rsid w:val="00F4723E"/>
    <w:rsid w:val="00F474D3"/>
    <w:rsid w:val="00F47B38"/>
    <w:rsid w:val="00F47B99"/>
    <w:rsid w:val="00F50029"/>
    <w:rsid w:val="00F5030B"/>
    <w:rsid w:val="00F5052E"/>
    <w:rsid w:val="00F5065B"/>
    <w:rsid w:val="00F50893"/>
    <w:rsid w:val="00F51519"/>
    <w:rsid w:val="00F518F0"/>
    <w:rsid w:val="00F51C82"/>
    <w:rsid w:val="00F5202F"/>
    <w:rsid w:val="00F52F2B"/>
    <w:rsid w:val="00F5370D"/>
    <w:rsid w:val="00F5390F"/>
    <w:rsid w:val="00F543A4"/>
    <w:rsid w:val="00F54474"/>
    <w:rsid w:val="00F548F8"/>
    <w:rsid w:val="00F55EDA"/>
    <w:rsid w:val="00F563AD"/>
    <w:rsid w:val="00F5699B"/>
    <w:rsid w:val="00F56D20"/>
    <w:rsid w:val="00F56EEA"/>
    <w:rsid w:val="00F57045"/>
    <w:rsid w:val="00F576FC"/>
    <w:rsid w:val="00F577F5"/>
    <w:rsid w:val="00F578F4"/>
    <w:rsid w:val="00F57ADF"/>
    <w:rsid w:val="00F57D6E"/>
    <w:rsid w:val="00F57E8A"/>
    <w:rsid w:val="00F60C01"/>
    <w:rsid w:val="00F610FF"/>
    <w:rsid w:val="00F6137B"/>
    <w:rsid w:val="00F61747"/>
    <w:rsid w:val="00F61794"/>
    <w:rsid w:val="00F618E3"/>
    <w:rsid w:val="00F61C95"/>
    <w:rsid w:val="00F61FEE"/>
    <w:rsid w:val="00F62564"/>
    <w:rsid w:val="00F6260C"/>
    <w:rsid w:val="00F627B7"/>
    <w:rsid w:val="00F62AB2"/>
    <w:rsid w:val="00F62ABC"/>
    <w:rsid w:val="00F63064"/>
    <w:rsid w:val="00F63431"/>
    <w:rsid w:val="00F63440"/>
    <w:rsid w:val="00F63534"/>
    <w:rsid w:val="00F6363E"/>
    <w:rsid w:val="00F63792"/>
    <w:rsid w:val="00F63BBE"/>
    <w:rsid w:val="00F63EF0"/>
    <w:rsid w:val="00F647AC"/>
    <w:rsid w:val="00F64801"/>
    <w:rsid w:val="00F654D5"/>
    <w:rsid w:val="00F656AF"/>
    <w:rsid w:val="00F65AD1"/>
    <w:rsid w:val="00F65BF7"/>
    <w:rsid w:val="00F65C4D"/>
    <w:rsid w:val="00F6640C"/>
    <w:rsid w:val="00F66436"/>
    <w:rsid w:val="00F664B0"/>
    <w:rsid w:val="00F66A06"/>
    <w:rsid w:val="00F66CAE"/>
    <w:rsid w:val="00F67346"/>
    <w:rsid w:val="00F67ADA"/>
    <w:rsid w:val="00F67D70"/>
    <w:rsid w:val="00F703F8"/>
    <w:rsid w:val="00F708A9"/>
    <w:rsid w:val="00F71021"/>
    <w:rsid w:val="00F71500"/>
    <w:rsid w:val="00F7159A"/>
    <w:rsid w:val="00F718A7"/>
    <w:rsid w:val="00F71FBD"/>
    <w:rsid w:val="00F72210"/>
    <w:rsid w:val="00F7228B"/>
    <w:rsid w:val="00F72308"/>
    <w:rsid w:val="00F72986"/>
    <w:rsid w:val="00F73562"/>
    <w:rsid w:val="00F736B3"/>
    <w:rsid w:val="00F736C6"/>
    <w:rsid w:val="00F73999"/>
    <w:rsid w:val="00F73BBA"/>
    <w:rsid w:val="00F7403A"/>
    <w:rsid w:val="00F741BB"/>
    <w:rsid w:val="00F743A7"/>
    <w:rsid w:val="00F74D38"/>
    <w:rsid w:val="00F7511A"/>
    <w:rsid w:val="00F7551D"/>
    <w:rsid w:val="00F759E7"/>
    <w:rsid w:val="00F75E59"/>
    <w:rsid w:val="00F76073"/>
    <w:rsid w:val="00F763F4"/>
    <w:rsid w:val="00F764B0"/>
    <w:rsid w:val="00F76681"/>
    <w:rsid w:val="00F769CD"/>
    <w:rsid w:val="00F77269"/>
    <w:rsid w:val="00F7734B"/>
    <w:rsid w:val="00F777A3"/>
    <w:rsid w:val="00F77965"/>
    <w:rsid w:val="00F77AB9"/>
    <w:rsid w:val="00F77B23"/>
    <w:rsid w:val="00F77C07"/>
    <w:rsid w:val="00F804FD"/>
    <w:rsid w:val="00F805BA"/>
    <w:rsid w:val="00F805E4"/>
    <w:rsid w:val="00F80639"/>
    <w:rsid w:val="00F80C00"/>
    <w:rsid w:val="00F80E95"/>
    <w:rsid w:val="00F81382"/>
    <w:rsid w:val="00F81D88"/>
    <w:rsid w:val="00F82064"/>
    <w:rsid w:val="00F8276B"/>
    <w:rsid w:val="00F82913"/>
    <w:rsid w:val="00F83A12"/>
    <w:rsid w:val="00F83A58"/>
    <w:rsid w:val="00F83D97"/>
    <w:rsid w:val="00F83E71"/>
    <w:rsid w:val="00F84861"/>
    <w:rsid w:val="00F84A4C"/>
    <w:rsid w:val="00F84C6F"/>
    <w:rsid w:val="00F84CD2"/>
    <w:rsid w:val="00F84D96"/>
    <w:rsid w:val="00F84F8C"/>
    <w:rsid w:val="00F8529C"/>
    <w:rsid w:val="00F8532D"/>
    <w:rsid w:val="00F85387"/>
    <w:rsid w:val="00F85577"/>
    <w:rsid w:val="00F856AE"/>
    <w:rsid w:val="00F858CA"/>
    <w:rsid w:val="00F85AC0"/>
    <w:rsid w:val="00F85C35"/>
    <w:rsid w:val="00F860E5"/>
    <w:rsid w:val="00F86155"/>
    <w:rsid w:val="00F862C5"/>
    <w:rsid w:val="00F86306"/>
    <w:rsid w:val="00F865BC"/>
    <w:rsid w:val="00F8670A"/>
    <w:rsid w:val="00F86925"/>
    <w:rsid w:val="00F86CEC"/>
    <w:rsid w:val="00F86F64"/>
    <w:rsid w:val="00F86FBA"/>
    <w:rsid w:val="00F8773F"/>
    <w:rsid w:val="00F87A4A"/>
    <w:rsid w:val="00F87AED"/>
    <w:rsid w:val="00F87DA4"/>
    <w:rsid w:val="00F87EA6"/>
    <w:rsid w:val="00F87EFE"/>
    <w:rsid w:val="00F908E9"/>
    <w:rsid w:val="00F90C09"/>
    <w:rsid w:val="00F90DF6"/>
    <w:rsid w:val="00F915BD"/>
    <w:rsid w:val="00F91A0D"/>
    <w:rsid w:val="00F91ABF"/>
    <w:rsid w:val="00F91E7B"/>
    <w:rsid w:val="00F92004"/>
    <w:rsid w:val="00F93027"/>
    <w:rsid w:val="00F931AB"/>
    <w:rsid w:val="00F933F2"/>
    <w:rsid w:val="00F93454"/>
    <w:rsid w:val="00F93992"/>
    <w:rsid w:val="00F93A1D"/>
    <w:rsid w:val="00F93AFC"/>
    <w:rsid w:val="00F943A1"/>
    <w:rsid w:val="00F943DB"/>
    <w:rsid w:val="00F943E4"/>
    <w:rsid w:val="00F94531"/>
    <w:rsid w:val="00F9471B"/>
    <w:rsid w:val="00F949BD"/>
    <w:rsid w:val="00F953E5"/>
    <w:rsid w:val="00F95735"/>
    <w:rsid w:val="00F95A6D"/>
    <w:rsid w:val="00F96AD1"/>
    <w:rsid w:val="00F9710B"/>
    <w:rsid w:val="00F975AF"/>
    <w:rsid w:val="00F979C0"/>
    <w:rsid w:val="00F97A67"/>
    <w:rsid w:val="00F97B1B"/>
    <w:rsid w:val="00FA0196"/>
    <w:rsid w:val="00FA01E6"/>
    <w:rsid w:val="00FA052D"/>
    <w:rsid w:val="00FA053B"/>
    <w:rsid w:val="00FA09F8"/>
    <w:rsid w:val="00FA0A03"/>
    <w:rsid w:val="00FA0AAD"/>
    <w:rsid w:val="00FA132E"/>
    <w:rsid w:val="00FA16CD"/>
    <w:rsid w:val="00FA1B4A"/>
    <w:rsid w:val="00FA1B89"/>
    <w:rsid w:val="00FA1EAF"/>
    <w:rsid w:val="00FA1F2E"/>
    <w:rsid w:val="00FA2241"/>
    <w:rsid w:val="00FA22C9"/>
    <w:rsid w:val="00FA22FC"/>
    <w:rsid w:val="00FA233D"/>
    <w:rsid w:val="00FA269F"/>
    <w:rsid w:val="00FA271A"/>
    <w:rsid w:val="00FA28E3"/>
    <w:rsid w:val="00FA2B0F"/>
    <w:rsid w:val="00FA2E4D"/>
    <w:rsid w:val="00FA2F08"/>
    <w:rsid w:val="00FA2F21"/>
    <w:rsid w:val="00FA37D1"/>
    <w:rsid w:val="00FA389D"/>
    <w:rsid w:val="00FA3C9F"/>
    <w:rsid w:val="00FA3F8C"/>
    <w:rsid w:val="00FA496A"/>
    <w:rsid w:val="00FA4AB6"/>
    <w:rsid w:val="00FA4E20"/>
    <w:rsid w:val="00FA4FB7"/>
    <w:rsid w:val="00FA5AF8"/>
    <w:rsid w:val="00FA5CF8"/>
    <w:rsid w:val="00FA611F"/>
    <w:rsid w:val="00FA647F"/>
    <w:rsid w:val="00FA667F"/>
    <w:rsid w:val="00FA66BA"/>
    <w:rsid w:val="00FA66CE"/>
    <w:rsid w:val="00FA67D8"/>
    <w:rsid w:val="00FA681D"/>
    <w:rsid w:val="00FA7176"/>
    <w:rsid w:val="00FA76E9"/>
    <w:rsid w:val="00FA77A1"/>
    <w:rsid w:val="00FA7DEC"/>
    <w:rsid w:val="00FB013F"/>
    <w:rsid w:val="00FB04A9"/>
    <w:rsid w:val="00FB0B78"/>
    <w:rsid w:val="00FB151C"/>
    <w:rsid w:val="00FB1717"/>
    <w:rsid w:val="00FB1848"/>
    <w:rsid w:val="00FB2133"/>
    <w:rsid w:val="00FB2557"/>
    <w:rsid w:val="00FB27DD"/>
    <w:rsid w:val="00FB3013"/>
    <w:rsid w:val="00FB32D4"/>
    <w:rsid w:val="00FB355B"/>
    <w:rsid w:val="00FB3BD7"/>
    <w:rsid w:val="00FB3D73"/>
    <w:rsid w:val="00FB4063"/>
    <w:rsid w:val="00FB46E4"/>
    <w:rsid w:val="00FB47B8"/>
    <w:rsid w:val="00FB48ED"/>
    <w:rsid w:val="00FB49BC"/>
    <w:rsid w:val="00FB4B7F"/>
    <w:rsid w:val="00FB4BA6"/>
    <w:rsid w:val="00FB50E2"/>
    <w:rsid w:val="00FB5125"/>
    <w:rsid w:val="00FB5982"/>
    <w:rsid w:val="00FB64AF"/>
    <w:rsid w:val="00FB694E"/>
    <w:rsid w:val="00FB6DBA"/>
    <w:rsid w:val="00FB7125"/>
    <w:rsid w:val="00FB7174"/>
    <w:rsid w:val="00FB76C2"/>
    <w:rsid w:val="00FB7D61"/>
    <w:rsid w:val="00FB7E94"/>
    <w:rsid w:val="00FC0242"/>
    <w:rsid w:val="00FC02E6"/>
    <w:rsid w:val="00FC048D"/>
    <w:rsid w:val="00FC07B1"/>
    <w:rsid w:val="00FC0BB5"/>
    <w:rsid w:val="00FC1900"/>
    <w:rsid w:val="00FC201A"/>
    <w:rsid w:val="00FC232E"/>
    <w:rsid w:val="00FC2877"/>
    <w:rsid w:val="00FC2E71"/>
    <w:rsid w:val="00FC2EA2"/>
    <w:rsid w:val="00FC34DD"/>
    <w:rsid w:val="00FC3BEB"/>
    <w:rsid w:val="00FC4019"/>
    <w:rsid w:val="00FC414F"/>
    <w:rsid w:val="00FC4645"/>
    <w:rsid w:val="00FC474B"/>
    <w:rsid w:val="00FC47C6"/>
    <w:rsid w:val="00FC498C"/>
    <w:rsid w:val="00FC4B86"/>
    <w:rsid w:val="00FC4D19"/>
    <w:rsid w:val="00FC5206"/>
    <w:rsid w:val="00FC5C6C"/>
    <w:rsid w:val="00FC5F02"/>
    <w:rsid w:val="00FC643F"/>
    <w:rsid w:val="00FC69D4"/>
    <w:rsid w:val="00FC6AE7"/>
    <w:rsid w:val="00FC702A"/>
    <w:rsid w:val="00FC7071"/>
    <w:rsid w:val="00FC709D"/>
    <w:rsid w:val="00FC7197"/>
    <w:rsid w:val="00FC753F"/>
    <w:rsid w:val="00FC76DB"/>
    <w:rsid w:val="00FC7B0B"/>
    <w:rsid w:val="00FD047A"/>
    <w:rsid w:val="00FD0625"/>
    <w:rsid w:val="00FD07F3"/>
    <w:rsid w:val="00FD0A96"/>
    <w:rsid w:val="00FD0B12"/>
    <w:rsid w:val="00FD0D5B"/>
    <w:rsid w:val="00FD1A63"/>
    <w:rsid w:val="00FD1AC8"/>
    <w:rsid w:val="00FD1D4B"/>
    <w:rsid w:val="00FD1E3E"/>
    <w:rsid w:val="00FD2383"/>
    <w:rsid w:val="00FD2B19"/>
    <w:rsid w:val="00FD2F84"/>
    <w:rsid w:val="00FD3068"/>
    <w:rsid w:val="00FD3317"/>
    <w:rsid w:val="00FD3BED"/>
    <w:rsid w:val="00FD3C8F"/>
    <w:rsid w:val="00FD3E11"/>
    <w:rsid w:val="00FD3FE1"/>
    <w:rsid w:val="00FD4283"/>
    <w:rsid w:val="00FD4508"/>
    <w:rsid w:val="00FD45EB"/>
    <w:rsid w:val="00FD467F"/>
    <w:rsid w:val="00FD46E1"/>
    <w:rsid w:val="00FD47AB"/>
    <w:rsid w:val="00FD4802"/>
    <w:rsid w:val="00FD4F1B"/>
    <w:rsid w:val="00FD4FD3"/>
    <w:rsid w:val="00FD52BE"/>
    <w:rsid w:val="00FD588B"/>
    <w:rsid w:val="00FD5897"/>
    <w:rsid w:val="00FD594C"/>
    <w:rsid w:val="00FD6710"/>
    <w:rsid w:val="00FD7250"/>
    <w:rsid w:val="00FD74C5"/>
    <w:rsid w:val="00FD75C0"/>
    <w:rsid w:val="00FD79A9"/>
    <w:rsid w:val="00FD7A81"/>
    <w:rsid w:val="00FD7EF3"/>
    <w:rsid w:val="00FE053D"/>
    <w:rsid w:val="00FE05D3"/>
    <w:rsid w:val="00FE0644"/>
    <w:rsid w:val="00FE06A1"/>
    <w:rsid w:val="00FE0CAE"/>
    <w:rsid w:val="00FE13DE"/>
    <w:rsid w:val="00FE1EEE"/>
    <w:rsid w:val="00FE1F10"/>
    <w:rsid w:val="00FE2519"/>
    <w:rsid w:val="00FE2768"/>
    <w:rsid w:val="00FE2909"/>
    <w:rsid w:val="00FE2CC1"/>
    <w:rsid w:val="00FE352F"/>
    <w:rsid w:val="00FE369D"/>
    <w:rsid w:val="00FE3890"/>
    <w:rsid w:val="00FE38F7"/>
    <w:rsid w:val="00FE3921"/>
    <w:rsid w:val="00FE41B3"/>
    <w:rsid w:val="00FE43FF"/>
    <w:rsid w:val="00FE447E"/>
    <w:rsid w:val="00FE459D"/>
    <w:rsid w:val="00FE46CC"/>
    <w:rsid w:val="00FE4B0F"/>
    <w:rsid w:val="00FE4F57"/>
    <w:rsid w:val="00FE5E73"/>
    <w:rsid w:val="00FE5F78"/>
    <w:rsid w:val="00FE6760"/>
    <w:rsid w:val="00FE6841"/>
    <w:rsid w:val="00FE6921"/>
    <w:rsid w:val="00FE6AE6"/>
    <w:rsid w:val="00FE700B"/>
    <w:rsid w:val="00FE7700"/>
    <w:rsid w:val="00FE78BE"/>
    <w:rsid w:val="00FE7AFC"/>
    <w:rsid w:val="00FE7B60"/>
    <w:rsid w:val="00FF0067"/>
    <w:rsid w:val="00FF01B1"/>
    <w:rsid w:val="00FF02AD"/>
    <w:rsid w:val="00FF0592"/>
    <w:rsid w:val="00FF07AE"/>
    <w:rsid w:val="00FF0894"/>
    <w:rsid w:val="00FF0CA4"/>
    <w:rsid w:val="00FF0CAF"/>
    <w:rsid w:val="00FF0DE8"/>
    <w:rsid w:val="00FF0F36"/>
    <w:rsid w:val="00FF1152"/>
    <w:rsid w:val="00FF14F1"/>
    <w:rsid w:val="00FF1515"/>
    <w:rsid w:val="00FF1719"/>
    <w:rsid w:val="00FF1810"/>
    <w:rsid w:val="00FF18A1"/>
    <w:rsid w:val="00FF1D49"/>
    <w:rsid w:val="00FF2502"/>
    <w:rsid w:val="00FF2858"/>
    <w:rsid w:val="00FF2C95"/>
    <w:rsid w:val="00FF2FA6"/>
    <w:rsid w:val="00FF30FA"/>
    <w:rsid w:val="00FF3123"/>
    <w:rsid w:val="00FF33D2"/>
    <w:rsid w:val="00FF35D1"/>
    <w:rsid w:val="00FF3B95"/>
    <w:rsid w:val="00FF3C94"/>
    <w:rsid w:val="00FF3E28"/>
    <w:rsid w:val="00FF403D"/>
    <w:rsid w:val="00FF4305"/>
    <w:rsid w:val="00FF461A"/>
    <w:rsid w:val="00FF463E"/>
    <w:rsid w:val="00FF4B4B"/>
    <w:rsid w:val="00FF4B95"/>
    <w:rsid w:val="00FF4CF1"/>
    <w:rsid w:val="00FF4DF0"/>
    <w:rsid w:val="00FF50C4"/>
    <w:rsid w:val="00FF5720"/>
    <w:rsid w:val="00FF5D8A"/>
    <w:rsid w:val="00FF6BFC"/>
    <w:rsid w:val="00FF6F44"/>
    <w:rsid w:val="00FF6FFB"/>
    <w:rsid w:val="00FF77DF"/>
    <w:rsid w:val="00FF7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5998c9,#b1cfe5,#9fdaff,#88b6d8,#bdd6e9,#c6dcec,#005ab4,#5781ae"/>
    </o:shapedefaults>
    <o:shapelayout v:ext="edit">
      <o:idmap v:ext="edit" data="2"/>
    </o:shapelayout>
  </w:shapeDefaults>
  <w:decimalSymbol w:val="."/>
  <w:listSeparator w:val=","/>
  <w14:docId w14:val="0EBD387C"/>
  <w15:docId w15:val="{EB5DE5CC-32B3-4A46-A2BC-BC8200D98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0" w:defUnhideWhenUsed="0" w:defQFormat="0" w:count="376">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locked="1" w:semiHidden="1" w:unhideWhenUsed="1"/>
    <w:lsdException w:name="List Number" w:semiHidden="1"/>
    <w:lsdException w:name="List 2" w:semiHidden="1" w:uiPriority="0" w:unhideWhenUsed="1"/>
    <w:lsdException w:name="List 3" w:semiHidden="1" w:uiPriority="0" w:unhideWhenUsed="1"/>
    <w:lsdException w:name="List 4" w:uiPriority="0"/>
    <w:lsdException w:name="List 5" w:uiPriority="0"/>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locked="1"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1"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semiHidden="1" w:uiPriority="21" w:qFormat="1"/>
    <w:lsdException w:name="Subtle Reference" w:locked="1"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4E7FF9"/>
    <w:pPr>
      <w:spacing w:before="120" w:after="120"/>
      <w:ind w:left="1440"/>
    </w:pPr>
    <w:rPr>
      <w:rFonts w:ascii="Century Gothic" w:hAnsi="Century Gothic"/>
      <w:sz w:val="20"/>
    </w:rPr>
  </w:style>
  <w:style w:type="paragraph" w:styleId="Heading1">
    <w:name w:val="heading 1"/>
    <w:next w:val="BodyText"/>
    <w:link w:val="Heading1Char"/>
    <w:qFormat/>
    <w:rsid w:val="00654966"/>
    <w:pPr>
      <w:keepNext/>
      <w:keepLines/>
      <w:numPr>
        <w:numId w:val="4"/>
      </w:numPr>
      <w:pBdr>
        <w:bottom w:val="single" w:sz="4" w:space="0" w:color="606064"/>
      </w:pBdr>
      <w:spacing w:before="540" w:after="240"/>
      <w:outlineLvl w:val="0"/>
    </w:pPr>
    <w:rPr>
      <w:rFonts w:ascii="Century Gothic" w:hAnsi="Century Gothic" w:cs="Arial"/>
      <w:color w:val="302E45"/>
      <w:kern w:val="32"/>
      <w:sz w:val="44"/>
      <w:szCs w:val="44"/>
    </w:rPr>
  </w:style>
  <w:style w:type="paragraph" w:styleId="Heading2">
    <w:name w:val="heading 2"/>
    <w:basedOn w:val="Heading1"/>
    <w:next w:val="BodyText"/>
    <w:link w:val="Heading2Char"/>
    <w:qFormat/>
    <w:rsid w:val="007658DD"/>
    <w:pPr>
      <w:numPr>
        <w:ilvl w:val="1"/>
      </w:numPr>
      <w:pBdr>
        <w:bottom w:val="none" w:sz="0" w:space="0" w:color="auto"/>
      </w:pBdr>
      <w:spacing w:before="360" w:after="120"/>
      <w:outlineLvl w:val="1"/>
    </w:pPr>
    <w:rPr>
      <w:sz w:val="36"/>
      <w:szCs w:val="36"/>
    </w:rPr>
  </w:style>
  <w:style w:type="paragraph" w:styleId="Heading3">
    <w:name w:val="heading 3"/>
    <w:basedOn w:val="Heading2"/>
    <w:next w:val="BodyText"/>
    <w:link w:val="Heading3Char"/>
    <w:qFormat/>
    <w:rsid w:val="007658DD"/>
    <w:pPr>
      <w:numPr>
        <w:ilvl w:val="2"/>
      </w:numPr>
      <w:spacing w:before="240"/>
      <w:outlineLvl w:val="2"/>
    </w:pPr>
    <w:rPr>
      <w:sz w:val="28"/>
      <w:szCs w:val="28"/>
    </w:rPr>
  </w:style>
  <w:style w:type="paragraph" w:styleId="Heading4">
    <w:name w:val="heading 4"/>
    <w:basedOn w:val="Heading3"/>
    <w:next w:val="BodyText"/>
    <w:link w:val="Heading4Char"/>
    <w:qFormat/>
    <w:rsid w:val="007658DD"/>
    <w:pPr>
      <w:numPr>
        <w:ilvl w:val="3"/>
      </w:numPr>
      <w:outlineLvl w:val="3"/>
    </w:pPr>
    <w:rPr>
      <w:sz w:val="22"/>
      <w:szCs w:val="22"/>
    </w:rPr>
  </w:style>
  <w:style w:type="paragraph" w:styleId="Heading5">
    <w:name w:val="heading 5"/>
    <w:basedOn w:val="Heading4"/>
    <w:next w:val="BodyText"/>
    <w:link w:val="Heading5Char"/>
    <w:qFormat/>
    <w:rsid w:val="007658DD"/>
    <w:pPr>
      <w:numPr>
        <w:ilvl w:val="4"/>
      </w:numPr>
      <w:outlineLvl w:val="4"/>
    </w:pPr>
    <w:rPr>
      <w:sz w:val="20"/>
      <w:szCs w:val="20"/>
    </w:rPr>
  </w:style>
  <w:style w:type="paragraph" w:styleId="Heading6">
    <w:name w:val="heading 6"/>
    <w:basedOn w:val="Heading5"/>
    <w:next w:val="BodyText"/>
    <w:qFormat/>
    <w:rsid w:val="007658DD"/>
    <w:pPr>
      <w:numPr>
        <w:ilvl w:val="5"/>
      </w:numPr>
      <w:spacing w:after="60"/>
      <w:outlineLvl w:val="5"/>
    </w:pPr>
    <w:rPr>
      <w:sz w:val="18"/>
      <w:szCs w:val="18"/>
    </w:rPr>
  </w:style>
  <w:style w:type="paragraph" w:styleId="Heading7">
    <w:name w:val="heading 7"/>
    <w:basedOn w:val="Heading6"/>
    <w:next w:val="BodyText"/>
    <w:qFormat/>
    <w:rsid w:val="007658DD"/>
    <w:pPr>
      <w:numPr>
        <w:ilvl w:val="6"/>
      </w:numPr>
      <w:tabs>
        <w:tab w:val="left" w:pos="1368"/>
      </w:tabs>
      <w:spacing w:after="120"/>
      <w:outlineLvl w:val="6"/>
    </w:pPr>
  </w:style>
  <w:style w:type="paragraph" w:styleId="Heading8">
    <w:name w:val="heading 8"/>
    <w:basedOn w:val="Heading7"/>
    <w:next w:val="BodyText"/>
    <w:qFormat/>
    <w:rsid w:val="007658DD"/>
    <w:pPr>
      <w:numPr>
        <w:ilvl w:val="7"/>
      </w:numPr>
      <w:tabs>
        <w:tab w:val="clear" w:pos="1368"/>
        <w:tab w:val="left" w:pos="1361"/>
      </w:tabs>
      <w:outlineLvl w:val="7"/>
    </w:pPr>
  </w:style>
  <w:style w:type="paragraph" w:styleId="Heading9">
    <w:name w:val="heading 9"/>
    <w:basedOn w:val="Heading8"/>
    <w:next w:val="BodyText"/>
    <w:qFormat/>
    <w:rsid w:val="007658DD"/>
    <w:pPr>
      <w:numPr>
        <w:ilvl w:val="8"/>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F51F6"/>
    <w:pPr>
      <w:spacing w:before="120" w:after="120"/>
      <w:ind w:left="1440"/>
    </w:pPr>
    <w:rPr>
      <w:rFonts w:ascii="Century Gothic" w:hAnsi="Century Gothic"/>
      <w:sz w:val="20"/>
    </w:rPr>
  </w:style>
  <w:style w:type="paragraph" w:styleId="Header">
    <w:name w:val="header"/>
    <w:basedOn w:val="Normal"/>
    <w:link w:val="HeaderChar"/>
    <w:rsid w:val="001F51F6"/>
    <w:pPr>
      <w:pBdr>
        <w:bottom w:val="single" w:sz="4" w:space="4" w:color="302E45" w:themeColor="accent4"/>
      </w:pBdr>
      <w:tabs>
        <w:tab w:val="right" w:pos="4320"/>
        <w:tab w:val="right" w:pos="8640"/>
      </w:tabs>
      <w:ind w:left="0"/>
      <w:jc w:val="right"/>
    </w:pPr>
    <w:rPr>
      <w:rFonts w:cs="Arial"/>
      <w:color w:val="555063"/>
      <w:sz w:val="16"/>
      <w:szCs w:val="18"/>
    </w:rPr>
  </w:style>
  <w:style w:type="paragraph" w:styleId="DocumentMap">
    <w:name w:val="Document Map"/>
    <w:basedOn w:val="Normal"/>
    <w:uiPriority w:val="99"/>
    <w:unhideWhenUsed/>
    <w:rsid w:val="001F51F6"/>
    <w:pPr>
      <w:shd w:val="clear" w:color="auto" w:fill="000080"/>
    </w:pPr>
    <w:rPr>
      <w:rFonts w:ascii="Tahoma" w:hAnsi="Tahoma" w:cs="Tahoma"/>
      <w:sz w:val="16"/>
      <w:szCs w:val="20"/>
    </w:rPr>
  </w:style>
  <w:style w:type="paragraph" w:customStyle="1" w:styleId="Contents">
    <w:name w:val="Contents"/>
    <w:uiPriority w:val="99"/>
    <w:unhideWhenUsed/>
    <w:rsid w:val="001F51F6"/>
    <w:pPr>
      <w:keepNext/>
      <w:keepLines/>
      <w:spacing w:before="800" w:after="480"/>
      <w:outlineLvl w:val="3"/>
    </w:pPr>
    <w:rPr>
      <w:rFonts w:ascii="Century Gothic" w:hAnsi="Century Gothic" w:cs="Arial"/>
      <w:color w:val="606064"/>
      <w:sz w:val="36"/>
      <w:szCs w:val="36"/>
    </w:rPr>
  </w:style>
  <w:style w:type="character" w:styleId="PageNumber">
    <w:name w:val="page number"/>
    <w:basedOn w:val="DefaultParagraphFont"/>
    <w:rsid w:val="001F51F6"/>
    <w:rPr>
      <w:rFonts w:ascii="Century Gothic" w:hAnsi="Century Gothic" w:cs="Arial"/>
      <w:noProof w:val="0"/>
      <w:color w:val="555063"/>
      <w:sz w:val="16"/>
      <w:szCs w:val="18"/>
      <w:bdr w:val="none" w:sz="0" w:space="0" w:color="auto"/>
      <w:shd w:val="clear" w:color="auto" w:fill="auto"/>
      <w:lang w:val="en-US"/>
    </w:rPr>
  </w:style>
  <w:style w:type="paragraph" w:customStyle="1" w:styleId="BodyTextTable">
    <w:name w:val="Body Text Table"/>
    <w:basedOn w:val="BodyText"/>
    <w:link w:val="BodyTextTableChar"/>
    <w:rsid w:val="001F51F6"/>
    <w:pPr>
      <w:spacing w:before="60"/>
      <w:ind w:left="0"/>
    </w:pPr>
    <w:rPr>
      <w:sz w:val="18"/>
      <w:szCs w:val="20"/>
    </w:rPr>
  </w:style>
  <w:style w:type="paragraph" w:styleId="Footer">
    <w:name w:val="footer"/>
    <w:link w:val="FooterChar"/>
    <w:rsid w:val="001F51F6"/>
    <w:pPr>
      <w:pBdr>
        <w:top w:val="single" w:sz="4" w:space="1" w:color="6B7000"/>
      </w:pBdr>
      <w:tabs>
        <w:tab w:val="right" w:pos="9360"/>
      </w:tabs>
    </w:pPr>
    <w:rPr>
      <w:rFonts w:ascii="Century Gothic" w:hAnsi="Century Gothic" w:cs="Arial"/>
      <w:color w:val="555063"/>
      <w:sz w:val="16"/>
      <w:szCs w:val="18"/>
    </w:rPr>
  </w:style>
  <w:style w:type="character" w:styleId="Hyperlink">
    <w:name w:val="Hyperlink"/>
    <w:basedOn w:val="DefaultParagraphFont"/>
    <w:uiPriority w:val="99"/>
    <w:rsid w:val="001F51F6"/>
    <w:rPr>
      <w:b/>
      <w:i w:val="0"/>
      <w:color w:val="7571A0"/>
      <w:sz w:val="20"/>
      <w:u w:val="none"/>
      <w:lang w:val="en-US"/>
    </w:rPr>
  </w:style>
  <w:style w:type="character" w:customStyle="1" w:styleId="CrossReference">
    <w:name w:val="Cross Reference"/>
    <w:basedOn w:val="Hyperlink"/>
    <w:rsid w:val="001F51F6"/>
    <w:rPr>
      <w:rFonts w:ascii="Century Gothic" w:hAnsi="Century Gothic"/>
      <w:b/>
      <w:i w:val="0"/>
      <w:color w:val="7571A0"/>
      <w:sz w:val="22"/>
      <w:u w:val="none"/>
      <w:lang w:val="en-US"/>
    </w:rPr>
  </w:style>
  <w:style w:type="paragraph" w:customStyle="1" w:styleId="AppendixHeading1">
    <w:name w:val="Appendix Heading 1"/>
    <w:basedOn w:val="Heading1"/>
    <w:next w:val="BodyText"/>
    <w:qFormat/>
    <w:rsid w:val="00654966"/>
    <w:pPr>
      <w:numPr>
        <w:numId w:val="2"/>
      </w:numPr>
      <w:spacing w:before="740"/>
    </w:pPr>
    <w:rPr>
      <w:bCs/>
    </w:rPr>
  </w:style>
  <w:style w:type="paragraph" w:customStyle="1" w:styleId="IndexTitle">
    <w:name w:val="Index Title"/>
    <w:basedOn w:val="Contents"/>
    <w:next w:val="Index1"/>
    <w:rsid w:val="001F51F6"/>
    <w:pPr>
      <w:spacing w:after="0"/>
      <w:outlineLvl w:val="0"/>
    </w:pPr>
  </w:style>
  <w:style w:type="paragraph" w:styleId="Index1">
    <w:name w:val="index 1"/>
    <w:uiPriority w:val="99"/>
    <w:rsid w:val="001F51F6"/>
    <w:pPr>
      <w:ind w:left="144" w:hanging="144"/>
    </w:pPr>
  </w:style>
  <w:style w:type="paragraph" w:customStyle="1" w:styleId="ReleaseNotesTitle">
    <w:name w:val="ReleaseNotes Title"/>
    <w:basedOn w:val="Contents"/>
    <w:next w:val="BodyText"/>
    <w:rsid w:val="001F51F6"/>
    <w:pPr>
      <w:widowControl w:val="0"/>
      <w:spacing w:before="240" w:after="240"/>
    </w:pPr>
    <w:rPr>
      <w:sz w:val="28"/>
      <w:szCs w:val="28"/>
    </w:rPr>
  </w:style>
  <w:style w:type="character" w:customStyle="1" w:styleId="UserInput">
    <w:name w:val="User Input"/>
    <w:basedOn w:val="DefaultParagraphFont"/>
    <w:rsid w:val="001F51F6"/>
    <w:rPr>
      <w:b/>
      <w:lang w:val="en-US"/>
    </w:rPr>
  </w:style>
  <w:style w:type="paragraph" w:customStyle="1" w:styleId="Code">
    <w:name w:val="Code"/>
    <w:basedOn w:val="Normal"/>
    <w:link w:val="CodeChar"/>
    <w:rsid w:val="001F51F6"/>
    <w:pPr>
      <w:spacing w:before="60" w:after="60"/>
    </w:pPr>
    <w:rPr>
      <w:rFonts w:ascii="Courier New" w:hAnsi="Courier New" w:cs="Courier New"/>
      <w:noProof/>
      <w:sz w:val="18"/>
      <w:szCs w:val="18"/>
    </w:rPr>
  </w:style>
  <w:style w:type="paragraph" w:customStyle="1" w:styleId="Num1">
    <w:name w:val="Num1"/>
    <w:basedOn w:val="BodyText"/>
    <w:qFormat/>
    <w:rsid w:val="001F51F6"/>
    <w:pPr>
      <w:numPr>
        <w:numId w:val="5"/>
      </w:numPr>
    </w:pPr>
  </w:style>
  <w:style w:type="character" w:customStyle="1" w:styleId="Query">
    <w:name w:val="Query"/>
    <w:basedOn w:val="DefaultParagraphFont"/>
    <w:locked/>
    <w:rsid w:val="001F51F6"/>
    <w:rPr>
      <w:rFonts w:ascii="Courier New" w:hAnsi="Courier New" w:cs="Courier New"/>
      <w:b/>
      <w:bCs/>
      <w:color w:val="FF0000"/>
      <w:sz w:val="20"/>
      <w:szCs w:val="20"/>
      <w:bdr w:val="none" w:sz="0" w:space="0" w:color="auto"/>
      <w:shd w:val="clear" w:color="auto" w:fill="FFFF00"/>
      <w:lang w:val="en-US"/>
    </w:rPr>
  </w:style>
  <w:style w:type="paragraph" w:customStyle="1" w:styleId="FooterLandscape">
    <w:name w:val="Footer Landscape"/>
    <w:basedOn w:val="Footer"/>
    <w:rsid w:val="001F51F6"/>
    <w:pPr>
      <w:tabs>
        <w:tab w:val="clear" w:pos="9360"/>
        <w:tab w:val="right" w:pos="12960"/>
      </w:tabs>
      <w:jc w:val="right"/>
    </w:pPr>
  </w:style>
  <w:style w:type="paragraph" w:customStyle="1" w:styleId="InternalHeading">
    <w:name w:val="Internal Heading"/>
    <w:basedOn w:val="BodyText"/>
    <w:next w:val="BodyText"/>
    <w:rsid w:val="001F51F6"/>
    <w:pPr>
      <w:keepNext/>
      <w:keepLines/>
    </w:pPr>
    <w:rPr>
      <w:b/>
      <w:bCs/>
      <w:color w:val="302E45"/>
    </w:rPr>
  </w:style>
  <w:style w:type="paragraph" w:styleId="Caption">
    <w:name w:val="caption"/>
    <w:next w:val="BodyText"/>
    <w:qFormat/>
    <w:rsid w:val="001F51F6"/>
    <w:pPr>
      <w:keepNext/>
      <w:keepLines/>
      <w:spacing w:before="80" w:after="80"/>
      <w:ind w:left="2760" w:hanging="1320"/>
    </w:pPr>
    <w:rPr>
      <w:rFonts w:ascii="Century Gothic" w:hAnsi="Century Gothic" w:cs="Arial"/>
      <w:b/>
      <w:bCs/>
      <w:color w:val="555063"/>
      <w:sz w:val="18"/>
    </w:rPr>
  </w:style>
  <w:style w:type="paragraph" w:customStyle="1" w:styleId="NoteIndentTable">
    <w:name w:val="Note Indent Table"/>
    <w:basedOn w:val="NoteIndent"/>
    <w:next w:val="BodyTextTable"/>
    <w:uiPriority w:val="99"/>
    <w:unhideWhenUsed/>
    <w:rsid w:val="001F51F6"/>
    <w:pPr>
      <w:spacing w:before="60"/>
      <w:ind w:left="360"/>
    </w:pPr>
    <w:rPr>
      <w:sz w:val="18"/>
    </w:rPr>
  </w:style>
  <w:style w:type="paragraph" w:customStyle="1" w:styleId="ForInternalUseOnly">
    <w:name w:val="For Internal Use Only"/>
    <w:unhideWhenUsed/>
    <w:rsid w:val="001F51F6"/>
    <w:pPr>
      <w:jc w:val="center"/>
    </w:pPr>
    <w:rPr>
      <w:rFonts w:ascii="Arial" w:hAnsi="Arial"/>
      <w:color w:val="808084"/>
      <w:sz w:val="32"/>
      <w:szCs w:val="32"/>
    </w:rPr>
  </w:style>
  <w:style w:type="paragraph" w:customStyle="1" w:styleId="NoteIndent">
    <w:name w:val="Note Indent"/>
    <w:basedOn w:val="Normal"/>
    <w:next w:val="BodyText"/>
    <w:uiPriority w:val="99"/>
    <w:unhideWhenUsed/>
    <w:rsid w:val="001F51F6"/>
    <w:pPr>
      <w:ind w:left="1944"/>
    </w:pPr>
    <w:rPr>
      <w:rFonts w:ascii="Arial" w:hAnsi="Arial" w:cs="Arial"/>
      <w:i/>
      <w:szCs w:val="20"/>
    </w:rPr>
  </w:style>
  <w:style w:type="paragraph" w:customStyle="1" w:styleId="Message">
    <w:name w:val="Message"/>
    <w:link w:val="MessageChar"/>
    <w:rsid w:val="001F51F6"/>
    <w:pPr>
      <w:ind w:left="1428"/>
    </w:pPr>
    <w:rPr>
      <w:rFonts w:ascii="Century Gothic" w:hAnsi="Century Gothic" w:cstheme="majorBidi"/>
      <w:i/>
      <w:iCs/>
    </w:rPr>
  </w:style>
  <w:style w:type="paragraph" w:customStyle="1" w:styleId="CalloutText">
    <w:name w:val="Callout Text"/>
    <w:basedOn w:val="Normal"/>
    <w:rsid w:val="001F51F6"/>
    <w:rPr>
      <w:rFonts w:ascii="Arial" w:hAnsi="Arial" w:cs="Arial"/>
      <w:b/>
      <w:bCs/>
      <w:sz w:val="16"/>
      <w:szCs w:val="16"/>
    </w:rPr>
  </w:style>
  <w:style w:type="paragraph" w:customStyle="1" w:styleId="Example">
    <w:name w:val="Example"/>
    <w:basedOn w:val="BodyText"/>
    <w:rsid w:val="001F51F6"/>
    <w:pPr>
      <w:ind w:left="1800"/>
    </w:pPr>
    <w:rPr>
      <w:sz w:val="18"/>
    </w:rPr>
  </w:style>
  <w:style w:type="paragraph" w:customStyle="1" w:styleId="NoteTable">
    <w:name w:val="Note Table"/>
    <w:basedOn w:val="Normal"/>
    <w:next w:val="BodyTextTable"/>
    <w:rsid w:val="001F51F6"/>
    <w:pPr>
      <w:spacing w:before="60"/>
      <w:ind w:left="518" w:hanging="518"/>
    </w:pPr>
    <w:rPr>
      <w:rFonts w:ascii="Arial" w:hAnsi="Arial" w:cs="Arial"/>
      <w:i/>
      <w:sz w:val="18"/>
      <w:szCs w:val="20"/>
    </w:rPr>
  </w:style>
  <w:style w:type="character" w:styleId="FollowedHyperlink">
    <w:name w:val="FollowedHyperlink"/>
    <w:basedOn w:val="DefaultParagraphFont"/>
    <w:uiPriority w:val="99"/>
    <w:semiHidden/>
    <w:rsid w:val="001F51F6"/>
    <w:rPr>
      <w:rFonts w:ascii="Times New Roman" w:hAnsi="Times New Roman"/>
      <w:color w:val="990099"/>
      <w:sz w:val="22"/>
      <w:u w:val="none"/>
      <w:lang w:val="en-US"/>
    </w:rPr>
  </w:style>
  <w:style w:type="paragraph" w:customStyle="1" w:styleId="ExampleTable">
    <w:name w:val="Example Table"/>
    <w:basedOn w:val="Example"/>
    <w:rsid w:val="001F51F6"/>
    <w:pPr>
      <w:keepNext/>
      <w:keepLines/>
      <w:spacing w:before="40" w:after="40"/>
      <w:ind w:left="216"/>
    </w:pPr>
    <w:rPr>
      <w:iCs/>
      <w:sz w:val="16"/>
    </w:rPr>
  </w:style>
  <w:style w:type="paragraph" w:customStyle="1" w:styleId="Num2">
    <w:name w:val="Num2"/>
    <w:basedOn w:val="BodyText"/>
    <w:rsid w:val="001F51F6"/>
    <w:pPr>
      <w:numPr>
        <w:ilvl w:val="1"/>
        <w:numId w:val="5"/>
      </w:numPr>
    </w:pPr>
  </w:style>
  <w:style w:type="paragraph" w:customStyle="1" w:styleId="AppendixHeading2">
    <w:name w:val="Appendix Heading 2"/>
    <w:next w:val="BodyText"/>
    <w:rsid w:val="00654966"/>
    <w:pPr>
      <w:keepNext/>
      <w:keepLines/>
      <w:numPr>
        <w:ilvl w:val="1"/>
        <w:numId w:val="2"/>
      </w:numPr>
      <w:spacing w:before="360" w:after="120"/>
      <w:outlineLvl w:val="1"/>
    </w:pPr>
    <w:rPr>
      <w:rFonts w:ascii="Century Gothic" w:hAnsi="Century Gothic" w:cs="Arial"/>
      <w:color w:val="302E45"/>
      <w:kern w:val="32"/>
      <w:sz w:val="36"/>
      <w:szCs w:val="36"/>
    </w:rPr>
  </w:style>
  <w:style w:type="paragraph" w:customStyle="1" w:styleId="AppendixHeading3">
    <w:name w:val="Appendix Heading 3"/>
    <w:basedOn w:val="AppendixHeading2"/>
    <w:next w:val="BodyText"/>
    <w:rsid w:val="007658DD"/>
    <w:pPr>
      <w:numPr>
        <w:ilvl w:val="2"/>
      </w:numPr>
      <w:spacing w:before="240"/>
      <w:outlineLvl w:val="2"/>
    </w:pPr>
    <w:rPr>
      <w:sz w:val="28"/>
      <w:szCs w:val="28"/>
    </w:rPr>
  </w:style>
  <w:style w:type="paragraph" w:customStyle="1" w:styleId="AppendixHeading4">
    <w:name w:val="Appendix Heading 4"/>
    <w:basedOn w:val="AppendixHeading3"/>
    <w:next w:val="BodyText"/>
    <w:rsid w:val="007658DD"/>
    <w:pPr>
      <w:numPr>
        <w:ilvl w:val="3"/>
      </w:numPr>
      <w:outlineLvl w:val="3"/>
    </w:pPr>
    <w:rPr>
      <w:sz w:val="22"/>
      <w:szCs w:val="22"/>
    </w:rPr>
  </w:style>
  <w:style w:type="paragraph" w:customStyle="1" w:styleId="SidebarText">
    <w:name w:val="Sidebar Text"/>
    <w:basedOn w:val="Normal"/>
    <w:rsid w:val="001F51F6"/>
    <w:rPr>
      <w:rFonts w:ascii="Arial" w:hAnsi="Arial" w:cs="Arial"/>
      <w:color w:val="FFFFFF"/>
      <w:sz w:val="22"/>
    </w:rPr>
  </w:style>
  <w:style w:type="paragraph" w:styleId="Index4">
    <w:name w:val="index 4"/>
    <w:basedOn w:val="Normal"/>
    <w:next w:val="Normal"/>
    <w:autoRedefine/>
    <w:uiPriority w:val="99"/>
    <w:semiHidden/>
    <w:rsid w:val="001F51F6"/>
    <w:pPr>
      <w:ind w:left="960" w:hanging="240"/>
    </w:pPr>
    <w:rPr>
      <w:szCs w:val="21"/>
    </w:rPr>
  </w:style>
  <w:style w:type="paragraph" w:customStyle="1" w:styleId="MessageTable">
    <w:name w:val="Message Table"/>
    <w:basedOn w:val="Message"/>
    <w:link w:val="MessageTableChar"/>
    <w:rsid w:val="001F51F6"/>
    <w:pPr>
      <w:spacing w:before="40" w:after="40"/>
      <w:ind w:left="0"/>
    </w:pPr>
    <w:rPr>
      <w:sz w:val="18"/>
    </w:rPr>
  </w:style>
  <w:style w:type="paragraph" w:customStyle="1" w:styleId="ToDoTable">
    <w:name w:val="ToDo Table"/>
    <w:basedOn w:val="ToDo"/>
    <w:next w:val="BodyTextTable"/>
    <w:rsid w:val="001F51F6"/>
    <w:pPr>
      <w:spacing w:before="60"/>
      <w:ind w:left="0"/>
    </w:pPr>
    <w:rPr>
      <w:sz w:val="18"/>
      <w:szCs w:val="20"/>
    </w:rPr>
  </w:style>
  <w:style w:type="paragraph" w:customStyle="1" w:styleId="InternalHeadingTable">
    <w:name w:val="Internal Heading Table"/>
    <w:basedOn w:val="InternalHeading"/>
    <w:next w:val="BodyTextTable"/>
    <w:rsid w:val="001F51F6"/>
    <w:pPr>
      <w:spacing w:before="60"/>
      <w:ind w:left="0"/>
    </w:pPr>
    <w:rPr>
      <w:sz w:val="18"/>
      <w:szCs w:val="20"/>
    </w:rPr>
  </w:style>
  <w:style w:type="paragraph" w:styleId="Index5">
    <w:name w:val="index 5"/>
    <w:basedOn w:val="Normal"/>
    <w:next w:val="Normal"/>
    <w:autoRedefine/>
    <w:uiPriority w:val="99"/>
    <w:semiHidden/>
    <w:rsid w:val="001F51F6"/>
    <w:pPr>
      <w:ind w:left="1200" w:hanging="240"/>
    </w:pPr>
  </w:style>
  <w:style w:type="paragraph" w:styleId="Index6">
    <w:name w:val="index 6"/>
    <w:basedOn w:val="Normal"/>
    <w:next w:val="Normal"/>
    <w:autoRedefine/>
    <w:uiPriority w:val="99"/>
    <w:semiHidden/>
    <w:rsid w:val="001F51F6"/>
    <w:pPr>
      <w:ind w:hanging="240"/>
    </w:pPr>
  </w:style>
  <w:style w:type="paragraph" w:customStyle="1" w:styleId="BookIntroHeading1">
    <w:name w:val="BookIntroHeading1"/>
    <w:basedOn w:val="Heading1"/>
    <w:next w:val="BodyText"/>
    <w:uiPriority w:val="99"/>
    <w:unhideWhenUsed/>
    <w:rsid w:val="001F51F6"/>
    <w:pPr>
      <w:numPr>
        <w:numId w:val="0"/>
      </w:numPr>
    </w:pPr>
  </w:style>
  <w:style w:type="paragraph" w:customStyle="1" w:styleId="BookIntroHeading2">
    <w:name w:val="BookIntroHeading2"/>
    <w:basedOn w:val="Heading2"/>
    <w:next w:val="BodyText"/>
    <w:uiPriority w:val="99"/>
    <w:unhideWhenUsed/>
    <w:rsid w:val="001F51F6"/>
    <w:pPr>
      <w:numPr>
        <w:ilvl w:val="0"/>
        <w:numId w:val="0"/>
      </w:numPr>
    </w:pPr>
  </w:style>
  <w:style w:type="paragraph" w:customStyle="1" w:styleId="BookIntroHeading3">
    <w:name w:val="BookIntroHeading3"/>
    <w:basedOn w:val="Heading3"/>
    <w:next w:val="BodyText"/>
    <w:autoRedefine/>
    <w:uiPriority w:val="99"/>
    <w:unhideWhenUsed/>
    <w:rsid w:val="001F51F6"/>
    <w:pPr>
      <w:numPr>
        <w:ilvl w:val="0"/>
        <w:numId w:val="0"/>
      </w:numPr>
    </w:pPr>
  </w:style>
  <w:style w:type="paragraph" w:styleId="IndexHeading">
    <w:name w:val="index heading"/>
    <w:next w:val="Index1"/>
    <w:uiPriority w:val="99"/>
    <w:semiHidden/>
    <w:rsid w:val="001F51F6"/>
    <w:pPr>
      <w:keepNext/>
      <w:keepLines/>
      <w:spacing w:before="240" w:after="40"/>
    </w:pPr>
    <w:rPr>
      <w:rFonts w:ascii="Arial Bold" w:hAnsi="Arial Bold" w:cs="Arial"/>
      <w:b/>
      <w:bCs/>
      <w:color w:val="808084"/>
      <w:sz w:val="24"/>
      <w:szCs w:val="24"/>
    </w:rPr>
  </w:style>
  <w:style w:type="paragraph" w:customStyle="1" w:styleId="ToDo">
    <w:name w:val="ToDo"/>
    <w:basedOn w:val="BodyText"/>
    <w:next w:val="BodyText"/>
    <w:rsid w:val="001F51F6"/>
    <w:pPr>
      <w:keepNext/>
      <w:keepLines/>
    </w:pPr>
    <w:rPr>
      <w:b/>
      <w:bCs/>
    </w:rPr>
  </w:style>
  <w:style w:type="paragraph" w:styleId="Index2">
    <w:name w:val="index 2"/>
    <w:basedOn w:val="Index1"/>
    <w:autoRedefine/>
    <w:uiPriority w:val="99"/>
    <w:semiHidden/>
    <w:rsid w:val="001F51F6"/>
    <w:pPr>
      <w:ind w:left="432"/>
    </w:pPr>
  </w:style>
  <w:style w:type="paragraph" w:styleId="Index3">
    <w:name w:val="index 3"/>
    <w:basedOn w:val="Index2"/>
    <w:autoRedefine/>
    <w:uiPriority w:val="99"/>
    <w:semiHidden/>
    <w:rsid w:val="001F51F6"/>
    <w:pPr>
      <w:ind w:left="720"/>
    </w:pPr>
  </w:style>
  <w:style w:type="paragraph" w:styleId="MacroText">
    <w:name w:val="macro"/>
    <w:uiPriority w:val="99"/>
    <w:semiHidden/>
    <w:rsid w:val="001F51F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PartTitle">
    <w:name w:val="Part Title"/>
    <w:basedOn w:val="Heading1"/>
    <w:next w:val="BodyText"/>
    <w:rsid w:val="001F51F6"/>
    <w:pPr>
      <w:numPr>
        <w:numId w:val="6"/>
      </w:numPr>
      <w:spacing w:before="740" w:after="440"/>
    </w:pPr>
    <w:rPr>
      <w:sz w:val="48"/>
      <w:szCs w:val="48"/>
    </w:rPr>
  </w:style>
  <w:style w:type="paragraph" w:customStyle="1" w:styleId="AppendixHeading5">
    <w:name w:val="Appendix Heading 5"/>
    <w:basedOn w:val="AppendixHeading4"/>
    <w:next w:val="BodyText"/>
    <w:rsid w:val="007658DD"/>
    <w:pPr>
      <w:numPr>
        <w:ilvl w:val="4"/>
      </w:numPr>
      <w:outlineLvl w:val="4"/>
    </w:pPr>
    <w:rPr>
      <w:sz w:val="20"/>
      <w:szCs w:val="20"/>
    </w:rPr>
  </w:style>
  <w:style w:type="paragraph" w:customStyle="1" w:styleId="AppendixHeading6">
    <w:name w:val="Appendix Heading 6"/>
    <w:basedOn w:val="AppendixHeading5"/>
    <w:next w:val="BodyText"/>
    <w:rsid w:val="007658DD"/>
    <w:pPr>
      <w:numPr>
        <w:ilvl w:val="5"/>
      </w:numPr>
      <w:outlineLvl w:val="5"/>
    </w:pPr>
    <w:rPr>
      <w:sz w:val="18"/>
      <w:szCs w:val="18"/>
    </w:rPr>
  </w:style>
  <w:style w:type="paragraph" w:customStyle="1" w:styleId="AppendixHeading7">
    <w:name w:val="Appendix Heading 7"/>
    <w:basedOn w:val="AppendixHeading6"/>
    <w:next w:val="BodyText"/>
    <w:rsid w:val="007658DD"/>
    <w:pPr>
      <w:numPr>
        <w:ilvl w:val="6"/>
      </w:numPr>
      <w:tabs>
        <w:tab w:val="left" w:pos="1361"/>
      </w:tabs>
      <w:outlineLvl w:val="6"/>
    </w:pPr>
  </w:style>
  <w:style w:type="paragraph" w:customStyle="1" w:styleId="AppendixHeading8">
    <w:name w:val="Appendix Heading 8"/>
    <w:basedOn w:val="AppendixHeading7"/>
    <w:next w:val="BodyText"/>
    <w:rsid w:val="007658DD"/>
    <w:pPr>
      <w:numPr>
        <w:ilvl w:val="7"/>
      </w:numPr>
      <w:outlineLvl w:val="7"/>
    </w:pPr>
  </w:style>
  <w:style w:type="paragraph" w:customStyle="1" w:styleId="AppendixHeading9">
    <w:name w:val="Appendix Heading 9"/>
    <w:basedOn w:val="AppendixHeading8"/>
    <w:next w:val="BodyText"/>
    <w:rsid w:val="007658DD"/>
    <w:pPr>
      <w:numPr>
        <w:ilvl w:val="8"/>
      </w:numPr>
      <w:outlineLvl w:val="8"/>
    </w:pPr>
  </w:style>
  <w:style w:type="character" w:customStyle="1" w:styleId="BodyTextChar">
    <w:name w:val="Body Text Char"/>
    <w:basedOn w:val="DefaultParagraphFont"/>
    <w:link w:val="BodyText"/>
    <w:rsid w:val="001F51F6"/>
    <w:rPr>
      <w:rFonts w:ascii="Century Gothic" w:hAnsi="Century Gothic"/>
      <w:sz w:val="20"/>
      <w:lang w:val="en-US"/>
    </w:rPr>
  </w:style>
  <w:style w:type="paragraph" w:styleId="Index7">
    <w:name w:val="index 7"/>
    <w:basedOn w:val="Normal"/>
    <w:next w:val="Normal"/>
    <w:autoRedefine/>
    <w:uiPriority w:val="99"/>
    <w:semiHidden/>
    <w:rsid w:val="001F51F6"/>
    <w:pPr>
      <w:ind w:left="1680" w:hanging="240"/>
    </w:pPr>
  </w:style>
  <w:style w:type="paragraph" w:styleId="Index8">
    <w:name w:val="index 8"/>
    <w:basedOn w:val="Normal"/>
    <w:next w:val="Normal"/>
    <w:autoRedefine/>
    <w:uiPriority w:val="99"/>
    <w:semiHidden/>
    <w:rsid w:val="001F51F6"/>
    <w:pPr>
      <w:ind w:left="1920" w:hanging="240"/>
    </w:pPr>
  </w:style>
  <w:style w:type="paragraph" w:styleId="Index9">
    <w:name w:val="index 9"/>
    <w:basedOn w:val="Normal"/>
    <w:next w:val="Normal"/>
    <w:autoRedefine/>
    <w:uiPriority w:val="99"/>
    <w:semiHidden/>
    <w:rsid w:val="001F51F6"/>
    <w:pPr>
      <w:ind w:left="2160" w:hanging="240"/>
    </w:pPr>
  </w:style>
  <w:style w:type="paragraph" w:styleId="NormalIndent">
    <w:name w:val="Normal Indent"/>
    <w:basedOn w:val="Normal"/>
    <w:uiPriority w:val="99"/>
    <w:semiHidden/>
    <w:rsid w:val="001F51F6"/>
    <w:pPr>
      <w:ind w:left="720"/>
    </w:pPr>
  </w:style>
  <w:style w:type="paragraph" w:styleId="FootnoteText">
    <w:name w:val="footnote text"/>
    <w:basedOn w:val="Normal"/>
    <w:link w:val="FootnoteTextChar"/>
    <w:uiPriority w:val="99"/>
    <w:semiHidden/>
    <w:rsid w:val="001F51F6"/>
    <w:rPr>
      <w:szCs w:val="20"/>
    </w:rPr>
  </w:style>
  <w:style w:type="character" w:customStyle="1" w:styleId="FootnoteTextChar">
    <w:name w:val="Footnote Text Char"/>
    <w:basedOn w:val="DefaultParagraphFont"/>
    <w:link w:val="FootnoteText"/>
    <w:uiPriority w:val="99"/>
    <w:semiHidden/>
    <w:rsid w:val="001F51F6"/>
    <w:rPr>
      <w:rFonts w:ascii="Century Gothic" w:hAnsi="Century Gothic"/>
      <w:sz w:val="20"/>
      <w:szCs w:val="20"/>
      <w:lang w:val="en-US"/>
    </w:rPr>
  </w:style>
  <w:style w:type="paragraph" w:styleId="CommentText">
    <w:name w:val="annotation text"/>
    <w:basedOn w:val="Normal"/>
    <w:link w:val="CommentTextChar"/>
    <w:uiPriority w:val="99"/>
    <w:semiHidden/>
    <w:rsid w:val="001F51F6"/>
    <w:rPr>
      <w:szCs w:val="20"/>
    </w:rPr>
  </w:style>
  <w:style w:type="character" w:customStyle="1" w:styleId="CommentTextChar">
    <w:name w:val="Comment Text Char"/>
    <w:basedOn w:val="DefaultParagraphFont"/>
    <w:link w:val="CommentText"/>
    <w:uiPriority w:val="99"/>
    <w:semiHidden/>
    <w:rsid w:val="001F51F6"/>
    <w:rPr>
      <w:rFonts w:ascii="Century Gothic" w:hAnsi="Century Gothic"/>
      <w:sz w:val="20"/>
      <w:szCs w:val="20"/>
      <w:lang w:val="en-US"/>
    </w:rPr>
  </w:style>
  <w:style w:type="paragraph" w:styleId="TableofFigures">
    <w:name w:val="table of figures"/>
    <w:basedOn w:val="Normal"/>
    <w:next w:val="Normal"/>
    <w:rsid w:val="001F51F6"/>
  </w:style>
  <w:style w:type="paragraph" w:customStyle="1" w:styleId="Num3">
    <w:name w:val="Num3"/>
    <w:basedOn w:val="Num2"/>
    <w:uiPriority w:val="99"/>
    <w:rsid w:val="001F51F6"/>
    <w:pPr>
      <w:numPr>
        <w:ilvl w:val="2"/>
      </w:numPr>
    </w:pPr>
  </w:style>
  <w:style w:type="paragraph" w:customStyle="1" w:styleId="Num4">
    <w:name w:val="Num4"/>
    <w:basedOn w:val="Num2"/>
    <w:uiPriority w:val="99"/>
    <w:rsid w:val="001F51F6"/>
    <w:pPr>
      <w:numPr>
        <w:ilvl w:val="3"/>
      </w:numPr>
    </w:pPr>
  </w:style>
  <w:style w:type="character" w:styleId="FootnoteReference">
    <w:name w:val="footnote reference"/>
    <w:basedOn w:val="DefaultParagraphFont"/>
    <w:uiPriority w:val="99"/>
    <w:semiHidden/>
    <w:rsid w:val="001F51F6"/>
    <w:rPr>
      <w:vertAlign w:val="superscript"/>
      <w:lang w:val="en-US"/>
    </w:rPr>
  </w:style>
  <w:style w:type="character" w:styleId="CommentReference">
    <w:name w:val="annotation reference"/>
    <w:basedOn w:val="DefaultParagraphFont"/>
    <w:uiPriority w:val="99"/>
    <w:semiHidden/>
    <w:rsid w:val="001F51F6"/>
    <w:rPr>
      <w:sz w:val="16"/>
      <w:szCs w:val="16"/>
      <w:lang w:val="en-US"/>
    </w:rPr>
  </w:style>
  <w:style w:type="character" w:styleId="EndnoteReference">
    <w:name w:val="endnote reference"/>
    <w:basedOn w:val="DefaultParagraphFont"/>
    <w:uiPriority w:val="99"/>
    <w:semiHidden/>
    <w:rsid w:val="001F51F6"/>
    <w:rPr>
      <w:vertAlign w:val="superscript"/>
      <w:lang w:val="en-US"/>
    </w:rPr>
  </w:style>
  <w:style w:type="paragraph" w:styleId="EndnoteText">
    <w:name w:val="endnote text"/>
    <w:basedOn w:val="Normal"/>
    <w:link w:val="EndnoteTextChar"/>
    <w:uiPriority w:val="99"/>
    <w:semiHidden/>
    <w:rsid w:val="001F51F6"/>
    <w:rPr>
      <w:szCs w:val="20"/>
    </w:rPr>
  </w:style>
  <w:style w:type="character" w:customStyle="1" w:styleId="EndnoteTextChar">
    <w:name w:val="Endnote Text Char"/>
    <w:basedOn w:val="DefaultParagraphFont"/>
    <w:link w:val="EndnoteText"/>
    <w:uiPriority w:val="99"/>
    <w:semiHidden/>
    <w:rsid w:val="001F51F6"/>
    <w:rPr>
      <w:rFonts w:ascii="Century Gothic" w:hAnsi="Century Gothic"/>
      <w:sz w:val="20"/>
      <w:szCs w:val="20"/>
      <w:lang w:val="en-US"/>
    </w:rPr>
  </w:style>
  <w:style w:type="paragraph" w:styleId="TableofAuthorities">
    <w:name w:val="table of authorities"/>
    <w:basedOn w:val="Normal"/>
    <w:next w:val="Normal"/>
    <w:uiPriority w:val="99"/>
    <w:rsid w:val="001F51F6"/>
    <w:pPr>
      <w:ind w:left="240" w:hanging="240"/>
    </w:pPr>
  </w:style>
  <w:style w:type="paragraph" w:styleId="TOAHeading">
    <w:name w:val="toa heading"/>
    <w:basedOn w:val="Normal"/>
    <w:next w:val="Normal"/>
    <w:uiPriority w:val="99"/>
    <w:semiHidden/>
    <w:rsid w:val="001F51F6"/>
    <w:rPr>
      <w:rFonts w:asciiTheme="majorHAnsi" w:eastAsiaTheme="majorEastAsia" w:hAnsiTheme="majorHAnsi" w:cstheme="majorBidi"/>
      <w:b/>
      <w:bCs/>
    </w:rPr>
  </w:style>
  <w:style w:type="paragraph" w:styleId="List">
    <w:name w:val="List"/>
    <w:basedOn w:val="Normal"/>
    <w:semiHidden/>
    <w:rsid w:val="001F51F6"/>
    <w:pPr>
      <w:ind w:left="360" w:hanging="360"/>
      <w:contextualSpacing/>
    </w:pPr>
  </w:style>
  <w:style w:type="paragraph" w:styleId="List2">
    <w:name w:val="List 2"/>
    <w:basedOn w:val="Normal"/>
    <w:semiHidden/>
    <w:rsid w:val="001F51F6"/>
    <w:pPr>
      <w:ind w:left="720" w:hanging="360"/>
      <w:contextualSpacing/>
    </w:pPr>
  </w:style>
  <w:style w:type="paragraph" w:styleId="List3">
    <w:name w:val="List 3"/>
    <w:basedOn w:val="Normal"/>
    <w:semiHidden/>
    <w:rsid w:val="001F51F6"/>
    <w:pPr>
      <w:ind w:left="1080" w:hanging="360"/>
      <w:contextualSpacing/>
    </w:pPr>
  </w:style>
  <w:style w:type="paragraph" w:styleId="List4">
    <w:name w:val="List 4"/>
    <w:basedOn w:val="Normal"/>
    <w:semiHidden/>
    <w:rsid w:val="001F51F6"/>
    <w:pPr>
      <w:ind w:hanging="360"/>
      <w:contextualSpacing/>
    </w:pPr>
  </w:style>
  <w:style w:type="paragraph" w:styleId="List5">
    <w:name w:val="List 5"/>
    <w:basedOn w:val="Normal"/>
    <w:semiHidden/>
    <w:rsid w:val="001F51F6"/>
    <w:pPr>
      <w:ind w:left="1800" w:hanging="360"/>
      <w:contextualSpacing/>
    </w:pPr>
  </w:style>
  <w:style w:type="paragraph" w:styleId="Title">
    <w:name w:val="Title"/>
    <w:basedOn w:val="Normal"/>
    <w:next w:val="Normal"/>
    <w:link w:val="TitleChar"/>
    <w:uiPriority w:val="99"/>
    <w:unhideWhenUsed/>
    <w:qFormat/>
    <w:rsid w:val="001F51F6"/>
    <w:pPr>
      <w:pBdr>
        <w:bottom w:val="single" w:sz="8" w:space="4" w:color="FDB515" w:themeColor="accent1"/>
      </w:pBdr>
      <w:spacing w:after="300"/>
      <w:contextualSpacing/>
    </w:pPr>
    <w:rPr>
      <w:rFonts w:asciiTheme="majorHAnsi" w:eastAsiaTheme="majorEastAsia" w:hAnsiTheme="majorHAnsi" w:cstheme="majorBidi"/>
      <w:color w:val="232233" w:themeColor="text2" w:themeShade="BF"/>
      <w:spacing w:val="5"/>
      <w:kern w:val="28"/>
      <w:sz w:val="52"/>
      <w:szCs w:val="52"/>
    </w:rPr>
  </w:style>
  <w:style w:type="character" w:customStyle="1" w:styleId="TitleChar">
    <w:name w:val="Title Char"/>
    <w:basedOn w:val="DefaultParagraphFont"/>
    <w:link w:val="Title"/>
    <w:uiPriority w:val="99"/>
    <w:rsid w:val="001F51F6"/>
    <w:rPr>
      <w:rFonts w:asciiTheme="majorHAnsi" w:eastAsiaTheme="majorEastAsia" w:hAnsiTheme="majorHAnsi" w:cstheme="majorBidi"/>
      <w:color w:val="232233" w:themeColor="text2" w:themeShade="BF"/>
      <w:spacing w:val="5"/>
      <w:kern w:val="28"/>
      <w:sz w:val="52"/>
      <w:szCs w:val="52"/>
      <w:lang w:val="en-US"/>
    </w:rPr>
  </w:style>
  <w:style w:type="paragraph" w:styleId="MessageHeader">
    <w:name w:val="Message Header"/>
    <w:basedOn w:val="Normal"/>
    <w:link w:val="MessageHeaderChar"/>
    <w:rsid w:val="001F51F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1F51F6"/>
    <w:rPr>
      <w:rFonts w:asciiTheme="majorHAnsi" w:eastAsiaTheme="majorEastAsia" w:hAnsiTheme="majorHAnsi" w:cstheme="majorBidi"/>
      <w:sz w:val="20"/>
      <w:shd w:val="pct20" w:color="auto" w:fill="auto"/>
      <w:lang w:val="en-US"/>
    </w:rPr>
  </w:style>
  <w:style w:type="paragraph" w:styleId="Subtitle">
    <w:name w:val="Subtitle"/>
    <w:basedOn w:val="Normal"/>
    <w:next w:val="Normal"/>
    <w:link w:val="SubtitleChar"/>
    <w:qFormat/>
    <w:rsid w:val="001F51F6"/>
    <w:pPr>
      <w:numPr>
        <w:ilvl w:val="1"/>
      </w:numPr>
      <w:ind w:left="1440"/>
    </w:pPr>
    <w:rPr>
      <w:rFonts w:asciiTheme="majorHAnsi" w:eastAsiaTheme="majorEastAsia" w:hAnsiTheme="majorHAnsi" w:cstheme="majorBidi"/>
      <w:i/>
      <w:iCs/>
      <w:color w:val="FDB515" w:themeColor="accent1"/>
      <w:spacing w:val="15"/>
    </w:rPr>
  </w:style>
  <w:style w:type="character" w:customStyle="1" w:styleId="SubtitleChar">
    <w:name w:val="Subtitle Char"/>
    <w:basedOn w:val="DefaultParagraphFont"/>
    <w:link w:val="Subtitle"/>
    <w:rsid w:val="001F51F6"/>
    <w:rPr>
      <w:rFonts w:asciiTheme="majorHAnsi" w:eastAsiaTheme="majorEastAsia" w:hAnsiTheme="majorHAnsi" w:cstheme="majorBidi"/>
      <w:i/>
      <w:iCs/>
      <w:color w:val="FDB515" w:themeColor="accent1"/>
      <w:spacing w:val="15"/>
      <w:sz w:val="20"/>
      <w:lang w:val="en-US"/>
    </w:rPr>
  </w:style>
  <w:style w:type="paragraph" w:styleId="Date">
    <w:name w:val="Date"/>
    <w:basedOn w:val="Normal"/>
    <w:next w:val="Normal"/>
    <w:link w:val="DateChar"/>
    <w:uiPriority w:val="99"/>
    <w:unhideWhenUsed/>
    <w:rsid w:val="001F51F6"/>
  </w:style>
  <w:style w:type="character" w:customStyle="1" w:styleId="DateChar">
    <w:name w:val="Date Char"/>
    <w:basedOn w:val="DefaultParagraphFont"/>
    <w:link w:val="Date"/>
    <w:uiPriority w:val="99"/>
    <w:rsid w:val="001F51F6"/>
    <w:rPr>
      <w:rFonts w:ascii="Century Gothic" w:hAnsi="Century Gothic"/>
      <w:sz w:val="20"/>
      <w:lang w:val="en-US"/>
    </w:rPr>
  </w:style>
  <w:style w:type="paragraph" w:styleId="NoteHeading">
    <w:name w:val="Note Heading"/>
    <w:basedOn w:val="Normal"/>
    <w:next w:val="Normal"/>
    <w:link w:val="NoteHeadingChar"/>
    <w:uiPriority w:val="99"/>
    <w:unhideWhenUsed/>
    <w:rsid w:val="001F51F6"/>
  </w:style>
  <w:style w:type="character" w:customStyle="1" w:styleId="NoteHeadingChar">
    <w:name w:val="Note Heading Char"/>
    <w:basedOn w:val="DefaultParagraphFont"/>
    <w:link w:val="NoteHeading"/>
    <w:uiPriority w:val="99"/>
    <w:rsid w:val="001F51F6"/>
    <w:rPr>
      <w:rFonts w:ascii="Century Gothic" w:hAnsi="Century Gothic"/>
      <w:sz w:val="20"/>
      <w:lang w:val="en-US"/>
    </w:rPr>
  </w:style>
  <w:style w:type="paragraph" w:styleId="BodyText2">
    <w:name w:val="Body Text 2"/>
    <w:basedOn w:val="Normal"/>
    <w:link w:val="BodyText2Char"/>
    <w:rsid w:val="001F51F6"/>
    <w:pPr>
      <w:spacing w:line="480" w:lineRule="auto"/>
    </w:pPr>
  </w:style>
  <w:style w:type="character" w:customStyle="1" w:styleId="BodyText2Char">
    <w:name w:val="Body Text 2 Char"/>
    <w:basedOn w:val="DefaultParagraphFont"/>
    <w:link w:val="BodyText2"/>
    <w:rsid w:val="001F51F6"/>
    <w:rPr>
      <w:rFonts w:ascii="Century Gothic" w:hAnsi="Century Gothic"/>
      <w:sz w:val="20"/>
      <w:lang w:val="en-US"/>
    </w:rPr>
  </w:style>
  <w:style w:type="paragraph" w:styleId="BodyText3">
    <w:name w:val="Body Text 3"/>
    <w:basedOn w:val="Normal"/>
    <w:link w:val="BodyText3Char"/>
    <w:rsid w:val="001F51F6"/>
    <w:rPr>
      <w:sz w:val="16"/>
      <w:szCs w:val="16"/>
    </w:rPr>
  </w:style>
  <w:style w:type="character" w:customStyle="1" w:styleId="BodyText3Char">
    <w:name w:val="Body Text 3 Char"/>
    <w:basedOn w:val="DefaultParagraphFont"/>
    <w:link w:val="BodyText3"/>
    <w:rsid w:val="001F51F6"/>
    <w:rPr>
      <w:rFonts w:ascii="Century Gothic" w:hAnsi="Century Gothic"/>
      <w:sz w:val="16"/>
      <w:szCs w:val="16"/>
      <w:lang w:val="en-US"/>
    </w:rPr>
  </w:style>
  <w:style w:type="character" w:styleId="Strong">
    <w:name w:val="Strong"/>
    <w:basedOn w:val="DefaultParagraphFont"/>
    <w:uiPriority w:val="99"/>
    <w:semiHidden/>
    <w:qFormat/>
    <w:rsid w:val="001F51F6"/>
    <w:rPr>
      <w:b/>
      <w:bCs/>
      <w:lang w:val="en-US"/>
    </w:rPr>
  </w:style>
  <w:style w:type="character" w:styleId="Emphasis">
    <w:name w:val="Emphasis"/>
    <w:basedOn w:val="DefaultParagraphFont"/>
    <w:qFormat/>
    <w:rsid w:val="001F51F6"/>
    <w:rPr>
      <w:i/>
      <w:iCs/>
      <w:lang w:val="en-US"/>
    </w:rPr>
  </w:style>
  <w:style w:type="paragraph" w:styleId="CommentSubject">
    <w:name w:val="annotation subject"/>
    <w:basedOn w:val="CommentText"/>
    <w:next w:val="CommentText"/>
    <w:link w:val="CommentSubjectChar"/>
    <w:uiPriority w:val="99"/>
    <w:semiHidden/>
    <w:rsid w:val="001F51F6"/>
    <w:rPr>
      <w:b/>
      <w:bCs/>
    </w:rPr>
  </w:style>
  <w:style w:type="character" w:customStyle="1" w:styleId="CommentSubjectChar">
    <w:name w:val="Comment Subject Char"/>
    <w:basedOn w:val="CommentTextChar"/>
    <w:link w:val="CommentSubject"/>
    <w:uiPriority w:val="99"/>
    <w:semiHidden/>
    <w:rsid w:val="001F51F6"/>
    <w:rPr>
      <w:rFonts w:ascii="Century Gothic" w:hAnsi="Century Gothic"/>
      <w:b/>
      <w:bCs/>
      <w:sz w:val="20"/>
      <w:szCs w:val="20"/>
      <w:lang w:val="en-US"/>
    </w:rPr>
  </w:style>
  <w:style w:type="paragraph" w:customStyle="1" w:styleId="TabNum2">
    <w:name w:val="TabNum2"/>
    <w:basedOn w:val="TabNum1"/>
    <w:uiPriority w:val="99"/>
    <w:rsid w:val="001F51F6"/>
    <w:pPr>
      <w:numPr>
        <w:ilvl w:val="1"/>
      </w:numPr>
    </w:pPr>
  </w:style>
  <w:style w:type="paragraph" w:customStyle="1" w:styleId="TabNum3">
    <w:name w:val="TabNum3"/>
    <w:basedOn w:val="BodyTextTable"/>
    <w:uiPriority w:val="99"/>
    <w:rsid w:val="001F51F6"/>
    <w:pPr>
      <w:numPr>
        <w:ilvl w:val="2"/>
        <w:numId w:val="11"/>
      </w:numPr>
    </w:pPr>
  </w:style>
  <w:style w:type="paragraph" w:customStyle="1" w:styleId="TabNum4">
    <w:name w:val="TabNum4"/>
    <w:basedOn w:val="BodyTextTable"/>
    <w:uiPriority w:val="99"/>
    <w:rsid w:val="001F51F6"/>
    <w:pPr>
      <w:numPr>
        <w:ilvl w:val="3"/>
        <w:numId w:val="11"/>
      </w:numPr>
    </w:pPr>
  </w:style>
  <w:style w:type="paragraph" w:styleId="PlainText">
    <w:name w:val="Plain Text"/>
    <w:basedOn w:val="Normal"/>
    <w:link w:val="PlainTextChar"/>
    <w:uiPriority w:val="99"/>
    <w:locked/>
    <w:rsid w:val="001F51F6"/>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rsid w:val="001F51F6"/>
    <w:rPr>
      <w:rFonts w:ascii="Consolas" w:hAnsi="Consolas" w:cs="Consolas"/>
      <w:sz w:val="21"/>
      <w:szCs w:val="21"/>
      <w:lang w:val="en-US"/>
    </w:rPr>
  </w:style>
  <w:style w:type="character" w:styleId="PlaceholderText">
    <w:name w:val="Placeholder Text"/>
    <w:basedOn w:val="DefaultParagraphFont"/>
    <w:uiPriority w:val="99"/>
    <w:semiHidden/>
    <w:rsid w:val="001F51F6"/>
    <w:rPr>
      <w:color w:val="808080"/>
      <w:lang w:val="en-US"/>
    </w:rPr>
  </w:style>
  <w:style w:type="paragraph" w:styleId="NoSpacing">
    <w:name w:val="No Spacing"/>
    <w:uiPriority w:val="1"/>
    <w:qFormat/>
    <w:rsid w:val="001F51F6"/>
    <w:rPr>
      <w:sz w:val="24"/>
      <w:szCs w:val="24"/>
    </w:rPr>
  </w:style>
  <w:style w:type="paragraph" w:styleId="ListParagraph">
    <w:name w:val="List Paragraph"/>
    <w:basedOn w:val="Normal"/>
    <w:link w:val="ListParagraphChar"/>
    <w:uiPriority w:val="34"/>
    <w:qFormat/>
    <w:rsid w:val="001F51F6"/>
    <w:pPr>
      <w:ind w:left="720"/>
      <w:contextualSpacing/>
    </w:pPr>
  </w:style>
  <w:style w:type="paragraph" w:styleId="Quote">
    <w:name w:val="Quote"/>
    <w:basedOn w:val="Normal"/>
    <w:next w:val="Normal"/>
    <w:link w:val="QuoteChar"/>
    <w:uiPriority w:val="29"/>
    <w:qFormat/>
    <w:locked/>
    <w:rsid w:val="001F51F6"/>
    <w:rPr>
      <w:i/>
      <w:iCs/>
      <w:color w:val="000000" w:themeColor="text1"/>
    </w:rPr>
  </w:style>
  <w:style w:type="character" w:customStyle="1" w:styleId="QuoteChar">
    <w:name w:val="Quote Char"/>
    <w:basedOn w:val="DefaultParagraphFont"/>
    <w:link w:val="Quote"/>
    <w:uiPriority w:val="29"/>
    <w:rsid w:val="001F51F6"/>
    <w:rPr>
      <w:rFonts w:ascii="Century Gothic" w:hAnsi="Century Gothic"/>
      <w:i/>
      <w:iCs/>
      <w:color w:val="000000" w:themeColor="text1"/>
      <w:sz w:val="20"/>
      <w:lang w:val="en-US"/>
    </w:rPr>
  </w:style>
  <w:style w:type="character" w:styleId="BookTitle">
    <w:name w:val="Book Title"/>
    <w:basedOn w:val="DefaultParagraphFont"/>
    <w:uiPriority w:val="33"/>
    <w:qFormat/>
    <w:rsid w:val="001F51F6"/>
    <w:rPr>
      <w:b/>
      <w:bCs/>
      <w:smallCaps/>
      <w:spacing w:val="5"/>
      <w:lang w:val="en-US"/>
    </w:rPr>
  </w:style>
  <w:style w:type="paragraph" w:styleId="TOCHeading">
    <w:name w:val="TOC Heading"/>
    <w:basedOn w:val="Heading1"/>
    <w:next w:val="Normal"/>
    <w:uiPriority w:val="99"/>
    <w:semiHidden/>
    <w:qFormat/>
    <w:rsid w:val="001F51F6"/>
    <w:pPr>
      <w:numPr>
        <w:numId w:val="0"/>
      </w:numPr>
      <w:spacing w:before="480" w:after="0"/>
      <w:outlineLvl w:val="9"/>
    </w:pPr>
    <w:rPr>
      <w:rFonts w:asciiTheme="majorHAnsi" w:eastAsiaTheme="majorEastAsia" w:hAnsiTheme="majorHAnsi" w:cstheme="majorBidi"/>
      <w:b/>
      <w:bCs/>
      <w:color w:val="CB8C01" w:themeColor="accent1" w:themeShade="BF"/>
      <w:kern w:val="0"/>
      <w:sz w:val="28"/>
      <w:szCs w:val="28"/>
    </w:rPr>
  </w:style>
  <w:style w:type="paragraph" w:customStyle="1" w:styleId="SubStep">
    <w:name w:val="SubStep"/>
    <w:semiHidden/>
    <w:rsid w:val="001F51F6"/>
    <w:pPr>
      <w:spacing w:before="80" w:after="80"/>
    </w:pPr>
    <w:rPr>
      <w:rFonts w:ascii="Century Gothic" w:hAnsi="Century Gothic"/>
      <w:sz w:val="20"/>
    </w:rPr>
  </w:style>
  <w:style w:type="paragraph" w:customStyle="1" w:styleId="List1number">
    <w:name w:val="List 1 (number)"/>
    <w:semiHidden/>
    <w:rsid w:val="001F51F6"/>
    <w:pPr>
      <w:tabs>
        <w:tab w:val="num" w:pos="1800"/>
      </w:tabs>
      <w:spacing w:before="80" w:after="80"/>
      <w:ind w:left="1800" w:hanging="360"/>
    </w:pPr>
  </w:style>
  <w:style w:type="paragraph" w:customStyle="1" w:styleId="List2alpha">
    <w:name w:val="List 2 (alpha)"/>
    <w:semiHidden/>
    <w:rsid w:val="001F51F6"/>
    <w:pPr>
      <w:tabs>
        <w:tab w:val="num" w:pos="2146"/>
      </w:tabs>
      <w:spacing w:after="80"/>
      <w:ind w:left="2160" w:hanging="360"/>
    </w:pPr>
  </w:style>
  <w:style w:type="paragraph" w:customStyle="1" w:styleId="List3roman">
    <w:name w:val="List 3 (roman)"/>
    <w:semiHidden/>
    <w:rsid w:val="001F51F6"/>
    <w:pPr>
      <w:tabs>
        <w:tab w:val="left" w:pos="2520"/>
        <w:tab w:val="num" w:pos="2880"/>
      </w:tabs>
      <w:spacing w:after="80"/>
      <w:ind w:left="2520" w:hanging="360"/>
    </w:pPr>
  </w:style>
  <w:style w:type="paragraph" w:customStyle="1" w:styleId="Step">
    <w:name w:val="Step"/>
    <w:rsid w:val="001F51F6"/>
    <w:pPr>
      <w:spacing w:before="80" w:after="80"/>
    </w:pPr>
    <w:rPr>
      <w:rFonts w:ascii="Century Gothic" w:hAnsi="Century Gothic"/>
      <w:sz w:val="20"/>
    </w:rPr>
  </w:style>
  <w:style w:type="numbering" w:customStyle="1" w:styleId="UBulletTable">
    <w:name w:val="UBullet Table"/>
    <w:basedOn w:val="UBullet"/>
    <w:uiPriority w:val="99"/>
    <w:rsid w:val="001F51F6"/>
    <w:pPr>
      <w:numPr>
        <w:numId w:val="9"/>
      </w:numPr>
    </w:pPr>
  </w:style>
  <w:style w:type="numbering" w:customStyle="1" w:styleId="UList">
    <w:name w:val="UList"/>
    <w:basedOn w:val="UBullet"/>
    <w:uiPriority w:val="99"/>
    <w:rsid w:val="001F51F6"/>
    <w:pPr>
      <w:numPr>
        <w:numId w:val="10"/>
      </w:numPr>
    </w:pPr>
  </w:style>
  <w:style w:type="numbering" w:customStyle="1" w:styleId="UListTable">
    <w:name w:val="UList Table"/>
    <w:basedOn w:val="NoList"/>
    <w:uiPriority w:val="99"/>
    <w:rsid w:val="001F51F6"/>
    <w:pPr>
      <w:numPr>
        <w:numId w:val="11"/>
      </w:numPr>
    </w:pPr>
  </w:style>
  <w:style w:type="numbering" w:customStyle="1" w:styleId="UStep">
    <w:name w:val="UStep"/>
    <w:basedOn w:val="NoList"/>
    <w:uiPriority w:val="99"/>
    <w:rsid w:val="001F51F6"/>
    <w:pPr>
      <w:numPr>
        <w:numId w:val="12"/>
      </w:numPr>
    </w:pPr>
  </w:style>
  <w:style w:type="numbering" w:customStyle="1" w:styleId="UStepTable">
    <w:name w:val="UStep Table"/>
    <w:basedOn w:val="NoList"/>
    <w:uiPriority w:val="99"/>
    <w:rsid w:val="001F51F6"/>
    <w:pPr>
      <w:numPr>
        <w:numId w:val="13"/>
      </w:numPr>
    </w:pPr>
  </w:style>
  <w:style w:type="paragraph" w:customStyle="1" w:styleId="PartHeader">
    <w:name w:val="Part Header"/>
    <w:rsid w:val="001F51F6"/>
    <w:pPr>
      <w:tabs>
        <w:tab w:val="num" w:pos="1440"/>
      </w:tabs>
      <w:spacing w:before="4080"/>
      <w:ind w:left="1440" w:hanging="360"/>
    </w:pPr>
    <w:rPr>
      <w:rFonts w:ascii="Verdana" w:hAnsi="Verdana"/>
      <w:b/>
      <w:bCs/>
      <w:color w:val="FFFFFF"/>
      <w:sz w:val="18"/>
      <w:szCs w:val="240"/>
    </w:rPr>
  </w:style>
  <w:style w:type="character" w:customStyle="1" w:styleId="CodeChar">
    <w:name w:val="Code Char"/>
    <w:basedOn w:val="DefaultParagraphFont"/>
    <w:link w:val="Code"/>
    <w:rsid w:val="001F51F6"/>
    <w:rPr>
      <w:rFonts w:ascii="Courier New" w:hAnsi="Courier New" w:cs="Courier New"/>
      <w:noProof/>
      <w:sz w:val="18"/>
      <w:szCs w:val="18"/>
      <w:lang w:val="en-US"/>
    </w:rPr>
  </w:style>
  <w:style w:type="character" w:customStyle="1" w:styleId="MessageChar">
    <w:name w:val="Message Char"/>
    <w:basedOn w:val="DefaultParagraphFont"/>
    <w:link w:val="Message"/>
    <w:rsid w:val="001F51F6"/>
    <w:rPr>
      <w:rFonts w:ascii="Century Gothic" w:hAnsi="Century Gothic" w:cstheme="majorBidi"/>
      <w:i/>
      <w:iCs/>
      <w:lang w:val="en-US"/>
    </w:rPr>
  </w:style>
  <w:style w:type="character" w:customStyle="1" w:styleId="MessageTableChar">
    <w:name w:val="Message Table Char"/>
    <w:basedOn w:val="MessageChar"/>
    <w:link w:val="MessageTable"/>
    <w:rsid w:val="001F51F6"/>
    <w:rPr>
      <w:rFonts w:ascii="Century Gothic" w:hAnsi="Century Gothic" w:cstheme="majorBidi"/>
      <w:i/>
      <w:iCs/>
      <w:sz w:val="18"/>
      <w:lang w:val="en-US"/>
    </w:rPr>
  </w:style>
  <w:style w:type="numbering" w:customStyle="1" w:styleId="UBullet">
    <w:name w:val="UBullet"/>
    <w:basedOn w:val="NoList"/>
    <w:uiPriority w:val="99"/>
    <w:rsid w:val="001F51F6"/>
    <w:pPr>
      <w:numPr>
        <w:numId w:val="8"/>
      </w:numPr>
    </w:pPr>
  </w:style>
  <w:style w:type="paragraph" w:customStyle="1" w:styleId="DocumentType">
    <w:name w:val="Document Type"/>
    <w:unhideWhenUsed/>
    <w:qFormat/>
    <w:rsid w:val="001F51F6"/>
    <w:pPr>
      <w:spacing w:before="240" w:after="240"/>
    </w:pPr>
    <w:rPr>
      <w:rFonts w:ascii="Century Gothic" w:hAnsi="Century Gothic" w:cs="Arial"/>
      <w:bCs/>
      <w:color w:val="606064"/>
      <w:sz w:val="40"/>
      <w:szCs w:val="56"/>
    </w:rPr>
  </w:style>
  <w:style w:type="paragraph" w:customStyle="1" w:styleId="DocumentName">
    <w:name w:val="Document Name"/>
    <w:basedOn w:val="DocumentType"/>
    <w:unhideWhenUsed/>
    <w:qFormat/>
    <w:rsid w:val="001F51F6"/>
    <w:pPr>
      <w:spacing w:before="1880" w:after="300"/>
    </w:pPr>
    <w:rPr>
      <w:sz w:val="52"/>
      <w:szCs w:val="52"/>
    </w:rPr>
  </w:style>
  <w:style w:type="paragraph" w:customStyle="1" w:styleId="AccountName">
    <w:name w:val="Account Name"/>
    <w:basedOn w:val="Normal"/>
    <w:rsid w:val="001F51F6"/>
    <w:pPr>
      <w:ind w:left="0"/>
    </w:pPr>
    <w:rPr>
      <w:caps/>
      <w:color w:val="606064"/>
      <w:spacing w:val="20"/>
      <w:sz w:val="32"/>
      <w:szCs w:val="32"/>
    </w:rPr>
  </w:style>
  <w:style w:type="paragraph" w:styleId="TOC1">
    <w:name w:val="toc 1"/>
    <w:basedOn w:val="Normal"/>
    <w:next w:val="Normal"/>
    <w:uiPriority w:val="39"/>
    <w:rsid w:val="001F51F6"/>
    <w:pPr>
      <w:tabs>
        <w:tab w:val="right" w:leader="dot" w:pos="9360"/>
      </w:tabs>
      <w:spacing w:before="200"/>
      <w:ind w:left="504" w:right="288" w:hanging="504"/>
    </w:pPr>
    <w:rPr>
      <w:b/>
      <w:noProof/>
      <w:color w:val="808084"/>
      <w:sz w:val="22"/>
    </w:rPr>
  </w:style>
  <w:style w:type="paragraph" w:styleId="TOC2">
    <w:name w:val="toc 2"/>
    <w:next w:val="BodyText"/>
    <w:uiPriority w:val="39"/>
    <w:rsid w:val="001F51F6"/>
    <w:pPr>
      <w:tabs>
        <w:tab w:val="left" w:pos="1080"/>
        <w:tab w:val="right" w:leader="dot" w:pos="9360"/>
      </w:tabs>
      <w:spacing w:before="120"/>
      <w:ind w:left="1080" w:right="288" w:hanging="576"/>
    </w:pPr>
    <w:rPr>
      <w:rFonts w:ascii="Century Gothic" w:hAnsi="Century Gothic"/>
      <w:color w:val="606064"/>
      <w:sz w:val="20"/>
      <w:szCs w:val="24"/>
    </w:rPr>
  </w:style>
  <w:style w:type="paragraph" w:styleId="TOC7">
    <w:name w:val="toc 7"/>
    <w:basedOn w:val="TOC1"/>
    <w:next w:val="Normal"/>
    <w:uiPriority w:val="39"/>
    <w:rsid w:val="001F51F6"/>
    <w:pPr>
      <w:ind w:left="1584" w:hanging="1584"/>
    </w:pPr>
    <w:rPr>
      <w:rFonts w:cs="Arial"/>
      <w:bCs/>
    </w:rPr>
  </w:style>
  <w:style w:type="paragraph" w:styleId="TOC8">
    <w:name w:val="toc 8"/>
    <w:basedOn w:val="TOC1"/>
    <w:next w:val="Normal"/>
    <w:uiPriority w:val="99"/>
    <w:rsid w:val="001F51F6"/>
    <w:pPr>
      <w:spacing w:before="100"/>
      <w:ind w:left="2880" w:hanging="720"/>
    </w:pPr>
    <w:rPr>
      <w:rFonts w:cs="Arial"/>
      <w:b w:val="0"/>
      <w:bCs/>
      <w:sz w:val="20"/>
    </w:rPr>
  </w:style>
  <w:style w:type="character" w:customStyle="1" w:styleId="HeaderChar">
    <w:name w:val="Header Char"/>
    <w:basedOn w:val="DefaultParagraphFont"/>
    <w:link w:val="Header"/>
    <w:rsid w:val="001F51F6"/>
    <w:rPr>
      <w:rFonts w:ascii="Century Gothic" w:hAnsi="Century Gothic" w:cs="Arial"/>
      <w:color w:val="555063"/>
      <w:sz w:val="16"/>
      <w:szCs w:val="18"/>
      <w:lang w:val="en-US"/>
    </w:rPr>
  </w:style>
  <w:style w:type="paragraph" w:styleId="TOC9">
    <w:name w:val="toc 9"/>
    <w:basedOn w:val="TOC1"/>
    <w:next w:val="Normal"/>
    <w:uiPriority w:val="99"/>
    <w:rsid w:val="001F51F6"/>
    <w:pPr>
      <w:ind w:left="1152" w:hanging="1152"/>
    </w:pPr>
    <w:rPr>
      <w:b w:val="0"/>
      <w:sz w:val="20"/>
    </w:rPr>
  </w:style>
  <w:style w:type="paragraph" w:styleId="TOC6">
    <w:name w:val="toc 6"/>
    <w:basedOn w:val="TOC8"/>
    <w:next w:val="BodyText"/>
    <w:uiPriority w:val="99"/>
    <w:rsid w:val="001F51F6"/>
    <w:pPr>
      <w:tabs>
        <w:tab w:val="clear" w:pos="9360"/>
        <w:tab w:val="right" w:leader="dot" w:pos="9350"/>
      </w:tabs>
      <w:ind w:left="3787" w:hanging="1627"/>
    </w:pPr>
  </w:style>
  <w:style w:type="paragraph" w:styleId="TOC3">
    <w:name w:val="toc 3"/>
    <w:basedOn w:val="Normal"/>
    <w:next w:val="Normal"/>
    <w:uiPriority w:val="39"/>
    <w:rsid w:val="001F51F6"/>
    <w:pPr>
      <w:tabs>
        <w:tab w:val="left" w:pos="1872"/>
        <w:tab w:val="right" w:leader="dot" w:pos="9360"/>
      </w:tabs>
      <w:spacing w:before="80"/>
      <w:ind w:left="1872" w:right="432" w:hanging="792"/>
    </w:pPr>
    <w:rPr>
      <w:color w:val="606064"/>
    </w:rPr>
  </w:style>
  <w:style w:type="paragraph" w:customStyle="1" w:styleId="DocumentInformation">
    <w:name w:val="Document Information"/>
    <w:unhideWhenUsed/>
    <w:qFormat/>
    <w:rsid w:val="001F51F6"/>
    <w:pPr>
      <w:pageBreakBefore/>
      <w:spacing w:before="960" w:after="240"/>
    </w:pPr>
    <w:rPr>
      <w:rFonts w:ascii="Century Gothic" w:hAnsi="Century Gothic" w:cs="Arial"/>
      <w:b/>
      <w:bCs/>
      <w:color w:val="606064"/>
    </w:rPr>
  </w:style>
  <w:style w:type="character" w:customStyle="1" w:styleId="FooterChar">
    <w:name w:val="Footer Char"/>
    <w:basedOn w:val="DefaultParagraphFont"/>
    <w:link w:val="Footer"/>
    <w:rsid w:val="001F51F6"/>
    <w:rPr>
      <w:rFonts w:ascii="Century Gothic" w:hAnsi="Century Gothic" w:cs="Arial"/>
      <w:color w:val="555063"/>
      <w:sz w:val="16"/>
      <w:szCs w:val="18"/>
      <w:lang w:val="en-US"/>
    </w:rPr>
  </w:style>
  <w:style w:type="paragraph" w:customStyle="1" w:styleId="Note">
    <w:name w:val="Note"/>
    <w:next w:val="BodyText"/>
    <w:link w:val="NoteChar"/>
    <w:qFormat/>
    <w:rsid w:val="001F51F6"/>
    <w:pPr>
      <w:spacing w:before="120" w:after="120"/>
      <w:ind w:left="1944" w:hanging="504"/>
    </w:pPr>
    <w:rPr>
      <w:rFonts w:ascii="Century Gothic" w:hAnsi="Century Gothic" w:cs="Arial"/>
      <w:bCs/>
      <w:i/>
      <w:kern w:val="32"/>
      <w:sz w:val="18"/>
      <w:szCs w:val="20"/>
    </w:rPr>
  </w:style>
  <w:style w:type="paragraph" w:customStyle="1" w:styleId="HeaderTable">
    <w:name w:val="Header Table"/>
    <w:link w:val="HeaderTableChar"/>
    <w:qFormat/>
    <w:rsid w:val="001F51F6"/>
    <w:pPr>
      <w:keepNext/>
      <w:keepLines/>
      <w:spacing w:before="40" w:after="40"/>
    </w:pPr>
    <w:rPr>
      <w:rFonts w:ascii="Century Gothic" w:hAnsi="Century Gothic"/>
      <w:b/>
      <w:color w:val="FFFFFF" w:themeColor="background1"/>
      <w:sz w:val="18"/>
      <w:szCs w:val="20"/>
    </w:rPr>
  </w:style>
  <w:style w:type="paragraph" w:styleId="TOC4">
    <w:name w:val="toc 4"/>
    <w:basedOn w:val="Normal"/>
    <w:next w:val="Normal"/>
    <w:uiPriority w:val="39"/>
    <w:rsid w:val="001F51F6"/>
    <w:pPr>
      <w:spacing w:after="100"/>
      <w:ind w:left="720"/>
    </w:pPr>
    <w:rPr>
      <w:color w:val="606064"/>
    </w:rPr>
  </w:style>
  <w:style w:type="character" w:customStyle="1" w:styleId="NoteChar">
    <w:name w:val="Note Char"/>
    <w:basedOn w:val="BodyTextChar"/>
    <w:link w:val="Note"/>
    <w:rsid w:val="001F51F6"/>
    <w:rPr>
      <w:rFonts w:ascii="Century Gothic" w:hAnsi="Century Gothic" w:cs="Arial"/>
      <w:bCs/>
      <w:i/>
      <w:kern w:val="32"/>
      <w:sz w:val="18"/>
      <w:szCs w:val="20"/>
      <w:lang w:val="en-US"/>
    </w:rPr>
  </w:style>
  <w:style w:type="character" w:customStyle="1" w:styleId="Heading1Char">
    <w:name w:val="Heading 1 Char"/>
    <w:basedOn w:val="DefaultParagraphFont"/>
    <w:link w:val="Heading1"/>
    <w:rsid w:val="001F51F6"/>
    <w:rPr>
      <w:rFonts w:ascii="Century Gothic" w:hAnsi="Century Gothic" w:cs="Arial"/>
      <w:color w:val="302E45"/>
      <w:kern w:val="32"/>
      <w:sz w:val="44"/>
      <w:szCs w:val="44"/>
    </w:rPr>
  </w:style>
  <w:style w:type="paragraph" w:customStyle="1" w:styleId="Client">
    <w:name w:val="Client"/>
    <w:link w:val="ClientChar"/>
    <w:qFormat/>
    <w:rsid w:val="001F51F6"/>
    <w:pPr>
      <w:ind w:left="1440"/>
    </w:pPr>
    <w:rPr>
      <w:rFonts w:asciiTheme="minorHAnsi" w:hAnsiTheme="minorHAnsi"/>
      <w:noProof/>
      <w:spacing w:val="20"/>
      <w:sz w:val="20"/>
      <w:szCs w:val="32"/>
    </w:rPr>
  </w:style>
  <w:style w:type="character" w:customStyle="1" w:styleId="ClientChar">
    <w:name w:val="Client Char"/>
    <w:basedOn w:val="DefaultParagraphFont"/>
    <w:link w:val="Client"/>
    <w:rsid w:val="001F51F6"/>
    <w:rPr>
      <w:rFonts w:asciiTheme="minorHAnsi" w:hAnsiTheme="minorHAnsi"/>
      <w:noProof/>
      <w:spacing w:val="20"/>
      <w:sz w:val="20"/>
      <w:szCs w:val="32"/>
      <w:lang w:val="en-US"/>
    </w:rPr>
  </w:style>
  <w:style w:type="paragraph" w:customStyle="1" w:styleId="ClientTable">
    <w:name w:val="Client Table"/>
    <w:basedOn w:val="Client"/>
    <w:link w:val="ClientTableChar"/>
    <w:qFormat/>
    <w:rsid w:val="001F51F6"/>
    <w:pPr>
      <w:ind w:left="0"/>
    </w:pPr>
    <w:rPr>
      <w:sz w:val="18"/>
    </w:rPr>
  </w:style>
  <w:style w:type="character" w:customStyle="1" w:styleId="ClientTableChar">
    <w:name w:val="Client Table Char"/>
    <w:basedOn w:val="ClientChar"/>
    <w:link w:val="ClientTable"/>
    <w:rsid w:val="001F51F6"/>
    <w:rPr>
      <w:rFonts w:asciiTheme="minorHAnsi" w:hAnsiTheme="minorHAnsi"/>
      <w:noProof/>
      <w:spacing w:val="20"/>
      <w:sz w:val="18"/>
      <w:szCs w:val="32"/>
      <w:lang w:val="en-US"/>
    </w:rPr>
  </w:style>
  <w:style w:type="paragraph" w:styleId="TOC5">
    <w:name w:val="toc 5"/>
    <w:basedOn w:val="Normal"/>
    <w:next w:val="Normal"/>
    <w:uiPriority w:val="99"/>
    <w:rsid w:val="001F51F6"/>
    <w:pPr>
      <w:spacing w:after="100"/>
      <w:ind w:left="960"/>
    </w:pPr>
  </w:style>
  <w:style w:type="paragraph" w:customStyle="1" w:styleId="CodeTable">
    <w:name w:val="Code Table"/>
    <w:basedOn w:val="Code"/>
    <w:qFormat/>
    <w:rsid w:val="001F51F6"/>
    <w:pPr>
      <w:keepNext/>
      <w:spacing w:after="120"/>
      <w:ind w:left="0"/>
    </w:pPr>
  </w:style>
  <w:style w:type="character" w:customStyle="1" w:styleId="TableBodyCharChar">
    <w:name w:val="Table Body Char Char"/>
    <w:basedOn w:val="DefaultParagraphFont"/>
    <w:link w:val="TableBody"/>
    <w:locked/>
    <w:rsid w:val="001F51F6"/>
    <w:rPr>
      <w:lang w:val="en-US"/>
    </w:rPr>
  </w:style>
  <w:style w:type="paragraph" w:customStyle="1" w:styleId="TableBody">
    <w:name w:val="Table Body"/>
    <w:aliases w:val="tb"/>
    <w:basedOn w:val="Normal"/>
    <w:link w:val="TableBodyCharChar"/>
    <w:qFormat/>
    <w:locked/>
    <w:rsid w:val="001F51F6"/>
    <w:pPr>
      <w:keepNext/>
      <w:spacing w:before="60"/>
    </w:pPr>
    <w:rPr>
      <w:rFonts w:ascii="Times New Roman" w:hAnsi="Times New Roman"/>
      <w:sz w:val="22"/>
    </w:rPr>
  </w:style>
  <w:style w:type="character" w:customStyle="1" w:styleId="Command">
    <w:name w:val="Command"/>
    <w:basedOn w:val="DefaultParagraphFont"/>
    <w:rsid w:val="001F51F6"/>
    <w:rPr>
      <w:rFonts w:ascii="Arial" w:hAnsi="Arial" w:cs="Arial" w:hint="default"/>
      <w:b/>
      <w:bCs/>
      <w:lang w:val="en-US"/>
    </w:rPr>
  </w:style>
  <w:style w:type="paragraph" w:styleId="Bibliography">
    <w:name w:val="Bibliography"/>
    <w:basedOn w:val="Normal"/>
    <w:next w:val="Normal"/>
    <w:uiPriority w:val="37"/>
    <w:semiHidden/>
    <w:unhideWhenUsed/>
    <w:rsid w:val="001F51F6"/>
  </w:style>
  <w:style w:type="character" w:styleId="IntenseEmphasis">
    <w:name w:val="Intense Emphasis"/>
    <w:basedOn w:val="DefaultParagraphFont"/>
    <w:uiPriority w:val="21"/>
    <w:semiHidden/>
    <w:qFormat/>
    <w:rsid w:val="001F51F6"/>
    <w:rPr>
      <w:b/>
      <w:bCs/>
      <w:i/>
      <w:iCs/>
      <w:color w:val="FDB515" w:themeColor="accent1"/>
      <w:lang w:val="en-US"/>
    </w:rPr>
  </w:style>
  <w:style w:type="paragraph" w:styleId="IntenseQuote">
    <w:name w:val="Intense Quote"/>
    <w:basedOn w:val="Normal"/>
    <w:next w:val="Normal"/>
    <w:link w:val="IntenseQuoteChar"/>
    <w:uiPriority w:val="30"/>
    <w:semiHidden/>
    <w:qFormat/>
    <w:rsid w:val="001F51F6"/>
    <w:pPr>
      <w:pBdr>
        <w:bottom w:val="single" w:sz="4" w:space="4" w:color="FDB515" w:themeColor="accent1"/>
      </w:pBdr>
      <w:spacing w:before="200" w:after="280"/>
      <w:ind w:left="936" w:right="936"/>
    </w:pPr>
    <w:rPr>
      <w:b/>
      <w:bCs/>
      <w:i/>
      <w:iCs/>
      <w:color w:val="FDB515" w:themeColor="accent1"/>
    </w:rPr>
  </w:style>
  <w:style w:type="character" w:customStyle="1" w:styleId="IntenseQuoteChar">
    <w:name w:val="Intense Quote Char"/>
    <w:basedOn w:val="DefaultParagraphFont"/>
    <w:link w:val="IntenseQuote"/>
    <w:uiPriority w:val="30"/>
    <w:semiHidden/>
    <w:rsid w:val="001F51F6"/>
    <w:rPr>
      <w:rFonts w:ascii="Century Gothic" w:hAnsi="Century Gothic"/>
      <w:b/>
      <w:bCs/>
      <w:i/>
      <w:iCs/>
      <w:color w:val="FDB515" w:themeColor="accent1"/>
      <w:sz w:val="20"/>
      <w:lang w:val="en-US"/>
    </w:rPr>
  </w:style>
  <w:style w:type="character" w:styleId="IntenseReference">
    <w:name w:val="Intense Reference"/>
    <w:basedOn w:val="DefaultParagraphFont"/>
    <w:uiPriority w:val="32"/>
    <w:semiHidden/>
    <w:qFormat/>
    <w:rsid w:val="001F51F6"/>
    <w:rPr>
      <w:b/>
      <w:bCs/>
      <w:smallCaps/>
      <w:color w:val="F2665F" w:themeColor="accent2"/>
      <w:spacing w:val="5"/>
      <w:u w:val="single"/>
      <w:lang w:val="en-US"/>
    </w:rPr>
  </w:style>
  <w:style w:type="character" w:styleId="LineNumber">
    <w:name w:val="line number"/>
    <w:basedOn w:val="DefaultParagraphFont"/>
    <w:uiPriority w:val="99"/>
    <w:semiHidden/>
    <w:rsid w:val="001F51F6"/>
    <w:rPr>
      <w:lang w:val="en-US"/>
    </w:rPr>
  </w:style>
  <w:style w:type="paragraph" w:styleId="ListBullet2">
    <w:name w:val="List Bullet 2"/>
    <w:basedOn w:val="Normal"/>
    <w:uiPriority w:val="99"/>
    <w:semiHidden/>
    <w:locked/>
    <w:rsid w:val="001F51F6"/>
    <w:pPr>
      <w:tabs>
        <w:tab w:val="num" w:pos="720"/>
      </w:tabs>
      <w:ind w:left="720" w:hanging="360"/>
      <w:contextualSpacing/>
    </w:pPr>
  </w:style>
  <w:style w:type="paragraph" w:styleId="ListBullet3">
    <w:name w:val="List Bullet 3"/>
    <w:basedOn w:val="Normal"/>
    <w:uiPriority w:val="99"/>
    <w:semiHidden/>
    <w:locked/>
    <w:rsid w:val="001F51F6"/>
    <w:pPr>
      <w:tabs>
        <w:tab w:val="num" w:pos="1080"/>
      </w:tabs>
      <w:ind w:left="1080" w:hanging="360"/>
      <w:contextualSpacing/>
    </w:pPr>
  </w:style>
  <w:style w:type="paragraph" w:styleId="ListBullet4">
    <w:name w:val="List Bullet 4"/>
    <w:basedOn w:val="Normal"/>
    <w:uiPriority w:val="99"/>
    <w:semiHidden/>
    <w:locked/>
    <w:rsid w:val="001F51F6"/>
    <w:pPr>
      <w:tabs>
        <w:tab w:val="num" w:pos="1440"/>
      </w:tabs>
      <w:ind w:hanging="360"/>
      <w:contextualSpacing/>
    </w:pPr>
  </w:style>
  <w:style w:type="paragraph" w:styleId="ListBullet5">
    <w:name w:val="List Bullet 5"/>
    <w:basedOn w:val="Normal"/>
    <w:uiPriority w:val="99"/>
    <w:semiHidden/>
    <w:locked/>
    <w:rsid w:val="001F51F6"/>
    <w:pPr>
      <w:tabs>
        <w:tab w:val="num" w:pos="1800"/>
      </w:tabs>
      <w:ind w:left="1800" w:hanging="360"/>
    </w:pPr>
  </w:style>
  <w:style w:type="paragraph" w:styleId="ListContinue">
    <w:name w:val="List Continue"/>
    <w:basedOn w:val="Normal"/>
    <w:uiPriority w:val="99"/>
    <w:semiHidden/>
    <w:rsid w:val="001F51F6"/>
    <w:pPr>
      <w:ind w:left="360"/>
      <w:contextualSpacing/>
    </w:pPr>
  </w:style>
  <w:style w:type="paragraph" w:styleId="ListContinue2">
    <w:name w:val="List Continue 2"/>
    <w:basedOn w:val="Normal"/>
    <w:uiPriority w:val="99"/>
    <w:semiHidden/>
    <w:rsid w:val="001F51F6"/>
    <w:pPr>
      <w:ind w:left="720"/>
      <w:contextualSpacing/>
    </w:pPr>
  </w:style>
  <w:style w:type="paragraph" w:styleId="ListContinue3">
    <w:name w:val="List Continue 3"/>
    <w:basedOn w:val="Normal"/>
    <w:uiPriority w:val="99"/>
    <w:semiHidden/>
    <w:rsid w:val="001F51F6"/>
    <w:pPr>
      <w:ind w:left="1080"/>
      <w:contextualSpacing/>
    </w:pPr>
  </w:style>
  <w:style w:type="paragraph" w:styleId="ListContinue4">
    <w:name w:val="List Continue 4"/>
    <w:basedOn w:val="Normal"/>
    <w:uiPriority w:val="99"/>
    <w:semiHidden/>
    <w:rsid w:val="001F51F6"/>
    <w:pPr>
      <w:contextualSpacing/>
    </w:pPr>
  </w:style>
  <w:style w:type="paragraph" w:styleId="ListContinue5">
    <w:name w:val="List Continue 5"/>
    <w:basedOn w:val="Normal"/>
    <w:uiPriority w:val="99"/>
    <w:semiHidden/>
    <w:rsid w:val="001F51F6"/>
    <w:pPr>
      <w:ind w:left="1800"/>
      <w:contextualSpacing/>
    </w:pPr>
  </w:style>
  <w:style w:type="paragraph" w:styleId="ListNumber">
    <w:name w:val="List Number"/>
    <w:basedOn w:val="Normal"/>
    <w:uiPriority w:val="99"/>
    <w:semiHidden/>
    <w:rsid w:val="001F51F6"/>
    <w:pPr>
      <w:tabs>
        <w:tab w:val="num" w:pos="360"/>
      </w:tabs>
      <w:ind w:left="360" w:hanging="360"/>
      <w:contextualSpacing/>
    </w:pPr>
  </w:style>
  <w:style w:type="paragraph" w:styleId="ListNumber2">
    <w:name w:val="List Number 2"/>
    <w:basedOn w:val="Normal"/>
    <w:uiPriority w:val="99"/>
    <w:semiHidden/>
    <w:rsid w:val="001F51F6"/>
    <w:pPr>
      <w:tabs>
        <w:tab w:val="num" w:pos="720"/>
      </w:tabs>
      <w:ind w:left="720" w:hanging="360"/>
      <w:contextualSpacing/>
    </w:pPr>
  </w:style>
  <w:style w:type="paragraph" w:styleId="ListNumber3">
    <w:name w:val="List Number 3"/>
    <w:basedOn w:val="Normal"/>
    <w:rsid w:val="001F51F6"/>
    <w:pPr>
      <w:tabs>
        <w:tab w:val="num" w:pos="1080"/>
      </w:tabs>
      <w:ind w:left="1080" w:hanging="360"/>
      <w:contextualSpacing/>
    </w:pPr>
  </w:style>
  <w:style w:type="paragraph" w:styleId="ListNumber4">
    <w:name w:val="List Number 4"/>
    <w:basedOn w:val="Normal"/>
    <w:uiPriority w:val="99"/>
    <w:semiHidden/>
    <w:rsid w:val="001F51F6"/>
    <w:pPr>
      <w:tabs>
        <w:tab w:val="num" w:pos="1440"/>
      </w:tabs>
      <w:ind w:hanging="360"/>
      <w:contextualSpacing/>
    </w:pPr>
  </w:style>
  <w:style w:type="paragraph" w:styleId="ListNumber5">
    <w:name w:val="List Number 5"/>
    <w:basedOn w:val="Normal"/>
    <w:uiPriority w:val="99"/>
    <w:semiHidden/>
    <w:rsid w:val="001F51F6"/>
    <w:pPr>
      <w:tabs>
        <w:tab w:val="num" w:pos="1800"/>
      </w:tabs>
      <w:ind w:left="1800" w:hanging="360"/>
      <w:contextualSpacing/>
    </w:pPr>
  </w:style>
  <w:style w:type="paragraph" w:styleId="NormalWeb">
    <w:name w:val="Normal (Web)"/>
    <w:basedOn w:val="Normal"/>
    <w:uiPriority w:val="99"/>
    <w:semiHidden/>
    <w:rsid w:val="001F51F6"/>
  </w:style>
  <w:style w:type="paragraph" w:styleId="Signature">
    <w:name w:val="Signature"/>
    <w:basedOn w:val="Normal"/>
    <w:link w:val="SignatureChar"/>
    <w:uiPriority w:val="99"/>
    <w:semiHidden/>
    <w:rsid w:val="001F51F6"/>
    <w:pPr>
      <w:ind w:left="4320"/>
    </w:pPr>
  </w:style>
  <w:style w:type="character" w:customStyle="1" w:styleId="SignatureChar">
    <w:name w:val="Signature Char"/>
    <w:basedOn w:val="DefaultParagraphFont"/>
    <w:link w:val="Signature"/>
    <w:uiPriority w:val="99"/>
    <w:semiHidden/>
    <w:rsid w:val="001F51F6"/>
    <w:rPr>
      <w:rFonts w:ascii="Century Gothic" w:hAnsi="Century Gothic"/>
      <w:sz w:val="20"/>
      <w:lang w:val="en-US"/>
    </w:rPr>
  </w:style>
  <w:style w:type="character" w:styleId="SubtleEmphasis">
    <w:name w:val="Subtle Emphasis"/>
    <w:basedOn w:val="DefaultParagraphFont"/>
    <w:uiPriority w:val="19"/>
    <w:qFormat/>
    <w:locked/>
    <w:rsid w:val="001F51F6"/>
    <w:rPr>
      <w:i/>
      <w:iCs/>
      <w:color w:val="808080" w:themeColor="text1" w:themeTint="7F"/>
      <w:lang w:val="en-US"/>
    </w:rPr>
  </w:style>
  <w:style w:type="character" w:styleId="SubtleReference">
    <w:name w:val="Subtle Reference"/>
    <w:basedOn w:val="DefaultParagraphFont"/>
    <w:uiPriority w:val="31"/>
    <w:qFormat/>
    <w:locked/>
    <w:rsid w:val="001F51F6"/>
    <w:rPr>
      <w:smallCaps/>
      <w:color w:val="F2665F" w:themeColor="accent2"/>
      <w:u w:val="single"/>
      <w:lang w:val="en-US"/>
    </w:rPr>
  </w:style>
  <w:style w:type="table" w:styleId="TableGrid">
    <w:name w:val="Table Grid"/>
    <w:basedOn w:val="TableNormal"/>
    <w:locked/>
    <w:rsid w:val="001F51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List1">
    <w:name w:val="Table List 1"/>
    <w:basedOn w:val="TableNormal"/>
    <w:locked/>
    <w:rsid w:val="001F51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locked/>
    <w:rsid w:val="001F51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locked/>
    <w:rsid w:val="001F51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locked/>
    <w:rsid w:val="001F51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locked/>
    <w:rsid w:val="001F51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locked/>
    <w:rsid w:val="001F51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locked/>
    <w:rsid w:val="001F51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locked/>
    <w:rsid w:val="001F51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1number">
    <w:name w:val="Table List 1 (number)"/>
    <w:locked/>
    <w:rsid w:val="001F51F6"/>
    <w:pPr>
      <w:tabs>
        <w:tab w:val="num" w:pos="360"/>
      </w:tabs>
      <w:spacing w:before="60" w:after="120"/>
      <w:ind w:left="360" w:hanging="360"/>
    </w:pPr>
    <w:rPr>
      <w:rFonts w:ascii="Century Gothic" w:hAnsi="Century Gothic"/>
      <w:sz w:val="18"/>
    </w:rPr>
  </w:style>
  <w:style w:type="paragraph" w:customStyle="1" w:styleId="TableList2alpha">
    <w:name w:val="Table List 2 (alpha)"/>
    <w:locked/>
    <w:rsid w:val="001F51F6"/>
    <w:pPr>
      <w:tabs>
        <w:tab w:val="num" w:pos="720"/>
      </w:tabs>
      <w:spacing w:before="60" w:after="120"/>
      <w:ind w:left="720" w:hanging="360"/>
    </w:pPr>
    <w:rPr>
      <w:rFonts w:ascii="Century Gothic" w:hAnsi="Century Gothic"/>
      <w:sz w:val="20"/>
    </w:rPr>
  </w:style>
  <w:style w:type="paragraph" w:customStyle="1" w:styleId="TableList3roman">
    <w:name w:val="Table List 3 (roman)"/>
    <w:locked/>
    <w:rsid w:val="001F51F6"/>
    <w:pPr>
      <w:tabs>
        <w:tab w:val="left" w:pos="1080"/>
        <w:tab w:val="num" w:pos="1440"/>
      </w:tabs>
      <w:spacing w:before="60" w:after="120"/>
      <w:ind w:left="1080" w:hanging="360"/>
    </w:pPr>
    <w:rPr>
      <w:rFonts w:ascii="Century Gothic" w:hAnsi="Century Gothic"/>
      <w:sz w:val="18"/>
    </w:rPr>
  </w:style>
  <w:style w:type="paragraph" w:styleId="ListBullet">
    <w:name w:val="List Bullet"/>
    <w:basedOn w:val="Normal"/>
    <w:uiPriority w:val="99"/>
    <w:semiHidden/>
    <w:locked/>
    <w:rsid w:val="001F51F6"/>
    <w:pPr>
      <w:tabs>
        <w:tab w:val="num" w:pos="360"/>
      </w:tabs>
      <w:ind w:left="360" w:hanging="360"/>
      <w:contextualSpacing/>
    </w:pPr>
  </w:style>
  <w:style w:type="numbering" w:styleId="ArticleSection">
    <w:name w:val="Outline List 3"/>
    <w:basedOn w:val="NoList"/>
    <w:rsid w:val="001F51F6"/>
    <w:pPr>
      <w:numPr>
        <w:numId w:val="3"/>
      </w:numPr>
    </w:pPr>
  </w:style>
  <w:style w:type="paragraph" w:customStyle="1" w:styleId="Draft">
    <w:name w:val="Draft"/>
    <w:basedOn w:val="BodyText"/>
    <w:uiPriority w:val="99"/>
    <w:rsid w:val="001F51F6"/>
    <w:pPr>
      <w:spacing w:before="0" w:after="0"/>
      <w:ind w:left="0"/>
    </w:pPr>
    <w:rPr>
      <w:rFonts w:ascii="Arial Black" w:hAnsi="Arial Black"/>
      <w:color w:val="EEA4A9"/>
      <w:sz w:val="32"/>
      <w:szCs w:val="32"/>
    </w:rPr>
  </w:style>
  <w:style w:type="paragraph" w:customStyle="1" w:styleId="Bullet2round">
    <w:name w:val="Bullet 2 (round)"/>
    <w:basedOn w:val="Normal"/>
    <w:rsid w:val="001F51F6"/>
    <w:pPr>
      <w:tabs>
        <w:tab w:val="num" w:pos="1800"/>
      </w:tabs>
      <w:spacing w:before="0"/>
      <w:ind w:left="1800" w:hanging="360"/>
    </w:pPr>
    <w:rPr>
      <w:rFonts w:ascii="Times New Roman" w:hAnsi="Times New Roman"/>
      <w:sz w:val="22"/>
    </w:rPr>
  </w:style>
  <w:style w:type="paragraph" w:customStyle="1" w:styleId="TableNote">
    <w:name w:val="Table Note"/>
    <w:basedOn w:val="Note"/>
    <w:uiPriority w:val="99"/>
    <w:rsid w:val="001F51F6"/>
    <w:pPr>
      <w:ind w:left="504"/>
    </w:pPr>
    <w:rPr>
      <w:i w:val="0"/>
      <w:szCs w:val="18"/>
    </w:rPr>
  </w:style>
  <w:style w:type="paragraph" w:customStyle="1" w:styleId="TabNum1">
    <w:name w:val="TabNum1"/>
    <w:basedOn w:val="BodyTextTable"/>
    <w:rsid w:val="001F51F6"/>
    <w:pPr>
      <w:numPr>
        <w:numId w:val="11"/>
      </w:numPr>
    </w:pPr>
  </w:style>
  <w:style w:type="paragraph" w:customStyle="1" w:styleId="TabSubStep">
    <w:name w:val="TabSubStep"/>
    <w:basedOn w:val="TabNum1"/>
    <w:rsid w:val="001F51F6"/>
    <w:pPr>
      <w:numPr>
        <w:ilvl w:val="5"/>
        <w:numId w:val="7"/>
      </w:numPr>
    </w:pPr>
  </w:style>
  <w:style w:type="paragraph" w:styleId="BalloonText">
    <w:name w:val="Balloon Text"/>
    <w:basedOn w:val="Normal"/>
    <w:link w:val="BalloonTextChar"/>
    <w:uiPriority w:val="99"/>
    <w:semiHidden/>
    <w:unhideWhenUsed/>
    <w:rsid w:val="0089154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4A"/>
    <w:rPr>
      <w:rFonts w:ascii="Segoe UI" w:hAnsi="Segoe UI" w:cs="Segoe UI"/>
      <w:sz w:val="18"/>
      <w:szCs w:val="18"/>
      <w:lang w:val="en-US"/>
    </w:rPr>
  </w:style>
  <w:style w:type="paragraph" w:styleId="BlockText">
    <w:name w:val="Block Text"/>
    <w:basedOn w:val="Normal"/>
    <w:uiPriority w:val="99"/>
    <w:semiHidden/>
    <w:unhideWhenUsed/>
    <w:rsid w:val="0089154A"/>
    <w:pPr>
      <w:pBdr>
        <w:top w:val="single" w:sz="2" w:space="10" w:color="FDB515" w:themeColor="accent1" w:frame="1"/>
        <w:left w:val="single" w:sz="2" w:space="10" w:color="FDB515" w:themeColor="accent1" w:frame="1"/>
        <w:bottom w:val="single" w:sz="2" w:space="10" w:color="FDB515" w:themeColor="accent1" w:frame="1"/>
        <w:right w:val="single" w:sz="2" w:space="10" w:color="FDB515" w:themeColor="accent1" w:frame="1"/>
      </w:pBdr>
      <w:ind w:left="1152" w:right="1152"/>
    </w:pPr>
    <w:rPr>
      <w:rFonts w:asciiTheme="minorHAnsi" w:eastAsiaTheme="minorEastAsia" w:hAnsiTheme="minorHAnsi" w:cstheme="minorBidi"/>
      <w:i/>
      <w:iCs/>
      <w:color w:val="FDB515" w:themeColor="accent1"/>
    </w:rPr>
  </w:style>
  <w:style w:type="paragraph" w:styleId="BodyTextFirstIndent">
    <w:name w:val="Body Text First Indent"/>
    <w:basedOn w:val="BodyText"/>
    <w:link w:val="BodyTextFirstIndentChar"/>
    <w:uiPriority w:val="99"/>
    <w:rsid w:val="0089154A"/>
    <w:pPr>
      <w:ind w:firstLine="360"/>
    </w:pPr>
  </w:style>
  <w:style w:type="character" w:customStyle="1" w:styleId="BodyTextFirstIndentChar">
    <w:name w:val="Body Text First Indent Char"/>
    <w:basedOn w:val="BodyTextChar"/>
    <w:link w:val="BodyTextFirstIndent"/>
    <w:uiPriority w:val="99"/>
    <w:rsid w:val="0089154A"/>
    <w:rPr>
      <w:rFonts w:ascii="Century Gothic" w:hAnsi="Century Gothic"/>
      <w:sz w:val="20"/>
      <w:lang w:val="en-US"/>
    </w:rPr>
  </w:style>
  <w:style w:type="paragraph" w:styleId="BodyTextIndent">
    <w:name w:val="Body Text Indent"/>
    <w:basedOn w:val="Normal"/>
    <w:link w:val="BodyTextIndentChar"/>
    <w:uiPriority w:val="99"/>
    <w:semiHidden/>
    <w:unhideWhenUsed/>
    <w:rsid w:val="0089154A"/>
    <w:pPr>
      <w:ind w:left="283"/>
    </w:pPr>
  </w:style>
  <w:style w:type="character" w:customStyle="1" w:styleId="BodyTextIndentChar">
    <w:name w:val="Body Text Indent Char"/>
    <w:basedOn w:val="DefaultParagraphFont"/>
    <w:link w:val="BodyTextIndent"/>
    <w:uiPriority w:val="99"/>
    <w:semiHidden/>
    <w:rsid w:val="0089154A"/>
    <w:rPr>
      <w:rFonts w:ascii="Century Gothic" w:hAnsi="Century Gothic"/>
      <w:sz w:val="20"/>
      <w:lang w:val="en-US"/>
    </w:rPr>
  </w:style>
  <w:style w:type="paragraph" w:styleId="BodyTextFirstIndent2">
    <w:name w:val="Body Text First Indent 2"/>
    <w:basedOn w:val="BodyTextIndent"/>
    <w:link w:val="BodyTextFirstIndent2Char"/>
    <w:uiPriority w:val="99"/>
    <w:semiHidden/>
    <w:unhideWhenUsed/>
    <w:rsid w:val="0089154A"/>
    <w:pPr>
      <w:ind w:left="360" w:firstLine="360"/>
    </w:pPr>
  </w:style>
  <w:style w:type="character" w:customStyle="1" w:styleId="BodyTextFirstIndent2Char">
    <w:name w:val="Body Text First Indent 2 Char"/>
    <w:basedOn w:val="BodyTextIndentChar"/>
    <w:link w:val="BodyTextFirstIndent2"/>
    <w:uiPriority w:val="99"/>
    <w:semiHidden/>
    <w:rsid w:val="0089154A"/>
    <w:rPr>
      <w:rFonts w:ascii="Century Gothic" w:hAnsi="Century Gothic"/>
      <w:sz w:val="20"/>
      <w:lang w:val="en-US"/>
    </w:rPr>
  </w:style>
  <w:style w:type="paragraph" w:styleId="BodyTextIndent2">
    <w:name w:val="Body Text Indent 2"/>
    <w:basedOn w:val="Normal"/>
    <w:link w:val="BodyTextIndent2Char"/>
    <w:uiPriority w:val="99"/>
    <w:semiHidden/>
    <w:unhideWhenUsed/>
    <w:rsid w:val="0089154A"/>
    <w:pPr>
      <w:spacing w:line="480" w:lineRule="auto"/>
      <w:ind w:left="283"/>
    </w:pPr>
  </w:style>
  <w:style w:type="character" w:customStyle="1" w:styleId="BodyTextIndent2Char">
    <w:name w:val="Body Text Indent 2 Char"/>
    <w:basedOn w:val="DefaultParagraphFont"/>
    <w:link w:val="BodyTextIndent2"/>
    <w:uiPriority w:val="99"/>
    <w:semiHidden/>
    <w:rsid w:val="0089154A"/>
    <w:rPr>
      <w:rFonts w:ascii="Century Gothic" w:hAnsi="Century Gothic"/>
      <w:sz w:val="20"/>
      <w:lang w:val="en-US"/>
    </w:rPr>
  </w:style>
  <w:style w:type="paragraph" w:styleId="BodyTextIndent3">
    <w:name w:val="Body Text Indent 3"/>
    <w:basedOn w:val="Normal"/>
    <w:link w:val="BodyTextIndent3Char"/>
    <w:uiPriority w:val="99"/>
    <w:semiHidden/>
    <w:unhideWhenUsed/>
    <w:rsid w:val="0089154A"/>
    <w:pPr>
      <w:ind w:left="283"/>
    </w:pPr>
    <w:rPr>
      <w:sz w:val="16"/>
      <w:szCs w:val="16"/>
    </w:rPr>
  </w:style>
  <w:style w:type="character" w:customStyle="1" w:styleId="BodyTextIndent3Char">
    <w:name w:val="Body Text Indent 3 Char"/>
    <w:basedOn w:val="DefaultParagraphFont"/>
    <w:link w:val="BodyTextIndent3"/>
    <w:uiPriority w:val="99"/>
    <w:semiHidden/>
    <w:rsid w:val="0089154A"/>
    <w:rPr>
      <w:rFonts w:ascii="Century Gothic" w:hAnsi="Century Gothic"/>
      <w:sz w:val="16"/>
      <w:szCs w:val="16"/>
      <w:lang w:val="en-US"/>
    </w:rPr>
  </w:style>
  <w:style w:type="paragraph" w:styleId="Closing">
    <w:name w:val="Closing"/>
    <w:basedOn w:val="Normal"/>
    <w:link w:val="ClosingChar"/>
    <w:uiPriority w:val="99"/>
    <w:semiHidden/>
    <w:unhideWhenUsed/>
    <w:rsid w:val="0089154A"/>
    <w:pPr>
      <w:spacing w:before="0" w:after="0"/>
      <w:ind w:left="4252"/>
    </w:pPr>
  </w:style>
  <w:style w:type="character" w:customStyle="1" w:styleId="ClosingChar">
    <w:name w:val="Closing Char"/>
    <w:basedOn w:val="DefaultParagraphFont"/>
    <w:link w:val="Closing"/>
    <w:uiPriority w:val="99"/>
    <w:semiHidden/>
    <w:rsid w:val="0089154A"/>
    <w:rPr>
      <w:rFonts w:ascii="Century Gothic" w:hAnsi="Century Gothic"/>
      <w:sz w:val="20"/>
      <w:lang w:val="en-US"/>
    </w:rPr>
  </w:style>
  <w:style w:type="table" w:styleId="ColorfulGrid">
    <w:name w:val="Colorful Grid"/>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FEF0D0" w:themeFill="accent1" w:themeFillTint="33"/>
    </w:tcPr>
    <w:tblStylePr w:type="firstRow">
      <w:rPr>
        <w:b/>
        <w:bCs/>
      </w:rPr>
      <w:tblPr/>
      <w:tcPr>
        <w:shd w:val="clear" w:color="auto" w:fill="FEE1A1" w:themeFill="accent1" w:themeFillTint="66"/>
      </w:tcPr>
    </w:tblStylePr>
    <w:tblStylePr w:type="lastRow">
      <w:rPr>
        <w:b/>
        <w:bCs/>
        <w:color w:val="000000" w:themeColor="text1"/>
      </w:rPr>
      <w:tblPr/>
      <w:tcPr>
        <w:shd w:val="clear" w:color="auto" w:fill="FEE1A1" w:themeFill="accent1" w:themeFillTint="66"/>
      </w:tcPr>
    </w:tblStylePr>
    <w:tblStylePr w:type="firstCol">
      <w:rPr>
        <w:color w:val="FFFFFF" w:themeColor="background1"/>
      </w:rPr>
      <w:tblPr/>
      <w:tcPr>
        <w:shd w:val="clear" w:color="auto" w:fill="CB8C01" w:themeFill="accent1" w:themeFillShade="BF"/>
      </w:tcPr>
    </w:tblStylePr>
    <w:tblStylePr w:type="lastCol">
      <w:rPr>
        <w:color w:val="FFFFFF" w:themeColor="background1"/>
      </w:rPr>
      <w:tblPr/>
      <w:tcPr>
        <w:shd w:val="clear" w:color="auto" w:fill="CB8C01" w:themeFill="accent1" w:themeFillShade="BF"/>
      </w:tcPr>
    </w:tblStylePr>
    <w:tblStylePr w:type="band1Vert">
      <w:tblPr/>
      <w:tcPr>
        <w:shd w:val="clear" w:color="auto" w:fill="FED98A" w:themeFill="accent1" w:themeFillTint="7F"/>
      </w:tcPr>
    </w:tblStylePr>
    <w:tblStylePr w:type="band1Horz">
      <w:tblPr/>
      <w:tcPr>
        <w:shd w:val="clear" w:color="auto" w:fill="FED98A" w:themeFill="accent1" w:themeFillTint="7F"/>
      </w:tcPr>
    </w:tblStylePr>
  </w:style>
  <w:style w:type="table" w:styleId="ColorfulGrid-Accent2">
    <w:name w:val="Colorful Grid Accent 2"/>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FCE0DE" w:themeFill="accent2" w:themeFillTint="33"/>
    </w:tcPr>
    <w:tblStylePr w:type="firstRow">
      <w:rPr>
        <w:b/>
        <w:bCs/>
      </w:rPr>
      <w:tblPr/>
      <w:tcPr>
        <w:shd w:val="clear" w:color="auto" w:fill="F9C1BE" w:themeFill="accent2" w:themeFillTint="66"/>
      </w:tcPr>
    </w:tblStylePr>
    <w:tblStylePr w:type="lastRow">
      <w:rPr>
        <w:b/>
        <w:bCs/>
        <w:color w:val="000000" w:themeColor="text1"/>
      </w:rPr>
      <w:tblPr/>
      <w:tcPr>
        <w:shd w:val="clear" w:color="auto" w:fill="F9C1BE" w:themeFill="accent2" w:themeFillTint="66"/>
      </w:tcPr>
    </w:tblStylePr>
    <w:tblStylePr w:type="firstCol">
      <w:rPr>
        <w:color w:val="FFFFFF" w:themeColor="background1"/>
      </w:rPr>
      <w:tblPr/>
      <w:tcPr>
        <w:shd w:val="clear" w:color="auto" w:fill="E91D13" w:themeFill="accent2" w:themeFillShade="BF"/>
      </w:tcPr>
    </w:tblStylePr>
    <w:tblStylePr w:type="lastCol">
      <w:rPr>
        <w:color w:val="FFFFFF" w:themeColor="background1"/>
      </w:rPr>
      <w:tblPr/>
      <w:tcPr>
        <w:shd w:val="clear" w:color="auto" w:fill="E91D13" w:themeFill="accent2" w:themeFillShade="BF"/>
      </w:tcPr>
    </w:tblStylePr>
    <w:tblStylePr w:type="band1Vert">
      <w:tblPr/>
      <w:tcPr>
        <w:shd w:val="clear" w:color="auto" w:fill="F8B2AF" w:themeFill="accent2" w:themeFillTint="7F"/>
      </w:tcPr>
    </w:tblStylePr>
    <w:tblStylePr w:type="band1Horz">
      <w:tblPr/>
      <w:tcPr>
        <w:shd w:val="clear" w:color="auto" w:fill="F8B2AF" w:themeFill="accent2" w:themeFillTint="7F"/>
      </w:tcPr>
    </w:tblStylePr>
  </w:style>
  <w:style w:type="table" w:styleId="ColorfulGrid-Accent3">
    <w:name w:val="Colorful Grid Accent 3"/>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FFC8E8" w:themeFill="accent3" w:themeFillTint="33"/>
    </w:tcPr>
    <w:tblStylePr w:type="firstRow">
      <w:rPr>
        <w:b/>
        <w:bCs/>
      </w:rPr>
      <w:tblPr/>
      <w:tcPr>
        <w:shd w:val="clear" w:color="auto" w:fill="FF91D2" w:themeFill="accent3" w:themeFillTint="66"/>
      </w:tcPr>
    </w:tblStylePr>
    <w:tblStylePr w:type="lastRow">
      <w:rPr>
        <w:b/>
        <w:bCs/>
        <w:color w:val="000000" w:themeColor="text1"/>
      </w:rPr>
      <w:tblPr/>
      <w:tcPr>
        <w:shd w:val="clear" w:color="auto" w:fill="FF91D2" w:themeFill="accent3" w:themeFillTint="66"/>
      </w:tcPr>
    </w:tblStylePr>
    <w:tblStylePr w:type="firstCol">
      <w:rPr>
        <w:color w:val="FFFFFF" w:themeColor="background1"/>
      </w:rPr>
      <w:tblPr/>
      <w:tcPr>
        <w:shd w:val="clear" w:color="auto" w:fill="B00068" w:themeFill="accent3" w:themeFillShade="BF"/>
      </w:tcPr>
    </w:tblStylePr>
    <w:tblStylePr w:type="lastCol">
      <w:rPr>
        <w:color w:val="FFFFFF" w:themeColor="background1"/>
      </w:rPr>
      <w:tblPr/>
      <w:tcPr>
        <w:shd w:val="clear" w:color="auto" w:fill="B00068" w:themeFill="accent3" w:themeFillShade="BF"/>
      </w:tcPr>
    </w:tblStylePr>
    <w:tblStylePr w:type="band1Vert">
      <w:tblPr/>
      <w:tcPr>
        <w:shd w:val="clear" w:color="auto" w:fill="FF76C7" w:themeFill="accent3" w:themeFillTint="7F"/>
      </w:tcPr>
    </w:tblStylePr>
    <w:tblStylePr w:type="band1Horz">
      <w:tblPr/>
      <w:tcPr>
        <w:shd w:val="clear" w:color="auto" w:fill="FF76C7" w:themeFill="accent3" w:themeFillTint="7F"/>
      </w:tcPr>
    </w:tblStylePr>
  </w:style>
  <w:style w:type="table" w:styleId="ColorfulGrid-Accent4">
    <w:name w:val="Colorful Grid Accent 4"/>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D0CFDF" w:themeFill="accent4" w:themeFillTint="33"/>
    </w:tcPr>
    <w:tblStylePr w:type="firstRow">
      <w:rPr>
        <w:b/>
        <w:bCs/>
      </w:rPr>
      <w:tblPr/>
      <w:tcPr>
        <w:shd w:val="clear" w:color="auto" w:fill="A2A0BF" w:themeFill="accent4" w:themeFillTint="66"/>
      </w:tcPr>
    </w:tblStylePr>
    <w:tblStylePr w:type="lastRow">
      <w:rPr>
        <w:b/>
        <w:bCs/>
        <w:color w:val="000000" w:themeColor="text1"/>
      </w:rPr>
      <w:tblPr/>
      <w:tcPr>
        <w:shd w:val="clear" w:color="auto" w:fill="A2A0BF" w:themeFill="accent4" w:themeFillTint="66"/>
      </w:tcPr>
    </w:tblStylePr>
    <w:tblStylePr w:type="firstCol">
      <w:rPr>
        <w:color w:val="FFFFFF" w:themeColor="background1"/>
      </w:rPr>
      <w:tblPr/>
      <w:tcPr>
        <w:shd w:val="clear" w:color="auto" w:fill="232233" w:themeFill="accent4" w:themeFillShade="BF"/>
      </w:tcPr>
    </w:tblStylePr>
    <w:tblStylePr w:type="lastCol">
      <w:rPr>
        <w:color w:val="FFFFFF" w:themeColor="background1"/>
      </w:rPr>
      <w:tblPr/>
      <w:tcPr>
        <w:shd w:val="clear" w:color="auto" w:fill="232233" w:themeFill="accent4" w:themeFillShade="BF"/>
      </w:tcPr>
    </w:tblStylePr>
    <w:tblStylePr w:type="band1Vert">
      <w:tblPr/>
      <w:tcPr>
        <w:shd w:val="clear" w:color="auto" w:fill="8C88B0" w:themeFill="accent4" w:themeFillTint="7F"/>
      </w:tcPr>
    </w:tblStylePr>
    <w:tblStylePr w:type="band1Horz">
      <w:tblPr/>
      <w:tcPr>
        <w:shd w:val="clear" w:color="auto" w:fill="8C88B0" w:themeFill="accent4" w:themeFillTint="7F"/>
      </w:tcPr>
    </w:tblStylePr>
  </w:style>
  <w:style w:type="table" w:styleId="ColorfulGrid-Accent5">
    <w:name w:val="Colorful Grid Accent 5"/>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DFDFE1" w:themeFill="accent5" w:themeFillTint="33"/>
    </w:tcPr>
    <w:tblStylePr w:type="firstRow">
      <w:rPr>
        <w:b/>
        <w:bCs/>
      </w:rPr>
      <w:tblPr/>
      <w:tcPr>
        <w:shd w:val="clear" w:color="auto" w:fill="BFC0C3" w:themeFill="accent5" w:themeFillTint="66"/>
      </w:tcPr>
    </w:tblStylePr>
    <w:tblStylePr w:type="lastRow">
      <w:rPr>
        <w:b/>
        <w:bCs/>
        <w:color w:val="000000" w:themeColor="text1"/>
      </w:rPr>
      <w:tblPr/>
      <w:tcPr>
        <w:shd w:val="clear" w:color="auto" w:fill="BFC0C3" w:themeFill="accent5" w:themeFillTint="66"/>
      </w:tcPr>
    </w:tblStylePr>
    <w:tblStylePr w:type="firstCol">
      <w:rPr>
        <w:color w:val="FFFFFF" w:themeColor="background1"/>
      </w:rPr>
      <w:tblPr/>
      <w:tcPr>
        <w:shd w:val="clear" w:color="auto" w:fill="494A4E" w:themeFill="accent5" w:themeFillShade="BF"/>
      </w:tcPr>
    </w:tblStylePr>
    <w:tblStylePr w:type="lastCol">
      <w:rPr>
        <w:color w:val="FFFFFF" w:themeColor="background1"/>
      </w:rPr>
      <w:tblPr/>
      <w:tcPr>
        <w:shd w:val="clear" w:color="auto" w:fill="494A4E" w:themeFill="accent5" w:themeFillShade="BF"/>
      </w:tcPr>
    </w:tblStylePr>
    <w:tblStylePr w:type="band1Vert">
      <w:tblPr/>
      <w:tcPr>
        <w:shd w:val="clear" w:color="auto" w:fill="AFB1B5" w:themeFill="accent5" w:themeFillTint="7F"/>
      </w:tcPr>
    </w:tblStylePr>
    <w:tblStylePr w:type="band1Horz">
      <w:tblPr/>
      <w:tcPr>
        <w:shd w:val="clear" w:color="auto" w:fill="AFB1B5" w:themeFill="accent5" w:themeFillTint="7F"/>
      </w:tcPr>
    </w:tblStylePr>
  </w:style>
  <w:style w:type="table" w:styleId="ColorfulGrid-Accent6">
    <w:name w:val="Colorful Grid Accent 6"/>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F7F7F6" w:themeFill="accent6" w:themeFillTint="33"/>
    </w:tcPr>
    <w:tblStylePr w:type="firstRow">
      <w:rPr>
        <w:b/>
        <w:bCs/>
      </w:rPr>
      <w:tblPr/>
      <w:tcPr>
        <w:shd w:val="clear" w:color="auto" w:fill="EFEFEE" w:themeFill="accent6" w:themeFillTint="66"/>
      </w:tcPr>
    </w:tblStylePr>
    <w:tblStylePr w:type="lastRow">
      <w:rPr>
        <w:b/>
        <w:bCs/>
        <w:color w:val="000000" w:themeColor="text1"/>
      </w:rPr>
      <w:tblPr/>
      <w:tcPr>
        <w:shd w:val="clear" w:color="auto" w:fill="EFEFEE" w:themeFill="accent6" w:themeFillTint="66"/>
      </w:tcPr>
    </w:tblStylePr>
    <w:tblStylePr w:type="firstCol">
      <w:rPr>
        <w:color w:val="FFFFFF" w:themeColor="background1"/>
      </w:rPr>
      <w:tblPr/>
      <w:tcPr>
        <w:shd w:val="clear" w:color="auto" w:fill="A5A59D" w:themeFill="accent6" w:themeFillShade="BF"/>
      </w:tcPr>
    </w:tblStylePr>
    <w:tblStylePr w:type="lastCol">
      <w:rPr>
        <w:color w:val="FFFFFF" w:themeColor="background1"/>
      </w:rPr>
      <w:tblPr/>
      <w:tcPr>
        <w:shd w:val="clear" w:color="auto" w:fill="A5A59D" w:themeFill="accent6" w:themeFillShade="BF"/>
      </w:tcPr>
    </w:tblStylePr>
    <w:tblStylePr w:type="band1Vert">
      <w:tblPr/>
      <w:tcPr>
        <w:shd w:val="clear" w:color="auto" w:fill="ECECEA" w:themeFill="accent6" w:themeFillTint="7F"/>
      </w:tcPr>
    </w:tblStylePr>
    <w:tblStylePr w:type="band1Horz">
      <w:tblPr/>
      <w:tcPr>
        <w:shd w:val="clear" w:color="auto" w:fill="ECECEA" w:themeFill="accent6" w:themeFillTint="7F"/>
      </w:tcPr>
    </w:tblStylePr>
  </w:style>
  <w:style w:type="table" w:styleId="ColorfulList">
    <w:name w:val="Colorful List"/>
    <w:basedOn w:val="TableNormal"/>
    <w:uiPriority w:val="72"/>
    <w:semiHidden/>
    <w:unhideWhenUsed/>
    <w:rsid w:val="0089154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9154A"/>
    <w:rPr>
      <w:color w:val="000000" w:themeColor="text1"/>
    </w:rPr>
    <w:tblPr>
      <w:tblStyleRowBandSize w:val="1"/>
      <w:tblStyleColBandSize w:val="1"/>
    </w:tblPr>
    <w:tcPr>
      <w:shd w:val="clear" w:color="auto" w:fill="FEF7E7" w:themeFill="accent1"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CC5" w:themeFill="accent1" w:themeFillTint="3F"/>
      </w:tcPr>
    </w:tblStylePr>
    <w:tblStylePr w:type="band1Horz">
      <w:tblPr/>
      <w:tcPr>
        <w:shd w:val="clear" w:color="auto" w:fill="FEF0D0" w:themeFill="accent1" w:themeFillTint="33"/>
      </w:tcPr>
    </w:tblStylePr>
  </w:style>
  <w:style w:type="table" w:styleId="ColorfulList-Accent2">
    <w:name w:val="Colorful List Accent 2"/>
    <w:basedOn w:val="TableNormal"/>
    <w:uiPriority w:val="72"/>
    <w:semiHidden/>
    <w:unhideWhenUsed/>
    <w:rsid w:val="0089154A"/>
    <w:rPr>
      <w:color w:val="000000" w:themeColor="text1"/>
    </w:rPr>
    <w:tblPr>
      <w:tblStyleRowBandSize w:val="1"/>
      <w:tblStyleColBandSize w:val="1"/>
    </w:tblPr>
    <w:tcPr>
      <w:shd w:val="clear" w:color="auto" w:fill="FDEFEF" w:themeFill="accent2"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7" w:themeFill="accent2" w:themeFillTint="3F"/>
      </w:tcPr>
    </w:tblStylePr>
    <w:tblStylePr w:type="band1Horz">
      <w:tblPr/>
      <w:tcPr>
        <w:shd w:val="clear" w:color="auto" w:fill="FCE0DE" w:themeFill="accent2" w:themeFillTint="33"/>
      </w:tcPr>
    </w:tblStylePr>
  </w:style>
  <w:style w:type="table" w:styleId="ColorfulList-Accent3">
    <w:name w:val="Colorful List Accent 3"/>
    <w:basedOn w:val="TableNormal"/>
    <w:uiPriority w:val="72"/>
    <w:semiHidden/>
    <w:unhideWhenUsed/>
    <w:rsid w:val="0089154A"/>
    <w:rPr>
      <w:color w:val="000000" w:themeColor="text1"/>
    </w:rPr>
    <w:tblPr>
      <w:tblStyleRowBandSize w:val="1"/>
      <w:tblStyleColBandSize w:val="1"/>
    </w:tblPr>
    <w:tcPr>
      <w:shd w:val="clear" w:color="auto" w:fill="FFE4F3" w:themeFill="accent3" w:themeFillTint="19"/>
    </w:tcPr>
    <w:tblStylePr w:type="firstRow">
      <w:rPr>
        <w:b/>
        <w:bCs/>
        <w:color w:val="FFFFFF" w:themeColor="background1"/>
      </w:rPr>
      <w:tblPr/>
      <w:tcPr>
        <w:tcBorders>
          <w:bottom w:val="single" w:sz="12" w:space="0" w:color="FFFFFF" w:themeColor="background1"/>
        </w:tcBorders>
        <w:shd w:val="clear" w:color="auto" w:fill="262437" w:themeFill="accent4" w:themeFillShade="CC"/>
      </w:tcPr>
    </w:tblStylePr>
    <w:tblStylePr w:type="lastRow">
      <w:rPr>
        <w:b/>
        <w:bCs/>
        <w:color w:val="2624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3" w:themeFillTint="3F"/>
      </w:tcPr>
    </w:tblStylePr>
    <w:tblStylePr w:type="band1Horz">
      <w:tblPr/>
      <w:tcPr>
        <w:shd w:val="clear" w:color="auto" w:fill="FFC8E8" w:themeFill="accent3" w:themeFillTint="33"/>
      </w:tcPr>
    </w:tblStylePr>
  </w:style>
  <w:style w:type="table" w:styleId="ColorfulList-Accent4">
    <w:name w:val="Colorful List Accent 4"/>
    <w:basedOn w:val="TableNormal"/>
    <w:uiPriority w:val="72"/>
    <w:semiHidden/>
    <w:unhideWhenUsed/>
    <w:rsid w:val="0089154A"/>
    <w:rPr>
      <w:color w:val="000000" w:themeColor="text1"/>
    </w:rPr>
    <w:tblPr>
      <w:tblStyleRowBandSize w:val="1"/>
      <w:tblStyleColBandSize w:val="1"/>
    </w:tblPr>
    <w:tcPr>
      <w:shd w:val="clear" w:color="auto" w:fill="E8E7EF" w:themeFill="accent4" w:themeFillTint="19"/>
    </w:tcPr>
    <w:tblStylePr w:type="firstRow">
      <w:rPr>
        <w:b/>
        <w:bCs/>
        <w:color w:val="FFFFFF" w:themeColor="background1"/>
      </w:rPr>
      <w:tblPr/>
      <w:tcPr>
        <w:tcBorders>
          <w:bottom w:val="single" w:sz="12" w:space="0" w:color="FFFFFF" w:themeColor="background1"/>
        </w:tcBorders>
        <w:shd w:val="clear" w:color="auto" w:fill="BC006F" w:themeFill="accent3" w:themeFillShade="CC"/>
      </w:tcPr>
    </w:tblStylePr>
    <w:tblStylePr w:type="lastRow">
      <w:rPr>
        <w:b/>
        <w:bCs/>
        <w:color w:val="BC006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C4D8" w:themeFill="accent4" w:themeFillTint="3F"/>
      </w:tcPr>
    </w:tblStylePr>
    <w:tblStylePr w:type="band1Horz">
      <w:tblPr/>
      <w:tcPr>
        <w:shd w:val="clear" w:color="auto" w:fill="D0CFDF" w:themeFill="accent4" w:themeFillTint="33"/>
      </w:tcPr>
    </w:tblStylePr>
  </w:style>
  <w:style w:type="table" w:styleId="ColorfulList-Accent5">
    <w:name w:val="Colorful List Accent 5"/>
    <w:basedOn w:val="TableNormal"/>
    <w:uiPriority w:val="72"/>
    <w:semiHidden/>
    <w:unhideWhenUsed/>
    <w:rsid w:val="0089154A"/>
    <w:rPr>
      <w:color w:val="000000" w:themeColor="text1"/>
    </w:rPr>
    <w:tblPr>
      <w:tblStyleRowBandSize w:val="1"/>
      <w:tblStyleColBandSize w:val="1"/>
    </w:tblPr>
    <w:tcPr>
      <w:shd w:val="clear" w:color="auto" w:fill="EFEFF0" w:themeFill="accent5" w:themeFillTint="19"/>
    </w:tcPr>
    <w:tblStylePr w:type="firstRow">
      <w:rPr>
        <w:b/>
        <w:bCs/>
        <w:color w:val="FFFFFF" w:themeColor="background1"/>
      </w:rPr>
      <w:tblPr/>
      <w:tcPr>
        <w:tcBorders>
          <w:bottom w:val="single" w:sz="12" w:space="0" w:color="FFFFFF" w:themeColor="background1"/>
        </w:tcBorders>
        <w:shd w:val="clear" w:color="auto" w:fill="AFAFA9" w:themeFill="accent6" w:themeFillShade="CC"/>
      </w:tcPr>
    </w:tblStylePr>
    <w:tblStylePr w:type="lastRow">
      <w:rPr>
        <w:b/>
        <w:bCs/>
        <w:color w:val="AFAFA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8DA" w:themeFill="accent5" w:themeFillTint="3F"/>
      </w:tcPr>
    </w:tblStylePr>
    <w:tblStylePr w:type="band1Horz">
      <w:tblPr/>
      <w:tcPr>
        <w:shd w:val="clear" w:color="auto" w:fill="DFDFE1" w:themeFill="accent5" w:themeFillTint="33"/>
      </w:tcPr>
    </w:tblStylePr>
  </w:style>
  <w:style w:type="table" w:styleId="ColorfulList-Accent6">
    <w:name w:val="Colorful List Accent 6"/>
    <w:basedOn w:val="TableNormal"/>
    <w:uiPriority w:val="72"/>
    <w:semiHidden/>
    <w:unhideWhenUsed/>
    <w:rsid w:val="0089154A"/>
    <w:rPr>
      <w:color w:val="000000" w:themeColor="text1"/>
    </w:rPr>
    <w:tblPr>
      <w:tblStyleRowBandSize w:val="1"/>
      <w:tblStyleColBandSize w:val="1"/>
    </w:tblPr>
    <w:tcPr>
      <w:shd w:val="clear" w:color="auto" w:fill="FBFBFA" w:themeFill="accent6" w:themeFillTint="19"/>
    </w:tcPr>
    <w:tblStylePr w:type="firstRow">
      <w:rPr>
        <w:b/>
        <w:bCs/>
        <w:color w:val="FFFFFF" w:themeColor="background1"/>
      </w:rPr>
      <w:tblPr/>
      <w:tcPr>
        <w:tcBorders>
          <w:bottom w:val="single" w:sz="12" w:space="0" w:color="FFFFFF" w:themeColor="background1"/>
        </w:tcBorders>
        <w:shd w:val="clear" w:color="auto" w:fill="4E5053" w:themeFill="accent5" w:themeFillShade="CC"/>
      </w:tcPr>
    </w:tblStylePr>
    <w:tblStylePr w:type="lastRow">
      <w:rPr>
        <w:b/>
        <w:bCs/>
        <w:color w:val="4E505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5F4" w:themeFill="accent6" w:themeFillTint="3F"/>
      </w:tcPr>
    </w:tblStylePr>
    <w:tblStylePr w:type="band1Horz">
      <w:tblPr/>
      <w:tcPr>
        <w:shd w:val="clear" w:color="auto" w:fill="F7F7F6" w:themeFill="accent6" w:themeFillTint="33"/>
      </w:tcPr>
    </w:tblStylePr>
  </w:style>
  <w:style w:type="table" w:styleId="ColorfulShading">
    <w:name w:val="Colorful Shading"/>
    <w:basedOn w:val="TableNormal"/>
    <w:uiPriority w:val="71"/>
    <w:semiHidden/>
    <w:unhideWhenUsed/>
    <w:rsid w:val="0089154A"/>
    <w:rPr>
      <w:color w:val="000000" w:themeColor="text1"/>
    </w:rPr>
    <w:tblPr>
      <w:tblStyleRowBandSize w:val="1"/>
      <w:tblStyleColBandSize w:val="1"/>
      <w:tblBorders>
        <w:top w:val="single" w:sz="24" w:space="0" w:color="F2665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9154A"/>
    <w:rPr>
      <w:color w:val="000000" w:themeColor="text1"/>
    </w:rPr>
    <w:tblPr>
      <w:tblStyleRowBandSize w:val="1"/>
      <w:tblStyleColBandSize w:val="1"/>
      <w:tblBorders>
        <w:top w:val="single" w:sz="24" w:space="0" w:color="F2665F" w:themeColor="accent2"/>
        <w:left w:val="single" w:sz="4" w:space="0" w:color="FDB515" w:themeColor="accent1"/>
        <w:bottom w:val="single" w:sz="4" w:space="0" w:color="FDB515" w:themeColor="accent1"/>
        <w:right w:val="single" w:sz="4" w:space="0" w:color="FDB515" w:themeColor="accent1"/>
        <w:insideH w:val="single" w:sz="4" w:space="0" w:color="FFFFFF" w:themeColor="background1"/>
        <w:insideV w:val="single" w:sz="4" w:space="0" w:color="FFFFFF" w:themeColor="background1"/>
      </w:tblBorders>
    </w:tblPr>
    <w:tcPr>
      <w:shd w:val="clear" w:color="auto" w:fill="FEF7E7" w:themeFill="accent1"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7001" w:themeFill="accent1" w:themeFillShade="99"/>
      </w:tcPr>
    </w:tblStylePr>
    <w:tblStylePr w:type="firstCol">
      <w:rPr>
        <w:color w:val="FFFFFF" w:themeColor="background1"/>
      </w:rPr>
      <w:tblPr/>
      <w:tcPr>
        <w:tcBorders>
          <w:top w:val="nil"/>
          <w:left w:val="nil"/>
          <w:bottom w:val="nil"/>
          <w:right w:val="nil"/>
          <w:insideH w:val="single" w:sz="4" w:space="0" w:color="A27001" w:themeColor="accent1" w:themeShade="99"/>
          <w:insideV w:val="nil"/>
        </w:tcBorders>
        <w:shd w:val="clear" w:color="auto" w:fill="A2700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27001" w:themeFill="accent1" w:themeFillShade="99"/>
      </w:tcPr>
    </w:tblStylePr>
    <w:tblStylePr w:type="band1Vert">
      <w:tblPr/>
      <w:tcPr>
        <w:shd w:val="clear" w:color="auto" w:fill="FEE1A1" w:themeFill="accent1" w:themeFillTint="66"/>
      </w:tcPr>
    </w:tblStylePr>
    <w:tblStylePr w:type="band1Horz">
      <w:tblPr/>
      <w:tcPr>
        <w:shd w:val="clear" w:color="auto" w:fill="FED98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9154A"/>
    <w:rPr>
      <w:color w:val="000000" w:themeColor="text1"/>
    </w:rPr>
    <w:tblPr>
      <w:tblStyleRowBandSize w:val="1"/>
      <w:tblStyleColBandSize w:val="1"/>
      <w:tblBorders>
        <w:top w:val="single" w:sz="24" w:space="0" w:color="F2665F" w:themeColor="accent2"/>
        <w:left w:val="single" w:sz="4" w:space="0" w:color="F2665F" w:themeColor="accent2"/>
        <w:bottom w:val="single" w:sz="4" w:space="0" w:color="F2665F" w:themeColor="accent2"/>
        <w:right w:val="single" w:sz="4" w:space="0" w:color="F2665F" w:themeColor="accent2"/>
        <w:insideH w:val="single" w:sz="4" w:space="0" w:color="FFFFFF" w:themeColor="background1"/>
        <w:insideV w:val="single" w:sz="4" w:space="0" w:color="FFFFFF" w:themeColor="background1"/>
      </w:tblBorders>
    </w:tblPr>
    <w:tcPr>
      <w:shd w:val="clear" w:color="auto" w:fill="FDEFEF" w:themeFill="accent2"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70F" w:themeFill="accent2" w:themeFillShade="99"/>
      </w:tcPr>
    </w:tblStylePr>
    <w:tblStylePr w:type="firstCol">
      <w:rPr>
        <w:color w:val="FFFFFF" w:themeColor="background1"/>
      </w:rPr>
      <w:tblPr/>
      <w:tcPr>
        <w:tcBorders>
          <w:top w:val="nil"/>
          <w:left w:val="nil"/>
          <w:bottom w:val="nil"/>
          <w:right w:val="nil"/>
          <w:insideH w:val="single" w:sz="4" w:space="0" w:color="BA170F" w:themeColor="accent2" w:themeShade="99"/>
          <w:insideV w:val="nil"/>
        </w:tcBorders>
        <w:shd w:val="clear" w:color="auto" w:fill="BA170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A170F" w:themeFill="accent2" w:themeFillShade="99"/>
      </w:tcPr>
    </w:tblStylePr>
    <w:tblStylePr w:type="band1Vert">
      <w:tblPr/>
      <w:tcPr>
        <w:shd w:val="clear" w:color="auto" w:fill="F9C1BE" w:themeFill="accent2" w:themeFillTint="66"/>
      </w:tcPr>
    </w:tblStylePr>
    <w:tblStylePr w:type="band1Horz">
      <w:tblPr/>
      <w:tcPr>
        <w:shd w:val="clear" w:color="auto" w:fill="F8B2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9154A"/>
    <w:rPr>
      <w:color w:val="000000" w:themeColor="text1"/>
    </w:rPr>
    <w:tblPr>
      <w:tblStyleRowBandSize w:val="1"/>
      <w:tblStyleColBandSize w:val="1"/>
      <w:tblBorders>
        <w:top w:val="single" w:sz="24" w:space="0" w:color="302E45" w:themeColor="accent4"/>
        <w:left w:val="single" w:sz="4" w:space="0" w:color="EC008C" w:themeColor="accent3"/>
        <w:bottom w:val="single" w:sz="4" w:space="0" w:color="EC008C" w:themeColor="accent3"/>
        <w:right w:val="single" w:sz="4" w:space="0" w:color="EC008C" w:themeColor="accent3"/>
        <w:insideH w:val="single" w:sz="4" w:space="0" w:color="FFFFFF" w:themeColor="background1"/>
        <w:insideV w:val="single" w:sz="4" w:space="0" w:color="FFFFFF" w:themeColor="background1"/>
      </w:tblBorders>
    </w:tblPr>
    <w:tcPr>
      <w:shd w:val="clear" w:color="auto" w:fill="FFE4F3" w:themeFill="accent3" w:themeFillTint="19"/>
    </w:tcPr>
    <w:tblStylePr w:type="firstRow">
      <w:rPr>
        <w:b/>
        <w:bCs/>
      </w:rPr>
      <w:tblPr/>
      <w:tcPr>
        <w:tcBorders>
          <w:top w:val="nil"/>
          <w:left w:val="nil"/>
          <w:bottom w:val="single" w:sz="24" w:space="0" w:color="302E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3" w:themeFillShade="99"/>
      </w:tcPr>
    </w:tblStylePr>
    <w:tblStylePr w:type="firstCol">
      <w:rPr>
        <w:color w:val="FFFFFF" w:themeColor="background1"/>
      </w:rPr>
      <w:tblPr/>
      <w:tcPr>
        <w:tcBorders>
          <w:top w:val="nil"/>
          <w:left w:val="nil"/>
          <w:bottom w:val="nil"/>
          <w:right w:val="nil"/>
          <w:insideH w:val="single" w:sz="4" w:space="0" w:color="8D0053" w:themeColor="accent3" w:themeShade="99"/>
          <w:insideV w:val="nil"/>
        </w:tcBorders>
        <w:shd w:val="clear" w:color="auto" w:fill="8D005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3" w:themeFillShade="99"/>
      </w:tcPr>
    </w:tblStylePr>
    <w:tblStylePr w:type="band1Vert">
      <w:tblPr/>
      <w:tcPr>
        <w:shd w:val="clear" w:color="auto" w:fill="FF91D2" w:themeFill="accent3" w:themeFillTint="66"/>
      </w:tcPr>
    </w:tblStylePr>
    <w:tblStylePr w:type="band1Horz">
      <w:tblPr/>
      <w:tcPr>
        <w:shd w:val="clear" w:color="auto" w:fill="FF76C7" w:themeFill="accent3" w:themeFillTint="7F"/>
      </w:tcPr>
    </w:tblStylePr>
  </w:style>
  <w:style w:type="table" w:styleId="ColorfulShading-Accent4">
    <w:name w:val="Colorful Shading Accent 4"/>
    <w:basedOn w:val="TableNormal"/>
    <w:uiPriority w:val="71"/>
    <w:semiHidden/>
    <w:unhideWhenUsed/>
    <w:rsid w:val="0089154A"/>
    <w:rPr>
      <w:color w:val="000000" w:themeColor="text1"/>
    </w:rPr>
    <w:tblPr>
      <w:tblStyleRowBandSize w:val="1"/>
      <w:tblStyleColBandSize w:val="1"/>
      <w:tblBorders>
        <w:top w:val="single" w:sz="24" w:space="0" w:color="EC008C" w:themeColor="accent3"/>
        <w:left w:val="single" w:sz="4" w:space="0" w:color="302E45" w:themeColor="accent4"/>
        <w:bottom w:val="single" w:sz="4" w:space="0" w:color="302E45" w:themeColor="accent4"/>
        <w:right w:val="single" w:sz="4" w:space="0" w:color="302E45" w:themeColor="accent4"/>
        <w:insideH w:val="single" w:sz="4" w:space="0" w:color="FFFFFF" w:themeColor="background1"/>
        <w:insideV w:val="single" w:sz="4" w:space="0" w:color="FFFFFF" w:themeColor="background1"/>
      </w:tblBorders>
    </w:tblPr>
    <w:tcPr>
      <w:shd w:val="clear" w:color="auto" w:fill="E8E7EF" w:themeFill="accent4" w:themeFillTint="19"/>
    </w:tcPr>
    <w:tblStylePr w:type="firstRow">
      <w:rPr>
        <w:b/>
        <w:bCs/>
      </w:rPr>
      <w:tblPr/>
      <w:tcPr>
        <w:tcBorders>
          <w:top w:val="nil"/>
          <w:left w:val="nil"/>
          <w:bottom w:val="single" w:sz="24" w:space="0" w:color="EC008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1B29" w:themeFill="accent4" w:themeFillShade="99"/>
      </w:tcPr>
    </w:tblStylePr>
    <w:tblStylePr w:type="firstCol">
      <w:rPr>
        <w:color w:val="FFFFFF" w:themeColor="background1"/>
      </w:rPr>
      <w:tblPr/>
      <w:tcPr>
        <w:tcBorders>
          <w:top w:val="nil"/>
          <w:left w:val="nil"/>
          <w:bottom w:val="nil"/>
          <w:right w:val="nil"/>
          <w:insideH w:val="single" w:sz="4" w:space="0" w:color="1C1B29" w:themeColor="accent4" w:themeShade="99"/>
          <w:insideV w:val="nil"/>
        </w:tcBorders>
        <w:shd w:val="clear" w:color="auto" w:fill="1C1B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C1B29" w:themeFill="accent4" w:themeFillShade="99"/>
      </w:tcPr>
    </w:tblStylePr>
    <w:tblStylePr w:type="band1Vert">
      <w:tblPr/>
      <w:tcPr>
        <w:shd w:val="clear" w:color="auto" w:fill="A2A0BF" w:themeFill="accent4" w:themeFillTint="66"/>
      </w:tcPr>
    </w:tblStylePr>
    <w:tblStylePr w:type="band1Horz">
      <w:tblPr/>
      <w:tcPr>
        <w:shd w:val="clear" w:color="auto" w:fill="8C88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9154A"/>
    <w:rPr>
      <w:color w:val="000000" w:themeColor="text1"/>
    </w:rPr>
    <w:tblPr>
      <w:tblStyleRowBandSize w:val="1"/>
      <w:tblStyleColBandSize w:val="1"/>
      <w:tblBorders>
        <w:top w:val="single" w:sz="24" w:space="0" w:color="D9D9D6" w:themeColor="accent6"/>
        <w:left w:val="single" w:sz="4" w:space="0" w:color="626469" w:themeColor="accent5"/>
        <w:bottom w:val="single" w:sz="4" w:space="0" w:color="626469" w:themeColor="accent5"/>
        <w:right w:val="single" w:sz="4" w:space="0" w:color="626469" w:themeColor="accent5"/>
        <w:insideH w:val="single" w:sz="4" w:space="0" w:color="FFFFFF" w:themeColor="background1"/>
        <w:insideV w:val="single" w:sz="4" w:space="0" w:color="FFFFFF" w:themeColor="background1"/>
      </w:tblBorders>
    </w:tblPr>
    <w:tcPr>
      <w:shd w:val="clear" w:color="auto" w:fill="EFEFF0" w:themeFill="accent5" w:themeFillTint="19"/>
    </w:tcPr>
    <w:tblStylePr w:type="firstRow">
      <w:rPr>
        <w:b/>
        <w:bCs/>
      </w:rPr>
      <w:tblPr/>
      <w:tcPr>
        <w:tcBorders>
          <w:top w:val="nil"/>
          <w:left w:val="nil"/>
          <w:bottom w:val="single" w:sz="24" w:space="0" w:color="D9D9D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3B3E" w:themeFill="accent5" w:themeFillShade="99"/>
      </w:tcPr>
    </w:tblStylePr>
    <w:tblStylePr w:type="firstCol">
      <w:rPr>
        <w:color w:val="FFFFFF" w:themeColor="background1"/>
      </w:rPr>
      <w:tblPr/>
      <w:tcPr>
        <w:tcBorders>
          <w:top w:val="nil"/>
          <w:left w:val="nil"/>
          <w:bottom w:val="nil"/>
          <w:right w:val="nil"/>
          <w:insideH w:val="single" w:sz="4" w:space="0" w:color="3A3B3E" w:themeColor="accent5" w:themeShade="99"/>
          <w:insideV w:val="nil"/>
        </w:tcBorders>
        <w:shd w:val="clear" w:color="auto" w:fill="3A3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A3B3E" w:themeFill="accent5" w:themeFillShade="99"/>
      </w:tcPr>
    </w:tblStylePr>
    <w:tblStylePr w:type="band1Vert">
      <w:tblPr/>
      <w:tcPr>
        <w:shd w:val="clear" w:color="auto" w:fill="BFC0C3" w:themeFill="accent5" w:themeFillTint="66"/>
      </w:tcPr>
    </w:tblStylePr>
    <w:tblStylePr w:type="band1Horz">
      <w:tblPr/>
      <w:tcPr>
        <w:shd w:val="clear" w:color="auto" w:fill="AFB1B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9154A"/>
    <w:rPr>
      <w:color w:val="000000" w:themeColor="text1"/>
    </w:rPr>
    <w:tblPr>
      <w:tblStyleRowBandSize w:val="1"/>
      <w:tblStyleColBandSize w:val="1"/>
      <w:tblBorders>
        <w:top w:val="single" w:sz="24" w:space="0" w:color="626469" w:themeColor="accent5"/>
        <w:left w:val="single" w:sz="4" w:space="0" w:color="D9D9D6" w:themeColor="accent6"/>
        <w:bottom w:val="single" w:sz="4" w:space="0" w:color="D9D9D6" w:themeColor="accent6"/>
        <w:right w:val="single" w:sz="4" w:space="0" w:color="D9D9D6" w:themeColor="accent6"/>
        <w:insideH w:val="single" w:sz="4" w:space="0" w:color="FFFFFF" w:themeColor="background1"/>
        <w:insideV w:val="single" w:sz="4" w:space="0" w:color="FFFFFF" w:themeColor="background1"/>
      </w:tblBorders>
    </w:tblPr>
    <w:tcPr>
      <w:shd w:val="clear" w:color="auto" w:fill="FBFBFA" w:themeFill="accent6" w:themeFillTint="19"/>
    </w:tcPr>
    <w:tblStylePr w:type="firstRow">
      <w:rPr>
        <w:b/>
        <w:bCs/>
      </w:rPr>
      <w:tblPr/>
      <w:tcPr>
        <w:tcBorders>
          <w:top w:val="nil"/>
          <w:left w:val="nil"/>
          <w:bottom w:val="single" w:sz="24" w:space="0" w:color="62646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867C" w:themeFill="accent6" w:themeFillShade="99"/>
      </w:tcPr>
    </w:tblStylePr>
    <w:tblStylePr w:type="firstCol">
      <w:rPr>
        <w:color w:val="FFFFFF" w:themeColor="background1"/>
      </w:rPr>
      <w:tblPr/>
      <w:tcPr>
        <w:tcBorders>
          <w:top w:val="nil"/>
          <w:left w:val="nil"/>
          <w:bottom w:val="nil"/>
          <w:right w:val="nil"/>
          <w:insideH w:val="single" w:sz="4" w:space="0" w:color="86867C" w:themeColor="accent6" w:themeShade="99"/>
          <w:insideV w:val="nil"/>
        </w:tcBorders>
        <w:shd w:val="clear" w:color="auto" w:fill="86867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6867C" w:themeFill="accent6" w:themeFillShade="99"/>
      </w:tcPr>
    </w:tblStylePr>
    <w:tblStylePr w:type="band1Vert">
      <w:tblPr/>
      <w:tcPr>
        <w:shd w:val="clear" w:color="auto" w:fill="EFEFEE" w:themeFill="accent6" w:themeFillTint="66"/>
      </w:tcPr>
    </w:tblStylePr>
    <w:tblStylePr w:type="band1Horz">
      <w:tblPr/>
      <w:tcPr>
        <w:shd w:val="clear" w:color="auto" w:fill="ECECE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89154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9154A"/>
    <w:rPr>
      <w:color w:val="FFFFFF" w:themeColor="background1"/>
    </w:rPr>
    <w:tblPr>
      <w:tblStyleRowBandSize w:val="1"/>
      <w:tblStyleColBandSize w:val="1"/>
    </w:tblPr>
    <w:tcPr>
      <w:shd w:val="clear" w:color="auto" w:fill="FDB51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75D0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B8C0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B8C01" w:themeFill="accent1" w:themeFillShade="BF"/>
      </w:tcPr>
    </w:tblStylePr>
    <w:tblStylePr w:type="band1Vert">
      <w:tblPr/>
      <w:tcPr>
        <w:tcBorders>
          <w:top w:val="nil"/>
          <w:left w:val="nil"/>
          <w:bottom w:val="nil"/>
          <w:right w:val="nil"/>
          <w:insideH w:val="nil"/>
          <w:insideV w:val="nil"/>
        </w:tcBorders>
        <w:shd w:val="clear" w:color="auto" w:fill="CB8C01" w:themeFill="accent1" w:themeFillShade="BF"/>
      </w:tcPr>
    </w:tblStylePr>
    <w:tblStylePr w:type="band1Horz">
      <w:tblPr/>
      <w:tcPr>
        <w:tcBorders>
          <w:top w:val="nil"/>
          <w:left w:val="nil"/>
          <w:bottom w:val="nil"/>
          <w:right w:val="nil"/>
          <w:insideH w:val="nil"/>
          <w:insideV w:val="nil"/>
        </w:tcBorders>
        <w:shd w:val="clear" w:color="auto" w:fill="CB8C01" w:themeFill="accent1" w:themeFillShade="BF"/>
      </w:tcPr>
    </w:tblStylePr>
  </w:style>
  <w:style w:type="table" w:styleId="DarkList-Accent2">
    <w:name w:val="Dark List Accent 2"/>
    <w:basedOn w:val="TableNormal"/>
    <w:uiPriority w:val="70"/>
    <w:semiHidden/>
    <w:unhideWhenUsed/>
    <w:rsid w:val="0089154A"/>
    <w:rPr>
      <w:color w:val="FFFFFF" w:themeColor="background1"/>
    </w:rPr>
    <w:tblPr>
      <w:tblStyleRowBandSize w:val="1"/>
      <w:tblStyleColBandSize w:val="1"/>
    </w:tblPr>
    <w:tcPr>
      <w:shd w:val="clear" w:color="auto" w:fill="F2665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130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91D1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91D13" w:themeFill="accent2" w:themeFillShade="BF"/>
      </w:tcPr>
    </w:tblStylePr>
    <w:tblStylePr w:type="band1Vert">
      <w:tblPr/>
      <w:tcPr>
        <w:tcBorders>
          <w:top w:val="nil"/>
          <w:left w:val="nil"/>
          <w:bottom w:val="nil"/>
          <w:right w:val="nil"/>
          <w:insideH w:val="nil"/>
          <w:insideV w:val="nil"/>
        </w:tcBorders>
        <w:shd w:val="clear" w:color="auto" w:fill="E91D13" w:themeFill="accent2" w:themeFillShade="BF"/>
      </w:tcPr>
    </w:tblStylePr>
    <w:tblStylePr w:type="band1Horz">
      <w:tblPr/>
      <w:tcPr>
        <w:tcBorders>
          <w:top w:val="nil"/>
          <w:left w:val="nil"/>
          <w:bottom w:val="nil"/>
          <w:right w:val="nil"/>
          <w:insideH w:val="nil"/>
          <w:insideV w:val="nil"/>
        </w:tcBorders>
        <w:shd w:val="clear" w:color="auto" w:fill="E91D13" w:themeFill="accent2" w:themeFillShade="BF"/>
      </w:tcPr>
    </w:tblStylePr>
  </w:style>
  <w:style w:type="table" w:styleId="DarkList-Accent3">
    <w:name w:val="Dark List Accent 3"/>
    <w:basedOn w:val="TableNormal"/>
    <w:uiPriority w:val="70"/>
    <w:semiHidden/>
    <w:unhideWhenUsed/>
    <w:rsid w:val="0089154A"/>
    <w:rPr>
      <w:color w:val="FFFFFF" w:themeColor="background1"/>
    </w:rPr>
    <w:tblPr>
      <w:tblStyleRowBandSize w:val="1"/>
      <w:tblStyleColBandSize w:val="1"/>
    </w:tblPr>
    <w:tcPr>
      <w:shd w:val="clear" w:color="auto" w:fill="EC008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3" w:themeFillShade="BF"/>
      </w:tcPr>
    </w:tblStylePr>
    <w:tblStylePr w:type="band1Vert">
      <w:tblPr/>
      <w:tcPr>
        <w:tcBorders>
          <w:top w:val="nil"/>
          <w:left w:val="nil"/>
          <w:bottom w:val="nil"/>
          <w:right w:val="nil"/>
          <w:insideH w:val="nil"/>
          <w:insideV w:val="nil"/>
        </w:tcBorders>
        <w:shd w:val="clear" w:color="auto" w:fill="B00068" w:themeFill="accent3" w:themeFillShade="BF"/>
      </w:tcPr>
    </w:tblStylePr>
    <w:tblStylePr w:type="band1Horz">
      <w:tblPr/>
      <w:tcPr>
        <w:tcBorders>
          <w:top w:val="nil"/>
          <w:left w:val="nil"/>
          <w:bottom w:val="nil"/>
          <w:right w:val="nil"/>
          <w:insideH w:val="nil"/>
          <w:insideV w:val="nil"/>
        </w:tcBorders>
        <w:shd w:val="clear" w:color="auto" w:fill="B00068" w:themeFill="accent3" w:themeFillShade="BF"/>
      </w:tcPr>
    </w:tblStylePr>
  </w:style>
  <w:style w:type="table" w:styleId="DarkList-Accent4">
    <w:name w:val="Dark List Accent 4"/>
    <w:basedOn w:val="TableNormal"/>
    <w:uiPriority w:val="70"/>
    <w:semiHidden/>
    <w:unhideWhenUsed/>
    <w:rsid w:val="0089154A"/>
    <w:rPr>
      <w:color w:val="FFFFFF" w:themeColor="background1"/>
    </w:rPr>
    <w:tblPr>
      <w:tblStyleRowBandSize w:val="1"/>
      <w:tblStyleColBandSize w:val="1"/>
    </w:tblPr>
    <w:tcPr>
      <w:shd w:val="clear" w:color="auto" w:fill="302E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16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322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32233" w:themeFill="accent4" w:themeFillShade="BF"/>
      </w:tcPr>
    </w:tblStylePr>
    <w:tblStylePr w:type="band1Vert">
      <w:tblPr/>
      <w:tcPr>
        <w:tcBorders>
          <w:top w:val="nil"/>
          <w:left w:val="nil"/>
          <w:bottom w:val="nil"/>
          <w:right w:val="nil"/>
          <w:insideH w:val="nil"/>
          <w:insideV w:val="nil"/>
        </w:tcBorders>
        <w:shd w:val="clear" w:color="auto" w:fill="232233" w:themeFill="accent4" w:themeFillShade="BF"/>
      </w:tcPr>
    </w:tblStylePr>
    <w:tblStylePr w:type="band1Horz">
      <w:tblPr/>
      <w:tcPr>
        <w:tcBorders>
          <w:top w:val="nil"/>
          <w:left w:val="nil"/>
          <w:bottom w:val="nil"/>
          <w:right w:val="nil"/>
          <w:insideH w:val="nil"/>
          <w:insideV w:val="nil"/>
        </w:tcBorders>
        <w:shd w:val="clear" w:color="auto" w:fill="232233" w:themeFill="accent4" w:themeFillShade="BF"/>
      </w:tcPr>
    </w:tblStylePr>
  </w:style>
  <w:style w:type="table" w:styleId="DarkList-Accent5">
    <w:name w:val="Dark List Accent 5"/>
    <w:basedOn w:val="TableNormal"/>
    <w:uiPriority w:val="70"/>
    <w:semiHidden/>
    <w:unhideWhenUsed/>
    <w:rsid w:val="0089154A"/>
    <w:rPr>
      <w:color w:val="FFFFFF" w:themeColor="background1"/>
    </w:rPr>
    <w:tblPr>
      <w:tblStyleRowBandSize w:val="1"/>
      <w:tblStyleColBandSize w:val="1"/>
    </w:tblPr>
    <w:tcPr>
      <w:shd w:val="clear" w:color="auto" w:fill="62646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31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94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94A4E" w:themeFill="accent5" w:themeFillShade="BF"/>
      </w:tcPr>
    </w:tblStylePr>
    <w:tblStylePr w:type="band1Vert">
      <w:tblPr/>
      <w:tcPr>
        <w:tcBorders>
          <w:top w:val="nil"/>
          <w:left w:val="nil"/>
          <w:bottom w:val="nil"/>
          <w:right w:val="nil"/>
          <w:insideH w:val="nil"/>
          <w:insideV w:val="nil"/>
        </w:tcBorders>
        <w:shd w:val="clear" w:color="auto" w:fill="494A4E" w:themeFill="accent5" w:themeFillShade="BF"/>
      </w:tcPr>
    </w:tblStylePr>
    <w:tblStylePr w:type="band1Horz">
      <w:tblPr/>
      <w:tcPr>
        <w:tcBorders>
          <w:top w:val="nil"/>
          <w:left w:val="nil"/>
          <w:bottom w:val="nil"/>
          <w:right w:val="nil"/>
          <w:insideH w:val="nil"/>
          <w:insideV w:val="nil"/>
        </w:tcBorders>
        <w:shd w:val="clear" w:color="auto" w:fill="494A4E" w:themeFill="accent5" w:themeFillShade="BF"/>
      </w:tcPr>
    </w:tblStylePr>
  </w:style>
  <w:style w:type="table" w:styleId="DarkList-Accent6">
    <w:name w:val="Dark List Accent 6"/>
    <w:basedOn w:val="TableNormal"/>
    <w:uiPriority w:val="70"/>
    <w:semiHidden/>
    <w:unhideWhenUsed/>
    <w:rsid w:val="0089154A"/>
    <w:rPr>
      <w:color w:val="FFFFFF" w:themeColor="background1"/>
    </w:rPr>
    <w:tblPr>
      <w:tblStyleRowBandSize w:val="1"/>
      <w:tblStyleColBandSize w:val="1"/>
    </w:tblPr>
    <w:tcPr>
      <w:shd w:val="clear" w:color="auto" w:fill="D9D9D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6F6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5A59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5A59D" w:themeFill="accent6" w:themeFillShade="BF"/>
      </w:tcPr>
    </w:tblStylePr>
    <w:tblStylePr w:type="band1Vert">
      <w:tblPr/>
      <w:tcPr>
        <w:tcBorders>
          <w:top w:val="nil"/>
          <w:left w:val="nil"/>
          <w:bottom w:val="nil"/>
          <w:right w:val="nil"/>
          <w:insideH w:val="nil"/>
          <w:insideV w:val="nil"/>
        </w:tcBorders>
        <w:shd w:val="clear" w:color="auto" w:fill="A5A59D" w:themeFill="accent6" w:themeFillShade="BF"/>
      </w:tcPr>
    </w:tblStylePr>
    <w:tblStylePr w:type="band1Horz">
      <w:tblPr/>
      <w:tcPr>
        <w:tcBorders>
          <w:top w:val="nil"/>
          <w:left w:val="nil"/>
          <w:bottom w:val="nil"/>
          <w:right w:val="nil"/>
          <w:insideH w:val="nil"/>
          <w:insideV w:val="nil"/>
        </w:tcBorders>
        <w:shd w:val="clear" w:color="auto" w:fill="A5A59D" w:themeFill="accent6" w:themeFillShade="BF"/>
      </w:tcPr>
    </w:tblStylePr>
  </w:style>
  <w:style w:type="paragraph" w:styleId="E-mailSignature">
    <w:name w:val="E-mail Signature"/>
    <w:basedOn w:val="Normal"/>
    <w:link w:val="E-mailSignatureChar"/>
    <w:uiPriority w:val="99"/>
    <w:semiHidden/>
    <w:unhideWhenUsed/>
    <w:rsid w:val="0089154A"/>
    <w:pPr>
      <w:spacing w:before="0" w:after="0"/>
    </w:pPr>
  </w:style>
  <w:style w:type="character" w:customStyle="1" w:styleId="E-mailSignatureChar">
    <w:name w:val="E-mail Signature Char"/>
    <w:basedOn w:val="DefaultParagraphFont"/>
    <w:link w:val="E-mailSignature"/>
    <w:uiPriority w:val="99"/>
    <w:semiHidden/>
    <w:rsid w:val="0089154A"/>
    <w:rPr>
      <w:rFonts w:ascii="Century Gothic" w:hAnsi="Century Gothic"/>
      <w:sz w:val="20"/>
      <w:lang w:val="en-US"/>
    </w:rPr>
  </w:style>
  <w:style w:type="paragraph" w:styleId="EnvelopeAddress">
    <w:name w:val="envelope address"/>
    <w:basedOn w:val="Normal"/>
    <w:uiPriority w:val="99"/>
    <w:semiHidden/>
    <w:unhideWhenUsed/>
    <w:rsid w:val="0089154A"/>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154A"/>
    <w:pPr>
      <w:spacing w:before="0" w:after="0"/>
    </w:pPr>
    <w:rPr>
      <w:rFonts w:asciiTheme="majorHAnsi" w:eastAsiaTheme="majorEastAsia" w:hAnsiTheme="majorHAnsi" w:cstheme="majorBidi"/>
      <w:szCs w:val="20"/>
    </w:rPr>
  </w:style>
  <w:style w:type="table" w:styleId="GridTable1Light">
    <w:name w:val="Grid Table 1 Light"/>
    <w:basedOn w:val="TableNormal"/>
    <w:uiPriority w:val="46"/>
    <w:locked/>
    <w:rsid w:val="008915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locked/>
    <w:rsid w:val="0089154A"/>
    <w:tblPr>
      <w:tblStyleRowBandSize w:val="1"/>
      <w:tblStyleColBandSize w:val="1"/>
      <w:tblBorders>
        <w:top w:val="single" w:sz="4" w:space="0" w:color="FEE1A1" w:themeColor="accent1" w:themeTint="66"/>
        <w:left w:val="single" w:sz="4" w:space="0" w:color="FEE1A1" w:themeColor="accent1" w:themeTint="66"/>
        <w:bottom w:val="single" w:sz="4" w:space="0" w:color="FEE1A1" w:themeColor="accent1" w:themeTint="66"/>
        <w:right w:val="single" w:sz="4" w:space="0" w:color="FEE1A1" w:themeColor="accent1" w:themeTint="66"/>
        <w:insideH w:val="single" w:sz="4" w:space="0" w:color="FEE1A1" w:themeColor="accent1" w:themeTint="66"/>
        <w:insideV w:val="single" w:sz="4" w:space="0" w:color="FEE1A1" w:themeColor="accent1" w:themeTint="66"/>
      </w:tblBorders>
    </w:tblPr>
    <w:tblStylePr w:type="firstRow">
      <w:rPr>
        <w:b/>
        <w:bCs/>
      </w:rPr>
      <w:tblPr/>
      <w:tcPr>
        <w:tcBorders>
          <w:bottom w:val="single" w:sz="12" w:space="0" w:color="FDD272" w:themeColor="accent1" w:themeTint="99"/>
        </w:tcBorders>
      </w:tcPr>
    </w:tblStylePr>
    <w:tblStylePr w:type="lastRow">
      <w:rPr>
        <w:b/>
        <w:bCs/>
      </w:rPr>
      <w:tblPr/>
      <w:tcPr>
        <w:tcBorders>
          <w:top w:val="double" w:sz="2" w:space="0" w:color="FDD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locked/>
    <w:rsid w:val="0089154A"/>
    <w:tblPr>
      <w:tblStyleRowBandSize w:val="1"/>
      <w:tblStyleColBandSize w:val="1"/>
      <w:tblBorders>
        <w:top w:val="single" w:sz="4" w:space="0" w:color="F9C1BE" w:themeColor="accent2" w:themeTint="66"/>
        <w:left w:val="single" w:sz="4" w:space="0" w:color="F9C1BE" w:themeColor="accent2" w:themeTint="66"/>
        <w:bottom w:val="single" w:sz="4" w:space="0" w:color="F9C1BE" w:themeColor="accent2" w:themeTint="66"/>
        <w:right w:val="single" w:sz="4" w:space="0" w:color="F9C1BE" w:themeColor="accent2" w:themeTint="66"/>
        <w:insideH w:val="single" w:sz="4" w:space="0" w:color="F9C1BE" w:themeColor="accent2" w:themeTint="66"/>
        <w:insideV w:val="single" w:sz="4" w:space="0" w:color="F9C1BE" w:themeColor="accent2" w:themeTint="66"/>
      </w:tblBorders>
    </w:tblPr>
    <w:tblStylePr w:type="firstRow">
      <w:rPr>
        <w:b/>
        <w:bCs/>
      </w:rPr>
      <w:tblPr/>
      <w:tcPr>
        <w:tcBorders>
          <w:bottom w:val="single" w:sz="12" w:space="0" w:color="F7A29E" w:themeColor="accent2" w:themeTint="99"/>
        </w:tcBorders>
      </w:tcPr>
    </w:tblStylePr>
    <w:tblStylePr w:type="lastRow">
      <w:rPr>
        <w:b/>
        <w:bCs/>
      </w:rPr>
      <w:tblPr/>
      <w:tcPr>
        <w:tcBorders>
          <w:top w:val="double" w:sz="2" w:space="0" w:color="F7A29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locked/>
    <w:rsid w:val="0089154A"/>
    <w:tblPr>
      <w:tblStyleRowBandSize w:val="1"/>
      <w:tblStyleColBandSize w:val="1"/>
      <w:tblBorders>
        <w:top w:val="single" w:sz="4" w:space="0" w:color="FF91D2" w:themeColor="accent3" w:themeTint="66"/>
        <w:left w:val="single" w:sz="4" w:space="0" w:color="FF91D2" w:themeColor="accent3" w:themeTint="66"/>
        <w:bottom w:val="single" w:sz="4" w:space="0" w:color="FF91D2" w:themeColor="accent3" w:themeTint="66"/>
        <w:right w:val="single" w:sz="4" w:space="0" w:color="FF91D2" w:themeColor="accent3" w:themeTint="66"/>
        <w:insideH w:val="single" w:sz="4" w:space="0" w:color="FF91D2" w:themeColor="accent3" w:themeTint="66"/>
        <w:insideV w:val="single" w:sz="4" w:space="0" w:color="FF91D2" w:themeColor="accent3" w:themeTint="66"/>
      </w:tblBorders>
    </w:tblPr>
    <w:tblStylePr w:type="firstRow">
      <w:rPr>
        <w:b/>
        <w:bCs/>
      </w:rPr>
      <w:tblPr/>
      <w:tcPr>
        <w:tcBorders>
          <w:bottom w:val="single" w:sz="12" w:space="0" w:color="FF5ABB" w:themeColor="accent3" w:themeTint="99"/>
        </w:tcBorders>
      </w:tcPr>
    </w:tblStylePr>
    <w:tblStylePr w:type="lastRow">
      <w:rPr>
        <w:b/>
        <w:bCs/>
      </w:rPr>
      <w:tblPr/>
      <w:tcPr>
        <w:tcBorders>
          <w:top w:val="double" w:sz="2" w:space="0" w:color="FF5AB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locked/>
    <w:rsid w:val="0089154A"/>
    <w:tblPr>
      <w:tblStyleRowBandSize w:val="1"/>
      <w:tblStyleColBandSize w:val="1"/>
      <w:tblBorders>
        <w:top w:val="single" w:sz="4" w:space="0" w:color="A2A0BF" w:themeColor="accent4" w:themeTint="66"/>
        <w:left w:val="single" w:sz="4" w:space="0" w:color="A2A0BF" w:themeColor="accent4" w:themeTint="66"/>
        <w:bottom w:val="single" w:sz="4" w:space="0" w:color="A2A0BF" w:themeColor="accent4" w:themeTint="66"/>
        <w:right w:val="single" w:sz="4" w:space="0" w:color="A2A0BF" w:themeColor="accent4" w:themeTint="66"/>
        <w:insideH w:val="single" w:sz="4" w:space="0" w:color="A2A0BF" w:themeColor="accent4" w:themeTint="66"/>
        <w:insideV w:val="single" w:sz="4" w:space="0" w:color="A2A0BF" w:themeColor="accent4" w:themeTint="66"/>
      </w:tblBorders>
    </w:tblPr>
    <w:tblStylePr w:type="firstRow">
      <w:rPr>
        <w:b/>
        <w:bCs/>
      </w:rPr>
      <w:tblPr/>
      <w:tcPr>
        <w:tcBorders>
          <w:bottom w:val="single" w:sz="12" w:space="0" w:color="7470A0" w:themeColor="accent4" w:themeTint="99"/>
        </w:tcBorders>
      </w:tcPr>
    </w:tblStylePr>
    <w:tblStylePr w:type="lastRow">
      <w:rPr>
        <w:b/>
        <w:bCs/>
      </w:rPr>
      <w:tblPr/>
      <w:tcPr>
        <w:tcBorders>
          <w:top w:val="double" w:sz="2" w:space="0" w:color="7470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locked/>
    <w:rsid w:val="0089154A"/>
    <w:tblPr>
      <w:tblStyleRowBandSize w:val="1"/>
      <w:tblStyleColBandSize w:val="1"/>
      <w:tblBorders>
        <w:top w:val="single" w:sz="4" w:space="0" w:color="BFC0C3" w:themeColor="accent5" w:themeTint="66"/>
        <w:left w:val="single" w:sz="4" w:space="0" w:color="BFC0C3" w:themeColor="accent5" w:themeTint="66"/>
        <w:bottom w:val="single" w:sz="4" w:space="0" w:color="BFC0C3" w:themeColor="accent5" w:themeTint="66"/>
        <w:right w:val="single" w:sz="4" w:space="0" w:color="BFC0C3" w:themeColor="accent5" w:themeTint="66"/>
        <w:insideH w:val="single" w:sz="4" w:space="0" w:color="BFC0C3" w:themeColor="accent5" w:themeTint="66"/>
        <w:insideV w:val="single" w:sz="4" w:space="0" w:color="BFC0C3" w:themeColor="accent5" w:themeTint="66"/>
      </w:tblBorders>
    </w:tblPr>
    <w:tblStylePr w:type="firstRow">
      <w:rPr>
        <w:b/>
        <w:bCs/>
      </w:rPr>
      <w:tblPr/>
      <w:tcPr>
        <w:tcBorders>
          <w:bottom w:val="single" w:sz="12" w:space="0" w:color="9FA1A6" w:themeColor="accent5" w:themeTint="99"/>
        </w:tcBorders>
      </w:tcPr>
    </w:tblStylePr>
    <w:tblStylePr w:type="lastRow">
      <w:rPr>
        <w:b/>
        <w:bCs/>
      </w:rPr>
      <w:tblPr/>
      <w:tcPr>
        <w:tcBorders>
          <w:top w:val="double" w:sz="2" w:space="0" w:color="9FA1A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locked/>
    <w:rsid w:val="0089154A"/>
    <w:tblPr>
      <w:tblStyleRowBandSize w:val="1"/>
      <w:tblStyleColBandSize w:val="1"/>
      <w:tblBorders>
        <w:top w:val="single" w:sz="4" w:space="0" w:color="EFEFEE" w:themeColor="accent6" w:themeTint="66"/>
        <w:left w:val="single" w:sz="4" w:space="0" w:color="EFEFEE" w:themeColor="accent6" w:themeTint="66"/>
        <w:bottom w:val="single" w:sz="4" w:space="0" w:color="EFEFEE" w:themeColor="accent6" w:themeTint="66"/>
        <w:right w:val="single" w:sz="4" w:space="0" w:color="EFEFEE" w:themeColor="accent6" w:themeTint="66"/>
        <w:insideH w:val="single" w:sz="4" w:space="0" w:color="EFEFEE" w:themeColor="accent6" w:themeTint="66"/>
        <w:insideV w:val="single" w:sz="4" w:space="0" w:color="EFEFEE" w:themeColor="accent6" w:themeTint="66"/>
      </w:tblBorders>
    </w:tblPr>
    <w:tblStylePr w:type="firstRow">
      <w:rPr>
        <w:b/>
        <w:bCs/>
      </w:rPr>
      <w:tblPr/>
      <w:tcPr>
        <w:tcBorders>
          <w:bottom w:val="single" w:sz="12" w:space="0" w:color="E8E8E6" w:themeColor="accent6" w:themeTint="99"/>
        </w:tcBorders>
      </w:tcPr>
    </w:tblStylePr>
    <w:tblStylePr w:type="lastRow">
      <w:rPr>
        <w:b/>
        <w:bCs/>
      </w:rPr>
      <w:tblPr/>
      <w:tcPr>
        <w:tcBorders>
          <w:top w:val="double" w:sz="2" w:space="0" w:color="E8E8E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locked/>
    <w:rsid w:val="0089154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locked/>
    <w:rsid w:val="0089154A"/>
    <w:tblPr>
      <w:tblStyleRowBandSize w:val="1"/>
      <w:tblStyleColBandSize w:val="1"/>
      <w:tblBorders>
        <w:top w:val="single" w:sz="2" w:space="0" w:color="FDD272" w:themeColor="accent1" w:themeTint="99"/>
        <w:bottom w:val="single" w:sz="2" w:space="0" w:color="FDD272" w:themeColor="accent1" w:themeTint="99"/>
        <w:insideH w:val="single" w:sz="2" w:space="0" w:color="FDD272" w:themeColor="accent1" w:themeTint="99"/>
        <w:insideV w:val="single" w:sz="2" w:space="0" w:color="FDD272" w:themeColor="accent1" w:themeTint="99"/>
      </w:tblBorders>
    </w:tblPr>
    <w:tblStylePr w:type="firstRow">
      <w:rPr>
        <w:b/>
        <w:bCs/>
      </w:rPr>
      <w:tblPr/>
      <w:tcPr>
        <w:tcBorders>
          <w:top w:val="nil"/>
          <w:bottom w:val="single" w:sz="12" w:space="0" w:color="FDD272" w:themeColor="accent1" w:themeTint="99"/>
          <w:insideH w:val="nil"/>
          <w:insideV w:val="nil"/>
        </w:tcBorders>
        <w:shd w:val="clear" w:color="auto" w:fill="FFFFFF" w:themeFill="background1"/>
      </w:tcPr>
    </w:tblStylePr>
    <w:tblStylePr w:type="lastRow">
      <w:rPr>
        <w:b/>
        <w:bCs/>
      </w:rPr>
      <w:tblPr/>
      <w:tcPr>
        <w:tcBorders>
          <w:top w:val="double" w:sz="2" w:space="0" w:color="FDD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2-Accent2">
    <w:name w:val="Grid Table 2 Accent 2"/>
    <w:basedOn w:val="TableNormal"/>
    <w:uiPriority w:val="47"/>
    <w:locked/>
    <w:rsid w:val="0089154A"/>
    <w:tblPr>
      <w:tblStyleRowBandSize w:val="1"/>
      <w:tblStyleColBandSize w:val="1"/>
      <w:tblBorders>
        <w:top w:val="single" w:sz="2" w:space="0" w:color="F7A29E" w:themeColor="accent2" w:themeTint="99"/>
        <w:bottom w:val="single" w:sz="2" w:space="0" w:color="F7A29E" w:themeColor="accent2" w:themeTint="99"/>
        <w:insideH w:val="single" w:sz="2" w:space="0" w:color="F7A29E" w:themeColor="accent2" w:themeTint="99"/>
        <w:insideV w:val="single" w:sz="2" w:space="0" w:color="F7A29E" w:themeColor="accent2" w:themeTint="99"/>
      </w:tblBorders>
    </w:tblPr>
    <w:tblStylePr w:type="firstRow">
      <w:rPr>
        <w:b/>
        <w:bCs/>
      </w:rPr>
      <w:tblPr/>
      <w:tcPr>
        <w:tcBorders>
          <w:top w:val="nil"/>
          <w:bottom w:val="single" w:sz="12" w:space="0" w:color="F7A29E" w:themeColor="accent2" w:themeTint="99"/>
          <w:insideH w:val="nil"/>
          <w:insideV w:val="nil"/>
        </w:tcBorders>
        <w:shd w:val="clear" w:color="auto" w:fill="FFFFFF" w:themeFill="background1"/>
      </w:tcPr>
    </w:tblStylePr>
    <w:tblStylePr w:type="lastRow">
      <w:rPr>
        <w:b/>
        <w:bCs/>
      </w:rPr>
      <w:tblPr/>
      <w:tcPr>
        <w:tcBorders>
          <w:top w:val="double" w:sz="2" w:space="0" w:color="F7A29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2-Accent3">
    <w:name w:val="Grid Table 2 Accent 3"/>
    <w:basedOn w:val="TableNormal"/>
    <w:uiPriority w:val="47"/>
    <w:locked/>
    <w:rsid w:val="0089154A"/>
    <w:tblPr>
      <w:tblStyleRowBandSize w:val="1"/>
      <w:tblStyleColBandSize w:val="1"/>
      <w:tblBorders>
        <w:top w:val="single" w:sz="2" w:space="0" w:color="FF5ABB" w:themeColor="accent3" w:themeTint="99"/>
        <w:bottom w:val="single" w:sz="2" w:space="0" w:color="FF5ABB" w:themeColor="accent3" w:themeTint="99"/>
        <w:insideH w:val="single" w:sz="2" w:space="0" w:color="FF5ABB" w:themeColor="accent3" w:themeTint="99"/>
        <w:insideV w:val="single" w:sz="2" w:space="0" w:color="FF5ABB" w:themeColor="accent3" w:themeTint="99"/>
      </w:tblBorders>
    </w:tblPr>
    <w:tblStylePr w:type="firstRow">
      <w:rPr>
        <w:b/>
        <w:bCs/>
      </w:rPr>
      <w:tblPr/>
      <w:tcPr>
        <w:tcBorders>
          <w:top w:val="nil"/>
          <w:bottom w:val="single" w:sz="12" w:space="0" w:color="FF5ABB" w:themeColor="accent3" w:themeTint="99"/>
          <w:insideH w:val="nil"/>
          <w:insideV w:val="nil"/>
        </w:tcBorders>
        <w:shd w:val="clear" w:color="auto" w:fill="FFFFFF" w:themeFill="background1"/>
      </w:tcPr>
    </w:tblStylePr>
    <w:tblStylePr w:type="lastRow">
      <w:rPr>
        <w:b/>
        <w:bCs/>
      </w:rPr>
      <w:tblPr/>
      <w:tcPr>
        <w:tcBorders>
          <w:top w:val="double" w:sz="2" w:space="0" w:color="FF5AB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2-Accent4">
    <w:name w:val="Grid Table 2 Accent 4"/>
    <w:basedOn w:val="TableNormal"/>
    <w:uiPriority w:val="47"/>
    <w:locked/>
    <w:rsid w:val="0089154A"/>
    <w:tblPr>
      <w:tblStyleRowBandSize w:val="1"/>
      <w:tblStyleColBandSize w:val="1"/>
      <w:tblBorders>
        <w:top w:val="single" w:sz="2" w:space="0" w:color="7470A0" w:themeColor="accent4" w:themeTint="99"/>
        <w:bottom w:val="single" w:sz="2" w:space="0" w:color="7470A0" w:themeColor="accent4" w:themeTint="99"/>
        <w:insideH w:val="single" w:sz="2" w:space="0" w:color="7470A0" w:themeColor="accent4" w:themeTint="99"/>
        <w:insideV w:val="single" w:sz="2" w:space="0" w:color="7470A0" w:themeColor="accent4" w:themeTint="99"/>
      </w:tblBorders>
    </w:tblPr>
    <w:tblStylePr w:type="firstRow">
      <w:rPr>
        <w:b/>
        <w:bCs/>
      </w:rPr>
      <w:tblPr/>
      <w:tcPr>
        <w:tcBorders>
          <w:top w:val="nil"/>
          <w:bottom w:val="single" w:sz="12" w:space="0" w:color="7470A0" w:themeColor="accent4" w:themeTint="99"/>
          <w:insideH w:val="nil"/>
          <w:insideV w:val="nil"/>
        </w:tcBorders>
        <w:shd w:val="clear" w:color="auto" w:fill="FFFFFF" w:themeFill="background1"/>
      </w:tcPr>
    </w:tblStylePr>
    <w:tblStylePr w:type="lastRow">
      <w:rPr>
        <w:b/>
        <w:bCs/>
      </w:rPr>
      <w:tblPr/>
      <w:tcPr>
        <w:tcBorders>
          <w:top w:val="double" w:sz="2" w:space="0" w:color="7470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2-Accent5">
    <w:name w:val="Grid Table 2 Accent 5"/>
    <w:basedOn w:val="TableNormal"/>
    <w:uiPriority w:val="47"/>
    <w:locked/>
    <w:rsid w:val="0089154A"/>
    <w:tblPr>
      <w:tblStyleRowBandSize w:val="1"/>
      <w:tblStyleColBandSize w:val="1"/>
      <w:tblBorders>
        <w:top w:val="single" w:sz="2" w:space="0" w:color="9FA1A6" w:themeColor="accent5" w:themeTint="99"/>
        <w:bottom w:val="single" w:sz="2" w:space="0" w:color="9FA1A6" w:themeColor="accent5" w:themeTint="99"/>
        <w:insideH w:val="single" w:sz="2" w:space="0" w:color="9FA1A6" w:themeColor="accent5" w:themeTint="99"/>
        <w:insideV w:val="single" w:sz="2" w:space="0" w:color="9FA1A6" w:themeColor="accent5" w:themeTint="99"/>
      </w:tblBorders>
    </w:tblPr>
    <w:tblStylePr w:type="firstRow">
      <w:rPr>
        <w:b/>
        <w:bCs/>
      </w:rPr>
      <w:tblPr/>
      <w:tcPr>
        <w:tcBorders>
          <w:top w:val="nil"/>
          <w:bottom w:val="single" w:sz="12" w:space="0" w:color="9FA1A6" w:themeColor="accent5" w:themeTint="99"/>
          <w:insideH w:val="nil"/>
          <w:insideV w:val="nil"/>
        </w:tcBorders>
        <w:shd w:val="clear" w:color="auto" w:fill="FFFFFF" w:themeFill="background1"/>
      </w:tcPr>
    </w:tblStylePr>
    <w:tblStylePr w:type="lastRow">
      <w:rPr>
        <w:b/>
        <w:bCs/>
      </w:rPr>
      <w:tblPr/>
      <w:tcPr>
        <w:tcBorders>
          <w:top w:val="double" w:sz="2" w:space="0" w:color="9FA1A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2-Accent6">
    <w:name w:val="Grid Table 2 Accent 6"/>
    <w:basedOn w:val="TableNormal"/>
    <w:uiPriority w:val="47"/>
    <w:locked/>
    <w:rsid w:val="0089154A"/>
    <w:tblPr>
      <w:tblStyleRowBandSize w:val="1"/>
      <w:tblStyleColBandSize w:val="1"/>
      <w:tblBorders>
        <w:top w:val="single" w:sz="2" w:space="0" w:color="E8E8E6" w:themeColor="accent6" w:themeTint="99"/>
        <w:bottom w:val="single" w:sz="2" w:space="0" w:color="E8E8E6" w:themeColor="accent6" w:themeTint="99"/>
        <w:insideH w:val="single" w:sz="2" w:space="0" w:color="E8E8E6" w:themeColor="accent6" w:themeTint="99"/>
        <w:insideV w:val="single" w:sz="2" w:space="0" w:color="E8E8E6" w:themeColor="accent6" w:themeTint="99"/>
      </w:tblBorders>
    </w:tblPr>
    <w:tblStylePr w:type="firstRow">
      <w:rPr>
        <w:b/>
        <w:bCs/>
      </w:rPr>
      <w:tblPr/>
      <w:tcPr>
        <w:tcBorders>
          <w:top w:val="nil"/>
          <w:bottom w:val="single" w:sz="12" w:space="0" w:color="E8E8E6" w:themeColor="accent6" w:themeTint="99"/>
          <w:insideH w:val="nil"/>
          <w:insideV w:val="nil"/>
        </w:tcBorders>
        <w:shd w:val="clear" w:color="auto" w:fill="FFFFFF" w:themeFill="background1"/>
      </w:tcPr>
    </w:tblStylePr>
    <w:tblStylePr w:type="lastRow">
      <w:rPr>
        <w:b/>
        <w:bCs/>
      </w:rPr>
      <w:tblPr/>
      <w:tcPr>
        <w:tcBorders>
          <w:top w:val="double" w:sz="2" w:space="0" w:color="E8E8E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3">
    <w:name w:val="Grid Table 3"/>
    <w:basedOn w:val="TableNormal"/>
    <w:uiPriority w:val="48"/>
    <w:locked/>
    <w:rsid w:val="008915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locked/>
    <w:rsid w:val="0089154A"/>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bottom w:val="single" w:sz="4" w:space="0" w:color="FDD272" w:themeColor="accent1" w:themeTint="99"/>
        </w:tcBorders>
      </w:tcPr>
    </w:tblStylePr>
    <w:tblStylePr w:type="nwCell">
      <w:tblPr/>
      <w:tcPr>
        <w:tcBorders>
          <w:bottom w:val="single" w:sz="4" w:space="0" w:color="FDD272" w:themeColor="accent1" w:themeTint="99"/>
        </w:tcBorders>
      </w:tcPr>
    </w:tblStylePr>
    <w:tblStylePr w:type="seCell">
      <w:tblPr/>
      <w:tcPr>
        <w:tcBorders>
          <w:top w:val="single" w:sz="4" w:space="0" w:color="FDD272" w:themeColor="accent1" w:themeTint="99"/>
        </w:tcBorders>
      </w:tcPr>
    </w:tblStylePr>
    <w:tblStylePr w:type="swCell">
      <w:tblPr/>
      <w:tcPr>
        <w:tcBorders>
          <w:top w:val="single" w:sz="4" w:space="0" w:color="FDD272" w:themeColor="accent1" w:themeTint="99"/>
        </w:tcBorders>
      </w:tcPr>
    </w:tblStylePr>
  </w:style>
  <w:style w:type="table" w:styleId="GridTable3-Accent2">
    <w:name w:val="Grid Table 3 Accent 2"/>
    <w:basedOn w:val="TableNormal"/>
    <w:uiPriority w:val="48"/>
    <w:locked/>
    <w:rsid w:val="0089154A"/>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bottom w:val="single" w:sz="4" w:space="0" w:color="F7A29E" w:themeColor="accent2" w:themeTint="99"/>
        </w:tcBorders>
      </w:tcPr>
    </w:tblStylePr>
    <w:tblStylePr w:type="nwCell">
      <w:tblPr/>
      <w:tcPr>
        <w:tcBorders>
          <w:bottom w:val="single" w:sz="4" w:space="0" w:color="F7A29E" w:themeColor="accent2" w:themeTint="99"/>
        </w:tcBorders>
      </w:tcPr>
    </w:tblStylePr>
    <w:tblStylePr w:type="seCell">
      <w:tblPr/>
      <w:tcPr>
        <w:tcBorders>
          <w:top w:val="single" w:sz="4" w:space="0" w:color="F7A29E" w:themeColor="accent2" w:themeTint="99"/>
        </w:tcBorders>
      </w:tcPr>
    </w:tblStylePr>
    <w:tblStylePr w:type="swCell">
      <w:tblPr/>
      <w:tcPr>
        <w:tcBorders>
          <w:top w:val="single" w:sz="4" w:space="0" w:color="F7A29E" w:themeColor="accent2" w:themeTint="99"/>
        </w:tcBorders>
      </w:tcPr>
    </w:tblStylePr>
  </w:style>
  <w:style w:type="table" w:styleId="GridTable3-Accent3">
    <w:name w:val="Grid Table 3 Accent 3"/>
    <w:basedOn w:val="TableNormal"/>
    <w:uiPriority w:val="48"/>
    <w:locked/>
    <w:rsid w:val="0089154A"/>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bottom w:val="single" w:sz="4" w:space="0" w:color="FF5ABB" w:themeColor="accent3" w:themeTint="99"/>
        </w:tcBorders>
      </w:tcPr>
    </w:tblStylePr>
    <w:tblStylePr w:type="nwCell">
      <w:tblPr/>
      <w:tcPr>
        <w:tcBorders>
          <w:bottom w:val="single" w:sz="4" w:space="0" w:color="FF5ABB" w:themeColor="accent3" w:themeTint="99"/>
        </w:tcBorders>
      </w:tcPr>
    </w:tblStylePr>
    <w:tblStylePr w:type="seCell">
      <w:tblPr/>
      <w:tcPr>
        <w:tcBorders>
          <w:top w:val="single" w:sz="4" w:space="0" w:color="FF5ABB" w:themeColor="accent3" w:themeTint="99"/>
        </w:tcBorders>
      </w:tcPr>
    </w:tblStylePr>
    <w:tblStylePr w:type="swCell">
      <w:tblPr/>
      <w:tcPr>
        <w:tcBorders>
          <w:top w:val="single" w:sz="4" w:space="0" w:color="FF5ABB" w:themeColor="accent3" w:themeTint="99"/>
        </w:tcBorders>
      </w:tcPr>
    </w:tblStylePr>
  </w:style>
  <w:style w:type="table" w:styleId="GridTable3-Accent4">
    <w:name w:val="Grid Table 3 Accent 4"/>
    <w:basedOn w:val="TableNormal"/>
    <w:uiPriority w:val="48"/>
    <w:locked/>
    <w:rsid w:val="0089154A"/>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bottom w:val="single" w:sz="4" w:space="0" w:color="7470A0" w:themeColor="accent4" w:themeTint="99"/>
        </w:tcBorders>
      </w:tcPr>
    </w:tblStylePr>
    <w:tblStylePr w:type="nwCell">
      <w:tblPr/>
      <w:tcPr>
        <w:tcBorders>
          <w:bottom w:val="single" w:sz="4" w:space="0" w:color="7470A0" w:themeColor="accent4" w:themeTint="99"/>
        </w:tcBorders>
      </w:tcPr>
    </w:tblStylePr>
    <w:tblStylePr w:type="seCell">
      <w:tblPr/>
      <w:tcPr>
        <w:tcBorders>
          <w:top w:val="single" w:sz="4" w:space="0" w:color="7470A0" w:themeColor="accent4" w:themeTint="99"/>
        </w:tcBorders>
      </w:tcPr>
    </w:tblStylePr>
    <w:tblStylePr w:type="swCell">
      <w:tblPr/>
      <w:tcPr>
        <w:tcBorders>
          <w:top w:val="single" w:sz="4" w:space="0" w:color="7470A0" w:themeColor="accent4" w:themeTint="99"/>
        </w:tcBorders>
      </w:tcPr>
    </w:tblStylePr>
  </w:style>
  <w:style w:type="table" w:styleId="GridTable3-Accent5">
    <w:name w:val="Grid Table 3 Accent 5"/>
    <w:basedOn w:val="TableNormal"/>
    <w:uiPriority w:val="48"/>
    <w:locked/>
    <w:rsid w:val="0089154A"/>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bottom w:val="single" w:sz="4" w:space="0" w:color="9FA1A6" w:themeColor="accent5" w:themeTint="99"/>
        </w:tcBorders>
      </w:tcPr>
    </w:tblStylePr>
    <w:tblStylePr w:type="nwCell">
      <w:tblPr/>
      <w:tcPr>
        <w:tcBorders>
          <w:bottom w:val="single" w:sz="4" w:space="0" w:color="9FA1A6" w:themeColor="accent5" w:themeTint="99"/>
        </w:tcBorders>
      </w:tcPr>
    </w:tblStylePr>
    <w:tblStylePr w:type="seCell">
      <w:tblPr/>
      <w:tcPr>
        <w:tcBorders>
          <w:top w:val="single" w:sz="4" w:space="0" w:color="9FA1A6" w:themeColor="accent5" w:themeTint="99"/>
        </w:tcBorders>
      </w:tcPr>
    </w:tblStylePr>
    <w:tblStylePr w:type="swCell">
      <w:tblPr/>
      <w:tcPr>
        <w:tcBorders>
          <w:top w:val="single" w:sz="4" w:space="0" w:color="9FA1A6" w:themeColor="accent5" w:themeTint="99"/>
        </w:tcBorders>
      </w:tcPr>
    </w:tblStylePr>
  </w:style>
  <w:style w:type="table" w:styleId="GridTable3-Accent6">
    <w:name w:val="Grid Table 3 Accent 6"/>
    <w:basedOn w:val="TableNormal"/>
    <w:uiPriority w:val="48"/>
    <w:locked/>
    <w:rsid w:val="0089154A"/>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bottom w:val="single" w:sz="4" w:space="0" w:color="E8E8E6" w:themeColor="accent6" w:themeTint="99"/>
        </w:tcBorders>
      </w:tcPr>
    </w:tblStylePr>
    <w:tblStylePr w:type="nwCell">
      <w:tblPr/>
      <w:tcPr>
        <w:tcBorders>
          <w:bottom w:val="single" w:sz="4" w:space="0" w:color="E8E8E6" w:themeColor="accent6" w:themeTint="99"/>
        </w:tcBorders>
      </w:tcPr>
    </w:tblStylePr>
    <w:tblStylePr w:type="seCell">
      <w:tblPr/>
      <w:tcPr>
        <w:tcBorders>
          <w:top w:val="single" w:sz="4" w:space="0" w:color="E8E8E6" w:themeColor="accent6" w:themeTint="99"/>
        </w:tcBorders>
      </w:tcPr>
    </w:tblStylePr>
    <w:tblStylePr w:type="swCell">
      <w:tblPr/>
      <w:tcPr>
        <w:tcBorders>
          <w:top w:val="single" w:sz="4" w:space="0" w:color="E8E8E6" w:themeColor="accent6" w:themeTint="99"/>
        </w:tcBorders>
      </w:tcPr>
    </w:tblStylePr>
  </w:style>
  <w:style w:type="table" w:styleId="GridTable4">
    <w:name w:val="Grid Table 4"/>
    <w:basedOn w:val="TableNormal"/>
    <w:uiPriority w:val="49"/>
    <w:locked/>
    <w:rsid w:val="008915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locked/>
    <w:rsid w:val="0089154A"/>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color w:val="FFFFFF" w:themeColor="background1"/>
      </w:rPr>
      <w:tblPr/>
      <w:tcPr>
        <w:tcBorders>
          <w:top w:val="single" w:sz="4" w:space="0" w:color="FDB515" w:themeColor="accent1"/>
          <w:left w:val="single" w:sz="4" w:space="0" w:color="FDB515" w:themeColor="accent1"/>
          <w:bottom w:val="single" w:sz="4" w:space="0" w:color="FDB515" w:themeColor="accent1"/>
          <w:right w:val="single" w:sz="4" w:space="0" w:color="FDB515" w:themeColor="accent1"/>
          <w:insideH w:val="nil"/>
          <w:insideV w:val="nil"/>
        </w:tcBorders>
        <w:shd w:val="clear" w:color="auto" w:fill="FDB515" w:themeFill="accent1"/>
      </w:tcPr>
    </w:tblStylePr>
    <w:tblStylePr w:type="lastRow">
      <w:rPr>
        <w:b/>
        <w:bCs/>
      </w:rPr>
      <w:tblPr/>
      <w:tcPr>
        <w:tcBorders>
          <w:top w:val="double" w:sz="4" w:space="0" w:color="FDB515" w:themeColor="accent1"/>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4-Accent2">
    <w:name w:val="Grid Table 4 Accent 2"/>
    <w:basedOn w:val="TableNormal"/>
    <w:uiPriority w:val="49"/>
    <w:locked/>
    <w:rsid w:val="0089154A"/>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color w:val="FFFFFF" w:themeColor="background1"/>
      </w:rPr>
      <w:tblPr/>
      <w:tcPr>
        <w:tcBorders>
          <w:top w:val="single" w:sz="4" w:space="0" w:color="F2665F" w:themeColor="accent2"/>
          <w:left w:val="single" w:sz="4" w:space="0" w:color="F2665F" w:themeColor="accent2"/>
          <w:bottom w:val="single" w:sz="4" w:space="0" w:color="F2665F" w:themeColor="accent2"/>
          <w:right w:val="single" w:sz="4" w:space="0" w:color="F2665F" w:themeColor="accent2"/>
          <w:insideH w:val="nil"/>
          <w:insideV w:val="nil"/>
        </w:tcBorders>
        <w:shd w:val="clear" w:color="auto" w:fill="F2665F" w:themeFill="accent2"/>
      </w:tcPr>
    </w:tblStylePr>
    <w:tblStylePr w:type="lastRow">
      <w:rPr>
        <w:b/>
        <w:bCs/>
      </w:rPr>
      <w:tblPr/>
      <w:tcPr>
        <w:tcBorders>
          <w:top w:val="double" w:sz="4" w:space="0" w:color="F2665F" w:themeColor="accent2"/>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4-Accent3">
    <w:name w:val="Grid Table 4 Accent 3"/>
    <w:basedOn w:val="TableNormal"/>
    <w:uiPriority w:val="49"/>
    <w:locked/>
    <w:rsid w:val="0089154A"/>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color w:val="FFFFFF" w:themeColor="background1"/>
      </w:rPr>
      <w:tblPr/>
      <w:tcPr>
        <w:tcBorders>
          <w:top w:val="single" w:sz="4" w:space="0" w:color="EC008C" w:themeColor="accent3"/>
          <w:left w:val="single" w:sz="4" w:space="0" w:color="EC008C" w:themeColor="accent3"/>
          <w:bottom w:val="single" w:sz="4" w:space="0" w:color="EC008C" w:themeColor="accent3"/>
          <w:right w:val="single" w:sz="4" w:space="0" w:color="EC008C" w:themeColor="accent3"/>
          <w:insideH w:val="nil"/>
          <w:insideV w:val="nil"/>
        </w:tcBorders>
        <w:shd w:val="clear" w:color="auto" w:fill="EC008C" w:themeFill="accent3"/>
      </w:tcPr>
    </w:tblStylePr>
    <w:tblStylePr w:type="lastRow">
      <w:rPr>
        <w:b/>
        <w:bCs/>
      </w:rPr>
      <w:tblPr/>
      <w:tcPr>
        <w:tcBorders>
          <w:top w:val="double" w:sz="4" w:space="0" w:color="EC008C" w:themeColor="accent3"/>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4-Accent4">
    <w:name w:val="Grid Table 4 Accent 4"/>
    <w:basedOn w:val="TableNormal"/>
    <w:uiPriority w:val="49"/>
    <w:locked/>
    <w:rsid w:val="0089154A"/>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color w:val="FFFFFF" w:themeColor="background1"/>
      </w:rPr>
      <w:tblPr/>
      <w:tcPr>
        <w:tcBorders>
          <w:top w:val="single" w:sz="4" w:space="0" w:color="302E45" w:themeColor="accent4"/>
          <w:left w:val="single" w:sz="4" w:space="0" w:color="302E45" w:themeColor="accent4"/>
          <w:bottom w:val="single" w:sz="4" w:space="0" w:color="302E45" w:themeColor="accent4"/>
          <w:right w:val="single" w:sz="4" w:space="0" w:color="302E45" w:themeColor="accent4"/>
          <w:insideH w:val="nil"/>
          <w:insideV w:val="nil"/>
        </w:tcBorders>
        <w:shd w:val="clear" w:color="auto" w:fill="302E45" w:themeFill="accent4"/>
      </w:tcPr>
    </w:tblStylePr>
    <w:tblStylePr w:type="lastRow">
      <w:rPr>
        <w:b/>
        <w:bCs/>
      </w:rPr>
      <w:tblPr/>
      <w:tcPr>
        <w:tcBorders>
          <w:top w:val="double" w:sz="4" w:space="0" w:color="302E45" w:themeColor="accent4"/>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4-Accent5">
    <w:name w:val="Grid Table 4 Accent 5"/>
    <w:basedOn w:val="TableNormal"/>
    <w:uiPriority w:val="49"/>
    <w:locked/>
    <w:rsid w:val="0089154A"/>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color w:val="FFFFFF" w:themeColor="background1"/>
      </w:rPr>
      <w:tblPr/>
      <w:tcPr>
        <w:tcBorders>
          <w:top w:val="single" w:sz="4" w:space="0" w:color="626469" w:themeColor="accent5"/>
          <w:left w:val="single" w:sz="4" w:space="0" w:color="626469" w:themeColor="accent5"/>
          <w:bottom w:val="single" w:sz="4" w:space="0" w:color="626469" w:themeColor="accent5"/>
          <w:right w:val="single" w:sz="4" w:space="0" w:color="626469" w:themeColor="accent5"/>
          <w:insideH w:val="nil"/>
          <w:insideV w:val="nil"/>
        </w:tcBorders>
        <w:shd w:val="clear" w:color="auto" w:fill="626469" w:themeFill="accent5"/>
      </w:tcPr>
    </w:tblStylePr>
    <w:tblStylePr w:type="lastRow">
      <w:rPr>
        <w:b/>
        <w:bCs/>
      </w:rPr>
      <w:tblPr/>
      <w:tcPr>
        <w:tcBorders>
          <w:top w:val="double" w:sz="4" w:space="0" w:color="626469" w:themeColor="accent5"/>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4-Accent6">
    <w:name w:val="Grid Table 4 Accent 6"/>
    <w:basedOn w:val="TableNormal"/>
    <w:uiPriority w:val="49"/>
    <w:locked/>
    <w:rsid w:val="0089154A"/>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color w:val="FFFFFF" w:themeColor="background1"/>
      </w:rPr>
      <w:tblPr/>
      <w:tcPr>
        <w:tcBorders>
          <w:top w:val="single" w:sz="4" w:space="0" w:color="D9D9D6" w:themeColor="accent6"/>
          <w:left w:val="single" w:sz="4" w:space="0" w:color="D9D9D6" w:themeColor="accent6"/>
          <w:bottom w:val="single" w:sz="4" w:space="0" w:color="D9D9D6" w:themeColor="accent6"/>
          <w:right w:val="single" w:sz="4" w:space="0" w:color="D9D9D6" w:themeColor="accent6"/>
          <w:insideH w:val="nil"/>
          <w:insideV w:val="nil"/>
        </w:tcBorders>
        <w:shd w:val="clear" w:color="auto" w:fill="D9D9D6" w:themeFill="accent6"/>
      </w:tcPr>
    </w:tblStylePr>
    <w:tblStylePr w:type="lastRow">
      <w:rPr>
        <w:b/>
        <w:bCs/>
      </w:rPr>
      <w:tblPr/>
      <w:tcPr>
        <w:tcBorders>
          <w:top w:val="double" w:sz="4" w:space="0" w:color="D9D9D6" w:themeColor="accent6"/>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5Dark">
    <w:name w:val="Grid Table 5 Dark"/>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DB51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DB51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DB51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DB515" w:themeFill="accent1"/>
      </w:tcPr>
    </w:tblStylePr>
    <w:tblStylePr w:type="band1Vert">
      <w:tblPr/>
      <w:tcPr>
        <w:shd w:val="clear" w:color="auto" w:fill="FEE1A1" w:themeFill="accent1" w:themeFillTint="66"/>
      </w:tcPr>
    </w:tblStylePr>
    <w:tblStylePr w:type="band1Horz">
      <w:tblPr/>
      <w:tcPr>
        <w:shd w:val="clear" w:color="auto" w:fill="FEE1A1" w:themeFill="accent1" w:themeFillTint="66"/>
      </w:tcPr>
    </w:tblStylePr>
  </w:style>
  <w:style w:type="table" w:styleId="GridTable5Dark-Accent2">
    <w:name w:val="Grid Table 5 Dark Accent 2"/>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0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665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665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665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665F" w:themeFill="accent2"/>
      </w:tcPr>
    </w:tblStylePr>
    <w:tblStylePr w:type="band1Vert">
      <w:tblPr/>
      <w:tcPr>
        <w:shd w:val="clear" w:color="auto" w:fill="F9C1BE" w:themeFill="accent2" w:themeFillTint="66"/>
      </w:tcPr>
    </w:tblStylePr>
    <w:tblStylePr w:type="band1Horz">
      <w:tblPr/>
      <w:tcPr>
        <w:shd w:val="clear" w:color="auto" w:fill="F9C1BE" w:themeFill="accent2" w:themeFillTint="66"/>
      </w:tcPr>
    </w:tblStylePr>
  </w:style>
  <w:style w:type="table" w:styleId="GridTable5Dark-Accent3">
    <w:name w:val="Grid Table 5 Dark Accent 3"/>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3"/>
      </w:tcPr>
    </w:tblStylePr>
    <w:tblStylePr w:type="band1Vert">
      <w:tblPr/>
      <w:tcPr>
        <w:shd w:val="clear" w:color="auto" w:fill="FF91D2" w:themeFill="accent3" w:themeFillTint="66"/>
      </w:tcPr>
    </w:tblStylePr>
    <w:tblStylePr w:type="band1Horz">
      <w:tblPr/>
      <w:tcPr>
        <w:shd w:val="clear" w:color="auto" w:fill="FF91D2" w:themeFill="accent3" w:themeFillTint="66"/>
      </w:tcPr>
    </w:tblStylePr>
  </w:style>
  <w:style w:type="table" w:styleId="GridTable5Dark-Accent4">
    <w:name w:val="Grid Table 5 Dark Accent 4"/>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CF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2E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2E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2E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2E45" w:themeFill="accent4"/>
      </w:tcPr>
    </w:tblStylePr>
    <w:tblStylePr w:type="band1Vert">
      <w:tblPr/>
      <w:tcPr>
        <w:shd w:val="clear" w:color="auto" w:fill="A2A0BF" w:themeFill="accent4" w:themeFillTint="66"/>
      </w:tcPr>
    </w:tblStylePr>
    <w:tblStylePr w:type="band1Horz">
      <w:tblPr/>
      <w:tcPr>
        <w:shd w:val="clear" w:color="auto" w:fill="A2A0BF" w:themeFill="accent4" w:themeFillTint="66"/>
      </w:tcPr>
    </w:tblStylePr>
  </w:style>
  <w:style w:type="table" w:styleId="GridTable5Dark-Accent5">
    <w:name w:val="Grid Table 5 Dark Accent 5"/>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E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64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64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64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6469" w:themeFill="accent5"/>
      </w:tcPr>
    </w:tblStylePr>
    <w:tblStylePr w:type="band1Vert">
      <w:tblPr/>
      <w:tcPr>
        <w:shd w:val="clear" w:color="auto" w:fill="BFC0C3" w:themeFill="accent5" w:themeFillTint="66"/>
      </w:tcPr>
    </w:tblStylePr>
    <w:tblStylePr w:type="band1Horz">
      <w:tblPr/>
      <w:tcPr>
        <w:shd w:val="clear" w:color="auto" w:fill="BFC0C3" w:themeFill="accent5" w:themeFillTint="66"/>
      </w:tcPr>
    </w:tblStylePr>
  </w:style>
  <w:style w:type="table" w:styleId="GridTable5Dark-Accent6">
    <w:name w:val="Grid Table 5 Dark Accent 6"/>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7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D9D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D9D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D9D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D9D6" w:themeFill="accent6"/>
      </w:tcPr>
    </w:tblStylePr>
    <w:tblStylePr w:type="band1Vert">
      <w:tblPr/>
      <w:tcPr>
        <w:shd w:val="clear" w:color="auto" w:fill="EFEFEE" w:themeFill="accent6" w:themeFillTint="66"/>
      </w:tcPr>
    </w:tblStylePr>
    <w:tblStylePr w:type="band1Horz">
      <w:tblPr/>
      <w:tcPr>
        <w:shd w:val="clear" w:color="auto" w:fill="EFEFEE" w:themeFill="accent6" w:themeFillTint="66"/>
      </w:tcPr>
    </w:tblStylePr>
  </w:style>
  <w:style w:type="table" w:styleId="GridTable6Colorful">
    <w:name w:val="Grid Table 6 Colorful"/>
    <w:basedOn w:val="TableNormal"/>
    <w:uiPriority w:val="51"/>
    <w:locked/>
    <w:rsid w:val="008915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locked/>
    <w:rsid w:val="0089154A"/>
    <w:rPr>
      <w:color w:val="CB8C01" w:themeColor="accent1" w:themeShade="BF"/>
    </w:rPr>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bottom w:val="single" w:sz="12" w:space="0" w:color="FDD272" w:themeColor="accent1" w:themeTint="99"/>
        </w:tcBorders>
      </w:tcPr>
    </w:tblStylePr>
    <w:tblStylePr w:type="lastRow">
      <w:rPr>
        <w:b/>
        <w:bCs/>
      </w:rPr>
      <w:tblPr/>
      <w:tcPr>
        <w:tcBorders>
          <w:top w:val="doub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6Colorful-Accent2">
    <w:name w:val="Grid Table 6 Colorful Accent 2"/>
    <w:basedOn w:val="TableNormal"/>
    <w:uiPriority w:val="51"/>
    <w:locked/>
    <w:rsid w:val="0089154A"/>
    <w:rPr>
      <w:color w:val="E91D13" w:themeColor="accent2" w:themeShade="BF"/>
    </w:rPr>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bottom w:val="single" w:sz="12" w:space="0" w:color="F7A29E" w:themeColor="accent2" w:themeTint="99"/>
        </w:tcBorders>
      </w:tcPr>
    </w:tblStylePr>
    <w:tblStylePr w:type="lastRow">
      <w:rPr>
        <w:b/>
        <w:bCs/>
      </w:rPr>
      <w:tblPr/>
      <w:tcPr>
        <w:tcBorders>
          <w:top w:val="doub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6Colorful-Accent3">
    <w:name w:val="Grid Table 6 Colorful Accent 3"/>
    <w:basedOn w:val="TableNormal"/>
    <w:uiPriority w:val="51"/>
    <w:locked/>
    <w:rsid w:val="0089154A"/>
    <w:rPr>
      <w:color w:val="B00068" w:themeColor="accent3" w:themeShade="BF"/>
    </w:rPr>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bottom w:val="single" w:sz="12" w:space="0" w:color="FF5ABB" w:themeColor="accent3" w:themeTint="99"/>
        </w:tcBorders>
      </w:tcPr>
    </w:tblStylePr>
    <w:tblStylePr w:type="lastRow">
      <w:rPr>
        <w:b/>
        <w:bCs/>
      </w:rPr>
      <w:tblPr/>
      <w:tcPr>
        <w:tcBorders>
          <w:top w:val="doub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6Colorful-Accent4">
    <w:name w:val="Grid Table 6 Colorful Accent 4"/>
    <w:basedOn w:val="TableNormal"/>
    <w:uiPriority w:val="51"/>
    <w:locked/>
    <w:rsid w:val="0089154A"/>
    <w:rPr>
      <w:color w:val="232233" w:themeColor="accent4" w:themeShade="BF"/>
    </w:rPr>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bottom w:val="single" w:sz="12" w:space="0" w:color="7470A0" w:themeColor="accent4" w:themeTint="99"/>
        </w:tcBorders>
      </w:tcPr>
    </w:tblStylePr>
    <w:tblStylePr w:type="lastRow">
      <w:rPr>
        <w:b/>
        <w:bCs/>
      </w:rPr>
      <w:tblPr/>
      <w:tcPr>
        <w:tcBorders>
          <w:top w:val="doub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6Colorful-Accent5">
    <w:name w:val="Grid Table 6 Colorful Accent 5"/>
    <w:basedOn w:val="TableNormal"/>
    <w:uiPriority w:val="51"/>
    <w:locked/>
    <w:rsid w:val="0089154A"/>
    <w:rPr>
      <w:color w:val="494A4E" w:themeColor="accent5" w:themeShade="BF"/>
    </w:rPr>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bottom w:val="single" w:sz="12" w:space="0" w:color="9FA1A6" w:themeColor="accent5" w:themeTint="99"/>
        </w:tcBorders>
      </w:tcPr>
    </w:tblStylePr>
    <w:tblStylePr w:type="lastRow">
      <w:rPr>
        <w:b/>
        <w:bCs/>
      </w:rPr>
      <w:tblPr/>
      <w:tcPr>
        <w:tcBorders>
          <w:top w:val="doub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6Colorful-Accent6">
    <w:name w:val="Grid Table 6 Colorful Accent 6"/>
    <w:basedOn w:val="TableNormal"/>
    <w:uiPriority w:val="51"/>
    <w:locked/>
    <w:rsid w:val="0089154A"/>
    <w:rPr>
      <w:color w:val="A5A59D" w:themeColor="accent6" w:themeShade="BF"/>
    </w:rPr>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bottom w:val="single" w:sz="12" w:space="0" w:color="E8E8E6" w:themeColor="accent6" w:themeTint="99"/>
        </w:tcBorders>
      </w:tcPr>
    </w:tblStylePr>
    <w:tblStylePr w:type="lastRow">
      <w:rPr>
        <w:b/>
        <w:bCs/>
      </w:rPr>
      <w:tblPr/>
      <w:tcPr>
        <w:tcBorders>
          <w:top w:val="doub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7Colorful">
    <w:name w:val="Grid Table 7 Colorful"/>
    <w:basedOn w:val="TableNormal"/>
    <w:uiPriority w:val="52"/>
    <w:locked/>
    <w:rsid w:val="008915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locked/>
    <w:rsid w:val="0089154A"/>
    <w:rPr>
      <w:color w:val="CB8C01" w:themeColor="accent1" w:themeShade="BF"/>
    </w:rPr>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bottom w:val="single" w:sz="4" w:space="0" w:color="FDD272" w:themeColor="accent1" w:themeTint="99"/>
        </w:tcBorders>
      </w:tcPr>
    </w:tblStylePr>
    <w:tblStylePr w:type="nwCell">
      <w:tblPr/>
      <w:tcPr>
        <w:tcBorders>
          <w:bottom w:val="single" w:sz="4" w:space="0" w:color="FDD272" w:themeColor="accent1" w:themeTint="99"/>
        </w:tcBorders>
      </w:tcPr>
    </w:tblStylePr>
    <w:tblStylePr w:type="seCell">
      <w:tblPr/>
      <w:tcPr>
        <w:tcBorders>
          <w:top w:val="single" w:sz="4" w:space="0" w:color="FDD272" w:themeColor="accent1" w:themeTint="99"/>
        </w:tcBorders>
      </w:tcPr>
    </w:tblStylePr>
    <w:tblStylePr w:type="swCell">
      <w:tblPr/>
      <w:tcPr>
        <w:tcBorders>
          <w:top w:val="single" w:sz="4" w:space="0" w:color="FDD272" w:themeColor="accent1" w:themeTint="99"/>
        </w:tcBorders>
      </w:tcPr>
    </w:tblStylePr>
  </w:style>
  <w:style w:type="table" w:styleId="GridTable7Colorful-Accent2">
    <w:name w:val="Grid Table 7 Colorful Accent 2"/>
    <w:basedOn w:val="TableNormal"/>
    <w:uiPriority w:val="52"/>
    <w:locked/>
    <w:rsid w:val="0089154A"/>
    <w:rPr>
      <w:color w:val="E91D13" w:themeColor="accent2" w:themeShade="BF"/>
    </w:rPr>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bottom w:val="single" w:sz="4" w:space="0" w:color="F7A29E" w:themeColor="accent2" w:themeTint="99"/>
        </w:tcBorders>
      </w:tcPr>
    </w:tblStylePr>
    <w:tblStylePr w:type="nwCell">
      <w:tblPr/>
      <w:tcPr>
        <w:tcBorders>
          <w:bottom w:val="single" w:sz="4" w:space="0" w:color="F7A29E" w:themeColor="accent2" w:themeTint="99"/>
        </w:tcBorders>
      </w:tcPr>
    </w:tblStylePr>
    <w:tblStylePr w:type="seCell">
      <w:tblPr/>
      <w:tcPr>
        <w:tcBorders>
          <w:top w:val="single" w:sz="4" w:space="0" w:color="F7A29E" w:themeColor="accent2" w:themeTint="99"/>
        </w:tcBorders>
      </w:tcPr>
    </w:tblStylePr>
    <w:tblStylePr w:type="swCell">
      <w:tblPr/>
      <w:tcPr>
        <w:tcBorders>
          <w:top w:val="single" w:sz="4" w:space="0" w:color="F7A29E" w:themeColor="accent2" w:themeTint="99"/>
        </w:tcBorders>
      </w:tcPr>
    </w:tblStylePr>
  </w:style>
  <w:style w:type="table" w:styleId="GridTable7Colorful-Accent3">
    <w:name w:val="Grid Table 7 Colorful Accent 3"/>
    <w:basedOn w:val="TableNormal"/>
    <w:uiPriority w:val="52"/>
    <w:locked/>
    <w:rsid w:val="0089154A"/>
    <w:rPr>
      <w:color w:val="B00068" w:themeColor="accent3" w:themeShade="BF"/>
    </w:rPr>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bottom w:val="single" w:sz="4" w:space="0" w:color="FF5ABB" w:themeColor="accent3" w:themeTint="99"/>
        </w:tcBorders>
      </w:tcPr>
    </w:tblStylePr>
    <w:tblStylePr w:type="nwCell">
      <w:tblPr/>
      <w:tcPr>
        <w:tcBorders>
          <w:bottom w:val="single" w:sz="4" w:space="0" w:color="FF5ABB" w:themeColor="accent3" w:themeTint="99"/>
        </w:tcBorders>
      </w:tcPr>
    </w:tblStylePr>
    <w:tblStylePr w:type="seCell">
      <w:tblPr/>
      <w:tcPr>
        <w:tcBorders>
          <w:top w:val="single" w:sz="4" w:space="0" w:color="FF5ABB" w:themeColor="accent3" w:themeTint="99"/>
        </w:tcBorders>
      </w:tcPr>
    </w:tblStylePr>
    <w:tblStylePr w:type="swCell">
      <w:tblPr/>
      <w:tcPr>
        <w:tcBorders>
          <w:top w:val="single" w:sz="4" w:space="0" w:color="FF5ABB" w:themeColor="accent3" w:themeTint="99"/>
        </w:tcBorders>
      </w:tcPr>
    </w:tblStylePr>
  </w:style>
  <w:style w:type="table" w:styleId="GridTable7Colorful-Accent4">
    <w:name w:val="Grid Table 7 Colorful Accent 4"/>
    <w:basedOn w:val="TableNormal"/>
    <w:uiPriority w:val="52"/>
    <w:locked/>
    <w:rsid w:val="0089154A"/>
    <w:rPr>
      <w:color w:val="232233" w:themeColor="accent4" w:themeShade="BF"/>
    </w:rPr>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bottom w:val="single" w:sz="4" w:space="0" w:color="7470A0" w:themeColor="accent4" w:themeTint="99"/>
        </w:tcBorders>
      </w:tcPr>
    </w:tblStylePr>
    <w:tblStylePr w:type="nwCell">
      <w:tblPr/>
      <w:tcPr>
        <w:tcBorders>
          <w:bottom w:val="single" w:sz="4" w:space="0" w:color="7470A0" w:themeColor="accent4" w:themeTint="99"/>
        </w:tcBorders>
      </w:tcPr>
    </w:tblStylePr>
    <w:tblStylePr w:type="seCell">
      <w:tblPr/>
      <w:tcPr>
        <w:tcBorders>
          <w:top w:val="single" w:sz="4" w:space="0" w:color="7470A0" w:themeColor="accent4" w:themeTint="99"/>
        </w:tcBorders>
      </w:tcPr>
    </w:tblStylePr>
    <w:tblStylePr w:type="swCell">
      <w:tblPr/>
      <w:tcPr>
        <w:tcBorders>
          <w:top w:val="single" w:sz="4" w:space="0" w:color="7470A0" w:themeColor="accent4" w:themeTint="99"/>
        </w:tcBorders>
      </w:tcPr>
    </w:tblStylePr>
  </w:style>
  <w:style w:type="table" w:styleId="GridTable7Colorful-Accent5">
    <w:name w:val="Grid Table 7 Colorful Accent 5"/>
    <w:basedOn w:val="TableNormal"/>
    <w:uiPriority w:val="52"/>
    <w:locked/>
    <w:rsid w:val="0089154A"/>
    <w:rPr>
      <w:color w:val="494A4E" w:themeColor="accent5" w:themeShade="BF"/>
    </w:rPr>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bottom w:val="single" w:sz="4" w:space="0" w:color="9FA1A6" w:themeColor="accent5" w:themeTint="99"/>
        </w:tcBorders>
      </w:tcPr>
    </w:tblStylePr>
    <w:tblStylePr w:type="nwCell">
      <w:tblPr/>
      <w:tcPr>
        <w:tcBorders>
          <w:bottom w:val="single" w:sz="4" w:space="0" w:color="9FA1A6" w:themeColor="accent5" w:themeTint="99"/>
        </w:tcBorders>
      </w:tcPr>
    </w:tblStylePr>
    <w:tblStylePr w:type="seCell">
      <w:tblPr/>
      <w:tcPr>
        <w:tcBorders>
          <w:top w:val="single" w:sz="4" w:space="0" w:color="9FA1A6" w:themeColor="accent5" w:themeTint="99"/>
        </w:tcBorders>
      </w:tcPr>
    </w:tblStylePr>
    <w:tblStylePr w:type="swCell">
      <w:tblPr/>
      <w:tcPr>
        <w:tcBorders>
          <w:top w:val="single" w:sz="4" w:space="0" w:color="9FA1A6" w:themeColor="accent5" w:themeTint="99"/>
        </w:tcBorders>
      </w:tcPr>
    </w:tblStylePr>
  </w:style>
  <w:style w:type="table" w:styleId="GridTable7Colorful-Accent6">
    <w:name w:val="Grid Table 7 Colorful Accent 6"/>
    <w:basedOn w:val="TableNormal"/>
    <w:uiPriority w:val="52"/>
    <w:locked/>
    <w:rsid w:val="0089154A"/>
    <w:rPr>
      <w:color w:val="A5A59D" w:themeColor="accent6" w:themeShade="BF"/>
    </w:rPr>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bottom w:val="single" w:sz="4" w:space="0" w:color="E8E8E6" w:themeColor="accent6" w:themeTint="99"/>
        </w:tcBorders>
      </w:tcPr>
    </w:tblStylePr>
    <w:tblStylePr w:type="nwCell">
      <w:tblPr/>
      <w:tcPr>
        <w:tcBorders>
          <w:bottom w:val="single" w:sz="4" w:space="0" w:color="E8E8E6" w:themeColor="accent6" w:themeTint="99"/>
        </w:tcBorders>
      </w:tcPr>
    </w:tblStylePr>
    <w:tblStylePr w:type="seCell">
      <w:tblPr/>
      <w:tcPr>
        <w:tcBorders>
          <w:top w:val="single" w:sz="4" w:space="0" w:color="E8E8E6" w:themeColor="accent6" w:themeTint="99"/>
        </w:tcBorders>
      </w:tcPr>
    </w:tblStylePr>
    <w:tblStylePr w:type="swCell">
      <w:tblPr/>
      <w:tcPr>
        <w:tcBorders>
          <w:top w:val="single" w:sz="4" w:space="0" w:color="E8E8E6" w:themeColor="accent6" w:themeTint="99"/>
        </w:tcBorders>
      </w:tcPr>
    </w:tblStylePr>
  </w:style>
  <w:style w:type="character" w:styleId="HTMLAcronym">
    <w:name w:val="HTML Acronym"/>
    <w:basedOn w:val="DefaultParagraphFont"/>
    <w:uiPriority w:val="99"/>
    <w:semiHidden/>
    <w:unhideWhenUsed/>
    <w:rsid w:val="0089154A"/>
    <w:rPr>
      <w:lang w:val="en-US"/>
    </w:rPr>
  </w:style>
  <w:style w:type="paragraph" w:styleId="HTMLAddress">
    <w:name w:val="HTML Address"/>
    <w:basedOn w:val="Normal"/>
    <w:link w:val="HTMLAddressChar"/>
    <w:uiPriority w:val="99"/>
    <w:semiHidden/>
    <w:unhideWhenUsed/>
    <w:rsid w:val="0089154A"/>
    <w:pPr>
      <w:spacing w:before="0" w:after="0"/>
    </w:pPr>
    <w:rPr>
      <w:i/>
      <w:iCs/>
    </w:rPr>
  </w:style>
  <w:style w:type="character" w:customStyle="1" w:styleId="HTMLAddressChar">
    <w:name w:val="HTML Address Char"/>
    <w:basedOn w:val="DefaultParagraphFont"/>
    <w:link w:val="HTMLAddress"/>
    <w:uiPriority w:val="99"/>
    <w:semiHidden/>
    <w:rsid w:val="0089154A"/>
    <w:rPr>
      <w:rFonts w:ascii="Century Gothic" w:hAnsi="Century Gothic"/>
      <w:i/>
      <w:iCs/>
      <w:sz w:val="20"/>
      <w:lang w:val="en-US"/>
    </w:rPr>
  </w:style>
  <w:style w:type="character" w:styleId="HTMLCite">
    <w:name w:val="HTML Cite"/>
    <w:basedOn w:val="DefaultParagraphFont"/>
    <w:uiPriority w:val="99"/>
    <w:semiHidden/>
    <w:unhideWhenUsed/>
    <w:rsid w:val="0089154A"/>
    <w:rPr>
      <w:i/>
      <w:iCs/>
      <w:lang w:val="en-US"/>
    </w:rPr>
  </w:style>
  <w:style w:type="character" w:styleId="HTMLCode">
    <w:name w:val="HTML Code"/>
    <w:basedOn w:val="DefaultParagraphFont"/>
    <w:uiPriority w:val="99"/>
    <w:semiHidden/>
    <w:unhideWhenUsed/>
    <w:rsid w:val="0089154A"/>
    <w:rPr>
      <w:rFonts w:ascii="Consolas" w:hAnsi="Consolas"/>
      <w:sz w:val="20"/>
      <w:szCs w:val="20"/>
      <w:lang w:val="en-US"/>
    </w:rPr>
  </w:style>
  <w:style w:type="character" w:styleId="HTMLDefinition">
    <w:name w:val="HTML Definition"/>
    <w:basedOn w:val="DefaultParagraphFont"/>
    <w:uiPriority w:val="99"/>
    <w:semiHidden/>
    <w:unhideWhenUsed/>
    <w:rsid w:val="0089154A"/>
    <w:rPr>
      <w:i/>
      <w:iCs/>
      <w:lang w:val="en-US"/>
    </w:rPr>
  </w:style>
  <w:style w:type="character" w:styleId="HTMLKeyboard">
    <w:name w:val="HTML Keyboard"/>
    <w:basedOn w:val="DefaultParagraphFont"/>
    <w:uiPriority w:val="99"/>
    <w:semiHidden/>
    <w:unhideWhenUsed/>
    <w:rsid w:val="0089154A"/>
    <w:rPr>
      <w:rFonts w:ascii="Consolas" w:hAnsi="Consolas"/>
      <w:sz w:val="20"/>
      <w:szCs w:val="20"/>
      <w:lang w:val="en-US"/>
    </w:rPr>
  </w:style>
  <w:style w:type="paragraph" w:styleId="HTMLPreformatted">
    <w:name w:val="HTML Preformatted"/>
    <w:basedOn w:val="Normal"/>
    <w:link w:val="HTMLPreformattedChar"/>
    <w:uiPriority w:val="99"/>
    <w:semiHidden/>
    <w:unhideWhenUsed/>
    <w:rsid w:val="0089154A"/>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89154A"/>
    <w:rPr>
      <w:rFonts w:ascii="Consolas" w:hAnsi="Consolas"/>
      <w:sz w:val="20"/>
      <w:szCs w:val="20"/>
      <w:lang w:val="en-US"/>
    </w:rPr>
  </w:style>
  <w:style w:type="character" w:styleId="HTMLSample">
    <w:name w:val="HTML Sample"/>
    <w:basedOn w:val="DefaultParagraphFont"/>
    <w:uiPriority w:val="99"/>
    <w:semiHidden/>
    <w:unhideWhenUsed/>
    <w:rsid w:val="0089154A"/>
    <w:rPr>
      <w:rFonts w:ascii="Consolas" w:hAnsi="Consolas"/>
      <w:sz w:val="24"/>
      <w:szCs w:val="24"/>
      <w:lang w:val="en-US"/>
    </w:rPr>
  </w:style>
  <w:style w:type="character" w:styleId="HTMLTypewriter">
    <w:name w:val="HTML Typewriter"/>
    <w:basedOn w:val="DefaultParagraphFont"/>
    <w:uiPriority w:val="99"/>
    <w:semiHidden/>
    <w:unhideWhenUsed/>
    <w:rsid w:val="0089154A"/>
    <w:rPr>
      <w:rFonts w:ascii="Consolas" w:hAnsi="Consolas"/>
      <w:sz w:val="20"/>
      <w:szCs w:val="20"/>
      <w:lang w:val="en-US"/>
    </w:rPr>
  </w:style>
  <w:style w:type="character" w:styleId="HTMLVariable">
    <w:name w:val="HTML Variable"/>
    <w:basedOn w:val="DefaultParagraphFont"/>
    <w:uiPriority w:val="99"/>
    <w:semiHidden/>
    <w:unhideWhenUsed/>
    <w:rsid w:val="0089154A"/>
    <w:rPr>
      <w:i/>
      <w:iCs/>
      <w:lang w:val="en-US"/>
    </w:rPr>
  </w:style>
  <w:style w:type="table" w:styleId="LightGrid">
    <w:name w:val="Light Grid"/>
    <w:basedOn w:val="TableNormal"/>
    <w:uiPriority w:val="62"/>
    <w:semiHidden/>
    <w:unhideWhenUsed/>
    <w:rsid w:val="008915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9154A"/>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insideH w:val="single" w:sz="8" w:space="0" w:color="FDB515" w:themeColor="accent1"/>
        <w:insideV w:val="single" w:sz="8" w:space="0" w:color="FDB51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DB515" w:themeColor="accent1"/>
          <w:left w:val="single" w:sz="8" w:space="0" w:color="FDB515" w:themeColor="accent1"/>
          <w:bottom w:val="single" w:sz="18" w:space="0" w:color="FDB515" w:themeColor="accent1"/>
          <w:right w:val="single" w:sz="8" w:space="0" w:color="FDB515" w:themeColor="accent1"/>
          <w:insideH w:val="nil"/>
          <w:insideV w:val="single" w:sz="8" w:space="0" w:color="FDB51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DB515" w:themeColor="accent1"/>
          <w:left w:val="single" w:sz="8" w:space="0" w:color="FDB515" w:themeColor="accent1"/>
          <w:bottom w:val="single" w:sz="8" w:space="0" w:color="FDB515" w:themeColor="accent1"/>
          <w:right w:val="single" w:sz="8" w:space="0" w:color="FDB515" w:themeColor="accent1"/>
          <w:insideH w:val="nil"/>
          <w:insideV w:val="single" w:sz="8" w:space="0" w:color="FDB51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tblStylePr w:type="band1Vert">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shd w:val="clear" w:color="auto" w:fill="FEECC5" w:themeFill="accent1" w:themeFillTint="3F"/>
      </w:tcPr>
    </w:tblStylePr>
    <w:tblStylePr w:type="band1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insideV w:val="single" w:sz="8" w:space="0" w:color="FDB515" w:themeColor="accent1"/>
        </w:tcBorders>
        <w:shd w:val="clear" w:color="auto" w:fill="FEECC5" w:themeFill="accent1" w:themeFillTint="3F"/>
      </w:tcPr>
    </w:tblStylePr>
    <w:tblStylePr w:type="band2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insideV w:val="single" w:sz="8" w:space="0" w:color="FDB515" w:themeColor="accent1"/>
        </w:tcBorders>
      </w:tcPr>
    </w:tblStylePr>
  </w:style>
  <w:style w:type="table" w:styleId="LightGrid-Accent2">
    <w:name w:val="Light Grid Accent 2"/>
    <w:basedOn w:val="TableNormal"/>
    <w:uiPriority w:val="62"/>
    <w:semiHidden/>
    <w:unhideWhenUsed/>
    <w:rsid w:val="0089154A"/>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insideH w:val="single" w:sz="8" w:space="0" w:color="F2665F" w:themeColor="accent2"/>
        <w:insideV w:val="single" w:sz="8" w:space="0" w:color="F2665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665F" w:themeColor="accent2"/>
          <w:left w:val="single" w:sz="8" w:space="0" w:color="F2665F" w:themeColor="accent2"/>
          <w:bottom w:val="single" w:sz="18" w:space="0" w:color="F2665F" w:themeColor="accent2"/>
          <w:right w:val="single" w:sz="8" w:space="0" w:color="F2665F" w:themeColor="accent2"/>
          <w:insideH w:val="nil"/>
          <w:insideV w:val="single" w:sz="8" w:space="0" w:color="F2665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665F" w:themeColor="accent2"/>
          <w:left w:val="single" w:sz="8" w:space="0" w:color="F2665F" w:themeColor="accent2"/>
          <w:bottom w:val="single" w:sz="8" w:space="0" w:color="F2665F" w:themeColor="accent2"/>
          <w:right w:val="single" w:sz="8" w:space="0" w:color="F2665F" w:themeColor="accent2"/>
          <w:insideH w:val="nil"/>
          <w:insideV w:val="single" w:sz="8" w:space="0" w:color="F2665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tblStylePr w:type="band1Vert">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shd w:val="clear" w:color="auto" w:fill="FBD8D7" w:themeFill="accent2" w:themeFillTint="3F"/>
      </w:tcPr>
    </w:tblStylePr>
    <w:tblStylePr w:type="band1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insideV w:val="single" w:sz="8" w:space="0" w:color="F2665F" w:themeColor="accent2"/>
        </w:tcBorders>
        <w:shd w:val="clear" w:color="auto" w:fill="FBD8D7" w:themeFill="accent2" w:themeFillTint="3F"/>
      </w:tcPr>
    </w:tblStylePr>
    <w:tblStylePr w:type="band2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insideV w:val="single" w:sz="8" w:space="0" w:color="F2665F" w:themeColor="accent2"/>
        </w:tcBorders>
      </w:tcPr>
    </w:tblStylePr>
  </w:style>
  <w:style w:type="table" w:styleId="LightGrid-Accent3">
    <w:name w:val="Light Grid Accent 3"/>
    <w:basedOn w:val="TableNormal"/>
    <w:uiPriority w:val="62"/>
    <w:semiHidden/>
    <w:unhideWhenUsed/>
    <w:rsid w:val="0089154A"/>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insideH w:val="single" w:sz="8" w:space="0" w:color="EC008C" w:themeColor="accent3"/>
        <w:insideV w:val="single" w:sz="8" w:space="0" w:color="EC008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3"/>
          <w:left w:val="single" w:sz="8" w:space="0" w:color="EC008C" w:themeColor="accent3"/>
          <w:bottom w:val="single" w:sz="18" w:space="0" w:color="EC008C" w:themeColor="accent3"/>
          <w:right w:val="single" w:sz="8" w:space="0" w:color="EC008C" w:themeColor="accent3"/>
          <w:insideH w:val="nil"/>
          <w:insideV w:val="single" w:sz="8" w:space="0" w:color="EC008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3"/>
          <w:left w:val="single" w:sz="8" w:space="0" w:color="EC008C" w:themeColor="accent3"/>
          <w:bottom w:val="single" w:sz="8" w:space="0" w:color="EC008C" w:themeColor="accent3"/>
          <w:right w:val="single" w:sz="8" w:space="0" w:color="EC008C" w:themeColor="accent3"/>
          <w:insideH w:val="nil"/>
          <w:insideV w:val="single" w:sz="8" w:space="0" w:color="EC008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tblStylePr w:type="band1Vert">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shd w:val="clear" w:color="auto" w:fill="FFBBE3" w:themeFill="accent3" w:themeFillTint="3F"/>
      </w:tcPr>
    </w:tblStylePr>
    <w:tblStylePr w:type="band1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insideV w:val="single" w:sz="8" w:space="0" w:color="EC008C" w:themeColor="accent3"/>
        </w:tcBorders>
        <w:shd w:val="clear" w:color="auto" w:fill="FFBBE3" w:themeFill="accent3" w:themeFillTint="3F"/>
      </w:tcPr>
    </w:tblStylePr>
    <w:tblStylePr w:type="band2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insideV w:val="single" w:sz="8" w:space="0" w:color="EC008C" w:themeColor="accent3"/>
        </w:tcBorders>
      </w:tcPr>
    </w:tblStylePr>
  </w:style>
  <w:style w:type="table" w:styleId="LightGrid-Accent4">
    <w:name w:val="Light Grid Accent 4"/>
    <w:basedOn w:val="TableNormal"/>
    <w:uiPriority w:val="62"/>
    <w:semiHidden/>
    <w:unhideWhenUsed/>
    <w:rsid w:val="0089154A"/>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insideH w:val="single" w:sz="8" w:space="0" w:color="302E45" w:themeColor="accent4"/>
        <w:insideV w:val="single" w:sz="8" w:space="0" w:color="302E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2E45" w:themeColor="accent4"/>
          <w:left w:val="single" w:sz="8" w:space="0" w:color="302E45" w:themeColor="accent4"/>
          <w:bottom w:val="single" w:sz="18" w:space="0" w:color="302E45" w:themeColor="accent4"/>
          <w:right w:val="single" w:sz="8" w:space="0" w:color="302E45" w:themeColor="accent4"/>
          <w:insideH w:val="nil"/>
          <w:insideV w:val="single" w:sz="8" w:space="0" w:color="302E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2E45" w:themeColor="accent4"/>
          <w:left w:val="single" w:sz="8" w:space="0" w:color="302E45" w:themeColor="accent4"/>
          <w:bottom w:val="single" w:sz="8" w:space="0" w:color="302E45" w:themeColor="accent4"/>
          <w:right w:val="single" w:sz="8" w:space="0" w:color="302E45" w:themeColor="accent4"/>
          <w:insideH w:val="nil"/>
          <w:insideV w:val="single" w:sz="8" w:space="0" w:color="302E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tblStylePr w:type="band1Vert">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shd w:val="clear" w:color="auto" w:fill="C6C4D8" w:themeFill="accent4" w:themeFillTint="3F"/>
      </w:tcPr>
    </w:tblStylePr>
    <w:tblStylePr w:type="band1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insideV w:val="single" w:sz="8" w:space="0" w:color="302E45" w:themeColor="accent4"/>
        </w:tcBorders>
        <w:shd w:val="clear" w:color="auto" w:fill="C6C4D8" w:themeFill="accent4" w:themeFillTint="3F"/>
      </w:tcPr>
    </w:tblStylePr>
    <w:tblStylePr w:type="band2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insideV w:val="single" w:sz="8" w:space="0" w:color="302E45" w:themeColor="accent4"/>
        </w:tcBorders>
      </w:tcPr>
    </w:tblStylePr>
  </w:style>
  <w:style w:type="table" w:styleId="LightGrid-Accent5">
    <w:name w:val="Light Grid Accent 5"/>
    <w:basedOn w:val="TableNormal"/>
    <w:uiPriority w:val="62"/>
    <w:semiHidden/>
    <w:unhideWhenUsed/>
    <w:rsid w:val="0089154A"/>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insideH w:val="single" w:sz="8" w:space="0" w:color="626469" w:themeColor="accent5"/>
        <w:insideV w:val="single" w:sz="8" w:space="0" w:color="62646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6469" w:themeColor="accent5"/>
          <w:left w:val="single" w:sz="8" w:space="0" w:color="626469" w:themeColor="accent5"/>
          <w:bottom w:val="single" w:sz="18" w:space="0" w:color="626469" w:themeColor="accent5"/>
          <w:right w:val="single" w:sz="8" w:space="0" w:color="626469" w:themeColor="accent5"/>
          <w:insideH w:val="nil"/>
          <w:insideV w:val="single" w:sz="8" w:space="0" w:color="62646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6469" w:themeColor="accent5"/>
          <w:left w:val="single" w:sz="8" w:space="0" w:color="626469" w:themeColor="accent5"/>
          <w:bottom w:val="single" w:sz="8" w:space="0" w:color="626469" w:themeColor="accent5"/>
          <w:right w:val="single" w:sz="8" w:space="0" w:color="626469" w:themeColor="accent5"/>
          <w:insideH w:val="nil"/>
          <w:insideV w:val="single" w:sz="8" w:space="0" w:color="62646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tblStylePr w:type="band1Vert">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shd w:val="clear" w:color="auto" w:fill="D7D8DA" w:themeFill="accent5" w:themeFillTint="3F"/>
      </w:tcPr>
    </w:tblStylePr>
    <w:tblStylePr w:type="band1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insideV w:val="single" w:sz="8" w:space="0" w:color="626469" w:themeColor="accent5"/>
        </w:tcBorders>
        <w:shd w:val="clear" w:color="auto" w:fill="D7D8DA" w:themeFill="accent5" w:themeFillTint="3F"/>
      </w:tcPr>
    </w:tblStylePr>
    <w:tblStylePr w:type="band2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insideV w:val="single" w:sz="8" w:space="0" w:color="626469" w:themeColor="accent5"/>
        </w:tcBorders>
      </w:tcPr>
    </w:tblStylePr>
  </w:style>
  <w:style w:type="table" w:styleId="LightGrid-Accent6">
    <w:name w:val="Light Grid Accent 6"/>
    <w:basedOn w:val="TableNormal"/>
    <w:uiPriority w:val="62"/>
    <w:semiHidden/>
    <w:unhideWhenUsed/>
    <w:rsid w:val="0089154A"/>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insideH w:val="single" w:sz="8" w:space="0" w:color="D9D9D6" w:themeColor="accent6"/>
        <w:insideV w:val="single" w:sz="8" w:space="0" w:color="D9D9D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D9D6" w:themeColor="accent6"/>
          <w:left w:val="single" w:sz="8" w:space="0" w:color="D9D9D6" w:themeColor="accent6"/>
          <w:bottom w:val="single" w:sz="18" w:space="0" w:color="D9D9D6" w:themeColor="accent6"/>
          <w:right w:val="single" w:sz="8" w:space="0" w:color="D9D9D6" w:themeColor="accent6"/>
          <w:insideH w:val="nil"/>
          <w:insideV w:val="single" w:sz="8" w:space="0" w:color="D9D9D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D9D6" w:themeColor="accent6"/>
          <w:left w:val="single" w:sz="8" w:space="0" w:color="D9D9D6" w:themeColor="accent6"/>
          <w:bottom w:val="single" w:sz="8" w:space="0" w:color="D9D9D6" w:themeColor="accent6"/>
          <w:right w:val="single" w:sz="8" w:space="0" w:color="D9D9D6" w:themeColor="accent6"/>
          <w:insideH w:val="nil"/>
          <w:insideV w:val="single" w:sz="8" w:space="0" w:color="D9D9D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tblStylePr w:type="band1Vert">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shd w:val="clear" w:color="auto" w:fill="F5F5F4" w:themeFill="accent6" w:themeFillTint="3F"/>
      </w:tcPr>
    </w:tblStylePr>
    <w:tblStylePr w:type="band1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insideV w:val="single" w:sz="8" w:space="0" w:color="D9D9D6" w:themeColor="accent6"/>
        </w:tcBorders>
        <w:shd w:val="clear" w:color="auto" w:fill="F5F5F4" w:themeFill="accent6" w:themeFillTint="3F"/>
      </w:tcPr>
    </w:tblStylePr>
    <w:tblStylePr w:type="band2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insideV w:val="single" w:sz="8" w:space="0" w:color="D9D9D6" w:themeColor="accent6"/>
        </w:tcBorders>
      </w:tcPr>
    </w:tblStylePr>
  </w:style>
  <w:style w:type="table" w:styleId="LightList">
    <w:name w:val="Light List"/>
    <w:basedOn w:val="TableNormal"/>
    <w:uiPriority w:val="61"/>
    <w:semiHidden/>
    <w:unhideWhenUsed/>
    <w:rsid w:val="008915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9154A"/>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tblBorders>
    </w:tblPr>
    <w:tblStylePr w:type="firstRow">
      <w:pPr>
        <w:spacing w:before="0" w:after="0" w:line="240" w:lineRule="auto"/>
      </w:pPr>
      <w:rPr>
        <w:b/>
        <w:bCs/>
        <w:color w:val="FFFFFF" w:themeColor="background1"/>
      </w:rPr>
      <w:tblPr/>
      <w:tcPr>
        <w:shd w:val="clear" w:color="auto" w:fill="FDB515" w:themeFill="accent1"/>
      </w:tcPr>
    </w:tblStylePr>
    <w:tblStylePr w:type="lastRow">
      <w:pPr>
        <w:spacing w:before="0" w:after="0" w:line="240" w:lineRule="auto"/>
      </w:pPr>
      <w:rPr>
        <w:b/>
        <w:bCs/>
      </w:rPr>
      <w:tblPr/>
      <w:tcPr>
        <w:tcBorders>
          <w:top w:val="double" w:sz="6" w:space="0" w:color="FDB515" w:themeColor="accent1"/>
          <w:left w:val="single" w:sz="8" w:space="0" w:color="FDB515" w:themeColor="accent1"/>
          <w:bottom w:val="single" w:sz="8" w:space="0" w:color="FDB515" w:themeColor="accent1"/>
          <w:right w:val="single" w:sz="8" w:space="0" w:color="FDB515" w:themeColor="accent1"/>
        </w:tcBorders>
      </w:tcPr>
    </w:tblStylePr>
    <w:tblStylePr w:type="firstCol">
      <w:rPr>
        <w:b/>
        <w:bCs/>
      </w:rPr>
    </w:tblStylePr>
    <w:tblStylePr w:type="lastCol">
      <w:rPr>
        <w:b/>
        <w:bCs/>
      </w:rPr>
    </w:tblStylePr>
    <w:tblStylePr w:type="band1Vert">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tblStylePr w:type="band1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style>
  <w:style w:type="table" w:styleId="LightList-Accent2">
    <w:name w:val="Light List Accent 2"/>
    <w:basedOn w:val="TableNormal"/>
    <w:uiPriority w:val="61"/>
    <w:semiHidden/>
    <w:unhideWhenUsed/>
    <w:rsid w:val="0089154A"/>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tblBorders>
    </w:tblPr>
    <w:tblStylePr w:type="firstRow">
      <w:pPr>
        <w:spacing w:before="0" w:after="0" w:line="240" w:lineRule="auto"/>
      </w:pPr>
      <w:rPr>
        <w:b/>
        <w:bCs/>
        <w:color w:val="FFFFFF" w:themeColor="background1"/>
      </w:rPr>
      <w:tblPr/>
      <w:tcPr>
        <w:shd w:val="clear" w:color="auto" w:fill="F2665F" w:themeFill="accent2"/>
      </w:tcPr>
    </w:tblStylePr>
    <w:tblStylePr w:type="lastRow">
      <w:pPr>
        <w:spacing w:before="0" w:after="0" w:line="240" w:lineRule="auto"/>
      </w:pPr>
      <w:rPr>
        <w:b/>
        <w:bCs/>
      </w:rPr>
      <w:tblPr/>
      <w:tcPr>
        <w:tcBorders>
          <w:top w:val="double" w:sz="6" w:space="0" w:color="F2665F" w:themeColor="accent2"/>
          <w:left w:val="single" w:sz="8" w:space="0" w:color="F2665F" w:themeColor="accent2"/>
          <w:bottom w:val="single" w:sz="8" w:space="0" w:color="F2665F" w:themeColor="accent2"/>
          <w:right w:val="single" w:sz="8" w:space="0" w:color="F2665F" w:themeColor="accent2"/>
        </w:tcBorders>
      </w:tcPr>
    </w:tblStylePr>
    <w:tblStylePr w:type="firstCol">
      <w:rPr>
        <w:b/>
        <w:bCs/>
      </w:rPr>
    </w:tblStylePr>
    <w:tblStylePr w:type="lastCol">
      <w:rPr>
        <w:b/>
        <w:bCs/>
      </w:rPr>
    </w:tblStylePr>
    <w:tblStylePr w:type="band1Vert">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tblStylePr w:type="band1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style>
  <w:style w:type="table" w:styleId="LightList-Accent3">
    <w:name w:val="Light List Accent 3"/>
    <w:basedOn w:val="TableNormal"/>
    <w:uiPriority w:val="61"/>
    <w:semiHidden/>
    <w:unhideWhenUsed/>
    <w:rsid w:val="0089154A"/>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tblBorders>
    </w:tblPr>
    <w:tblStylePr w:type="firstRow">
      <w:pPr>
        <w:spacing w:before="0" w:after="0" w:line="240" w:lineRule="auto"/>
      </w:pPr>
      <w:rPr>
        <w:b/>
        <w:bCs/>
        <w:color w:val="FFFFFF" w:themeColor="background1"/>
      </w:rPr>
      <w:tblPr/>
      <w:tcPr>
        <w:shd w:val="clear" w:color="auto" w:fill="EC008C" w:themeFill="accent3"/>
      </w:tcPr>
    </w:tblStylePr>
    <w:tblStylePr w:type="lastRow">
      <w:pPr>
        <w:spacing w:before="0" w:after="0" w:line="240" w:lineRule="auto"/>
      </w:pPr>
      <w:rPr>
        <w:b/>
        <w:bCs/>
      </w:rPr>
      <w:tblPr/>
      <w:tcPr>
        <w:tcBorders>
          <w:top w:val="double" w:sz="6" w:space="0" w:color="EC008C" w:themeColor="accent3"/>
          <w:left w:val="single" w:sz="8" w:space="0" w:color="EC008C" w:themeColor="accent3"/>
          <w:bottom w:val="single" w:sz="8" w:space="0" w:color="EC008C" w:themeColor="accent3"/>
          <w:right w:val="single" w:sz="8" w:space="0" w:color="EC008C" w:themeColor="accent3"/>
        </w:tcBorders>
      </w:tcPr>
    </w:tblStylePr>
    <w:tblStylePr w:type="firstCol">
      <w:rPr>
        <w:b/>
        <w:bCs/>
      </w:rPr>
    </w:tblStylePr>
    <w:tblStylePr w:type="lastCol">
      <w:rPr>
        <w:b/>
        <w:bCs/>
      </w:rPr>
    </w:tblStylePr>
    <w:tblStylePr w:type="band1Vert">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tblStylePr w:type="band1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style>
  <w:style w:type="table" w:styleId="LightList-Accent4">
    <w:name w:val="Light List Accent 4"/>
    <w:basedOn w:val="TableNormal"/>
    <w:uiPriority w:val="61"/>
    <w:semiHidden/>
    <w:unhideWhenUsed/>
    <w:rsid w:val="0089154A"/>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tblBorders>
    </w:tblPr>
    <w:tblStylePr w:type="firstRow">
      <w:pPr>
        <w:spacing w:before="0" w:after="0" w:line="240" w:lineRule="auto"/>
      </w:pPr>
      <w:rPr>
        <w:b/>
        <w:bCs/>
        <w:color w:val="FFFFFF" w:themeColor="background1"/>
      </w:rPr>
      <w:tblPr/>
      <w:tcPr>
        <w:shd w:val="clear" w:color="auto" w:fill="302E45" w:themeFill="accent4"/>
      </w:tcPr>
    </w:tblStylePr>
    <w:tblStylePr w:type="lastRow">
      <w:pPr>
        <w:spacing w:before="0" w:after="0" w:line="240" w:lineRule="auto"/>
      </w:pPr>
      <w:rPr>
        <w:b/>
        <w:bCs/>
      </w:rPr>
      <w:tblPr/>
      <w:tcPr>
        <w:tcBorders>
          <w:top w:val="double" w:sz="6" w:space="0" w:color="302E45" w:themeColor="accent4"/>
          <w:left w:val="single" w:sz="8" w:space="0" w:color="302E45" w:themeColor="accent4"/>
          <w:bottom w:val="single" w:sz="8" w:space="0" w:color="302E45" w:themeColor="accent4"/>
          <w:right w:val="single" w:sz="8" w:space="0" w:color="302E45" w:themeColor="accent4"/>
        </w:tcBorders>
      </w:tcPr>
    </w:tblStylePr>
    <w:tblStylePr w:type="firstCol">
      <w:rPr>
        <w:b/>
        <w:bCs/>
      </w:rPr>
    </w:tblStylePr>
    <w:tblStylePr w:type="lastCol">
      <w:rPr>
        <w:b/>
        <w:bCs/>
      </w:rPr>
    </w:tblStylePr>
    <w:tblStylePr w:type="band1Vert">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tblStylePr w:type="band1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style>
  <w:style w:type="table" w:styleId="LightList-Accent5">
    <w:name w:val="Light List Accent 5"/>
    <w:basedOn w:val="TableNormal"/>
    <w:uiPriority w:val="61"/>
    <w:semiHidden/>
    <w:unhideWhenUsed/>
    <w:rsid w:val="0089154A"/>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tblBorders>
    </w:tblPr>
    <w:tblStylePr w:type="firstRow">
      <w:pPr>
        <w:spacing w:before="0" w:after="0" w:line="240" w:lineRule="auto"/>
      </w:pPr>
      <w:rPr>
        <w:b/>
        <w:bCs/>
        <w:color w:val="FFFFFF" w:themeColor="background1"/>
      </w:rPr>
      <w:tblPr/>
      <w:tcPr>
        <w:shd w:val="clear" w:color="auto" w:fill="626469" w:themeFill="accent5"/>
      </w:tcPr>
    </w:tblStylePr>
    <w:tblStylePr w:type="lastRow">
      <w:pPr>
        <w:spacing w:before="0" w:after="0" w:line="240" w:lineRule="auto"/>
      </w:pPr>
      <w:rPr>
        <w:b/>
        <w:bCs/>
      </w:rPr>
      <w:tblPr/>
      <w:tcPr>
        <w:tcBorders>
          <w:top w:val="double" w:sz="6" w:space="0" w:color="626469" w:themeColor="accent5"/>
          <w:left w:val="single" w:sz="8" w:space="0" w:color="626469" w:themeColor="accent5"/>
          <w:bottom w:val="single" w:sz="8" w:space="0" w:color="626469" w:themeColor="accent5"/>
          <w:right w:val="single" w:sz="8" w:space="0" w:color="626469" w:themeColor="accent5"/>
        </w:tcBorders>
      </w:tcPr>
    </w:tblStylePr>
    <w:tblStylePr w:type="firstCol">
      <w:rPr>
        <w:b/>
        <w:bCs/>
      </w:rPr>
    </w:tblStylePr>
    <w:tblStylePr w:type="lastCol">
      <w:rPr>
        <w:b/>
        <w:bCs/>
      </w:rPr>
    </w:tblStylePr>
    <w:tblStylePr w:type="band1Vert">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tblStylePr w:type="band1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style>
  <w:style w:type="table" w:styleId="LightList-Accent6">
    <w:name w:val="Light List Accent 6"/>
    <w:basedOn w:val="TableNormal"/>
    <w:uiPriority w:val="61"/>
    <w:semiHidden/>
    <w:unhideWhenUsed/>
    <w:rsid w:val="0089154A"/>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tblBorders>
    </w:tblPr>
    <w:tblStylePr w:type="firstRow">
      <w:pPr>
        <w:spacing w:before="0" w:after="0" w:line="240" w:lineRule="auto"/>
      </w:pPr>
      <w:rPr>
        <w:b/>
        <w:bCs/>
        <w:color w:val="FFFFFF" w:themeColor="background1"/>
      </w:rPr>
      <w:tblPr/>
      <w:tcPr>
        <w:shd w:val="clear" w:color="auto" w:fill="D9D9D6" w:themeFill="accent6"/>
      </w:tcPr>
    </w:tblStylePr>
    <w:tblStylePr w:type="lastRow">
      <w:pPr>
        <w:spacing w:before="0" w:after="0" w:line="240" w:lineRule="auto"/>
      </w:pPr>
      <w:rPr>
        <w:b/>
        <w:bCs/>
      </w:rPr>
      <w:tblPr/>
      <w:tcPr>
        <w:tcBorders>
          <w:top w:val="double" w:sz="6" w:space="0" w:color="D9D9D6" w:themeColor="accent6"/>
          <w:left w:val="single" w:sz="8" w:space="0" w:color="D9D9D6" w:themeColor="accent6"/>
          <w:bottom w:val="single" w:sz="8" w:space="0" w:color="D9D9D6" w:themeColor="accent6"/>
          <w:right w:val="single" w:sz="8" w:space="0" w:color="D9D9D6" w:themeColor="accent6"/>
        </w:tcBorders>
      </w:tcPr>
    </w:tblStylePr>
    <w:tblStylePr w:type="firstCol">
      <w:rPr>
        <w:b/>
        <w:bCs/>
      </w:rPr>
    </w:tblStylePr>
    <w:tblStylePr w:type="lastCol">
      <w:rPr>
        <w:b/>
        <w:bCs/>
      </w:rPr>
    </w:tblStylePr>
    <w:tblStylePr w:type="band1Vert">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tblStylePr w:type="band1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style>
  <w:style w:type="table" w:styleId="LightShading">
    <w:name w:val="Light Shading"/>
    <w:basedOn w:val="TableNormal"/>
    <w:uiPriority w:val="60"/>
    <w:semiHidden/>
    <w:unhideWhenUsed/>
    <w:rsid w:val="0089154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9154A"/>
    <w:rPr>
      <w:color w:val="CB8C01" w:themeColor="accent1" w:themeShade="BF"/>
    </w:rPr>
    <w:tblPr>
      <w:tblStyleRowBandSize w:val="1"/>
      <w:tblStyleColBandSize w:val="1"/>
      <w:tblBorders>
        <w:top w:val="single" w:sz="8" w:space="0" w:color="FDB515" w:themeColor="accent1"/>
        <w:bottom w:val="single" w:sz="8" w:space="0" w:color="FDB515" w:themeColor="accent1"/>
      </w:tblBorders>
    </w:tblPr>
    <w:tblStylePr w:type="firstRow">
      <w:pPr>
        <w:spacing w:before="0" w:after="0" w:line="240" w:lineRule="auto"/>
      </w:pPr>
      <w:rPr>
        <w:b/>
        <w:bCs/>
      </w:rPr>
      <w:tblPr/>
      <w:tcPr>
        <w:tcBorders>
          <w:top w:val="single" w:sz="8" w:space="0" w:color="FDB515" w:themeColor="accent1"/>
          <w:left w:val="nil"/>
          <w:bottom w:val="single" w:sz="8" w:space="0" w:color="FDB515" w:themeColor="accent1"/>
          <w:right w:val="nil"/>
          <w:insideH w:val="nil"/>
          <w:insideV w:val="nil"/>
        </w:tcBorders>
      </w:tcPr>
    </w:tblStylePr>
    <w:tblStylePr w:type="lastRow">
      <w:pPr>
        <w:spacing w:before="0" w:after="0" w:line="240" w:lineRule="auto"/>
      </w:pPr>
      <w:rPr>
        <w:b/>
        <w:bCs/>
      </w:rPr>
      <w:tblPr/>
      <w:tcPr>
        <w:tcBorders>
          <w:top w:val="single" w:sz="8" w:space="0" w:color="FDB515" w:themeColor="accent1"/>
          <w:left w:val="nil"/>
          <w:bottom w:val="single" w:sz="8" w:space="0" w:color="FDB5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CC5" w:themeFill="accent1" w:themeFillTint="3F"/>
      </w:tcPr>
    </w:tblStylePr>
    <w:tblStylePr w:type="band1Horz">
      <w:tblPr/>
      <w:tcPr>
        <w:tcBorders>
          <w:left w:val="nil"/>
          <w:right w:val="nil"/>
          <w:insideH w:val="nil"/>
          <w:insideV w:val="nil"/>
        </w:tcBorders>
        <w:shd w:val="clear" w:color="auto" w:fill="FEECC5" w:themeFill="accent1" w:themeFillTint="3F"/>
      </w:tcPr>
    </w:tblStylePr>
  </w:style>
  <w:style w:type="table" w:styleId="LightShading-Accent2">
    <w:name w:val="Light Shading Accent 2"/>
    <w:basedOn w:val="TableNormal"/>
    <w:uiPriority w:val="60"/>
    <w:semiHidden/>
    <w:unhideWhenUsed/>
    <w:rsid w:val="0089154A"/>
    <w:rPr>
      <w:color w:val="E91D13" w:themeColor="accent2" w:themeShade="BF"/>
    </w:rPr>
    <w:tblPr>
      <w:tblStyleRowBandSize w:val="1"/>
      <w:tblStyleColBandSize w:val="1"/>
      <w:tblBorders>
        <w:top w:val="single" w:sz="8" w:space="0" w:color="F2665F" w:themeColor="accent2"/>
        <w:bottom w:val="single" w:sz="8" w:space="0" w:color="F2665F" w:themeColor="accent2"/>
      </w:tblBorders>
    </w:tblPr>
    <w:tblStylePr w:type="firstRow">
      <w:pPr>
        <w:spacing w:before="0" w:after="0" w:line="240" w:lineRule="auto"/>
      </w:pPr>
      <w:rPr>
        <w:b/>
        <w:bCs/>
      </w:rPr>
      <w:tblPr/>
      <w:tcPr>
        <w:tcBorders>
          <w:top w:val="single" w:sz="8" w:space="0" w:color="F2665F" w:themeColor="accent2"/>
          <w:left w:val="nil"/>
          <w:bottom w:val="single" w:sz="8" w:space="0" w:color="F2665F" w:themeColor="accent2"/>
          <w:right w:val="nil"/>
          <w:insideH w:val="nil"/>
          <w:insideV w:val="nil"/>
        </w:tcBorders>
      </w:tcPr>
    </w:tblStylePr>
    <w:tblStylePr w:type="lastRow">
      <w:pPr>
        <w:spacing w:before="0" w:after="0" w:line="240" w:lineRule="auto"/>
      </w:pPr>
      <w:rPr>
        <w:b/>
        <w:bCs/>
      </w:rPr>
      <w:tblPr/>
      <w:tcPr>
        <w:tcBorders>
          <w:top w:val="single" w:sz="8" w:space="0" w:color="F2665F" w:themeColor="accent2"/>
          <w:left w:val="nil"/>
          <w:bottom w:val="single" w:sz="8" w:space="0" w:color="F2665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7" w:themeFill="accent2" w:themeFillTint="3F"/>
      </w:tcPr>
    </w:tblStylePr>
    <w:tblStylePr w:type="band1Horz">
      <w:tblPr/>
      <w:tcPr>
        <w:tcBorders>
          <w:left w:val="nil"/>
          <w:right w:val="nil"/>
          <w:insideH w:val="nil"/>
          <w:insideV w:val="nil"/>
        </w:tcBorders>
        <w:shd w:val="clear" w:color="auto" w:fill="FBD8D7" w:themeFill="accent2" w:themeFillTint="3F"/>
      </w:tcPr>
    </w:tblStylePr>
  </w:style>
  <w:style w:type="table" w:styleId="LightShading-Accent3">
    <w:name w:val="Light Shading Accent 3"/>
    <w:basedOn w:val="TableNormal"/>
    <w:uiPriority w:val="60"/>
    <w:semiHidden/>
    <w:unhideWhenUsed/>
    <w:rsid w:val="0089154A"/>
    <w:rPr>
      <w:color w:val="B00068" w:themeColor="accent3" w:themeShade="BF"/>
    </w:rPr>
    <w:tblPr>
      <w:tblStyleRowBandSize w:val="1"/>
      <w:tblStyleColBandSize w:val="1"/>
      <w:tblBorders>
        <w:top w:val="single" w:sz="8" w:space="0" w:color="EC008C" w:themeColor="accent3"/>
        <w:bottom w:val="single" w:sz="8" w:space="0" w:color="EC008C" w:themeColor="accent3"/>
      </w:tblBorders>
    </w:tblPr>
    <w:tblStylePr w:type="firstRow">
      <w:pPr>
        <w:spacing w:before="0" w:after="0" w:line="240" w:lineRule="auto"/>
      </w:pPr>
      <w:rPr>
        <w:b/>
        <w:bCs/>
      </w:rPr>
      <w:tblPr/>
      <w:tcPr>
        <w:tcBorders>
          <w:top w:val="single" w:sz="8" w:space="0" w:color="EC008C" w:themeColor="accent3"/>
          <w:left w:val="nil"/>
          <w:bottom w:val="single" w:sz="8" w:space="0" w:color="EC008C" w:themeColor="accent3"/>
          <w:right w:val="nil"/>
          <w:insideH w:val="nil"/>
          <w:insideV w:val="nil"/>
        </w:tcBorders>
      </w:tcPr>
    </w:tblStylePr>
    <w:tblStylePr w:type="lastRow">
      <w:pPr>
        <w:spacing w:before="0" w:after="0" w:line="240" w:lineRule="auto"/>
      </w:pPr>
      <w:rPr>
        <w:b/>
        <w:bCs/>
      </w:rPr>
      <w:tblPr/>
      <w:tcPr>
        <w:tcBorders>
          <w:top w:val="single" w:sz="8" w:space="0" w:color="EC008C" w:themeColor="accent3"/>
          <w:left w:val="nil"/>
          <w:bottom w:val="single" w:sz="8" w:space="0" w:color="EC008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3" w:themeFillTint="3F"/>
      </w:tcPr>
    </w:tblStylePr>
    <w:tblStylePr w:type="band1Horz">
      <w:tblPr/>
      <w:tcPr>
        <w:tcBorders>
          <w:left w:val="nil"/>
          <w:right w:val="nil"/>
          <w:insideH w:val="nil"/>
          <w:insideV w:val="nil"/>
        </w:tcBorders>
        <w:shd w:val="clear" w:color="auto" w:fill="FFBBE3" w:themeFill="accent3" w:themeFillTint="3F"/>
      </w:tcPr>
    </w:tblStylePr>
  </w:style>
  <w:style w:type="table" w:styleId="LightShading-Accent4">
    <w:name w:val="Light Shading Accent 4"/>
    <w:basedOn w:val="TableNormal"/>
    <w:uiPriority w:val="60"/>
    <w:semiHidden/>
    <w:unhideWhenUsed/>
    <w:rsid w:val="0089154A"/>
    <w:rPr>
      <w:color w:val="232233" w:themeColor="accent4" w:themeShade="BF"/>
    </w:rPr>
    <w:tblPr>
      <w:tblStyleRowBandSize w:val="1"/>
      <w:tblStyleColBandSize w:val="1"/>
      <w:tblBorders>
        <w:top w:val="single" w:sz="8" w:space="0" w:color="302E45" w:themeColor="accent4"/>
        <w:bottom w:val="single" w:sz="8" w:space="0" w:color="302E45" w:themeColor="accent4"/>
      </w:tblBorders>
    </w:tblPr>
    <w:tblStylePr w:type="firstRow">
      <w:pPr>
        <w:spacing w:before="0" w:after="0" w:line="240" w:lineRule="auto"/>
      </w:pPr>
      <w:rPr>
        <w:b/>
        <w:bCs/>
      </w:rPr>
      <w:tblPr/>
      <w:tcPr>
        <w:tcBorders>
          <w:top w:val="single" w:sz="8" w:space="0" w:color="302E45" w:themeColor="accent4"/>
          <w:left w:val="nil"/>
          <w:bottom w:val="single" w:sz="8" w:space="0" w:color="302E45" w:themeColor="accent4"/>
          <w:right w:val="nil"/>
          <w:insideH w:val="nil"/>
          <w:insideV w:val="nil"/>
        </w:tcBorders>
      </w:tcPr>
    </w:tblStylePr>
    <w:tblStylePr w:type="lastRow">
      <w:pPr>
        <w:spacing w:before="0" w:after="0" w:line="240" w:lineRule="auto"/>
      </w:pPr>
      <w:rPr>
        <w:b/>
        <w:bCs/>
      </w:rPr>
      <w:tblPr/>
      <w:tcPr>
        <w:tcBorders>
          <w:top w:val="single" w:sz="8" w:space="0" w:color="302E45" w:themeColor="accent4"/>
          <w:left w:val="nil"/>
          <w:bottom w:val="single" w:sz="8" w:space="0" w:color="302E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C4D8" w:themeFill="accent4" w:themeFillTint="3F"/>
      </w:tcPr>
    </w:tblStylePr>
    <w:tblStylePr w:type="band1Horz">
      <w:tblPr/>
      <w:tcPr>
        <w:tcBorders>
          <w:left w:val="nil"/>
          <w:right w:val="nil"/>
          <w:insideH w:val="nil"/>
          <w:insideV w:val="nil"/>
        </w:tcBorders>
        <w:shd w:val="clear" w:color="auto" w:fill="C6C4D8" w:themeFill="accent4" w:themeFillTint="3F"/>
      </w:tcPr>
    </w:tblStylePr>
  </w:style>
  <w:style w:type="table" w:styleId="LightShading-Accent5">
    <w:name w:val="Light Shading Accent 5"/>
    <w:basedOn w:val="TableNormal"/>
    <w:uiPriority w:val="60"/>
    <w:semiHidden/>
    <w:unhideWhenUsed/>
    <w:rsid w:val="0089154A"/>
    <w:rPr>
      <w:color w:val="494A4E" w:themeColor="accent5" w:themeShade="BF"/>
    </w:rPr>
    <w:tblPr>
      <w:tblStyleRowBandSize w:val="1"/>
      <w:tblStyleColBandSize w:val="1"/>
      <w:tblBorders>
        <w:top w:val="single" w:sz="8" w:space="0" w:color="626469" w:themeColor="accent5"/>
        <w:bottom w:val="single" w:sz="8" w:space="0" w:color="626469" w:themeColor="accent5"/>
      </w:tblBorders>
    </w:tblPr>
    <w:tblStylePr w:type="firstRow">
      <w:pPr>
        <w:spacing w:before="0" w:after="0" w:line="240" w:lineRule="auto"/>
      </w:pPr>
      <w:rPr>
        <w:b/>
        <w:bCs/>
      </w:rPr>
      <w:tblPr/>
      <w:tcPr>
        <w:tcBorders>
          <w:top w:val="single" w:sz="8" w:space="0" w:color="626469" w:themeColor="accent5"/>
          <w:left w:val="nil"/>
          <w:bottom w:val="single" w:sz="8" w:space="0" w:color="626469" w:themeColor="accent5"/>
          <w:right w:val="nil"/>
          <w:insideH w:val="nil"/>
          <w:insideV w:val="nil"/>
        </w:tcBorders>
      </w:tcPr>
    </w:tblStylePr>
    <w:tblStylePr w:type="lastRow">
      <w:pPr>
        <w:spacing w:before="0" w:after="0" w:line="240" w:lineRule="auto"/>
      </w:pPr>
      <w:rPr>
        <w:b/>
        <w:bCs/>
      </w:rPr>
      <w:tblPr/>
      <w:tcPr>
        <w:tcBorders>
          <w:top w:val="single" w:sz="8" w:space="0" w:color="626469" w:themeColor="accent5"/>
          <w:left w:val="nil"/>
          <w:bottom w:val="single" w:sz="8" w:space="0" w:color="62646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8DA" w:themeFill="accent5" w:themeFillTint="3F"/>
      </w:tcPr>
    </w:tblStylePr>
    <w:tblStylePr w:type="band1Horz">
      <w:tblPr/>
      <w:tcPr>
        <w:tcBorders>
          <w:left w:val="nil"/>
          <w:right w:val="nil"/>
          <w:insideH w:val="nil"/>
          <w:insideV w:val="nil"/>
        </w:tcBorders>
        <w:shd w:val="clear" w:color="auto" w:fill="D7D8DA" w:themeFill="accent5" w:themeFillTint="3F"/>
      </w:tcPr>
    </w:tblStylePr>
  </w:style>
  <w:style w:type="table" w:styleId="LightShading-Accent6">
    <w:name w:val="Light Shading Accent 6"/>
    <w:basedOn w:val="TableNormal"/>
    <w:uiPriority w:val="60"/>
    <w:semiHidden/>
    <w:unhideWhenUsed/>
    <w:rsid w:val="0089154A"/>
    <w:rPr>
      <w:color w:val="A5A59D" w:themeColor="accent6" w:themeShade="BF"/>
    </w:rPr>
    <w:tblPr>
      <w:tblStyleRowBandSize w:val="1"/>
      <w:tblStyleColBandSize w:val="1"/>
      <w:tblBorders>
        <w:top w:val="single" w:sz="8" w:space="0" w:color="D9D9D6" w:themeColor="accent6"/>
        <w:bottom w:val="single" w:sz="8" w:space="0" w:color="D9D9D6" w:themeColor="accent6"/>
      </w:tblBorders>
    </w:tblPr>
    <w:tblStylePr w:type="firstRow">
      <w:pPr>
        <w:spacing w:before="0" w:after="0" w:line="240" w:lineRule="auto"/>
      </w:pPr>
      <w:rPr>
        <w:b/>
        <w:bCs/>
      </w:rPr>
      <w:tblPr/>
      <w:tcPr>
        <w:tcBorders>
          <w:top w:val="single" w:sz="8" w:space="0" w:color="D9D9D6" w:themeColor="accent6"/>
          <w:left w:val="nil"/>
          <w:bottom w:val="single" w:sz="8" w:space="0" w:color="D9D9D6" w:themeColor="accent6"/>
          <w:right w:val="nil"/>
          <w:insideH w:val="nil"/>
          <w:insideV w:val="nil"/>
        </w:tcBorders>
      </w:tcPr>
    </w:tblStylePr>
    <w:tblStylePr w:type="lastRow">
      <w:pPr>
        <w:spacing w:before="0" w:after="0" w:line="240" w:lineRule="auto"/>
      </w:pPr>
      <w:rPr>
        <w:b/>
        <w:bCs/>
      </w:rPr>
      <w:tblPr/>
      <w:tcPr>
        <w:tcBorders>
          <w:top w:val="single" w:sz="8" w:space="0" w:color="D9D9D6" w:themeColor="accent6"/>
          <w:left w:val="nil"/>
          <w:bottom w:val="single" w:sz="8" w:space="0" w:color="D9D9D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4" w:themeFill="accent6" w:themeFillTint="3F"/>
      </w:tcPr>
    </w:tblStylePr>
    <w:tblStylePr w:type="band1Horz">
      <w:tblPr/>
      <w:tcPr>
        <w:tcBorders>
          <w:left w:val="nil"/>
          <w:right w:val="nil"/>
          <w:insideH w:val="nil"/>
          <w:insideV w:val="nil"/>
        </w:tcBorders>
        <w:shd w:val="clear" w:color="auto" w:fill="F5F5F4" w:themeFill="accent6" w:themeFillTint="3F"/>
      </w:tcPr>
    </w:tblStylePr>
  </w:style>
  <w:style w:type="table" w:styleId="ListTable1Light">
    <w:name w:val="List Table 1 Light"/>
    <w:basedOn w:val="TableNormal"/>
    <w:uiPriority w:val="46"/>
    <w:locked/>
    <w:rsid w:val="0089154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locked/>
    <w:rsid w:val="0089154A"/>
    <w:tblPr>
      <w:tblStyleRowBandSize w:val="1"/>
      <w:tblStyleColBandSize w:val="1"/>
    </w:tblPr>
    <w:tblStylePr w:type="firstRow">
      <w:rPr>
        <w:b/>
        <w:bCs/>
      </w:rPr>
      <w:tblPr/>
      <w:tcPr>
        <w:tcBorders>
          <w:bottom w:val="single" w:sz="4" w:space="0" w:color="FDD272" w:themeColor="accent1" w:themeTint="99"/>
        </w:tcBorders>
      </w:tcPr>
    </w:tblStylePr>
    <w:tblStylePr w:type="lastRow">
      <w:rPr>
        <w:b/>
        <w:bCs/>
      </w:rPr>
      <w:tblPr/>
      <w:tcPr>
        <w:tcBorders>
          <w:top w:val="sing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1Light-Accent2">
    <w:name w:val="List Table 1 Light Accent 2"/>
    <w:basedOn w:val="TableNormal"/>
    <w:uiPriority w:val="46"/>
    <w:locked/>
    <w:rsid w:val="0089154A"/>
    <w:tblPr>
      <w:tblStyleRowBandSize w:val="1"/>
      <w:tblStyleColBandSize w:val="1"/>
    </w:tblPr>
    <w:tblStylePr w:type="firstRow">
      <w:rPr>
        <w:b/>
        <w:bCs/>
      </w:rPr>
      <w:tblPr/>
      <w:tcPr>
        <w:tcBorders>
          <w:bottom w:val="single" w:sz="4" w:space="0" w:color="F7A29E" w:themeColor="accent2" w:themeTint="99"/>
        </w:tcBorders>
      </w:tcPr>
    </w:tblStylePr>
    <w:tblStylePr w:type="lastRow">
      <w:rPr>
        <w:b/>
        <w:bCs/>
      </w:rPr>
      <w:tblPr/>
      <w:tcPr>
        <w:tcBorders>
          <w:top w:val="sing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1Light-Accent3">
    <w:name w:val="List Table 1 Light Accent 3"/>
    <w:basedOn w:val="TableNormal"/>
    <w:uiPriority w:val="46"/>
    <w:locked/>
    <w:rsid w:val="0089154A"/>
    <w:tblPr>
      <w:tblStyleRowBandSize w:val="1"/>
      <w:tblStyleColBandSize w:val="1"/>
    </w:tblPr>
    <w:tblStylePr w:type="firstRow">
      <w:rPr>
        <w:b/>
        <w:bCs/>
      </w:rPr>
      <w:tblPr/>
      <w:tcPr>
        <w:tcBorders>
          <w:bottom w:val="single" w:sz="4" w:space="0" w:color="FF5ABB" w:themeColor="accent3" w:themeTint="99"/>
        </w:tcBorders>
      </w:tcPr>
    </w:tblStylePr>
    <w:tblStylePr w:type="lastRow">
      <w:rPr>
        <w:b/>
        <w:bCs/>
      </w:rPr>
      <w:tblPr/>
      <w:tcPr>
        <w:tcBorders>
          <w:top w:val="sing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1Light-Accent4">
    <w:name w:val="List Table 1 Light Accent 4"/>
    <w:basedOn w:val="TableNormal"/>
    <w:uiPriority w:val="46"/>
    <w:locked/>
    <w:rsid w:val="0089154A"/>
    <w:tblPr>
      <w:tblStyleRowBandSize w:val="1"/>
      <w:tblStyleColBandSize w:val="1"/>
    </w:tblPr>
    <w:tblStylePr w:type="firstRow">
      <w:rPr>
        <w:b/>
        <w:bCs/>
      </w:rPr>
      <w:tblPr/>
      <w:tcPr>
        <w:tcBorders>
          <w:bottom w:val="single" w:sz="4" w:space="0" w:color="7470A0" w:themeColor="accent4" w:themeTint="99"/>
        </w:tcBorders>
      </w:tcPr>
    </w:tblStylePr>
    <w:tblStylePr w:type="lastRow">
      <w:rPr>
        <w:b/>
        <w:bCs/>
      </w:rPr>
      <w:tblPr/>
      <w:tcPr>
        <w:tcBorders>
          <w:top w:val="sing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1Light-Accent5">
    <w:name w:val="List Table 1 Light Accent 5"/>
    <w:basedOn w:val="TableNormal"/>
    <w:uiPriority w:val="46"/>
    <w:locked/>
    <w:rsid w:val="0089154A"/>
    <w:tblPr>
      <w:tblStyleRowBandSize w:val="1"/>
      <w:tblStyleColBandSize w:val="1"/>
    </w:tblPr>
    <w:tblStylePr w:type="firstRow">
      <w:rPr>
        <w:b/>
        <w:bCs/>
      </w:rPr>
      <w:tblPr/>
      <w:tcPr>
        <w:tcBorders>
          <w:bottom w:val="single" w:sz="4" w:space="0" w:color="9FA1A6" w:themeColor="accent5" w:themeTint="99"/>
        </w:tcBorders>
      </w:tcPr>
    </w:tblStylePr>
    <w:tblStylePr w:type="lastRow">
      <w:rPr>
        <w:b/>
        <w:bCs/>
      </w:rPr>
      <w:tblPr/>
      <w:tcPr>
        <w:tcBorders>
          <w:top w:val="sing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1Light-Accent6">
    <w:name w:val="List Table 1 Light Accent 6"/>
    <w:basedOn w:val="TableNormal"/>
    <w:uiPriority w:val="46"/>
    <w:locked/>
    <w:rsid w:val="0089154A"/>
    <w:tblPr>
      <w:tblStyleRowBandSize w:val="1"/>
      <w:tblStyleColBandSize w:val="1"/>
    </w:tblPr>
    <w:tblStylePr w:type="firstRow">
      <w:rPr>
        <w:b/>
        <w:bCs/>
      </w:rPr>
      <w:tblPr/>
      <w:tcPr>
        <w:tcBorders>
          <w:bottom w:val="single" w:sz="4" w:space="0" w:color="E8E8E6" w:themeColor="accent6" w:themeTint="99"/>
        </w:tcBorders>
      </w:tcPr>
    </w:tblStylePr>
    <w:tblStylePr w:type="lastRow">
      <w:rPr>
        <w:b/>
        <w:bCs/>
      </w:rPr>
      <w:tblPr/>
      <w:tcPr>
        <w:tcBorders>
          <w:top w:val="sing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2">
    <w:name w:val="List Table 2"/>
    <w:basedOn w:val="TableNormal"/>
    <w:uiPriority w:val="47"/>
    <w:locked/>
    <w:rsid w:val="0089154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locked/>
    <w:rsid w:val="0089154A"/>
    <w:tblPr>
      <w:tblStyleRowBandSize w:val="1"/>
      <w:tblStyleColBandSize w:val="1"/>
      <w:tblBorders>
        <w:top w:val="single" w:sz="4" w:space="0" w:color="FDD272" w:themeColor="accent1" w:themeTint="99"/>
        <w:bottom w:val="single" w:sz="4" w:space="0" w:color="FDD272" w:themeColor="accent1" w:themeTint="99"/>
        <w:insideH w:val="single" w:sz="4" w:space="0" w:color="FDD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2-Accent2">
    <w:name w:val="List Table 2 Accent 2"/>
    <w:basedOn w:val="TableNormal"/>
    <w:uiPriority w:val="47"/>
    <w:locked/>
    <w:rsid w:val="0089154A"/>
    <w:tblPr>
      <w:tblStyleRowBandSize w:val="1"/>
      <w:tblStyleColBandSize w:val="1"/>
      <w:tblBorders>
        <w:top w:val="single" w:sz="4" w:space="0" w:color="F7A29E" w:themeColor="accent2" w:themeTint="99"/>
        <w:bottom w:val="single" w:sz="4" w:space="0" w:color="F7A29E" w:themeColor="accent2" w:themeTint="99"/>
        <w:insideH w:val="single" w:sz="4" w:space="0" w:color="F7A29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2-Accent3">
    <w:name w:val="List Table 2 Accent 3"/>
    <w:basedOn w:val="TableNormal"/>
    <w:uiPriority w:val="47"/>
    <w:locked/>
    <w:rsid w:val="0089154A"/>
    <w:tblPr>
      <w:tblStyleRowBandSize w:val="1"/>
      <w:tblStyleColBandSize w:val="1"/>
      <w:tblBorders>
        <w:top w:val="single" w:sz="4" w:space="0" w:color="FF5ABB" w:themeColor="accent3" w:themeTint="99"/>
        <w:bottom w:val="single" w:sz="4" w:space="0" w:color="FF5ABB" w:themeColor="accent3" w:themeTint="99"/>
        <w:insideH w:val="single" w:sz="4" w:space="0" w:color="FF5AB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2-Accent4">
    <w:name w:val="List Table 2 Accent 4"/>
    <w:basedOn w:val="TableNormal"/>
    <w:uiPriority w:val="47"/>
    <w:locked/>
    <w:rsid w:val="0089154A"/>
    <w:tblPr>
      <w:tblStyleRowBandSize w:val="1"/>
      <w:tblStyleColBandSize w:val="1"/>
      <w:tblBorders>
        <w:top w:val="single" w:sz="4" w:space="0" w:color="7470A0" w:themeColor="accent4" w:themeTint="99"/>
        <w:bottom w:val="single" w:sz="4" w:space="0" w:color="7470A0" w:themeColor="accent4" w:themeTint="99"/>
        <w:insideH w:val="single" w:sz="4" w:space="0" w:color="7470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2-Accent5">
    <w:name w:val="List Table 2 Accent 5"/>
    <w:basedOn w:val="TableNormal"/>
    <w:uiPriority w:val="47"/>
    <w:locked/>
    <w:rsid w:val="0089154A"/>
    <w:tblPr>
      <w:tblStyleRowBandSize w:val="1"/>
      <w:tblStyleColBandSize w:val="1"/>
      <w:tblBorders>
        <w:top w:val="single" w:sz="4" w:space="0" w:color="9FA1A6" w:themeColor="accent5" w:themeTint="99"/>
        <w:bottom w:val="single" w:sz="4" w:space="0" w:color="9FA1A6" w:themeColor="accent5" w:themeTint="99"/>
        <w:insideH w:val="single" w:sz="4" w:space="0" w:color="9FA1A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2-Accent6">
    <w:name w:val="List Table 2 Accent 6"/>
    <w:basedOn w:val="TableNormal"/>
    <w:uiPriority w:val="47"/>
    <w:locked/>
    <w:rsid w:val="0089154A"/>
    <w:tblPr>
      <w:tblStyleRowBandSize w:val="1"/>
      <w:tblStyleColBandSize w:val="1"/>
      <w:tblBorders>
        <w:top w:val="single" w:sz="4" w:space="0" w:color="E8E8E6" w:themeColor="accent6" w:themeTint="99"/>
        <w:bottom w:val="single" w:sz="4" w:space="0" w:color="E8E8E6" w:themeColor="accent6" w:themeTint="99"/>
        <w:insideH w:val="single" w:sz="4" w:space="0" w:color="E8E8E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3">
    <w:name w:val="List Table 3"/>
    <w:basedOn w:val="TableNormal"/>
    <w:uiPriority w:val="48"/>
    <w:locked/>
    <w:rsid w:val="0089154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locked/>
    <w:rsid w:val="0089154A"/>
    <w:tblPr>
      <w:tblStyleRowBandSize w:val="1"/>
      <w:tblStyleColBandSize w:val="1"/>
      <w:tblBorders>
        <w:top w:val="single" w:sz="4" w:space="0" w:color="FDB515" w:themeColor="accent1"/>
        <w:left w:val="single" w:sz="4" w:space="0" w:color="FDB515" w:themeColor="accent1"/>
        <w:bottom w:val="single" w:sz="4" w:space="0" w:color="FDB515" w:themeColor="accent1"/>
        <w:right w:val="single" w:sz="4" w:space="0" w:color="FDB515" w:themeColor="accent1"/>
      </w:tblBorders>
    </w:tblPr>
    <w:tblStylePr w:type="firstRow">
      <w:rPr>
        <w:b/>
        <w:bCs/>
        <w:color w:val="FFFFFF" w:themeColor="background1"/>
      </w:rPr>
      <w:tblPr/>
      <w:tcPr>
        <w:shd w:val="clear" w:color="auto" w:fill="FDB515" w:themeFill="accent1"/>
      </w:tcPr>
    </w:tblStylePr>
    <w:tblStylePr w:type="lastRow">
      <w:rPr>
        <w:b/>
        <w:bCs/>
      </w:rPr>
      <w:tblPr/>
      <w:tcPr>
        <w:tcBorders>
          <w:top w:val="double" w:sz="4" w:space="0" w:color="FDB51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DB515" w:themeColor="accent1"/>
          <w:right w:val="single" w:sz="4" w:space="0" w:color="FDB515" w:themeColor="accent1"/>
        </w:tcBorders>
      </w:tcPr>
    </w:tblStylePr>
    <w:tblStylePr w:type="band1Horz">
      <w:tblPr/>
      <w:tcPr>
        <w:tcBorders>
          <w:top w:val="single" w:sz="4" w:space="0" w:color="FDB515" w:themeColor="accent1"/>
          <w:bottom w:val="single" w:sz="4" w:space="0" w:color="FDB51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DB515" w:themeColor="accent1"/>
          <w:left w:val="nil"/>
        </w:tcBorders>
      </w:tcPr>
    </w:tblStylePr>
    <w:tblStylePr w:type="swCell">
      <w:tblPr/>
      <w:tcPr>
        <w:tcBorders>
          <w:top w:val="double" w:sz="4" w:space="0" w:color="FDB515" w:themeColor="accent1"/>
          <w:right w:val="nil"/>
        </w:tcBorders>
      </w:tcPr>
    </w:tblStylePr>
  </w:style>
  <w:style w:type="table" w:styleId="ListTable3-Accent2">
    <w:name w:val="List Table 3 Accent 2"/>
    <w:basedOn w:val="TableNormal"/>
    <w:uiPriority w:val="48"/>
    <w:locked/>
    <w:rsid w:val="0089154A"/>
    <w:tblPr>
      <w:tblStyleRowBandSize w:val="1"/>
      <w:tblStyleColBandSize w:val="1"/>
      <w:tblBorders>
        <w:top w:val="single" w:sz="4" w:space="0" w:color="F2665F" w:themeColor="accent2"/>
        <w:left w:val="single" w:sz="4" w:space="0" w:color="F2665F" w:themeColor="accent2"/>
        <w:bottom w:val="single" w:sz="4" w:space="0" w:color="F2665F" w:themeColor="accent2"/>
        <w:right w:val="single" w:sz="4" w:space="0" w:color="F2665F" w:themeColor="accent2"/>
      </w:tblBorders>
    </w:tblPr>
    <w:tblStylePr w:type="firstRow">
      <w:rPr>
        <w:b/>
        <w:bCs/>
        <w:color w:val="FFFFFF" w:themeColor="background1"/>
      </w:rPr>
      <w:tblPr/>
      <w:tcPr>
        <w:shd w:val="clear" w:color="auto" w:fill="F2665F" w:themeFill="accent2"/>
      </w:tcPr>
    </w:tblStylePr>
    <w:tblStylePr w:type="lastRow">
      <w:rPr>
        <w:b/>
        <w:bCs/>
      </w:rPr>
      <w:tblPr/>
      <w:tcPr>
        <w:tcBorders>
          <w:top w:val="double" w:sz="4" w:space="0" w:color="F2665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665F" w:themeColor="accent2"/>
          <w:right w:val="single" w:sz="4" w:space="0" w:color="F2665F" w:themeColor="accent2"/>
        </w:tcBorders>
      </w:tcPr>
    </w:tblStylePr>
    <w:tblStylePr w:type="band1Horz">
      <w:tblPr/>
      <w:tcPr>
        <w:tcBorders>
          <w:top w:val="single" w:sz="4" w:space="0" w:color="F2665F" w:themeColor="accent2"/>
          <w:bottom w:val="single" w:sz="4" w:space="0" w:color="F2665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665F" w:themeColor="accent2"/>
          <w:left w:val="nil"/>
        </w:tcBorders>
      </w:tcPr>
    </w:tblStylePr>
    <w:tblStylePr w:type="swCell">
      <w:tblPr/>
      <w:tcPr>
        <w:tcBorders>
          <w:top w:val="double" w:sz="4" w:space="0" w:color="F2665F" w:themeColor="accent2"/>
          <w:right w:val="nil"/>
        </w:tcBorders>
      </w:tcPr>
    </w:tblStylePr>
  </w:style>
  <w:style w:type="table" w:styleId="ListTable3-Accent3">
    <w:name w:val="List Table 3 Accent 3"/>
    <w:basedOn w:val="TableNormal"/>
    <w:uiPriority w:val="48"/>
    <w:locked/>
    <w:rsid w:val="0089154A"/>
    <w:tblPr>
      <w:tblStyleRowBandSize w:val="1"/>
      <w:tblStyleColBandSize w:val="1"/>
      <w:tblBorders>
        <w:top w:val="single" w:sz="4" w:space="0" w:color="EC008C" w:themeColor="accent3"/>
        <w:left w:val="single" w:sz="4" w:space="0" w:color="EC008C" w:themeColor="accent3"/>
        <w:bottom w:val="single" w:sz="4" w:space="0" w:color="EC008C" w:themeColor="accent3"/>
        <w:right w:val="single" w:sz="4" w:space="0" w:color="EC008C" w:themeColor="accent3"/>
      </w:tblBorders>
    </w:tblPr>
    <w:tblStylePr w:type="firstRow">
      <w:rPr>
        <w:b/>
        <w:bCs/>
        <w:color w:val="FFFFFF" w:themeColor="background1"/>
      </w:rPr>
      <w:tblPr/>
      <w:tcPr>
        <w:shd w:val="clear" w:color="auto" w:fill="EC008C" w:themeFill="accent3"/>
      </w:tcPr>
    </w:tblStylePr>
    <w:tblStylePr w:type="lastRow">
      <w:rPr>
        <w:b/>
        <w:bCs/>
      </w:rPr>
      <w:tblPr/>
      <w:tcPr>
        <w:tcBorders>
          <w:top w:val="double" w:sz="4" w:space="0" w:color="EC008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3"/>
          <w:right w:val="single" w:sz="4" w:space="0" w:color="EC008C" w:themeColor="accent3"/>
        </w:tcBorders>
      </w:tcPr>
    </w:tblStylePr>
    <w:tblStylePr w:type="band1Horz">
      <w:tblPr/>
      <w:tcPr>
        <w:tcBorders>
          <w:top w:val="single" w:sz="4" w:space="0" w:color="EC008C" w:themeColor="accent3"/>
          <w:bottom w:val="single" w:sz="4" w:space="0" w:color="EC008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3"/>
          <w:left w:val="nil"/>
        </w:tcBorders>
      </w:tcPr>
    </w:tblStylePr>
    <w:tblStylePr w:type="swCell">
      <w:tblPr/>
      <w:tcPr>
        <w:tcBorders>
          <w:top w:val="double" w:sz="4" w:space="0" w:color="EC008C" w:themeColor="accent3"/>
          <w:right w:val="nil"/>
        </w:tcBorders>
      </w:tcPr>
    </w:tblStylePr>
  </w:style>
  <w:style w:type="table" w:styleId="ListTable3-Accent4">
    <w:name w:val="List Table 3 Accent 4"/>
    <w:basedOn w:val="TableNormal"/>
    <w:uiPriority w:val="48"/>
    <w:locked/>
    <w:rsid w:val="0089154A"/>
    <w:tblPr>
      <w:tblStyleRowBandSize w:val="1"/>
      <w:tblStyleColBandSize w:val="1"/>
      <w:tblBorders>
        <w:top w:val="single" w:sz="4" w:space="0" w:color="302E45" w:themeColor="accent4"/>
        <w:left w:val="single" w:sz="4" w:space="0" w:color="302E45" w:themeColor="accent4"/>
        <w:bottom w:val="single" w:sz="4" w:space="0" w:color="302E45" w:themeColor="accent4"/>
        <w:right w:val="single" w:sz="4" w:space="0" w:color="302E45" w:themeColor="accent4"/>
      </w:tblBorders>
    </w:tblPr>
    <w:tblStylePr w:type="firstRow">
      <w:rPr>
        <w:b/>
        <w:bCs/>
        <w:color w:val="FFFFFF" w:themeColor="background1"/>
      </w:rPr>
      <w:tblPr/>
      <w:tcPr>
        <w:shd w:val="clear" w:color="auto" w:fill="302E45" w:themeFill="accent4"/>
      </w:tcPr>
    </w:tblStylePr>
    <w:tblStylePr w:type="lastRow">
      <w:rPr>
        <w:b/>
        <w:bCs/>
      </w:rPr>
      <w:tblPr/>
      <w:tcPr>
        <w:tcBorders>
          <w:top w:val="double" w:sz="4" w:space="0" w:color="302E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02E45" w:themeColor="accent4"/>
          <w:right w:val="single" w:sz="4" w:space="0" w:color="302E45" w:themeColor="accent4"/>
        </w:tcBorders>
      </w:tcPr>
    </w:tblStylePr>
    <w:tblStylePr w:type="band1Horz">
      <w:tblPr/>
      <w:tcPr>
        <w:tcBorders>
          <w:top w:val="single" w:sz="4" w:space="0" w:color="302E45" w:themeColor="accent4"/>
          <w:bottom w:val="single" w:sz="4" w:space="0" w:color="302E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02E45" w:themeColor="accent4"/>
          <w:left w:val="nil"/>
        </w:tcBorders>
      </w:tcPr>
    </w:tblStylePr>
    <w:tblStylePr w:type="swCell">
      <w:tblPr/>
      <w:tcPr>
        <w:tcBorders>
          <w:top w:val="double" w:sz="4" w:space="0" w:color="302E45" w:themeColor="accent4"/>
          <w:right w:val="nil"/>
        </w:tcBorders>
      </w:tcPr>
    </w:tblStylePr>
  </w:style>
  <w:style w:type="table" w:styleId="ListTable3-Accent5">
    <w:name w:val="List Table 3 Accent 5"/>
    <w:basedOn w:val="TableNormal"/>
    <w:uiPriority w:val="48"/>
    <w:locked/>
    <w:rsid w:val="0089154A"/>
    <w:tblPr>
      <w:tblStyleRowBandSize w:val="1"/>
      <w:tblStyleColBandSize w:val="1"/>
      <w:tblBorders>
        <w:top w:val="single" w:sz="4" w:space="0" w:color="626469" w:themeColor="accent5"/>
        <w:left w:val="single" w:sz="4" w:space="0" w:color="626469" w:themeColor="accent5"/>
        <w:bottom w:val="single" w:sz="4" w:space="0" w:color="626469" w:themeColor="accent5"/>
        <w:right w:val="single" w:sz="4" w:space="0" w:color="626469" w:themeColor="accent5"/>
      </w:tblBorders>
    </w:tblPr>
    <w:tblStylePr w:type="firstRow">
      <w:rPr>
        <w:b/>
        <w:bCs/>
        <w:color w:val="FFFFFF" w:themeColor="background1"/>
      </w:rPr>
      <w:tblPr/>
      <w:tcPr>
        <w:shd w:val="clear" w:color="auto" w:fill="626469" w:themeFill="accent5"/>
      </w:tcPr>
    </w:tblStylePr>
    <w:tblStylePr w:type="lastRow">
      <w:rPr>
        <w:b/>
        <w:bCs/>
      </w:rPr>
      <w:tblPr/>
      <w:tcPr>
        <w:tcBorders>
          <w:top w:val="double" w:sz="4" w:space="0" w:color="62646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6469" w:themeColor="accent5"/>
          <w:right w:val="single" w:sz="4" w:space="0" w:color="626469" w:themeColor="accent5"/>
        </w:tcBorders>
      </w:tcPr>
    </w:tblStylePr>
    <w:tblStylePr w:type="band1Horz">
      <w:tblPr/>
      <w:tcPr>
        <w:tcBorders>
          <w:top w:val="single" w:sz="4" w:space="0" w:color="626469" w:themeColor="accent5"/>
          <w:bottom w:val="single" w:sz="4" w:space="0" w:color="62646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6469" w:themeColor="accent5"/>
          <w:left w:val="nil"/>
        </w:tcBorders>
      </w:tcPr>
    </w:tblStylePr>
    <w:tblStylePr w:type="swCell">
      <w:tblPr/>
      <w:tcPr>
        <w:tcBorders>
          <w:top w:val="double" w:sz="4" w:space="0" w:color="626469" w:themeColor="accent5"/>
          <w:right w:val="nil"/>
        </w:tcBorders>
      </w:tcPr>
    </w:tblStylePr>
  </w:style>
  <w:style w:type="table" w:styleId="ListTable3-Accent6">
    <w:name w:val="List Table 3 Accent 6"/>
    <w:basedOn w:val="TableNormal"/>
    <w:uiPriority w:val="48"/>
    <w:locked/>
    <w:rsid w:val="0089154A"/>
    <w:tblPr>
      <w:tblStyleRowBandSize w:val="1"/>
      <w:tblStyleColBandSize w:val="1"/>
      <w:tblBorders>
        <w:top w:val="single" w:sz="4" w:space="0" w:color="D9D9D6" w:themeColor="accent6"/>
        <w:left w:val="single" w:sz="4" w:space="0" w:color="D9D9D6" w:themeColor="accent6"/>
        <w:bottom w:val="single" w:sz="4" w:space="0" w:color="D9D9D6" w:themeColor="accent6"/>
        <w:right w:val="single" w:sz="4" w:space="0" w:color="D9D9D6" w:themeColor="accent6"/>
      </w:tblBorders>
    </w:tblPr>
    <w:tblStylePr w:type="firstRow">
      <w:rPr>
        <w:b/>
        <w:bCs/>
        <w:color w:val="FFFFFF" w:themeColor="background1"/>
      </w:rPr>
      <w:tblPr/>
      <w:tcPr>
        <w:shd w:val="clear" w:color="auto" w:fill="D9D9D6" w:themeFill="accent6"/>
      </w:tcPr>
    </w:tblStylePr>
    <w:tblStylePr w:type="lastRow">
      <w:rPr>
        <w:b/>
        <w:bCs/>
      </w:rPr>
      <w:tblPr/>
      <w:tcPr>
        <w:tcBorders>
          <w:top w:val="double" w:sz="4" w:space="0" w:color="D9D9D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9D9D6" w:themeColor="accent6"/>
          <w:right w:val="single" w:sz="4" w:space="0" w:color="D9D9D6" w:themeColor="accent6"/>
        </w:tcBorders>
      </w:tcPr>
    </w:tblStylePr>
    <w:tblStylePr w:type="band1Horz">
      <w:tblPr/>
      <w:tcPr>
        <w:tcBorders>
          <w:top w:val="single" w:sz="4" w:space="0" w:color="D9D9D6" w:themeColor="accent6"/>
          <w:bottom w:val="single" w:sz="4" w:space="0" w:color="D9D9D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9D9D6" w:themeColor="accent6"/>
          <w:left w:val="nil"/>
        </w:tcBorders>
      </w:tcPr>
    </w:tblStylePr>
    <w:tblStylePr w:type="swCell">
      <w:tblPr/>
      <w:tcPr>
        <w:tcBorders>
          <w:top w:val="double" w:sz="4" w:space="0" w:color="D9D9D6" w:themeColor="accent6"/>
          <w:right w:val="nil"/>
        </w:tcBorders>
      </w:tcPr>
    </w:tblStylePr>
  </w:style>
  <w:style w:type="table" w:styleId="ListTable4">
    <w:name w:val="List Table 4"/>
    <w:basedOn w:val="TableNormal"/>
    <w:uiPriority w:val="49"/>
    <w:locked/>
    <w:rsid w:val="008915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locked/>
    <w:rsid w:val="0089154A"/>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tblBorders>
    </w:tblPr>
    <w:tblStylePr w:type="firstRow">
      <w:rPr>
        <w:b/>
        <w:bCs/>
        <w:color w:val="FFFFFF" w:themeColor="background1"/>
      </w:rPr>
      <w:tblPr/>
      <w:tcPr>
        <w:tcBorders>
          <w:top w:val="single" w:sz="4" w:space="0" w:color="FDB515" w:themeColor="accent1"/>
          <w:left w:val="single" w:sz="4" w:space="0" w:color="FDB515" w:themeColor="accent1"/>
          <w:bottom w:val="single" w:sz="4" w:space="0" w:color="FDB515" w:themeColor="accent1"/>
          <w:right w:val="single" w:sz="4" w:space="0" w:color="FDB515" w:themeColor="accent1"/>
          <w:insideH w:val="nil"/>
        </w:tcBorders>
        <w:shd w:val="clear" w:color="auto" w:fill="FDB515" w:themeFill="accent1"/>
      </w:tcPr>
    </w:tblStylePr>
    <w:tblStylePr w:type="lastRow">
      <w:rPr>
        <w:b/>
        <w:bCs/>
      </w:rPr>
      <w:tblPr/>
      <w:tcPr>
        <w:tcBorders>
          <w:top w:val="doub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4-Accent2">
    <w:name w:val="List Table 4 Accent 2"/>
    <w:basedOn w:val="TableNormal"/>
    <w:uiPriority w:val="49"/>
    <w:locked/>
    <w:rsid w:val="0089154A"/>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tblBorders>
    </w:tblPr>
    <w:tblStylePr w:type="firstRow">
      <w:rPr>
        <w:b/>
        <w:bCs/>
        <w:color w:val="FFFFFF" w:themeColor="background1"/>
      </w:rPr>
      <w:tblPr/>
      <w:tcPr>
        <w:tcBorders>
          <w:top w:val="single" w:sz="4" w:space="0" w:color="F2665F" w:themeColor="accent2"/>
          <w:left w:val="single" w:sz="4" w:space="0" w:color="F2665F" w:themeColor="accent2"/>
          <w:bottom w:val="single" w:sz="4" w:space="0" w:color="F2665F" w:themeColor="accent2"/>
          <w:right w:val="single" w:sz="4" w:space="0" w:color="F2665F" w:themeColor="accent2"/>
          <w:insideH w:val="nil"/>
        </w:tcBorders>
        <w:shd w:val="clear" w:color="auto" w:fill="F2665F" w:themeFill="accent2"/>
      </w:tcPr>
    </w:tblStylePr>
    <w:tblStylePr w:type="lastRow">
      <w:rPr>
        <w:b/>
        <w:bCs/>
      </w:rPr>
      <w:tblPr/>
      <w:tcPr>
        <w:tcBorders>
          <w:top w:val="doub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4-Accent3">
    <w:name w:val="List Table 4 Accent 3"/>
    <w:basedOn w:val="TableNormal"/>
    <w:uiPriority w:val="49"/>
    <w:locked/>
    <w:rsid w:val="0089154A"/>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tblBorders>
    </w:tblPr>
    <w:tblStylePr w:type="firstRow">
      <w:rPr>
        <w:b/>
        <w:bCs/>
        <w:color w:val="FFFFFF" w:themeColor="background1"/>
      </w:rPr>
      <w:tblPr/>
      <w:tcPr>
        <w:tcBorders>
          <w:top w:val="single" w:sz="4" w:space="0" w:color="EC008C" w:themeColor="accent3"/>
          <w:left w:val="single" w:sz="4" w:space="0" w:color="EC008C" w:themeColor="accent3"/>
          <w:bottom w:val="single" w:sz="4" w:space="0" w:color="EC008C" w:themeColor="accent3"/>
          <w:right w:val="single" w:sz="4" w:space="0" w:color="EC008C" w:themeColor="accent3"/>
          <w:insideH w:val="nil"/>
        </w:tcBorders>
        <w:shd w:val="clear" w:color="auto" w:fill="EC008C" w:themeFill="accent3"/>
      </w:tcPr>
    </w:tblStylePr>
    <w:tblStylePr w:type="lastRow">
      <w:rPr>
        <w:b/>
        <w:bCs/>
      </w:rPr>
      <w:tblPr/>
      <w:tcPr>
        <w:tcBorders>
          <w:top w:val="doub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4-Accent4">
    <w:name w:val="List Table 4 Accent 4"/>
    <w:aliases w:val="AMDOCS List Table 4 - Accent 4"/>
    <w:basedOn w:val="TableNormal"/>
    <w:uiPriority w:val="49"/>
    <w:locked/>
    <w:rsid w:val="0089154A"/>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tblBorders>
    </w:tblPr>
    <w:tblStylePr w:type="firstRow">
      <w:rPr>
        <w:b/>
        <w:bCs/>
        <w:color w:val="FFFFFF" w:themeColor="background1"/>
      </w:rPr>
      <w:tblPr/>
      <w:tcPr>
        <w:tcBorders>
          <w:top w:val="single" w:sz="4" w:space="0" w:color="302E45" w:themeColor="accent4"/>
          <w:left w:val="single" w:sz="4" w:space="0" w:color="302E45" w:themeColor="accent4"/>
          <w:bottom w:val="single" w:sz="4" w:space="0" w:color="302E45" w:themeColor="accent4"/>
          <w:right w:val="single" w:sz="4" w:space="0" w:color="302E45" w:themeColor="accent4"/>
          <w:insideH w:val="nil"/>
        </w:tcBorders>
        <w:shd w:val="clear" w:color="auto" w:fill="302E45" w:themeFill="accent4"/>
      </w:tcPr>
    </w:tblStylePr>
    <w:tblStylePr w:type="lastRow">
      <w:rPr>
        <w:b/>
        <w:bCs/>
      </w:rPr>
      <w:tblPr/>
      <w:tcPr>
        <w:tcBorders>
          <w:top w:val="doub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4-Accent5">
    <w:name w:val="List Table 4 Accent 5"/>
    <w:basedOn w:val="TableNormal"/>
    <w:uiPriority w:val="49"/>
    <w:locked/>
    <w:rsid w:val="0089154A"/>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tblBorders>
    </w:tblPr>
    <w:tblStylePr w:type="firstRow">
      <w:rPr>
        <w:b/>
        <w:bCs/>
        <w:color w:val="FFFFFF" w:themeColor="background1"/>
      </w:rPr>
      <w:tblPr/>
      <w:tcPr>
        <w:tcBorders>
          <w:top w:val="single" w:sz="4" w:space="0" w:color="626469" w:themeColor="accent5"/>
          <w:left w:val="single" w:sz="4" w:space="0" w:color="626469" w:themeColor="accent5"/>
          <w:bottom w:val="single" w:sz="4" w:space="0" w:color="626469" w:themeColor="accent5"/>
          <w:right w:val="single" w:sz="4" w:space="0" w:color="626469" w:themeColor="accent5"/>
          <w:insideH w:val="nil"/>
        </w:tcBorders>
        <w:shd w:val="clear" w:color="auto" w:fill="626469" w:themeFill="accent5"/>
      </w:tcPr>
    </w:tblStylePr>
    <w:tblStylePr w:type="lastRow">
      <w:rPr>
        <w:b/>
        <w:bCs/>
      </w:rPr>
      <w:tblPr/>
      <w:tcPr>
        <w:tcBorders>
          <w:top w:val="doub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4-Accent6">
    <w:name w:val="List Table 4 Accent 6"/>
    <w:basedOn w:val="TableNormal"/>
    <w:uiPriority w:val="49"/>
    <w:locked/>
    <w:rsid w:val="0089154A"/>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tblBorders>
    </w:tblPr>
    <w:tblStylePr w:type="firstRow">
      <w:rPr>
        <w:b/>
        <w:bCs/>
        <w:color w:val="FFFFFF" w:themeColor="background1"/>
      </w:rPr>
      <w:tblPr/>
      <w:tcPr>
        <w:tcBorders>
          <w:top w:val="single" w:sz="4" w:space="0" w:color="D9D9D6" w:themeColor="accent6"/>
          <w:left w:val="single" w:sz="4" w:space="0" w:color="D9D9D6" w:themeColor="accent6"/>
          <w:bottom w:val="single" w:sz="4" w:space="0" w:color="D9D9D6" w:themeColor="accent6"/>
          <w:right w:val="single" w:sz="4" w:space="0" w:color="D9D9D6" w:themeColor="accent6"/>
          <w:insideH w:val="nil"/>
        </w:tcBorders>
        <w:shd w:val="clear" w:color="auto" w:fill="D9D9D6" w:themeFill="accent6"/>
      </w:tcPr>
    </w:tblStylePr>
    <w:tblStylePr w:type="lastRow">
      <w:rPr>
        <w:b/>
        <w:bCs/>
      </w:rPr>
      <w:tblPr/>
      <w:tcPr>
        <w:tcBorders>
          <w:top w:val="doub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5Dark">
    <w:name w:val="List Table 5 Dark"/>
    <w:basedOn w:val="TableNormal"/>
    <w:uiPriority w:val="50"/>
    <w:locked/>
    <w:rsid w:val="0089154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locked/>
    <w:rsid w:val="0089154A"/>
    <w:rPr>
      <w:color w:val="FFFFFF" w:themeColor="background1"/>
    </w:rPr>
    <w:tblPr>
      <w:tblStyleRowBandSize w:val="1"/>
      <w:tblStyleColBandSize w:val="1"/>
      <w:tblBorders>
        <w:top w:val="single" w:sz="24" w:space="0" w:color="FDB515" w:themeColor="accent1"/>
        <w:left w:val="single" w:sz="24" w:space="0" w:color="FDB515" w:themeColor="accent1"/>
        <w:bottom w:val="single" w:sz="24" w:space="0" w:color="FDB515" w:themeColor="accent1"/>
        <w:right w:val="single" w:sz="24" w:space="0" w:color="FDB515" w:themeColor="accent1"/>
      </w:tblBorders>
    </w:tblPr>
    <w:tcPr>
      <w:shd w:val="clear" w:color="auto" w:fill="FDB51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locked/>
    <w:rsid w:val="0089154A"/>
    <w:rPr>
      <w:color w:val="FFFFFF" w:themeColor="background1"/>
    </w:rPr>
    <w:tblPr>
      <w:tblStyleRowBandSize w:val="1"/>
      <w:tblStyleColBandSize w:val="1"/>
      <w:tblBorders>
        <w:top w:val="single" w:sz="24" w:space="0" w:color="F2665F" w:themeColor="accent2"/>
        <w:left w:val="single" w:sz="24" w:space="0" w:color="F2665F" w:themeColor="accent2"/>
        <w:bottom w:val="single" w:sz="24" w:space="0" w:color="F2665F" w:themeColor="accent2"/>
        <w:right w:val="single" w:sz="24" w:space="0" w:color="F2665F" w:themeColor="accent2"/>
      </w:tblBorders>
    </w:tblPr>
    <w:tcPr>
      <w:shd w:val="clear" w:color="auto" w:fill="F2665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locked/>
    <w:rsid w:val="0089154A"/>
    <w:rPr>
      <w:color w:val="FFFFFF" w:themeColor="background1"/>
    </w:rPr>
    <w:tblPr>
      <w:tblStyleRowBandSize w:val="1"/>
      <w:tblStyleColBandSize w:val="1"/>
      <w:tblBorders>
        <w:top w:val="single" w:sz="24" w:space="0" w:color="EC008C" w:themeColor="accent3"/>
        <w:left w:val="single" w:sz="24" w:space="0" w:color="EC008C" w:themeColor="accent3"/>
        <w:bottom w:val="single" w:sz="24" w:space="0" w:color="EC008C" w:themeColor="accent3"/>
        <w:right w:val="single" w:sz="24" w:space="0" w:color="EC008C" w:themeColor="accent3"/>
      </w:tblBorders>
    </w:tblPr>
    <w:tcPr>
      <w:shd w:val="clear" w:color="auto" w:fill="EC008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locked/>
    <w:rsid w:val="0089154A"/>
    <w:rPr>
      <w:color w:val="FFFFFF" w:themeColor="background1"/>
    </w:rPr>
    <w:tblPr>
      <w:tblStyleRowBandSize w:val="1"/>
      <w:tblStyleColBandSize w:val="1"/>
      <w:tblBorders>
        <w:top w:val="single" w:sz="24" w:space="0" w:color="302E45" w:themeColor="accent4"/>
        <w:left w:val="single" w:sz="24" w:space="0" w:color="302E45" w:themeColor="accent4"/>
        <w:bottom w:val="single" w:sz="24" w:space="0" w:color="302E45" w:themeColor="accent4"/>
        <w:right w:val="single" w:sz="24" w:space="0" w:color="302E45" w:themeColor="accent4"/>
      </w:tblBorders>
    </w:tblPr>
    <w:tcPr>
      <w:shd w:val="clear" w:color="auto" w:fill="302E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locked/>
    <w:rsid w:val="0089154A"/>
    <w:rPr>
      <w:color w:val="FFFFFF" w:themeColor="background1"/>
    </w:rPr>
    <w:tblPr>
      <w:tblStyleRowBandSize w:val="1"/>
      <w:tblStyleColBandSize w:val="1"/>
      <w:tblBorders>
        <w:top w:val="single" w:sz="24" w:space="0" w:color="626469" w:themeColor="accent5"/>
        <w:left w:val="single" w:sz="24" w:space="0" w:color="626469" w:themeColor="accent5"/>
        <w:bottom w:val="single" w:sz="24" w:space="0" w:color="626469" w:themeColor="accent5"/>
        <w:right w:val="single" w:sz="24" w:space="0" w:color="626469" w:themeColor="accent5"/>
      </w:tblBorders>
    </w:tblPr>
    <w:tcPr>
      <w:shd w:val="clear" w:color="auto" w:fill="62646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locked/>
    <w:rsid w:val="0089154A"/>
    <w:rPr>
      <w:color w:val="FFFFFF" w:themeColor="background1"/>
    </w:rPr>
    <w:tblPr>
      <w:tblStyleRowBandSize w:val="1"/>
      <w:tblStyleColBandSize w:val="1"/>
      <w:tblBorders>
        <w:top w:val="single" w:sz="24" w:space="0" w:color="D9D9D6" w:themeColor="accent6"/>
        <w:left w:val="single" w:sz="24" w:space="0" w:color="D9D9D6" w:themeColor="accent6"/>
        <w:bottom w:val="single" w:sz="24" w:space="0" w:color="D9D9D6" w:themeColor="accent6"/>
        <w:right w:val="single" w:sz="24" w:space="0" w:color="D9D9D6" w:themeColor="accent6"/>
      </w:tblBorders>
    </w:tblPr>
    <w:tcPr>
      <w:shd w:val="clear" w:color="auto" w:fill="D9D9D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locked/>
    <w:rsid w:val="0089154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locked/>
    <w:rsid w:val="0089154A"/>
    <w:rPr>
      <w:color w:val="CB8C01" w:themeColor="accent1" w:themeShade="BF"/>
    </w:rPr>
    <w:tblPr>
      <w:tblStyleRowBandSize w:val="1"/>
      <w:tblStyleColBandSize w:val="1"/>
      <w:tblBorders>
        <w:top w:val="single" w:sz="4" w:space="0" w:color="FDB515" w:themeColor="accent1"/>
        <w:bottom w:val="single" w:sz="4" w:space="0" w:color="FDB515" w:themeColor="accent1"/>
      </w:tblBorders>
    </w:tblPr>
    <w:tblStylePr w:type="firstRow">
      <w:rPr>
        <w:b/>
        <w:bCs/>
      </w:rPr>
      <w:tblPr/>
      <w:tcPr>
        <w:tcBorders>
          <w:bottom w:val="single" w:sz="4" w:space="0" w:color="FDB515" w:themeColor="accent1"/>
        </w:tcBorders>
      </w:tcPr>
    </w:tblStylePr>
    <w:tblStylePr w:type="lastRow">
      <w:rPr>
        <w:b/>
        <w:bCs/>
      </w:rPr>
      <w:tblPr/>
      <w:tcPr>
        <w:tcBorders>
          <w:top w:val="double" w:sz="4" w:space="0" w:color="FDB515" w:themeColor="accent1"/>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6Colorful-Accent2">
    <w:name w:val="List Table 6 Colorful Accent 2"/>
    <w:basedOn w:val="TableNormal"/>
    <w:uiPriority w:val="51"/>
    <w:locked/>
    <w:rsid w:val="0089154A"/>
    <w:rPr>
      <w:color w:val="E91D13" w:themeColor="accent2" w:themeShade="BF"/>
    </w:rPr>
    <w:tblPr>
      <w:tblStyleRowBandSize w:val="1"/>
      <w:tblStyleColBandSize w:val="1"/>
      <w:tblBorders>
        <w:top w:val="single" w:sz="4" w:space="0" w:color="F2665F" w:themeColor="accent2"/>
        <w:bottom w:val="single" w:sz="4" w:space="0" w:color="F2665F" w:themeColor="accent2"/>
      </w:tblBorders>
    </w:tblPr>
    <w:tblStylePr w:type="firstRow">
      <w:rPr>
        <w:b/>
        <w:bCs/>
      </w:rPr>
      <w:tblPr/>
      <w:tcPr>
        <w:tcBorders>
          <w:bottom w:val="single" w:sz="4" w:space="0" w:color="F2665F" w:themeColor="accent2"/>
        </w:tcBorders>
      </w:tcPr>
    </w:tblStylePr>
    <w:tblStylePr w:type="lastRow">
      <w:rPr>
        <w:b/>
        <w:bCs/>
      </w:rPr>
      <w:tblPr/>
      <w:tcPr>
        <w:tcBorders>
          <w:top w:val="double" w:sz="4" w:space="0" w:color="F2665F" w:themeColor="accent2"/>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6Colorful-Accent3">
    <w:name w:val="List Table 6 Colorful Accent 3"/>
    <w:basedOn w:val="TableNormal"/>
    <w:uiPriority w:val="51"/>
    <w:locked/>
    <w:rsid w:val="0089154A"/>
    <w:rPr>
      <w:color w:val="B00068" w:themeColor="accent3" w:themeShade="BF"/>
    </w:rPr>
    <w:tblPr>
      <w:tblStyleRowBandSize w:val="1"/>
      <w:tblStyleColBandSize w:val="1"/>
      <w:tblBorders>
        <w:top w:val="single" w:sz="4" w:space="0" w:color="EC008C" w:themeColor="accent3"/>
        <w:bottom w:val="single" w:sz="4" w:space="0" w:color="EC008C" w:themeColor="accent3"/>
      </w:tblBorders>
    </w:tblPr>
    <w:tblStylePr w:type="firstRow">
      <w:rPr>
        <w:b/>
        <w:bCs/>
      </w:rPr>
      <w:tblPr/>
      <w:tcPr>
        <w:tcBorders>
          <w:bottom w:val="single" w:sz="4" w:space="0" w:color="EC008C" w:themeColor="accent3"/>
        </w:tcBorders>
      </w:tcPr>
    </w:tblStylePr>
    <w:tblStylePr w:type="lastRow">
      <w:rPr>
        <w:b/>
        <w:bCs/>
      </w:rPr>
      <w:tblPr/>
      <w:tcPr>
        <w:tcBorders>
          <w:top w:val="double" w:sz="4" w:space="0" w:color="EC008C" w:themeColor="accent3"/>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6Colorful-Accent4">
    <w:name w:val="List Table 6 Colorful Accent 4"/>
    <w:basedOn w:val="TableNormal"/>
    <w:uiPriority w:val="51"/>
    <w:locked/>
    <w:rsid w:val="0089154A"/>
    <w:rPr>
      <w:color w:val="232233" w:themeColor="accent4" w:themeShade="BF"/>
    </w:rPr>
    <w:tblPr>
      <w:tblStyleRowBandSize w:val="1"/>
      <w:tblStyleColBandSize w:val="1"/>
      <w:tblBorders>
        <w:top w:val="single" w:sz="4" w:space="0" w:color="302E45" w:themeColor="accent4"/>
        <w:bottom w:val="single" w:sz="4" w:space="0" w:color="302E45" w:themeColor="accent4"/>
      </w:tblBorders>
    </w:tblPr>
    <w:tblStylePr w:type="firstRow">
      <w:rPr>
        <w:b/>
        <w:bCs/>
      </w:rPr>
      <w:tblPr/>
      <w:tcPr>
        <w:tcBorders>
          <w:bottom w:val="single" w:sz="4" w:space="0" w:color="302E45" w:themeColor="accent4"/>
        </w:tcBorders>
      </w:tcPr>
    </w:tblStylePr>
    <w:tblStylePr w:type="lastRow">
      <w:rPr>
        <w:b/>
        <w:bCs/>
      </w:rPr>
      <w:tblPr/>
      <w:tcPr>
        <w:tcBorders>
          <w:top w:val="double" w:sz="4" w:space="0" w:color="302E45" w:themeColor="accent4"/>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6Colorful-Accent5">
    <w:name w:val="List Table 6 Colorful Accent 5"/>
    <w:basedOn w:val="TableNormal"/>
    <w:uiPriority w:val="51"/>
    <w:locked/>
    <w:rsid w:val="0089154A"/>
    <w:rPr>
      <w:color w:val="494A4E" w:themeColor="accent5" w:themeShade="BF"/>
    </w:rPr>
    <w:tblPr>
      <w:tblStyleRowBandSize w:val="1"/>
      <w:tblStyleColBandSize w:val="1"/>
      <w:tblBorders>
        <w:top w:val="single" w:sz="4" w:space="0" w:color="626469" w:themeColor="accent5"/>
        <w:bottom w:val="single" w:sz="4" w:space="0" w:color="626469" w:themeColor="accent5"/>
      </w:tblBorders>
    </w:tblPr>
    <w:tblStylePr w:type="firstRow">
      <w:rPr>
        <w:b/>
        <w:bCs/>
      </w:rPr>
      <w:tblPr/>
      <w:tcPr>
        <w:tcBorders>
          <w:bottom w:val="single" w:sz="4" w:space="0" w:color="626469" w:themeColor="accent5"/>
        </w:tcBorders>
      </w:tcPr>
    </w:tblStylePr>
    <w:tblStylePr w:type="lastRow">
      <w:rPr>
        <w:b/>
        <w:bCs/>
      </w:rPr>
      <w:tblPr/>
      <w:tcPr>
        <w:tcBorders>
          <w:top w:val="double" w:sz="4" w:space="0" w:color="626469" w:themeColor="accent5"/>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6Colorful-Accent6">
    <w:name w:val="List Table 6 Colorful Accent 6"/>
    <w:basedOn w:val="TableNormal"/>
    <w:uiPriority w:val="51"/>
    <w:locked/>
    <w:rsid w:val="0089154A"/>
    <w:rPr>
      <w:color w:val="A5A59D" w:themeColor="accent6" w:themeShade="BF"/>
    </w:rPr>
    <w:tblPr>
      <w:tblStyleRowBandSize w:val="1"/>
      <w:tblStyleColBandSize w:val="1"/>
      <w:tblBorders>
        <w:top w:val="single" w:sz="4" w:space="0" w:color="D9D9D6" w:themeColor="accent6"/>
        <w:bottom w:val="single" w:sz="4" w:space="0" w:color="D9D9D6" w:themeColor="accent6"/>
      </w:tblBorders>
    </w:tblPr>
    <w:tblStylePr w:type="firstRow">
      <w:rPr>
        <w:b/>
        <w:bCs/>
      </w:rPr>
      <w:tblPr/>
      <w:tcPr>
        <w:tcBorders>
          <w:bottom w:val="single" w:sz="4" w:space="0" w:color="D9D9D6" w:themeColor="accent6"/>
        </w:tcBorders>
      </w:tcPr>
    </w:tblStylePr>
    <w:tblStylePr w:type="lastRow">
      <w:rPr>
        <w:b/>
        <w:bCs/>
      </w:rPr>
      <w:tblPr/>
      <w:tcPr>
        <w:tcBorders>
          <w:top w:val="double" w:sz="4" w:space="0" w:color="D9D9D6" w:themeColor="accent6"/>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7Colorful">
    <w:name w:val="List Table 7 Colorful"/>
    <w:basedOn w:val="TableNormal"/>
    <w:uiPriority w:val="52"/>
    <w:locked/>
    <w:rsid w:val="0089154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locked/>
    <w:rsid w:val="0089154A"/>
    <w:rPr>
      <w:color w:val="CB8C0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DB51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DB51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DB51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DB515" w:themeColor="accent1"/>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locked/>
    <w:rsid w:val="0089154A"/>
    <w:rPr>
      <w:color w:val="E91D1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665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665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665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665F" w:themeColor="accent2"/>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locked/>
    <w:rsid w:val="0089154A"/>
    <w:rPr>
      <w:color w:val="B0006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3"/>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locked/>
    <w:rsid w:val="0089154A"/>
    <w:rPr>
      <w:color w:val="2322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02E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02E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02E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02E45" w:themeColor="accent4"/>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locked/>
    <w:rsid w:val="0089154A"/>
    <w:rPr>
      <w:color w:val="494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646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646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646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6469" w:themeColor="accent5"/>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locked/>
    <w:rsid w:val="0089154A"/>
    <w:rPr>
      <w:color w:val="A5A59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9D9D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9D9D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9D9D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9D9D6" w:themeColor="accent6"/>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8915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9154A"/>
    <w:tblPr>
      <w:tblStyleRowBandSize w:val="1"/>
      <w:tblStyleColBandSize w:val="1"/>
      <w:tbl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single" w:sz="8" w:space="0" w:color="FDC64F" w:themeColor="accent1" w:themeTint="BF"/>
        <w:insideV w:val="single" w:sz="8" w:space="0" w:color="FDC64F" w:themeColor="accent1" w:themeTint="BF"/>
      </w:tblBorders>
    </w:tblPr>
    <w:tcPr>
      <w:shd w:val="clear" w:color="auto" w:fill="FEECC5" w:themeFill="accent1" w:themeFillTint="3F"/>
    </w:tcPr>
    <w:tblStylePr w:type="firstRow">
      <w:rPr>
        <w:b/>
        <w:bCs/>
      </w:rPr>
    </w:tblStylePr>
    <w:tblStylePr w:type="lastRow">
      <w:rPr>
        <w:b/>
        <w:bCs/>
      </w:rPr>
      <w:tblPr/>
      <w:tcPr>
        <w:tcBorders>
          <w:top w:val="single" w:sz="18" w:space="0" w:color="FDC64F" w:themeColor="accent1" w:themeTint="BF"/>
        </w:tcBorders>
      </w:tcPr>
    </w:tblStylePr>
    <w:tblStylePr w:type="firstCol">
      <w:rPr>
        <w:b/>
        <w:bCs/>
      </w:rPr>
    </w:tblStylePr>
    <w:tblStylePr w:type="lastCol">
      <w:rPr>
        <w:b/>
        <w:bCs/>
      </w:rPr>
    </w:tblStylePr>
    <w:tblStylePr w:type="band1Vert">
      <w:tblPr/>
      <w:tcPr>
        <w:shd w:val="clear" w:color="auto" w:fill="FED98A" w:themeFill="accent1" w:themeFillTint="7F"/>
      </w:tcPr>
    </w:tblStylePr>
    <w:tblStylePr w:type="band1Horz">
      <w:tblPr/>
      <w:tcPr>
        <w:shd w:val="clear" w:color="auto" w:fill="FED98A" w:themeFill="accent1" w:themeFillTint="7F"/>
      </w:tcPr>
    </w:tblStylePr>
  </w:style>
  <w:style w:type="table" w:styleId="MediumGrid1-Accent2">
    <w:name w:val="Medium Grid 1 Accent 2"/>
    <w:basedOn w:val="TableNormal"/>
    <w:uiPriority w:val="67"/>
    <w:semiHidden/>
    <w:unhideWhenUsed/>
    <w:rsid w:val="0089154A"/>
    <w:tblPr>
      <w:tblStyleRowBandSize w:val="1"/>
      <w:tblStyleColBandSize w:val="1"/>
      <w:tbl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single" w:sz="8" w:space="0" w:color="F58C87" w:themeColor="accent2" w:themeTint="BF"/>
        <w:insideV w:val="single" w:sz="8" w:space="0" w:color="F58C87" w:themeColor="accent2" w:themeTint="BF"/>
      </w:tblBorders>
    </w:tblPr>
    <w:tcPr>
      <w:shd w:val="clear" w:color="auto" w:fill="FBD8D7" w:themeFill="accent2" w:themeFillTint="3F"/>
    </w:tcPr>
    <w:tblStylePr w:type="firstRow">
      <w:rPr>
        <w:b/>
        <w:bCs/>
      </w:rPr>
    </w:tblStylePr>
    <w:tblStylePr w:type="lastRow">
      <w:rPr>
        <w:b/>
        <w:bCs/>
      </w:rPr>
      <w:tblPr/>
      <w:tcPr>
        <w:tcBorders>
          <w:top w:val="single" w:sz="18" w:space="0" w:color="F58C87" w:themeColor="accent2" w:themeTint="BF"/>
        </w:tcBorders>
      </w:tcPr>
    </w:tblStylePr>
    <w:tblStylePr w:type="firstCol">
      <w:rPr>
        <w:b/>
        <w:bCs/>
      </w:rPr>
    </w:tblStylePr>
    <w:tblStylePr w:type="lastCol">
      <w:rPr>
        <w:b/>
        <w:bCs/>
      </w:rPr>
    </w:tblStylePr>
    <w:tblStylePr w:type="band1Vert">
      <w:tblPr/>
      <w:tcPr>
        <w:shd w:val="clear" w:color="auto" w:fill="F8B2AF" w:themeFill="accent2" w:themeFillTint="7F"/>
      </w:tcPr>
    </w:tblStylePr>
    <w:tblStylePr w:type="band1Horz">
      <w:tblPr/>
      <w:tcPr>
        <w:shd w:val="clear" w:color="auto" w:fill="F8B2AF" w:themeFill="accent2" w:themeFillTint="7F"/>
      </w:tcPr>
    </w:tblStylePr>
  </w:style>
  <w:style w:type="table" w:styleId="MediumGrid1-Accent3">
    <w:name w:val="Medium Grid 1 Accent 3"/>
    <w:basedOn w:val="TableNormal"/>
    <w:uiPriority w:val="67"/>
    <w:semiHidden/>
    <w:unhideWhenUsed/>
    <w:rsid w:val="0089154A"/>
    <w:tblPr>
      <w:tblStyleRowBandSize w:val="1"/>
      <w:tblStyleColBandSize w:val="1"/>
      <w:tbl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single" w:sz="8" w:space="0" w:color="FF31AB" w:themeColor="accent3" w:themeTint="BF"/>
        <w:insideV w:val="single" w:sz="8" w:space="0" w:color="FF31AB" w:themeColor="accent3" w:themeTint="BF"/>
      </w:tblBorders>
    </w:tblPr>
    <w:tcPr>
      <w:shd w:val="clear" w:color="auto" w:fill="FFBBE3" w:themeFill="accent3" w:themeFillTint="3F"/>
    </w:tcPr>
    <w:tblStylePr w:type="firstRow">
      <w:rPr>
        <w:b/>
        <w:bCs/>
      </w:rPr>
    </w:tblStylePr>
    <w:tblStylePr w:type="lastRow">
      <w:rPr>
        <w:b/>
        <w:bCs/>
      </w:rPr>
      <w:tblPr/>
      <w:tcPr>
        <w:tcBorders>
          <w:top w:val="single" w:sz="18" w:space="0" w:color="FF31AB" w:themeColor="accent3" w:themeTint="BF"/>
        </w:tcBorders>
      </w:tcPr>
    </w:tblStylePr>
    <w:tblStylePr w:type="firstCol">
      <w:rPr>
        <w:b/>
        <w:bCs/>
      </w:rPr>
    </w:tblStylePr>
    <w:tblStylePr w:type="lastCol">
      <w:rPr>
        <w:b/>
        <w:bCs/>
      </w:rPr>
    </w:tblStylePr>
    <w:tblStylePr w:type="band1Vert">
      <w:tblPr/>
      <w:tcPr>
        <w:shd w:val="clear" w:color="auto" w:fill="FF76C7" w:themeFill="accent3" w:themeFillTint="7F"/>
      </w:tcPr>
    </w:tblStylePr>
    <w:tblStylePr w:type="band1Horz">
      <w:tblPr/>
      <w:tcPr>
        <w:shd w:val="clear" w:color="auto" w:fill="FF76C7" w:themeFill="accent3" w:themeFillTint="7F"/>
      </w:tcPr>
    </w:tblStylePr>
  </w:style>
  <w:style w:type="table" w:styleId="MediumGrid1-Accent4">
    <w:name w:val="Medium Grid 1 Accent 4"/>
    <w:basedOn w:val="TableNormal"/>
    <w:uiPriority w:val="67"/>
    <w:semiHidden/>
    <w:unhideWhenUsed/>
    <w:rsid w:val="0089154A"/>
    <w:tblPr>
      <w:tblStyleRowBandSize w:val="1"/>
      <w:tblStyleColBandSize w:val="1"/>
      <w:tbl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single" w:sz="8" w:space="0" w:color="595580" w:themeColor="accent4" w:themeTint="BF"/>
        <w:insideV w:val="single" w:sz="8" w:space="0" w:color="595580" w:themeColor="accent4" w:themeTint="BF"/>
      </w:tblBorders>
    </w:tblPr>
    <w:tcPr>
      <w:shd w:val="clear" w:color="auto" w:fill="C6C4D8" w:themeFill="accent4" w:themeFillTint="3F"/>
    </w:tcPr>
    <w:tblStylePr w:type="firstRow">
      <w:rPr>
        <w:b/>
        <w:bCs/>
      </w:rPr>
    </w:tblStylePr>
    <w:tblStylePr w:type="lastRow">
      <w:rPr>
        <w:b/>
        <w:bCs/>
      </w:rPr>
      <w:tblPr/>
      <w:tcPr>
        <w:tcBorders>
          <w:top w:val="single" w:sz="18" w:space="0" w:color="595580" w:themeColor="accent4" w:themeTint="BF"/>
        </w:tcBorders>
      </w:tcPr>
    </w:tblStylePr>
    <w:tblStylePr w:type="firstCol">
      <w:rPr>
        <w:b/>
        <w:bCs/>
      </w:rPr>
    </w:tblStylePr>
    <w:tblStylePr w:type="lastCol">
      <w:rPr>
        <w:b/>
        <w:bCs/>
      </w:rPr>
    </w:tblStylePr>
    <w:tblStylePr w:type="band1Vert">
      <w:tblPr/>
      <w:tcPr>
        <w:shd w:val="clear" w:color="auto" w:fill="8C88B0" w:themeFill="accent4" w:themeFillTint="7F"/>
      </w:tcPr>
    </w:tblStylePr>
    <w:tblStylePr w:type="band1Horz">
      <w:tblPr/>
      <w:tcPr>
        <w:shd w:val="clear" w:color="auto" w:fill="8C88B0" w:themeFill="accent4" w:themeFillTint="7F"/>
      </w:tcPr>
    </w:tblStylePr>
  </w:style>
  <w:style w:type="table" w:styleId="MediumGrid1-Accent5">
    <w:name w:val="Medium Grid 1 Accent 5"/>
    <w:basedOn w:val="TableNormal"/>
    <w:uiPriority w:val="67"/>
    <w:semiHidden/>
    <w:unhideWhenUsed/>
    <w:rsid w:val="0089154A"/>
    <w:tblPr>
      <w:tblStyleRowBandSize w:val="1"/>
      <w:tblStyleColBandSize w:val="1"/>
      <w:tbl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single" w:sz="8" w:space="0" w:color="888A90" w:themeColor="accent5" w:themeTint="BF"/>
        <w:insideV w:val="single" w:sz="8" w:space="0" w:color="888A90" w:themeColor="accent5" w:themeTint="BF"/>
      </w:tblBorders>
    </w:tblPr>
    <w:tcPr>
      <w:shd w:val="clear" w:color="auto" w:fill="D7D8DA" w:themeFill="accent5" w:themeFillTint="3F"/>
    </w:tcPr>
    <w:tblStylePr w:type="firstRow">
      <w:rPr>
        <w:b/>
        <w:bCs/>
      </w:rPr>
    </w:tblStylePr>
    <w:tblStylePr w:type="lastRow">
      <w:rPr>
        <w:b/>
        <w:bCs/>
      </w:rPr>
      <w:tblPr/>
      <w:tcPr>
        <w:tcBorders>
          <w:top w:val="single" w:sz="18" w:space="0" w:color="888A90" w:themeColor="accent5" w:themeTint="BF"/>
        </w:tcBorders>
      </w:tcPr>
    </w:tblStylePr>
    <w:tblStylePr w:type="firstCol">
      <w:rPr>
        <w:b/>
        <w:bCs/>
      </w:rPr>
    </w:tblStylePr>
    <w:tblStylePr w:type="lastCol">
      <w:rPr>
        <w:b/>
        <w:bCs/>
      </w:rPr>
    </w:tblStylePr>
    <w:tblStylePr w:type="band1Vert">
      <w:tblPr/>
      <w:tcPr>
        <w:shd w:val="clear" w:color="auto" w:fill="AFB1B5" w:themeFill="accent5" w:themeFillTint="7F"/>
      </w:tcPr>
    </w:tblStylePr>
    <w:tblStylePr w:type="band1Horz">
      <w:tblPr/>
      <w:tcPr>
        <w:shd w:val="clear" w:color="auto" w:fill="AFB1B5" w:themeFill="accent5" w:themeFillTint="7F"/>
      </w:tcPr>
    </w:tblStylePr>
  </w:style>
  <w:style w:type="table" w:styleId="MediumGrid1-Accent6">
    <w:name w:val="Medium Grid 1 Accent 6"/>
    <w:basedOn w:val="TableNormal"/>
    <w:uiPriority w:val="67"/>
    <w:semiHidden/>
    <w:unhideWhenUsed/>
    <w:rsid w:val="0089154A"/>
    <w:tblPr>
      <w:tblStyleRowBandSize w:val="1"/>
      <w:tblStyleColBandSize w:val="1"/>
      <w:tbl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single" w:sz="8" w:space="0" w:color="E2E2E0" w:themeColor="accent6" w:themeTint="BF"/>
        <w:insideV w:val="single" w:sz="8" w:space="0" w:color="E2E2E0" w:themeColor="accent6" w:themeTint="BF"/>
      </w:tblBorders>
    </w:tblPr>
    <w:tcPr>
      <w:shd w:val="clear" w:color="auto" w:fill="F5F5F4" w:themeFill="accent6" w:themeFillTint="3F"/>
    </w:tcPr>
    <w:tblStylePr w:type="firstRow">
      <w:rPr>
        <w:b/>
        <w:bCs/>
      </w:rPr>
    </w:tblStylePr>
    <w:tblStylePr w:type="lastRow">
      <w:rPr>
        <w:b/>
        <w:bCs/>
      </w:rPr>
      <w:tblPr/>
      <w:tcPr>
        <w:tcBorders>
          <w:top w:val="single" w:sz="18" w:space="0" w:color="E2E2E0" w:themeColor="accent6" w:themeTint="BF"/>
        </w:tcBorders>
      </w:tcPr>
    </w:tblStylePr>
    <w:tblStylePr w:type="firstCol">
      <w:rPr>
        <w:b/>
        <w:bCs/>
      </w:rPr>
    </w:tblStylePr>
    <w:tblStylePr w:type="lastCol">
      <w:rPr>
        <w:b/>
        <w:bCs/>
      </w:rPr>
    </w:tblStylePr>
    <w:tblStylePr w:type="band1Vert">
      <w:tblPr/>
      <w:tcPr>
        <w:shd w:val="clear" w:color="auto" w:fill="ECECEA" w:themeFill="accent6" w:themeFillTint="7F"/>
      </w:tcPr>
    </w:tblStylePr>
    <w:tblStylePr w:type="band1Horz">
      <w:tblPr/>
      <w:tcPr>
        <w:shd w:val="clear" w:color="auto" w:fill="ECECEA" w:themeFill="accent6" w:themeFillTint="7F"/>
      </w:tcPr>
    </w:tblStylePr>
  </w:style>
  <w:style w:type="table" w:styleId="MediumGrid2">
    <w:name w:val="Medium Grid 2"/>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insideH w:val="single" w:sz="8" w:space="0" w:color="FDB515" w:themeColor="accent1"/>
        <w:insideV w:val="single" w:sz="8" w:space="0" w:color="FDB515" w:themeColor="accent1"/>
      </w:tblBorders>
    </w:tblPr>
    <w:tcPr>
      <w:shd w:val="clear" w:color="auto" w:fill="FEECC5" w:themeFill="accent1" w:themeFillTint="3F"/>
    </w:tcPr>
    <w:tblStylePr w:type="firstRow">
      <w:rPr>
        <w:b/>
        <w:bCs/>
        <w:color w:val="000000" w:themeColor="text1"/>
      </w:rPr>
      <w:tblPr/>
      <w:tcPr>
        <w:shd w:val="clear" w:color="auto" w:fill="FEF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D0" w:themeFill="accent1" w:themeFillTint="33"/>
      </w:tcPr>
    </w:tblStylePr>
    <w:tblStylePr w:type="band1Vert">
      <w:tblPr/>
      <w:tcPr>
        <w:shd w:val="clear" w:color="auto" w:fill="FED98A" w:themeFill="accent1" w:themeFillTint="7F"/>
      </w:tcPr>
    </w:tblStylePr>
    <w:tblStylePr w:type="band1Horz">
      <w:tblPr/>
      <w:tcPr>
        <w:tcBorders>
          <w:insideH w:val="single" w:sz="6" w:space="0" w:color="FDB515" w:themeColor="accent1"/>
          <w:insideV w:val="single" w:sz="6" w:space="0" w:color="FDB515" w:themeColor="accent1"/>
        </w:tcBorders>
        <w:shd w:val="clear" w:color="auto" w:fill="FED98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insideH w:val="single" w:sz="8" w:space="0" w:color="F2665F" w:themeColor="accent2"/>
        <w:insideV w:val="single" w:sz="8" w:space="0" w:color="F2665F" w:themeColor="accent2"/>
      </w:tblBorders>
    </w:tblPr>
    <w:tcPr>
      <w:shd w:val="clear" w:color="auto" w:fill="FBD8D7" w:themeFill="accent2" w:themeFillTint="3F"/>
    </w:tcPr>
    <w:tblStylePr w:type="firstRow">
      <w:rPr>
        <w:b/>
        <w:bCs/>
        <w:color w:val="000000" w:themeColor="text1"/>
      </w:rPr>
      <w:tblPr/>
      <w:tcPr>
        <w:shd w:val="clear" w:color="auto" w:fill="FDEF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0DE" w:themeFill="accent2" w:themeFillTint="33"/>
      </w:tcPr>
    </w:tblStylePr>
    <w:tblStylePr w:type="band1Vert">
      <w:tblPr/>
      <w:tcPr>
        <w:shd w:val="clear" w:color="auto" w:fill="F8B2AF" w:themeFill="accent2" w:themeFillTint="7F"/>
      </w:tcPr>
    </w:tblStylePr>
    <w:tblStylePr w:type="band1Horz">
      <w:tblPr/>
      <w:tcPr>
        <w:tcBorders>
          <w:insideH w:val="single" w:sz="6" w:space="0" w:color="F2665F" w:themeColor="accent2"/>
          <w:insideV w:val="single" w:sz="6" w:space="0" w:color="F2665F" w:themeColor="accent2"/>
        </w:tcBorders>
        <w:shd w:val="clear" w:color="auto" w:fill="F8B2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insideH w:val="single" w:sz="8" w:space="0" w:color="EC008C" w:themeColor="accent3"/>
        <w:insideV w:val="single" w:sz="8" w:space="0" w:color="EC008C" w:themeColor="accent3"/>
      </w:tblBorders>
    </w:tblPr>
    <w:tcPr>
      <w:shd w:val="clear" w:color="auto" w:fill="FFBBE3" w:themeFill="accent3" w:themeFillTint="3F"/>
    </w:tcPr>
    <w:tblStylePr w:type="firstRow">
      <w:rPr>
        <w:b/>
        <w:bCs/>
        <w:color w:val="000000" w:themeColor="text1"/>
      </w:rPr>
      <w:tblPr/>
      <w:tcPr>
        <w:shd w:val="clear" w:color="auto" w:fill="FFE4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3" w:themeFillTint="33"/>
      </w:tcPr>
    </w:tblStylePr>
    <w:tblStylePr w:type="band1Vert">
      <w:tblPr/>
      <w:tcPr>
        <w:shd w:val="clear" w:color="auto" w:fill="FF76C7" w:themeFill="accent3" w:themeFillTint="7F"/>
      </w:tcPr>
    </w:tblStylePr>
    <w:tblStylePr w:type="band1Horz">
      <w:tblPr/>
      <w:tcPr>
        <w:tcBorders>
          <w:insideH w:val="single" w:sz="6" w:space="0" w:color="EC008C" w:themeColor="accent3"/>
          <w:insideV w:val="single" w:sz="6" w:space="0" w:color="EC008C" w:themeColor="accent3"/>
        </w:tcBorders>
        <w:shd w:val="clear" w:color="auto" w:fill="FF76C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insideH w:val="single" w:sz="8" w:space="0" w:color="302E45" w:themeColor="accent4"/>
        <w:insideV w:val="single" w:sz="8" w:space="0" w:color="302E45" w:themeColor="accent4"/>
      </w:tblBorders>
    </w:tblPr>
    <w:tcPr>
      <w:shd w:val="clear" w:color="auto" w:fill="C6C4D8" w:themeFill="accent4" w:themeFillTint="3F"/>
    </w:tcPr>
    <w:tblStylePr w:type="firstRow">
      <w:rPr>
        <w:b/>
        <w:bCs/>
        <w:color w:val="000000" w:themeColor="text1"/>
      </w:rPr>
      <w:tblPr/>
      <w:tcPr>
        <w:shd w:val="clear" w:color="auto" w:fill="E8E7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CFDF" w:themeFill="accent4" w:themeFillTint="33"/>
      </w:tcPr>
    </w:tblStylePr>
    <w:tblStylePr w:type="band1Vert">
      <w:tblPr/>
      <w:tcPr>
        <w:shd w:val="clear" w:color="auto" w:fill="8C88B0" w:themeFill="accent4" w:themeFillTint="7F"/>
      </w:tcPr>
    </w:tblStylePr>
    <w:tblStylePr w:type="band1Horz">
      <w:tblPr/>
      <w:tcPr>
        <w:tcBorders>
          <w:insideH w:val="single" w:sz="6" w:space="0" w:color="302E45" w:themeColor="accent4"/>
          <w:insideV w:val="single" w:sz="6" w:space="0" w:color="302E45" w:themeColor="accent4"/>
        </w:tcBorders>
        <w:shd w:val="clear" w:color="auto" w:fill="8C88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insideH w:val="single" w:sz="8" w:space="0" w:color="626469" w:themeColor="accent5"/>
        <w:insideV w:val="single" w:sz="8" w:space="0" w:color="626469" w:themeColor="accent5"/>
      </w:tblBorders>
    </w:tblPr>
    <w:tcPr>
      <w:shd w:val="clear" w:color="auto" w:fill="D7D8DA" w:themeFill="accent5" w:themeFillTint="3F"/>
    </w:tcPr>
    <w:tblStylePr w:type="firstRow">
      <w:rPr>
        <w:b/>
        <w:bCs/>
        <w:color w:val="000000" w:themeColor="text1"/>
      </w:rPr>
      <w:tblPr/>
      <w:tcPr>
        <w:shd w:val="clear" w:color="auto" w:fill="EFEF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E1" w:themeFill="accent5" w:themeFillTint="33"/>
      </w:tcPr>
    </w:tblStylePr>
    <w:tblStylePr w:type="band1Vert">
      <w:tblPr/>
      <w:tcPr>
        <w:shd w:val="clear" w:color="auto" w:fill="AFB1B5" w:themeFill="accent5" w:themeFillTint="7F"/>
      </w:tcPr>
    </w:tblStylePr>
    <w:tblStylePr w:type="band1Horz">
      <w:tblPr/>
      <w:tcPr>
        <w:tcBorders>
          <w:insideH w:val="single" w:sz="6" w:space="0" w:color="626469" w:themeColor="accent5"/>
          <w:insideV w:val="single" w:sz="6" w:space="0" w:color="626469" w:themeColor="accent5"/>
        </w:tcBorders>
        <w:shd w:val="clear" w:color="auto" w:fill="AFB1B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insideH w:val="single" w:sz="8" w:space="0" w:color="D9D9D6" w:themeColor="accent6"/>
        <w:insideV w:val="single" w:sz="8" w:space="0" w:color="D9D9D6" w:themeColor="accent6"/>
      </w:tblBorders>
    </w:tblPr>
    <w:tcPr>
      <w:shd w:val="clear" w:color="auto" w:fill="F5F5F4" w:themeFill="accent6" w:themeFillTint="3F"/>
    </w:tcPr>
    <w:tblStylePr w:type="firstRow">
      <w:rPr>
        <w:b/>
        <w:bCs/>
        <w:color w:val="000000" w:themeColor="text1"/>
      </w:rPr>
      <w:tblPr/>
      <w:tcPr>
        <w:shd w:val="clear" w:color="auto" w:fill="FBFB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7F6" w:themeFill="accent6" w:themeFillTint="33"/>
      </w:tcPr>
    </w:tblStylePr>
    <w:tblStylePr w:type="band1Vert">
      <w:tblPr/>
      <w:tcPr>
        <w:shd w:val="clear" w:color="auto" w:fill="ECECEA" w:themeFill="accent6" w:themeFillTint="7F"/>
      </w:tcPr>
    </w:tblStylePr>
    <w:tblStylePr w:type="band1Horz">
      <w:tblPr/>
      <w:tcPr>
        <w:tcBorders>
          <w:insideH w:val="single" w:sz="6" w:space="0" w:color="D9D9D6" w:themeColor="accent6"/>
          <w:insideV w:val="single" w:sz="6" w:space="0" w:color="D9D9D6" w:themeColor="accent6"/>
        </w:tcBorders>
        <w:shd w:val="clear" w:color="auto" w:fill="ECECE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C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DB51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DB51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DB51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DB51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98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98A" w:themeFill="accent1" w:themeFillTint="7F"/>
      </w:tcPr>
    </w:tblStylePr>
  </w:style>
  <w:style w:type="table" w:styleId="MediumGrid3-Accent2">
    <w:name w:val="Medium Grid 3 Accent 2"/>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665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665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665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665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2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2AF" w:themeFill="accent2" w:themeFillTint="7F"/>
      </w:tcPr>
    </w:tblStylePr>
  </w:style>
  <w:style w:type="table" w:styleId="MediumGrid3-Accent3">
    <w:name w:val="Medium Grid 3 Accent 3"/>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3" w:themeFillTint="7F"/>
      </w:tcPr>
    </w:tblStylePr>
  </w:style>
  <w:style w:type="table" w:styleId="MediumGrid3-Accent4">
    <w:name w:val="Medium Grid 3 Accent 4"/>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C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2E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2E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2E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2E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88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88B0" w:themeFill="accent4" w:themeFillTint="7F"/>
      </w:tcPr>
    </w:tblStylePr>
  </w:style>
  <w:style w:type="table" w:styleId="MediumGrid3-Accent5">
    <w:name w:val="Medium Grid 3 Accent 5"/>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8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646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646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646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646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1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1B5" w:themeFill="accent5" w:themeFillTint="7F"/>
      </w:tcPr>
    </w:tblStylePr>
  </w:style>
  <w:style w:type="table" w:styleId="MediumGrid3-Accent6">
    <w:name w:val="Medium Grid 3 Accent 6"/>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5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D9D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D9D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D9D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D9D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CECE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CECEA" w:themeFill="accent6" w:themeFillTint="7F"/>
      </w:tcPr>
    </w:tblStylePr>
  </w:style>
  <w:style w:type="table" w:styleId="MediumList1">
    <w:name w:val="Medium List 1"/>
    <w:basedOn w:val="TableNormal"/>
    <w:uiPriority w:val="65"/>
    <w:semiHidden/>
    <w:unhideWhenUsed/>
    <w:rsid w:val="0089154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02E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9154A"/>
    <w:rPr>
      <w:color w:val="000000" w:themeColor="text1"/>
    </w:rPr>
    <w:tblPr>
      <w:tblStyleRowBandSize w:val="1"/>
      <w:tblStyleColBandSize w:val="1"/>
      <w:tblBorders>
        <w:top w:val="single" w:sz="8" w:space="0" w:color="FDB515" w:themeColor="accent1"/>
        <w:bottom w:val="single" w:sz="8" w:space="0" w:color="FDB515" w:themeColor="accent1"/>
      </w:tblBorders>
    </w:tblPr>
    <w:tblStylePr w:type="firstRow">
      <w:rPr>
        <w:rFonts w:asciiTheme="majorHAnsi" w:eastAsiaTheme="majorEastAsia" w:hAnsiTheme="majorHAnsi" w:cstheme="majorBidi"/>
      </w:rPr>
      <w:tblPr/>
      <w:tcPr>
        <w:tcBorders>
          <w:top w:val="nil"/>
          <w:bottom w:val="single" w:sz="8" w:space="0" w:color="FDB515" w:themeColor="accent1"/>
        </w:tcBorders>
      </w:tcPr>
    </w:tblStylePr>
    <w:tblStylePr w:type="lastRow">
      <w:rPr>
        <w:b/>
        <w:bCs/>
        <w:color w:val="302E45" w:themeColor="text2"/>
      </w:rPr>
      <w:tblPr/>
      <w:tcPr>
        <w:tcBorders>
          <w:top w:val="single" w:sz="8" w:space="0" w:color="FDB515" w:themeColor="accent1"/>
          <w:bottom w:val="single" w:sz="8" w:space="0" w:color="FDB515" w:themeColor="accent1"/>
        </w:tcBorders>
      </w:tcPr>
    </w:tblStylePr>
    <w:tblStylePr w:type="firstCol">
      <w:rPr>
        <w:b/>
        <w:bCs/>
      </w:rPr>
    </w:tblStylePr>
    <w:tblStylePr w:type="lastCol">
      <w:rPr>
        <w:b/>
        <w:bCs/>
      </w:rPr>
      <w:tblPr/>
      <w:tcPr>
        <w:tcBorders>
          <w:top w:val="single" w:sz="8" w:space="0" w:color="FDB515" w:themeColor="accent1"/>
          <w:bottom w:val="single" w:sz="8" w:space="0" w:color="FDB515" w:themeColor="accent1"/>
        </w:tcBorders>
      </w:tcPr>
    </w:tblStylePr>
    <w:tblStylePr w:type="band1Vert">
      <w:tblPr/>
      <w:tcPr>
        <w:shd w:val="clear" w:color="auto" w:fill="FEECC5" w:themeFill="accent1" w:themeFillTint="3F"/>
      </w:tcPr>
    </w:tblStylePr>
    <w:tblStylePr w:type="band1Horz">
      <w:tblPr/>
      <w:tcPr>
        <w:shd w:val="clear" w:color="auto" w:fill="FEECC5" w:themeFill="accent1" w:themeFillTint="3F"/>
      </w:tcPr>
    </w:tblStylePr>
  </w:style>
  <w:style w:type="table" w:styleId="MediumList1-Accent2">
    <w:name w:val="Medium List 1 Accent 2"/>
    <w:basedOn w:val="TableNormal"/>
    <w:uiPriority w:val="65"/>
    <w:semiHidden/>
    <w:unhideWhenUsed/>
    <w:rsid w:val="0089154A"/>
    <w:rPr>
      <w:color w:val="000000" w:themeColor="text1"/>
    </w:rPr>
    <w:tblPr>
      <w:tblStyleRowBandSize w:val="1"/>
      <w:tblStyleColBandSize w:val="1"/>
      <w:tblBorders>
        <w:top w:val="single" w:sz="8" w:space="0" w:color="F2665F" w:themeColor="accent2"/>
        <w:bottom w:val="single" w:sz="8" w:space="0" w:color="F2665F" w:themeColor="accent2"/>
      </w:tblBorders>
    </w:tblPr>
    <w:tblStylePr w:type="firstRow">
      <w:rPr>
        <w:rFonts w:asciiTheme="majorHAnsi" w:eastAsiaTheme="majorEastAsia" w:hAnsiTheme="majorHAnsi" w:cstheme="majorBidi"/>
      </w:rPr>
      <w:tblPr/>
      <w:tcPr>
        <w:tcBorders>
          <w:top w:val="nil"/>
          <w:bottom w:val="single" w:sz="8" w:space="0" w:color="F2665F" w:themeColor="accent2"/>
        </w:tcBorders>
      </w:tcPr>
    </w:tblStylePr>
    <w:tblStylePr w:type="lastRow">
      <w:rPr>
        <w:b/>
        <w:bCs/>
        <w:color w:val="302E45" w:themeColor="text2"/>
      </w:rPr>
      <w:tblPr/>
      <w:tcPr>
        <w:tcBorders>
          <w:top w:val="single" w:sz="8" w:space="0" w:color="F2665F" w:themeColor="accent2"/>
          <w:bottom w:val="single" w:sz="8" w:space="0" w:color="F2665F" w:themeColor="accent2"/>
        </w:tcBorders>
      </w:tcPr>
    </w:tblStylePr>
    <w:tblStylePr w:type="firstCol">
      <w:rPr>
        <w:b/>
        <w:bCs/>
      </w:rPr>
    </w:tblStylePr>
    <w:tblStylePr w:type="lastCol">
      <w:rPr>
        <w:b/>
        <w:bCs/>
      </w:rPr>
      <w:tblPr/>
      <w:tcPr>
        <w:tcBorders>
          <w:top w:val="single" w:sz="8" w:space="0" w:color="F2665F" w:themeColor="accent2"/>
          <w:bottom w:val="single" w:sz="8" w:space="0" w:color="F2665F" w:themeColor="accent2"/>
        </w:tcBorders>
      </w:tcPr>
    </w:tblStylePr>
    <w:tblStylePr w:type="band1Vert">
      <w:tblPr/>
      <w:tcPr>
        <w:shd w:val="clear" w:color="auto" w:fill="FBD8D7" w:themeFill="accent2" w:themeFillTint="3F"/>
      </w:tcPr>
    </w:tblStylePr>
    <w:tblStylePr w:type="band1Horz">
      <w:tblPr/>
      <w:tcPr>
        <w:shd w:val="clear" w:color="auto" w:fill="FBD8D7" w:themeFill="accent2" w:themeFillTint="3F"/>
      </w:tcPr>
    </w:tblStylePr>
  </w:style>
  <w:style w:type="table" w:styleId="MediumList1-Accent3">
    <w:name w:val="Medium List 1 Accent 3"/>
    <w:basedOn w:val="TableNormal"/>
    <w:uiPriority w:val="65"/>
    <w:semiHidden/>
    <w:unhideWhenUsed/>
    <w:rsid w:val="0089154A"/>
    <w:rPr>
      <w:color w:val="000000" w:themeColor="text1"/>
    </w:rPr>
    <w:tblPr>
      <w:tblStyleRowBandSize w:val="1"/>
      <w:tblStyleColBandSize w:val="1"/>
      <w:tblBorders>
        <w:top w:val="single" w:sz="8" w:space="0" w:color="EC008C" w:themeColor="accent3"/>
        <w:bottom w:val="single" w:sz="8" w:space="0" w:color="EC008C" w:themeColor="accent3"/>
      </w:tblBorders>
    </w:tblPr>
    <w:tblStylePr w:type="firstRow">
      <w:rPr>
        <w:rFonts w:asciiTheme="majorHAnsi" w:eastAsiaTheme="majorEastAsia" w:hAnsiTheme="majorHAnsi" w:cstheme="majorBidi"/>
      </w:rPr>
      <w:tblPr/>
      <w:tcPr>
        <w:tcBorders>
          <w:top w:val="nil"/>
          <w:bottom w:val="single" w:sz="8" w:space="0" w:color="EC008C" w:themeColor="accent3"/>
        </w:tcBorders>
      </w:tcPr>
    </w:tblStylePr>
    <w:tblStylePr w:type="lastRow">
      <w:rPr>
        <w:b/>
        <w:bCs/>
        <w:color w:val="302E45" w:themeColor="text2"/>
      </w:rPr>
      <w:tblPr/>
      <w:tcPr>
        <w:tcBorders>
          <w:top w:val="single" w:sz="8" w:space="0" w:color="EC008C" w:themeColor="accent3"/>
          <w:bottom w:val="single" w:sz="8" w:space="0" w:color="EC008C" w:themeColor="accent3"/>
        </w:tcBorders>
      </w:tcPr>
    </w:tblStylePr>
    <w:tblStylePr w:type="firstCol">
      <w:rPr>
        <w:b/>
        <w:bCs/>
      </w:rPr>
    </w:tblStylePr>
    <w:tblStylePr w:type="lastCol">
      <w:rPr>
        <w:b/>
        <w:bCs/>
      </w:rPr>
      <w:tblPr/>
      <w:tcPr>
        <w:tcBorders>
          <w:top w:val="single" w:sz="8" w:space="0" w:color="EC008C" w:themeColor="accent3"/>
          <w:bottom w:val="single" w:sz="8" w:space="0" w:color="EC008C" w:themeColor="accent3"/>
        </w:tcBorders>
      </w:tcPr>
    </w:tblStylePr>
    <w:tblStylePr w:type="band1Vert">
      <w:tblPr/>
      <w:tcPr>
        <w:shd w:val="clear" w:color="auto" w:fill="FFBBE3" w:themeFill="accent3" w:themeFillTint="3F"/>
      </w:tcPr>
    </w:tblStylePr>
    <w:tblStylePr w:type="band1Horz">
      <w:tblPr/>
      <w:tcPr>
        <w:shd w:val="clear" w:color="auto" w:fill="FFBBE3" w:themeFill="accent3" w:themeFillTint="3F"/>
      </w:tcPr>
    </w:tblStylePr>
  </w:style>
  <w:style w:type="table" w:styleId="MediumList1-Accent4">
    <w:name w:val="Medium List 1 Accent 4"/>
    <w:basedOn w:val="TableNormal"/>
    <w:uiPriority w:val="65"/>
    <w:semiHidden/>
    <w:unhideWhenUsed/>
    <w:rsid w:val="0089154A"/>
    <w:rPr>
      <w:color w:val="000000" w:themeColor="text1"/>
    </w:rPr>
    <w:tblPr>
      <w:tblStyleRowBandSize w:val="1"/>
      <w:tblStyleColBandSize w:val="1"/>
      <w:tblBorders>
        <w:top w:val="single" w:sz="8" w:space="0" w:color="302E45" w:themeColor="accent4"/>
        <w:bottom w:val="single" w:sz="8" w:space="0" w:color="302E45" w:themeColor="accent4"/>
      </w:tblBorders>
    </w:tblPr>
    <w:tblStylePr w:type="firstRow">
      <w:rPr>
        <w:rFonts w:asciiTheme="majorHAnsi" w:eastAsiaTheme="majorEastAsia" w:hAnsiTheme="majorHAnsi" w:cstheme="majorBidi"/>
      </w:rPr>
      <w:tblPr/>
      <w:tcPr>
        <w:tcBorders>
          <w:top w:val="nil"/>
          <w:bottom w:val="single" w:sz="8" w:space="0" w:color="302E45" w:themeColor="accent4"/>
        </w:tcBorders>
      </w:tcPr>
    </w:tblStylePr>
    <w:tblStylePr w:type="lastRow">
      <w:rPr>
        <w:b/>
        <w:bCs/>
        <w:color w:val="302E45" w:themeColor="text2"/>
      </w:rPr>
      <w:tblPr/>
      <w:tcPr>
        <w:tcBorders>
          <w:top w:val="single" w:sz="8" w:space="0" w:color="302E45" w:themeColor="accent4"/>
          <w:bottom w:val="single" w:sz="8" w:space="0" w:color="302E45" w:themeColor="accent4"/>
        </w:tcBorders>
      </w:tcPr>
    </w:tblStylePr>
    <w:tblStylePr w:type="firstCol">
      <w:rPr>
        <w:b/>
        <w:bCs/>
      </w:rPr>
    </w:tblStylePr>
    <w:tblStylePr w:type="lastCol">
      <w:rPr>
        <w:b/>
        <w:bCs/>
      </w:rPr>
      <w:tblPr/>
      <w:tcPr>
        <w:tcBorders>
          <w:top w:val="single" w:sz="8" w:space="0" w:color="302E45" w:themeColor="accent4"/>
          <w:bottom w:val="single" w:sz="8" w:space="0" w:color="302E45" w:themeColor="accent4"/>
        </w:tcBorders>
      </w:tcPr>
    </w:tblStylePr>
    <w:tblStylePr w:type="band1Vert">
      <w:tblPr/>
      <w:tcPr>
        <w:shd w:val="clear" w:color="auto" w:fill="C6C4D8" w:themeFill="accent4" w:themeFillTint="3F"/>
      </w:tcPr>
    </w:tblStylePr>
    <w:tblStylePr w:type="band1Horz">
      <w:tblPr/>
      <w:tcPr>
        <w:shd w:val="clear" w:color="auto" w:fill="C6C4D8" w:themeFill="accent4" w:themeFillTint="3F"/>
      </w:tcPr>
    </w:tblStylePr>
  </w:style>
  <w:style w:type="table" w:styleId="MediumList1-Accent5">
    <w:name w:val="Medium List 1 Accent 5"/>
    <w:basedOn w:val="TableNormal"/>
    <w:uiPriority w:val="65"/>
    <w:semiHidden/>
    <w:unhideWhenUsed/>
    <w:rsid w:val="0089154A"/>
    <w:rPr>
      <w:color w:val="000000" w:themeColor="text1"/>
    </w:rPr>
    <w:tblPr>
      <w:tblStyleRowBandSize w:val="1"/>
      <w:tblStyleColBandSize w:val="1"/>
      <w:tblBorders>
        <w:top w:val="single" w:sz="8" w:space="0" w:color="626469" w:themeColor="accent5"/>
        <w:bottom w:val="single" w:sz="8" w:space="0" w:color="626469" w:themeColor="accent5"/>
      </w:tblBorders>
    </w:tblPr>
    <w:tblStylePr w:type="firstRow">
      <w:rPr>
        <w:rFonts w:asciiTheme="majorHAnsi" w:eastAsiaTheme="majorEastAsia" w:hAnsiTheme="majorHAnsi" w:cstheme="majorBidi"/>
      </w:rPr>
      <w:tblPr/>
      <w:tcPr>
        <w:tcBorders>
          <w:top w:val="nil"/>
          <w:bottom w:val="single" w:sz="8" w:space="0" w:color="626469" w:themeColor="accent5"/>
        </w:tcBorders>
      </w:tcPr>
    </w:tblStylePr>
    <w:tblStylePr w:type="lastRow">
      <w:rPr>
        <w:b/>
        <w:bCs/>
        <w:color w:val="302E45" w:themeColor="text2"/>
      </w:rPr>
      <w:tblPr/>
      <w:tcPr>
        <w:tcBorders>
          <w:top w:val="single" w:sz="8" w:space="0" w:color="626469" w:themeColor="accent5"/>
          <w:bottom w:val="single" w:sz="8" w:space="0" w:color="626469" w:themeColor="accent5"/>
        </w:tcBorders>
      </w:tcPr>
    </w:tblStylePr>
    <w:tblStylePr w:type="firstCol">
      <w:rPr>
        <w:b/>
        <w:bCs/>
      </w:rPr>
    </w:tblStylePr>
    <w:tblStylePr w:type="lastCol">
      <w:rPr>
        <w:b/>
        <w:bCs/>
      </w:rPr>
      <w:tblPr/>
      <w:tcPr>
        <w:tcBorders>
          <w:top w:val="single" w:sz="8" w:space="0" w:color="626469" w:themeColor="accent5"/>
          <w:bottom w:val="single" w:sz="8" w:space="0" w:color="626469" w:themeColor="accent5"/>
        </w:tcBorders>
      </w:tcPr>
    </w:tblStylePr>
    <w:tblStylePr w:type="band1Vert">
      <w:tblPr/>
      <w:tcPr>
        <w:shd w:val="clear" w:color="auto" w:fill="D7D8DA" w:themeFill="accent5" w:themeFillTint="3F"/>
      </w:tcPr>
    </w:tblStylePr>
    <w:tblStylePr w:type="band1Horz">
      <w:tblPr/>
      <w:tcPr>
        <w:shd w:val="clear" w:color="auto" w:fill="D7D8DA" w:themeFill="accent5" w:themeFillTint="3F"/>
      </w:tcPr>
    </w:tblStylePr>
  </w:style>
  <w:style w:type="table" w:styleId="MediumList1-Accent6">
    <w:name w:val="Medium List 1 Accent 6"/>
    <w:basedOn w:val="TableNormal"/>
    <w:uiPriority w:val="65"/>
    <w:semiHidden/>
    <w:unhideWhenUsed/>
    <w:rsid w:val="0089154A"/>
    <w:rPr>
      <w:color w:val="000000" w:themeColor="text1"/>
    </w:rPr>
    <w:tblPr>
      <w:tblStyleRowBandSize w:val="1"/>
      <w:tblStyleColBandSize w:val="1"/>
      <w:tblBorders>
        <w:top w:val="single" w:sz="8" w:space="0" w:color="D9D9D6" w:themeColor="accent6"/>
        <w:bottom w:val="single" w:sz="8" w:space="0" w:color="D9D9D6" w:themeColor="accent6"/>
      </w:tblBorders>
    </w:tblPr>
    <w:tblStylePr w:type="firstRow">
      <w:rPr>
        <w:rFonts w:asciiTheme="majorHAnsi" w:eastAsiaTheme="majorEastAsia" w:hAnsiTheme="majorHAnsi" w:cstheme="majorBidi"/>
      </w:rPr>
      <w:tblPr/>
      <w:tcPr>
        <w:tcBorders>
          <w:top w:val="nil"/>
          <w:bottom w:val="single" w:sz="8" w:space="0" w:color="D9D9D6" w:themeColor="accent6"/>
        </w:tcBorders>
      </w:tcPr>
    </w:tblStylePr>
    <w:tblStylePr w:type="lastRow">
      <w:rPr>
        <w:b/>
        <w:bCs/>
        <w:color w:val="302E45" w:themeColor="text2"/>
      </w:rPr>
      <w:tblPr/>
      <w:tcPr>
        <w:tcBorders>
          <w:top w:val="single" w:sz="8" w:space="0" w:color="D9D9D6" w:themeColor="accent6"/>
          <w:bottom w:val="single" w:sz="8" w:space="0" w:color="D9D9D6" w:themeColor="accent6"/>
        </w:tcBorders>
      </w:tcPr>
    </w:tblStylePr>
    <w:tblStylePr w:type="firstCol">
      <w:rPr>
        <w:b/>
        <w:bCs/>
      </w:rPr>
    </w:tblStylePr>
    <w:tblStylePr w:type="lastCol">
      <w:rPr>
        <w:b/>
        <w:bCs/>
      </w:rPr>
      <w:tblPr/>
      <w:tcPr>
        <w:tcBorders>
          <w:top w:val="single" w:sz="8" w:space="0" w:color="D9D9D6" w:themeColor="accent6"/>
          <w:bottom w:val="single" w:sz="8" w:space="0" w:color="D9D9D6" w:themeColor="accent6"/>
        </w:tcBorders>
      </w:tcPr>
    </w:tblStylePr>
    <w:tblStylePr w:type="band1Vert">
      <w:tblPr/>
      <w:tcPr>
        <w:shd w:val="clear" w:color="auto" w:fill="F5F5F4" w:themeFill="accent6" w:themeFillTint="3F"/>
      </w:tcPr>
    </w:tblStylePr>
    <w:tblStylePr w:type="band1Horz">
      <w:tblPr/>
      <w:tcPr>
        <w:shd w:val="clear" w:color="auto" w:fill="F5F5F4" w:themeFill="accent6" w:themeFillTint="3F"/>
      </w:tcPr>
    </w:tblStylePr>
  </w:style>
  <w:style w:type="table" w:styleId="MediumList2">
    <w:name w:val="Medium List 2"/>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tblBorders>
    </w:tblPr>
    <w:tblStylePr w:type="firstRow">
      <w:rPr>
        <w:sz w:val="24"/>
        <w:szCs w:val="24"/>
      </w:rPr>
      <w:tblPr/>
      <w:tcPr>
        <w:tcBorders>
          <w:top w:val="nil"/>
          <w:left w:val="nil"/>
          <w:bottom w:val="single" w:sz="24" w:space="0" w:color="FDB515" w:themeColor="accent1"/>
          <w:right w:val="nil"/>
          <w:insideH w:val="nil"/>
          <w:insideV w:val="nil"/>
        </w:tcBorders>
        <w:shd w:val="clear" w:color="auto" w:fill="FFFFFF" w:themeFill="background1"/>
      </w:tcPr>
    </w:tblStylePr>
    <w:tblStylePr w:type="lastRow">
      <w:tblPr/>
      <w:tcPr>
        <w:tcBorders>
          <w:top w:val="single" w:sz="8" w:space="0" w:color="FDB5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DB515" w:themeColor="accent1"/>
          <w:insideH w:val="nil"/>
          <w:insideV w:val="nil"/>
        </w:tcBorders>
        <w:shd w:val="clear" w:color="auto" w:fill="FFFFFF" w:themeFill="background1"/>
      </w:tcPr>
    </w:tblStylePr>
    <w:tblStylePr w:type="lastCol">
      <w:tblPr/>
      <w:tcPr>
        <w:tcBorders>
          <w:top w:val="nil"/>
          <w:left w:val="single" w:sz="8" w:space="0" w:color="FDB5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CC5" w:themeFill="accent1" w:themeFillTint="3F"/>
      </w:tcPr>
    </w:tblStylePr>
    <w:tblStylePr w:type="band1Horz">
      <w:tblPr/>
      <w:tcPr>
        <w:tcBorders>
          <w:top w:val="nil"/>
          <w:bottom w:val="nil"/>
          <w:insideH w:val="nil"/>
          <w:insideV w:val="nil"/>
        </w:tcBorders>
        <w:shd w:val="clear" w:color="auto" w:fill="FEEC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tblBorders>
    </w:tblPr>
    <w:tblStylePr w:type="firstRow">
      <w:rPr>
        <w:sz w:val="24"/>
        <w:szCs w:val="24"/>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tblPr/>
      <w:tcPr>
        <w:tcBorders>
          <w:top w:val="single" w:sz="8" w:space="0" w:color="F2665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665F" w:themeColor="accent2"/>
          <w:insideH w:val="nil"/>
          <w:insideV w:val="nil"/>
        </w:tcBorders>
        <w:shd w:val="clear" w:color="auto" w:fill="FFFFFF" w:themeFill="background1"/>
      </w:tcPr>
    </w:tblStylePr>
    <w:tblStylePr w:type="lastCol">
      <w:tblPr/>
      <w:tcPr>
        <w:tcBorders>
          <w:top w:val="nil"/>
          <w:left w:val="single" w:sz="8" w:space="0" w:color="F2665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7" w:themeFill="accent2" w:themeFillTint="3F"/>
      </w:tcPr>
    </w:tblStylePr>
    <w:tblStylePr w:type="band1Horz">
      <w:tblPr/>
      <w:tcPr>
        <w:tcBorders>
          <w:top w:val="nil"/>
          <w:bottom w:val="nil"/>
          <w:insideH w:val="nil"/>
          <w:insideV w:val="nil"/>
        </w:tcBorders>
        <w:shd w:val="clear" w:color="auto" w:fill="FBD8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tblBorders>
    </w:tblPr>
    <w:tblStylePr w:type="firstRow">
      <w:rPr>
        <w:sz w:val="24"/>
        <w:szCs w:val="24"/>
      </w:rPr>
      <w:tblPr/>
      <w:tcPr>
        <w:tcBorders>
          <w:top w:val="nil"/>
          <w:left w:val="nil"/>
          <w:bottom w:val="single" w:sz="24" w:space="0" w:color="EC008C" w:themeColor="accent3"/>
          <w:right w:val="nil"/>
          <w:insideH w:val="nil"/>
          <w:insideV w:val="nil"/>
        </w:tcBorders>
        <w:shd w:val="clear" w:color="auto" w:fill="FFFFFF" w:themeFill="background1"/>
      </w:tcPr>
    </w:tblStylePr>
    <w:tblStylePr w:type="lastRow">
      <w:tblPr/>
      <w:tcPr>
        <w:tcBorders>
          <w:top w:val="single" w:sz="8" w:space="0" w:color="EC008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3"/>
          <w:insideH w:val="nil"/>
          <w:insideV w:val="nil"/>
        </w:tcBorders>
        <w:shd w:val="clear" w:color="auto" w:fill="FFFFFF" w:themeFill="background1"/>
      </w:tcPr>
    </w:tblStylePr>
    <w:tblStylePr w:type="lastCol">
      <w:tblPr/>
      <w:tcPr>
        <w:tcBorders>
          <w:top w:val="nil"/>
          <w:left w:val="single" w:sz="8" w:space="0" w:color="EC008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3" w:themeFillTint="3F"/>
      </w:tcPr>
    </w:tblStylePr>
    <w:tblStylePr w:type="band1Horz">
      <w:tblPr/>
      <w:tcPr>
        <w:tcBorders>
          <w:top w:val="nil"/>
          <w:bottom w:val="nil"/>
          <w:insideH w:val="nil"/>
          <w:insideV w:val="nil"/>
        </w:tcBorders>
        <w:shd w:val="clear" w:color="auto" w:fill="FFBBE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tblBorders>
    </w:tblPr>
    <w:tblStylePr w:type="firstRow">
      <w:rPr>
        <w:sz w:val="24"/>
        <w:szCs w:val="24"/>
      </w:rPr>
      <w:tblPr/>
      <w:tcPr>
        <w:tcBorders>
          <w:top w:val="nil"/>
          <w:left w:val="nil"/>
          <w:bottom w:val="single" w:sz="24" w:space="0" w:color="302E45" w:themeColor="accent4"/>
          <w:right w:val="nil"/>
          <w:insideH w:val="nil"/>
          <w:insideV w:val="nil"/>
        </w:tcBorders>
        <w:shd w:val="clear" w:color="auto" w:fill="FFFFFF" w:themeFill="background1"/>
      </w:tcPr>
    </w:tblStylePr>
    <w:tblStylePr w:type="lastRow">
      <w:tblPr/>
      <w:tcPr>
        <w:tcBorders>
          <w:top w:val="single" w:sz="8" w:space="0" w:color="302E4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2E45" w:themeColor="accent4"/>
          <w:insideH w:val="nil"/>
          <w:insideV w:val="nil"/>
        </w:tcBorders>
        <w:shd w:val="clear" w:color="auto" w:fill="FFFFFF" w:themeFill="background1"/>
      </w:tcPr>
    </w:tblStylePr>
    <w:tblStylePr w:type="lastCol">
      <w:tblPr/>
      <w:tcPr>
        <w:tcBorders>
          <w:top w:val="nil"/>
          <w:left w:val="single" w:sz="8" w:space="0" w:color="302E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C4D8" w:themeFill="accent4" w:themeFillTint="3F"/>
      </w:tcPr>
    </w:tblStylePr>
    <w:tblStylePr w:type="band1Horz">
      <w:tblPr/>
      <w:tcPr>
        <w:tcBorders>
          <w:top w:val="nil"/>
          <w:bottom w:val="nil"/>
          <w:insideH w:val="nil"/>
          <w:insideV w:val="nil"/>
        </w:tcBorders>
        <w:shd w:val="clear" w:color="auto" w:fill="C6C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tblBorders>
    </w:tblPr>
    <w:tblStylePr w:type="firstRow">
      <w:rPr>
        <w:sz w:val="24"/>
        <w:szCs w:val="24"/>
      </w:rPr>
      <w:tblPr/>
      <w:tcPr>
        <w:tcBorders>
          <w:top w:val="nil"/>
          <w:left w:val="nil"/>
          <w:bottom w:val="single" w:sz="24" w:space="0" w:color="626469" w:themeColor="accent5"/>
          <w:right w:val="nil"/>
          <w:insideH w:val="nil"/>
          <w:insideV w:val="nil"/>
        </w:tcBorders>
        <w:shd w:val="clear" w:color="auto" w:fill="FFFFFF" w:themeFill="background1"/>
      </w:tcPr>
    </w:tblStylePr>
    <w:tblStylePr w:type="lastRow">
      <w:tblPr/>
      <w:tcPr>
        <w:tcBorders>
          <w:top w:val="single" w:sz="8" w:space="0" w:color="62646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6469" w:themeColor="accent5"/>
          <w:insideH w:val="nil"/>
          <w:insideV w:val="nil"/>
        </w:tcBorders>
        <w:shd w:val="clear" w:color="auto" w:fill="FFFFFF" w:themeFill="background1"/>
      </w:tcPr>
    </w:tblStylePr>
    <w:tblStylePr w:type="lastCol">
      <w:tblPr/>
      <w:tcPr>
        <w:tcBorders>
          <w:top w:val="nil"/>
          <w:left w:val="single" w:sz="8" w:space="0" w:color="62646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8DA" w:themeFill="accent5" w:themeFillTint="3F"/>
      </w:tcPr>
    </w:tblStylePr>
    <w:tblStylePr w:type="band1Horz">
      <w:tblPr/>
      <w:tcPr>
        <w:tcBorders>
          <w:top w:val="nil"/>
          <w:bottom w:val="nil"/>
          <w:insideH w:val="nil"/>
          <w:insideV w:val="nil"/>
        </w:tcBorders>
        <w:shd w:val="clear" w:color="auto" w:fill="D7D8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tblBorders>
    </w:tblPr>
    <w:tblStylePr w:type="firstRow">
      <w:rPr>
        <w:sz w:val="24"/>
        <w:szCs w:val="24"/>
      </w:rPr>
      <w:tblPr/>
      <w:tcPr>
        <w:tcBorders>
          <w:top w:val="nil"/>
          <w:left w:val="nil"/>
          <w:bottom w:val="single" w:sz="24" w:space="0" w:color="D9D9D6" w:themeColor="accent6"/>
          <w:right w:val="nil"/>
          <w:insideH w:val="nil"/>
          <w:insideV w:val="nil"/>
        </w:tcBorders>
        <w:shd w:val="clear" w:color="auto" w:fill="FFFFFF" w:themeFill="background1"/>
      </w:tcPr>
    </w:tblStylePr>
    <w:tblStylePr w:type="lastRow">
      <w:tblPr/>
      <w:tcPr>
        <w:tcBorders>
          <w:top w:val="single" w:sz="8" w:space="0" w:color="D9D9D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D9D6" w:themeColor="accent6"/>
          <w:insideH w:val="nil"/>
          <w:insideV w:val="nil"/>
        </w:tcBorders>
        <w:shd w:val="clear" w:color="auto" w:fill="FFFFFF" w:themeFill="background1"/>
      </w:tcPr>
    </w:tblStylePr>
    <w:tblStylePr w:type="lastCol">
      <w:tblPr/>
      <w:tcPr>
        <w:tcBorders>
          <w:top w:val="nil"/>
          <w:left w:val="single" w:sz="8" w:space="0" w:color="D9D9D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5F4" w:themeFill="accent6" w:themeFillTint="3F"/>
      </w:tcPr>
    </w:tblStylePr>
    <w:tblStylePr w:type="band1Horz">
      <w:tblPr/>
      <w:tcPr>
        <w:tcBorders>
          <w:top w:val="nil"/>
          <w:bottom w:val="nil"/>
          <w:insideH w:val="nil"/>
          <w:insideV w:val="nil"/>
        </w:tcBorders>
        <w:shd w:val="clear" w:color="auto" w:fill="F5F5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915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9154A"/>
    <w:tblPr>
      <w:tblStyleRowBandSize w:val="1"/>
      <w:tblStyleColBandSize w:val="1"/>
      <w:tbl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single" w:sz="8" w:space="0" w:color="FDC64F" w:themeColor="accent1" w:themeTint="BF"/>
      </w:tblBorders>
    </w:tblPr>
    <w:tblStylePr w:type="firstRow">
      <w:pPr>
        <w:spacing w:before="0" w:after="0" w:line="240" w:lineRule="auto"/>
      </w:pPr>
      <w:rPr>
        <w:b/>
        <w:bCs/>
        <w:color w:val="FFFFFF" w:themeColor="background1"/>
      </w:rPr>
      <w:tblPr/>
      <w:tcPr>
        <w:tc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nil"/>
          <w:insideV w:val="nil"/>
        </w:tcBorders>
        <w:shd w:val="clear" w:color="auto" w:fill="FDB515" w:themeFill="accent1"/>
      </w:tcPr>
    </w:tblStylePr>
    <w:tblStylePr w:type="lastRow">
      <w:pPr>
        <w:spacing w:before="0" w:after="0" w:line="240" w:lineRule="auto"/>
      </w:pPr>
      <w:rPr>
        <w:b/>
        <w:bCs/>
      </w:rPr>
      <w:tblPr/>
      <w:tcPr>
        <w:tcBorders>
          <w:top w:val="double" w:sz="6"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CC5" w:themeFill="accent1" w:themeFillTint="3F"/>
      </w:tcPr>
    </w:tblStylePr>
    <w:tblStylePr w:type="band1Horz">
      <w:tblPr/>
      <w:tcPr>
        <w:tcBorders>
          <w:insideH w:val="nil"/>
          <w:insideV w:val="nil"/>
        </w:tcBorders>
        <w:shd w:val="clear" w:color="auto" w:fill="FEEC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9154A"/>
    <w:tblPr>
      <w:tblStyleRowBandSize w:val="1"/>
      <w:tblStyleColBandSize w:val="1"/>
      <w:tbl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single" w:sz="8" w:space="0" w:color="F58C87" w:themeColor="accent2" w:themeTint="BF"/>
      </w:tblBorders>
    </w:tblPr>
    <w:tblStylePr w:type="firstRow">
      <w:pPr>
        <w:spacing w:before="0" w:after="0" w:line="240" w:lineRule="auto"/>
      </w:pPr>
      <w:rPr>
        <w:b/>
        <w:bCs/>
        <w:color w:val="FFFFFF" w:themeColor="background1"/>
      </w:rPr>
      <w:tblPr/>
      <w:tcPr>
        <w:tc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nil"/>
          <w:insideV w:val="nil"/>
        </w:tcBorders>
        <w:shd w:val="clear" w:color="auto" w:fill="F2665F" w:themeFill="accent2"/>
      </w:tcPr>
    </w:tblStylePr>
    <w:tblStylePr w:type="lastRow">
      <w:pPr>
        <w:spacing w:before="0" w:after="0" w:line="240" w:lineRule="auto"/>
      </w:pPr>
      <w:rPr>
        <w:b/>
        <w:bCs/>
      </w:rPr>
      <w:tblPr/>
      <w:tcPr>
        <w:tcBorders>
          <w:top w:val="double" w:sz="6"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D8D7" w:themeFill="accent2" w:themeFillTint="3F"/>
      </w:tcPr>
    </w:tblStylePr>
    <w:tblStylePr w:type="band1Horz">
      <w:tblPr/>
      <w:tcPr>
        <w:tcBorders>
          <w:insideH w:val="nil"/>
          <w:insideV w:val="nil"/>
        </w:tcBorders>
        <w:shd w:val="clear" w:color="auto" w:fill="FBD8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9154A"/>
    <w:tblPr>
      <w:tblStyleRowBandSize w:val="1"/>
      <w:tblStyleColBandSize w:val="1"/>
      <w:tbl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single" w:sz="8" w:space="0" w:color="FF31AB" w:themeColor="accent3" w:themeTint="BF"/>
      </w:tblBorders>
    </w:tblPr>
    <w:tblStylePr w:type="firstRow">
      <w:pPr>
        <w:spacing w:before="0" w:after="0" w:line="240" w:lineRule="auto"/>
      </w:pPr>
      <w:rPr>
        <w:b/>
        <w:bCs/>
        <w:color w:val="FFFFFF" w:themeColor="background1"/>
      </w:rPr>
      <w:tblPr/>
      <w:tcPr>
        <w:tc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nil"/>
          <w:insideV w:val="nil"/>
        </w:tcBorders>
        <w:shd w:val="clear" w:color="auto" w:fill="EC008C" w:themeFill="accent3"/>
      </w:tcPr>
    </w:tblStylePr>
    <w:tblStylePr w:type="lastRow">
      <w:pPr>
        <w:spacing w:before="0" w:after="0" w:line="240" w:lineRule="auto"/>
      </w:pPr>
      <w:rPr>
        <w:b/>
        <w:bCs/>
      </w:rPr>
      <w:tblPr/>
      <w:tcPr>
        <w:tcBorders>
          <w:top w:val="double" w:sz="6"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3" w:themeFillTint="3F"/>
      </w:tcPr>
    </w:tblStylePr>
    <w:tblStylePr w:type="band1Horz">
      <w:tblPr/>
      <w:tcPr>
        <w:tcBorders>
          <w:insideH w:val="nil"/>
          <w:insideV w:val="nil"/>
        </w:tcBorders>
        <w:shd w:val="clear" w:color="auto" w:fill="FFBBE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9154A"/>
    <w:tblPr>
      <w:tblStyleRowBandSize w:val="1"/>
      <w:tblStyleColBandSize w:val="1"/>
      <w:tbl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single" w:sz="8" w:space="0" w:color="595580" w:themeColor="accent4" w:themeTint="BF"/>
      </w:tblBorders>
    </w:tblPr>
    <w:tblStylePr w:type="firstRow">
      <w:pPr>
        <w:spacing w:before="0" w:after="0" w:line="240" w:lineRule="auto"/>
      </w:pPr>
      <w:rPr>
        <w:b/>
        <w:bCs/>
        <w:color w:val="FFFFFF" w:themeColor="background1"/>
      </w:rPr>
      <w:tblPr/>
      <w:tcPr>
        <w:tc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nil"/>
          <w:insideV w:val="nil"/>
        </w:tcBorders>
        <w:shd w:val="clear" w:color="auto" w:fill="302E45" w:themeFill="accent4"/>
      </w:tcPr>
    </w:tblStylePr>
    <w:tblStylePr w:type="lastRow">
      <w:pPr>
        <w:spacing w:before="0" w:after="0" w:line="240" w:lineRule="auto"/>
      </w:pPr>
      <w:rPr>
        <w:b/>
        <w:bCs/>
      </w:rPr>
      <w:tblPr/>
      <w:tcPr>
        <w:tcBorders>
          <w:top w:val="double" w:sz="6"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nil"/>
          <w:insideV w:val="nil"/>
        </w:tcBorders>
      </w:tcPr>
    </w:tblStylePr>
    <w:tblStylePr w:type="firstCol">
      <w:rPr>
        <w:b/>
        <w:bCs/>
      </w:rPr>
    </w:tblStylePr>
    <w:tblStylePr w:type="lastCol">
      <w:rPr>
        <w:b/>
        <w:bCs/>
      </w:rPr>
    </w:tblStylePr>
    <w:tblStylePr w:type="band1Vert">
      <w:tblPr/>
      <w:tcPr>
        <w:shd w:val="clear" w:color="auto" w:fill="C6C4D8" w:themeFill="accent4" w:themeFillTint="3F"/>
      </w:tcPr>
    </w:tblStylePr>
    <w:tblStylePr w:type="band1Horz">
      <w:tblPr/>
      <w:tcPr>
        <w:tcBorders>
          <w:insideH w:val="nil"/>
          <w:insideV w:val="nil"/>
        </w:tcBorders>
        <w:shd w:val="clear" w:color="auto" w:fill="C6C4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9154A"/>
    <w:tblPr>
      <w:tblStyleRowBandSize w:val="1"/>
      <w:tblStyleColBandSize w:val="1"/>
      <w:tbl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single" w:sz="8" w:space="0" w:color="888A90" w:themeColor="accent5" w:themeTint="BF"/>
      </w:tblBorders>
    </w:tblPr>
    <w:tblStylePr w:type="firstRow">
      <w:pPr>
        <w:spacing w:before="0" w:after="0" w:line="240" w:lineRule="auto"/>
      </w:pPr>
      <w:rPr>
        <w:b/>
        <w:bCs/>
        <w:color w:val="FFFFFF" w:themeColor="background1"/>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pPr>
        <w:spacing w:before="0" w:after="0" w:line="240" w:lineRule="auto"/>
      </w:pPr>
      <w:rPr>
        <w:b/>
        <w:bCs/>
      </w:rPr>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9154A"/>
    <w:tblPr>
      <w:tblStyleRowBandSize w:val="1"/>
      <w:tblStyleColBandSize w:val="1"/>
      <w:tbl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single" w:sz="8" w:space="0" w:color="E2E2E0" w:themeColor="accent6" w:themeTint="BF"/>
      </w:tblBorders>
    </w:tblPr>
    <w:tblStylePr w:type="firstRow">
      <w:pPr>
        <w:spacing w:before="0" w:after="0" w:line="240" w:lineRule="auto"/>
      </w:pPr>
      <w:rPr>
        <w:b/>
        <w:bCs/>
        <w:color w:val="FFFFFF" w:themeColor="background1"/>
      </w:rPr>
      <w:tblPr/>
      <w:tcPr>
        <w:tc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nil"/>
          <w:insideV w:val="nil"/>
        </w:tcBorders>
        <w:shd w:val="clear" w:color="auto" w:fill="D9D9D6" w:themeFill="accent6"/>
      </w:tcPr>
    </w:tblStylePr>
    <w:tblStylePr w:type="lastRow">
      <w:pPr>
        <w:spacing w:before="0" w:after="0" w:line="240" w:lineRule="auto"/>
      </w:pPr>
      <w:rPr>
        <w:b/>
        <w:bCs/>
      </w:rPr>
      <w:tblPr/>
      <w:tcPr>
        <w:tcBorders>
          <w:top w:val="double" w:sz="6"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5F4" w:themeFill="accent6" w:themeFillTint="3F"/>
      </w:tcPr>
    </w:tblStylePr>
    <w:tblStylePr w:type="band1Horz">
      <w:tblPr/>
      <w:tcPr>
        <w:tcBorders>
          <w:insideH w:val="nil"/>
          <w:insideV w:val="nil"/>
        </w:tcBorders>
        <w:shd w:val="clear" w:color="auto" w:fill="F5F5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DB51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DB515" w:themeFill="accent1"/>
      </w:tcPr>
    </w:tblStylePr>
    <w:tblStylePr w:type="lastCol">
      <w:rPr>
        <w:b/>
        <w:bCs/>
        <w:color w:val="FFFFFF" w:themeColor="background1"/>
      </w:rPr>
      <w:tblPr/>
      <w:tcPr>
        <w:tcBorders>
          <w:left w:val="nil"/>
          <w:right w:val="nil"/>
          <w:insideH w:val="nil"/>
          <w:insideV w:val="nil"/>
        </w:tcBorders>
        <w:shd w:val="clear" w:color="auto" w:fill="FDB51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665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665F" w:themeFill="accent2"/>
      </w:tcPr>
    </w:tblStylePr>
    <w:tblStylePr w:type="lastCol">
      <w:rPr>
        <w:b/>
        <w:bCs/>
        <w:color w:val="FFFFFF" w:themeColor="background1"/>
      </w:rPr>
      <w:tblPr/>
      <w:tcPr>
        <w:tcBorders>
          <w:left w:val="nil"/>
          <w:right w:val="nil"/>
          <w:insideH w:val="nil"/>
          <w:insideV w:val="nil"/>
        </w:tcBorders>
        <w:shd w:val="clear" w:color="auto" w:fill="F2665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C008C" w:themeFill="accent3"/>
      </w:tcPr>
    </w:tblStylePr>
    <w:tblStylePr w:type="lastCol">
      <w:rPr>
        <w:b/>
        <w:bCs/>
        <w:color w:val="FFFFFF" w:themeColor="background1"/>
      </w:rPr>
      <w:tblPr/>
      <w:tcPr>
        <w:tcBorders>
          <w:left w:val="nil"/>
          <w:right w:val="nil"/>
          <w:insideH w:val="nil"/>
          <w:insideV w:val="nil"/>
        </w:tcBorders>
        <w:shd w:val="clear" w:color="auto" w:fill="EC008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2E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02E45" w:themeFill="accent4"/>
      </w:tcPr>
    </w:tblStylePr>
    <w:tblStylePr w:type="lastCol">
      <w:rPr>
        <w:b/>
        <w:bCs/>
        <w:color w:val="FFFFFF" w:themeColor="background1"/>
      </w:rPr>
      <w:tblPr/>
      <w:tcPr>
        <w:tcBorders>
          <w:left w:val="nil"/>
          <w:right w:val="nil"/>
          <w:insideH w:val="nil"/>
          <w:insideV w:val="nil"/>
        </w:tcBorders>
        <w:shd w:val="clear" w:color="auto" w:fill="302E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646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6469" w:themeFill="accent5"/>
      </w:tcPr>
    </w:tblStylePr>
    <w:tblStylePr w:type="lastCol">
      <w:rPr>
        <w:b/>
        <w:bCs/>
        <w:color w:val="FFFFFF" w:themeColor="background1"/>
      </w:rPr>
      <w:tblPr/>
      <w:tcPr>
        <w:tcBorders>
          <w:left w:val="nil"/>
          <w:right w:val="nil"/>
          <w:insideH w:val="nil"/>
          <w:insideV w:val="nil"/>
        </w:tcBorders>
        <w:shd w:val="clear" w:color="auto" w:fill="62646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D9D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D9D6" w:themeFill="accent6"/>
      </w:tcPr>
    </w:tblStylePr>
    <w:tblStylePr w:type="lastCol">
      <w:rPr>
        <w:b/>
        <w:bCs/>
        <w:color w:val="FFFFFF" w:themeColor="background1"/>
      </w:rPr>
      <w:tblPr/>
      <w:tcPr>
        <w:tcBorders>
          <w:left w:val="nil"/>
          <w:right w:val="nil"/>
          <w:insideH w:val="nil"/>
          <w:insideV w:val="nil"/>
        </w:tcBorders>
        <w:shd w:val="clear" w:color="auto" w:fill="D9D9D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locked/>
    <w:rsid w:val="008915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locked/>
    <w:rsid w:val="008915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locked/>
    <w:rsid w:val="008915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891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8915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89154A"/>
  </w:style>
  <w:style w:type="character" w:customStyle="1" w:styleId="SalutationChar">
    <w:name w:val="Salutation Char"/>
    <w:basedOn w:val="DefaultParagraphFont"/>
    <w:link w:val="Salutation"/>
    <w:uiPriority w:val="99"/>
    <w:semiHidden/>
    <w:rsid w:val="0089154A"/>
    <w:rPr>
      <w:rFonts w:ascii="Century Gothic" w:hAnsi="Century Gothic"/>
      <w:sz w:val="20"/>
      <w:lang w:val="en-US"/>
    </w:rPr>
  </w:style>
  <w:style w:type="table" w:styleId="Table3Deffects1">
    <w:name w:val="Table 3D effects 1"/>
    <w:basedOn w:val="TableNormal"/>
    <w:semiHidden/>
    <w:unhideWhenUsed/>
    <w:rsid w:val="0089154A"/>
    <w:pPr>
      <w:spacing w:before="120" w:after="120"/>
      <w:ind w:left="14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89154A"/>
    <w:pPr>
      <w:spacing w:before="120" w:after="120"/>
      <w:ind w:left="14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89154A"/>
    <w:pPr>
      <w:spacing w:before="120" w:after="120"/>
      <w:ind w:left="14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89154A"/>
    <w:pPr>
      <w:spacing w:before="120" w:after="120"/>
      <w:ind w:left="14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89154A"/>
    <w:pPr>
      <w:spacing w:before="120" w:after="120"/>
      <w:ind w:left="14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89154A"/>
    <w:pPr>
      <w:spacing w:before="120" w:after="120"/>
      <w:ind w:left="144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89154A"/>
    <w:pPr>
      <w:spacing w:before="120" w:after="120"/>
      <w:ind w:left="14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89154A"/>
    <w:pPr>
      <w:spacing w:before="120" w:after="120"/>
      <w:ind w:left="144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89154A"/>
    <w:pPr>
      <w:spacing w:before="120" w:after="120"/>
      <w:ind w:left="144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89154A"/>
    <w:pPr>
      <w:spacing w:before="120" w:after="120"/>
      <w:ind w:left="144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89154A"/>
    <w:pPr>
      <w:spacing w:before="120" w:after="120"/>
      <w:ind w:left="14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89154A"/>
    <w:pPr>
      <w:spacing w:before="120" w:after="120"/>
      <w:ind w:left="144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89154A"/>
    <w:pPr>
      <w:spacing w:before="120" w:after="120"/>
      <w:ind w:left="14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89154A"/>
    <w:pPr>
      <w:spacing w:before="120" w:after="120"/>
      <w:ind w:left="14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89154A"/>
    <w:pPr>
      <w:spacing w:before="120" w:after="120"/>
      <w:ind w:left="14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89154A"/>
    <w:pPr>
      <w:spacing w:before="120" w:after="120"/>
      <w:ind w:left="14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89154A"/>
    <w:pPr>
      <w:spacing w:before="120" w:after="120"/>
      <w:ind w:left="14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89154A"/>
    <w:pPr>
      <w:spacing w:before="120" w:after="120"/>
      <w:ind w:left="14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89154A"/>
    <w:pPr>
      <w:spacing w:before="120" w:after="120"/>
      <w:ind w:left="14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89154A"/>
    <w:pPr>
      <w:spacing w:before="120" w:after="120"/>
      <w:ind w:left="14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89154A"/>
    <w:pPr>
      <w:spacing w:before="120" w:after="120"/>
      <w:ind w:left="14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89154A"/>
    <w:pPr>
      <w:spacing w:before="120" w:after="120"/>
      <w:ind w:left="14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89154A"/>
    <w:pPr>
      <w:spacing w:before="120" w:after="120"/>
      <w:ind w:left="144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89154A"/>
    <w:pPr>
      <w:spacing w:before="120" w:after="120"/>
      <w:ind w:left="14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89154A"/>
    <w:pPr>
      <w:spacing w:before="120" w:after="120"/>
      <w:ind w:left="14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locked/>
    <w:rsid w:val="008915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Professional">
    <w:name w:val="Table Professional"/>
    <w:basedOn w:val="TableNormal"/>
    <w:semiHidden/>
    <w:unhideWhenUsed/>
    <w:rsid w:val="0089154A"/>
    <w:pPr>
      <w:spacing w:before="120" w:after="120"/>
      <w:ind w:left="14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89154A"/>
    <w:pPr>
      <w:spacing w:before="120" w:after="120"/>
      <w:ind w:left="14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89154A"/>
    <w:pPr>
      <w:spacing w:before="120" w:after="120"/>
      <w:ind w:left="14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89154A"/>
    <w:pPr>
      <w:spacing w:before="120" w:after="120"/>
      <w:ind w:left="14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89154A"/>
    <w:pPr>
      <w:spacing w:before="120" w:after="120"/>
      <w:ind w:left="14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89154A"/>
    <w:pPr>
      <w:spacing w:before="120" w:after="120"/>
      <w:ind w:left="14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89154A"/>
    <w:pPr>
      <w:spacing w:before="120" w:after="120"/>
      <w:ind w:left="14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89154A"/>
    <w:pPr>
      <w:spacing w:before="120" w:after="120"/>
      <w:ind w:left="144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89154A"/>
    <w:pPr>
      <w:spacing w:before="120" w:after="120"/>
      <w:ind w:left="14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89154A"/>
    <w:pPr>
      <w:spacing w:before="120" w:after="120"/>
      <w:ind w:left="144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erTableChar">
    <w:name w:val="Header Table Char"/>
    <w:link w:val="HeaderTable"/>
    <w:locked/>
    <w:rsid w:val="0089154A"/>
    <w:rPr>
      <w:rFonts w:ascii="Century Gothic" w:hAnsi="Century Gothic"/>
      <w:b/>
      <w:color w:val="FFFFFF" w:themeColor="background1"/>
      <w:sz w:val="18"/>
      <w:szCs w:val="20"/>
    </w:rPr>
  </w:style>
  <w:style w:type="character" w:customStyle="1" w:styleId="BodyTextTableChar">
    <w:name w:val="Body Text Table Char"/>
    <w:link w:val="BodyTextTable"/>
    <w:locked/>
    <w:rsid w:val="0089154A"/>
    <w:rPr>
      <w:rFonts w:ascii="Century Gothic" w:hAnsi="Century Gothic"/>
      <w:sz w:val="18"/>
      <w:szCs w:val="20"/>
    </w:rPr>
  </w:style>
  <w:style w:type="paragraph" w:customStyle="1" w:styleId="BannerAppendixLetter">
    <w:name w:val="Banner Appendix Letter"/>
    <w:rsid w:val="009D5AAF"/>
    <w:pPr>
      <w:numPr>
        <w:numId w:val="1"/>
      </w:numPr>
      <w:tabs>
        <w:tab w:val="num" w:pos="2520"/>
      </w:tabs>
      <w:spacing w:before="380"/>
      <w:ind w:left="7704" w:firstLine="0"/>
    </w:pPr>
    <w:rPr>
      <w:rFonts w:ascii="Arial" w:hAnsi="Arial"/>
      <w:b/>
      <w:bCs/>
      <w:color w:val="FFFFFF"/>
      <w:sz w:val="200"/>
      <w:szCs w:val="200"/>
    </w:rPr>
  </w:style>
  <w:style w:type="table" w:customStyle="1" w:styleId="PTableGray2">
    <w:name w:val="P_Table_Gray2"/>
    <w:basedOn w:val="TableGrid"/>
    <w:uiPriority w:val="99"/>
    <w:rsid w:val="004C1361"/>
    <w:pPr>
      <w:spacing w:before="120" w:after="120"/>
    </w:pPr>
    <w:rPr>
      <w:rFonts w:asciiTheme="minorHAnsi" w:eastAsiaTheme="minorEastAsia" w:hAnsiTheme="minorHAnsi" w:cs="Arial"/>
      <w:szCs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cs="Arial"/>
        <w:b/>
        <w:bCs/>
        <w:iCs w:val="0"/>
        <w:color w:val="FFFFFF" w:themeColor="background1"/>
        <w:szCs w:val="22"/>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 w:type="paragraph" w:customStyle="1" w:styleId="P-BT">
    <w:name w:val="P-BT"/>
    <w:basedOn w:val="BodyText"/>
    <w:link w:val="P-BTChar"/>
    <w:uiPriority w:val="99"/>
    <w:qFormat/>
    <w:rsid w:val="007F2EB7"/>
    <w:pPr>
      <w:ind w:left="0"/>
    </w:pPr>
  </w:style>
  <w:style w:type="character" w:customStyle="1" w:styleId="P-BTChar">
    <w:name w:val="P-BT Char"/>
    <w:basedOn w:val="BodyTextChar"/>
    <w:link w:val="P-BT"/>
    <w:uiPriority w:val="99"/>
    <w:rsid w:val="007F2EB7"/>
    <w:rPr>
      <w:rFonts w:ascii="Century Gothic" w:hAnsi="Century Gothic"/>
      <w:sz w:val="20"/>
      <w:lang w:val="en-US"/>
    </w:rPr>
  </w:style>
  <w:style w:type="table" w:customStyle="1" w:styleId="PTableGray2111111">
    <w:name w:val="P_Table_Gray2111111"/>
    <w:basedOn w:val="TableGrid"/>
    <w:uiPriority w:val="99"/>
    <w:rsid w:val="0051552A"/>
    <w:pPr>
      <w:spacing w:before="120" w:after="120"/>
    </w:pPr>
    <w:rPr>
      <w:rFonts w:asciiTheme="minorHAnsi" w:eastAsiaTheme="minorEastAsia" w:hAnsiTheme="minorHAnsi" w:cs="Arial"/>
      <w:szCs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cs="Arial"/>
        <w:b/>
        <w:bCs/>
        <w:iCs w:val="0"/>
        <w:color w:val="FFFFFF" w:themeColor="background1"/>
        <w:szCs w:val="22"/>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 w:type="table" w:customStyle="1" w:styleId="PTableGray2122">
    <w:name w:val="P_Table_Gray2122"/>
    <w:basedOn w:val="TableGrid"/>
    <w:uiPriority w:val="99"/>
    <w:rsid w:val="0051552A"/>
    <w:rPr>
      <w:rFonts w:asciiTheme="minorHAnsi" w:eastAsiaTheme="minorEastAsia" w:hAnsiTheme="minorHAnsi" w:cs="Arial"/>
      <w:szCs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cs="Arial"/>
        <w:b/>
        <w:bCs/>
        <w:iCs w:val="0"/>
        <w:color w:val="FFFFFF" w:themeColor="background1"/>
        <w:szCs w:val="22"/>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 w:type="table" w:customStyle="1" w:styleId="PTableGray212111">
    <w:name w:val="P_Table_Gray212111"/>
    <w:basedOn w:val="TableGrid"/>
    <w:uiPriority w:val="99"/>
    <w:rsid w:val="0051552A"/>
    <w:rPr>
      <w:rFonts w:asciiTheme="minorHAnsi" w:eastAsiaTheme="minorEastAsia" w:hAnsiTheme="minorHAnsi" w:cs="Arial"/>
      <w:szCs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cs="Arial"/>
        <w:b/>
        <w:bCs/>
        <w:iCs w:val="0"/>
        <w:color w:val="FFFFFF" w:themeColor="background1"/>
        <w:szCs w:val="22"/>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 w:type="table" w:customStyle="1" w:styleId="PTableGray212112">
    <w:name w:val="P_Table_Gray212112"/>
    <w:basedOn w:val="TableGrid"/>
    <w:uiPriority w:val="99"/>
    <w:rsid w:val="0051552A"/>
    <w:rPr>
      <w:rFonts w:asciiTheme="minorHAnsi" w:eastAsiaTheme="minorEastAsia" w:hAnsiTheme="minorHAnsi" w:cs="Arial"/>
      <w:szCs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cs="Arial"/>
        <w:b/>
        <w:bCs/>
        <w:iCs w:val="0"/>
        <w:color w:val="FFFFFF" w:themeColor="background1"/>
        <w:szCs w:val="22"/>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 w:type="character" w:customStyle="1" w:styleId="UnresolvedMention1">
    <w:name w:val="Unresolved Mention1"/>
    <w:basedOn w:val="DefaultParagraphFont"/>
    <w:uiPriority w:val="99"/>
    <w:semiHidden/>
    <w:unhideWhenUsed/>
    <w:rsid w:val="001D1B08"/>
    <w:rPr>
      <w:color w:val="808080"/>
      <w:shd w:val="clear" w:color="auto" w:fill="E6E6E6"/>
      <w:lang w:val="en-US"/>
    </w:rPr>
  </w:style>
  <w:style w:type="character" w:customStyle="1" w:styleId="UnresolvedMention2">
    <w:name w:val="Unresolved Mention2"/>
    <w:basedOn w:val="DefaultParagraphFont"/>
    <w:uiPriority w:val="99"/>
    <w:semiHidden/>
    <w:unhideWhenUsed/>
    <w:rsid w:val="003E1EB5"/>
    <w:rPr>
      <w:color w:val="808080"/>
      <w:shd w:val="clear" w:color="auto" w:fill="E6E6E6"/>
      <w:lang w:val="en-US"/>
    </w:rPr>
  </w:style>
  <w:style w:type="character" w:customStyle="1" w:styleId="UnresolvedMention3">
    <w:name w:val="Unresolved Mention3"/>
    <w:basedOn w:val="DefaultParagraphFont"/>
    <w:uiPriority w:val="99"/>
    <w:semiHidden/>
    <w:unhideWhenUsed/>
    <w:rsid w:val="00DA3E56"/>
    <w:rPr>
      <w:color w:val="808080"/>
      <w:shd w:val="clear" w:color="auto" w:fill="E6E6E6"/>
      <w:lang w:val="en-US"/>
    </w:rPr>
  </w:style>
  <w:style w:type="character" w:customStyle="1" w:styleId="Hashtag1">
    <w:name w:val="Hashtag1"/>
    <w:basedOn w:val="DefaultParagraphFont"/>
    <w:uiPriority w:val="99"/>
    <w:semiHidden/>
    <w:unhideWhenUsed/>
    <w:rsid w:val="00DA3E56"/>
    <w:rPr>
      <w:color w:val="2B579A"/>
      <w:shd w:val="clear" w:color="auto" w:fill="E6E6E6"/>
      <w:lang w:val="en-US"/>
    </w:rPr>
  </w:style>
  <w:style w:type="character" w:customStyle="1" w:styleId="Mention1">
    <w:name w:val="Mention1"/>
    <w:basedOn w:val="DefaultParagraphFont"/>
    <w:uiPriority w:val="99"/>
    <w:semiHidden/>
    <w:unhideWhenUsed/>
    <w:rsid w:val="00DA3E56"/>
    <w:rPr>
      <w:color w:val="2B579A"/>
      <w:shd w:val="clear" w:color="auto" w:fill="E6E6E6"/>
      <w:lang w:val="en-US"/>
    </w:rPr>
  </w:style>
  <w:style w:type="character" w:customStyle="1" w:styleId="SmartHyperlink1">
    <w:name w:val="Smart Hyperlink1"/>
    <w:basedOn w:val="DefaultParagraphFont"/>
    <w:uiPriority w:val="99"/>
    <w:semiHidden/>
    <w:unhideWhenUsed/>
    <w:rsid w:val="00DA3E56"/>
    <w:rPr>
      <w:u w:val="dotted"/>
      <w:lang w:val="en-US"/>
    </w:rPr>
  </w:style>
  <w:style w:type="character" w:customStyle="1" w:styleId="UnresolvedMention4">
    <w:name w:val="Unresolved Mention4"/>
    <w:basedOn w:val="DefaultParagraphFont"/>
    <w:uiPriority w:val="99"/>
    <w:semiHidden/>
    <w:unhideWhenUsed/>
    <w:rsid w:val="006F319E"/>
    <w:rPr>
      <w:color w:val="808080"/>
      <w:shd w:val="clear" w:color="auto" w:fill="E6E6E6"/>
    </w:rPr>
  </w:style>
  <w:style w:type="character" w:customStyle="1" w:styleId="UnresolvedMention5">
    <w:name w:val="Unresolved Mention5"/>
    <w:basedOn w:val="DefaultParagraphFont"/>
    <w:uiPriority w:val="99"/>
    <w:semiHidden/>
    <w:unhideWhenUsed/>
    <w:rsid w:val="00BB0F4A"/>
    <w:rPr>
      <w:color w:val="808080"/>
      <w:shd w:val="clear" w:color="auto" w:fill="E6E6E6"/>
    </w:rPr>
  </w:style>
  <w:style w:type="character" w:customStyle="1" w:styleId="UnresolvedMention6">
    <w:name w:val="Unresolved Mention6"/>
    <w:basedOn w:val="DefaultParagraphFont"/>
    <w:uiPriority w:val="99"/>
    <w:semiHidden/>
    <w:unhideWhenUsed/>
    <w:rsid w:val="00320FC9"/>
    <w:rPr>
      <w:color w:val="808080"/>
      <w:shd w:val="clear" w:color="auto" w:fill="E6E6E6"/>
    </w:rPr>
  </w:style>
  <w:style w:type="character" w:customStyle="1" w:styleId="UnresolvedMention7">
    <w:name w:val="Unresolved Mention7"/>
    <w:basedOn w:val="DefaultParagraphFont"/>
    <w:uiPriority w:val="99"/>
    <w:semiHidden/>
    <w:unhideWhenUsed/>
    <w:rsid w:val="000F1DD5"/>
    <w:rPr>
      <w:color w:val="808080"/>
      <w:shd w:val="clear" w:color="auto" w:fill="E6E6E6"/>
    </w:rPr>
  </w:style>
  <w:style w:type="character" w:customStyle="1" w:styleId="UnresolvedMention8">
    <w:name w:val="Unresolved Mention8"/>
    <w:basedOn w:val="DefaultParagraphFont"/>
    <w:uiPriority w:val="99"/>
    <w:semiHidden/>
    <w:unhideWhenUsed/>
    <w:rsid w:val="009434DE"/>
    <w:rPr>
      <w:color w:val="808080"/>
      <w:shd w:val="clear" w:color="auto" w:fill="E6E6E6"/>
    </w:rPr>
  </w:style>
  <w:style w:type="character" w:styleId="UnresolvedMention">
    <w:name w:val="Unresolved Mention"/>
    <w:basedOn w:val="DefaultParagraphFont"/>
    <w:uiPriority w:val="99"/>
    <w:semiHidden/>
    <w:unhideWhenUsed/>
    <w:rsid w:val="009613E9"/>
    <w:rPr>
      <w:color w:val="605E5C"/>
      <w:shd w:val="clear" w:color="auto" w:fill="E1DFDD"/>
    </w:rPr>
  </w:style>
  <w:style w:type="character" w:customStyle="1" w:styleId="Heading2Char">
    <w:name w:val="Heading 2 Char"/>
    <w:basedOn w:val="DefaultParagraphFont"/>
    <w:link w:val="Heading2"/>
    <w:rsid w:val="003371CF"/>
    <w:rPr>
      <w:rFonts w:ascii="Century Gothic" w:hAnsi="Century Gothic" w:cs="Arial"/>
      <w:color w:val="302E45"/>
      <w:kern w:val="32"/>
      <w:sz w:val="36"/>
      <w:szCs w:val="36"/>
    </w:rPr>
  </w:style>
  <w:style w:type="character" w:customStyle="1" w:styleId="hljs-attr">
    <w:name w:val="hljs-attr"/>
    <w:basedOn w:val="DefaultParagraphFont"/>
    <w:rsid w:val="007F1B07"/>
  </w:style>
  <w:style w:type="character" w:customStyle="1" w:styleId="normaltextrun">
    <w:name w:val="normaltextrun"/>
    <w:basedOn w:val="DefaultParagraphFont"/>
    <w:rsid w:val="00555EB2"/>
  </w:style>
  <w:style w:type="character" w:customStyle="1" w:styleId="eop">
    <w:name w:val="eop"/>
    <w:basedOn w:val="DefaultParagraphFont"/>
    <w:rsid w:val="00555EB2"/>
  </w:style>
  <w:style w:type="character" w:customStyle="1" w:styleId="findhit">
    <w:name w:val="findhit"/>
    <w:basedOn w:val="DefaultParagraphFont"/>
    <w:rsid w:val="00555EB2"/>
  </w:style>
  <w:style w:type="character" w:customStyle="1" w:styleId="ListParagraphChar">
    <w:name w:val="List Paragraph Char"/>
    <w:basedOn w:val="DefaultParagraphFont"/>
    <w:link w:val="ListParagraph"/>
    <w:uiPriority w:val="34"/>
    <w:locked/>
    <w:rsid w:val="009D6D14"/>
    <w:rPr>
      <w:rFonts w:ascii="Century Gothic" w:hAnsi="Century Gothic"/>
      <w:sz w:val="20"/>
    </w:rPr>
  </w:style>
  <w:style w:type="character" w:customStyle="1" w:styleId="Heading4Char">
    <w:name w:val="Heading 4 Char"/>
    <w:basedOn w:val="DefaultParagraphFont"/>
    <w:link w:val="Heading4"/>
    <w:rsid w:val="001807CD"/>
    <w:rPr>
      <w:rFonts w:ascii="Century Gothic" w:hAnsi="Century Gothic" w:cs="Arial"/>
      <w:color w:val="302E45"/>
      <w:kern w:val="32"/>
    </w:rPr>
  </w:style>
  <w:style w:type="character" w:customStyle="1" w:styleId="Heading5Char">
    <w:name w:val="Heading 5 Char"/>
    <w:basedOn w:val="DefaultParagraphFont"/>
    <w:link w:val="Heading5"/>
    <w:rsid w:val="001C4F3A"/>
    <w:rPr>
      <w:rFonts w:ascii="Century Gothic" w:hAnsi="Century Gothic" w:cs="Arial"/>
      <w:color w:val="302E45"/>
      <w:kern w:val="32"/>
      <w:sz w:val="20"/>
      <w:szCs w:val="20"/>
    </w:rPr>
  </w:style>
  <w:style w:type="character" w:customStyle="1" w:styleId="Heading3Char">
    <w:name w:val="Heading 3 Char"/>
    <w:basedOn w:val="DefaultParagraphFont"/>
    <w:link w:val="Heading3"/>
    <w:rsid w:val="00747BBF"/>
    <w:rPr>
      <w:rFonts w:ascii="Century Gothic" w:hAnsi="Century Gothic" w:cs="Arial"/>
      <w:color w:val="302E45"/>
      <w:kern w:val="32"/>
      <w:sz w:val="28"/>
      <w:szCs w:val="28"/>
    </w:rPr>
  </w:style>
  <w:style w:type="paragraph" w:customStyle="1" w:styleId="P-Bullet">
    <w:name w:val="P-Bullet"/>
    <w:basedOn w:val="Normal"/>
    <w:qFormat/>
    <w:rsid w:val="003B2DA3"/>
    <w:pPr>
      <w:numPr>
        <w:numId w:val="26"/>
      </w:numPr>
      <w:adjustRightInd w:val="0"/>
      <w:textAlignment w:val="baseline"/>
    </w:pPr>
    <w:rPr>
      <w:rFonts w:ascii="Calibri" w:eastAsiaTheme="minorEastAsia" w:hAnsi="Calibri" w:cstheme="minorBidi"/>
      <w:sz w:val="24"/>
      <w:szCs w:val="26"/>
    </w:rPr>
  </w:style>
  <w:style w:type="paragraph" w:customStyle="1" w:styleId="Style1">
    <w:name w:val="Style1"/>
    <w:basedOn w:val="Normal"/>
    <w:qFormat/>
    <w:rsid w:val="003B2DA3"/>
    <w:pPr>
      <w:spacing w:before="0" w:after="80" w:line="276" w:lineRule="auto"/>
      <w:ind w:left="0"/>
    </w:pPr>
    <w:rPr>
      <w:rFonts w:ascii="Calibri" w:eastAsia="Calibri" w:hAnsi="Calibri" w:cs="Arial"/>
      <w:sz w:val="22"/>
    </w:rPr>
  </w:style>
  <w:style w:type="paragraph" w:customStyle="1" w:styleId="Style4">
    <w:name w:val="Style4"/>
    <w:basedOn w:val="Normal"/>
    <w:uiPriority w:val="99"/>
    <w:rsid w:val="003B2DA3"/>
    <w:pPr>
      <w:numPr>
        <w:numId w:val="27"/>
      </w:numPr>
      <w:overflowPunct w:val="0"/>
      <w:autoSpaceDE w:val="0"/>
      <w:autoSpaceDN w:val="0"/>
      <w:adjustRightInd w:val="0"/>
      <w:spacing w:before="240" w:after="60" w:line="240" w:lineRule="atLeast"/>
      <w:textAlignment w:val="baseline"/>
    </w:pPr>
    <w:rPr>
      <w:rFonts w:ascii="Arial" w:hAnsi="Arial"/>
      <w:sz w:val="22"/>
      <w:szCs w:val="20"/>
      <w:lang w:val="en-GB" w:bidi="ar-SA"/>
    </w:rPr>
  </w:style>
  <w:style w:type="paragraph" w:styleId="Revision">
    <w:name w:val="Revision"/>
    <w:hidden/>
    <w:uiPriority w:val="99"/>
    <w:semiHidden/>
    <w:rsid w:val="003B2DA3"/>
    <w:rPr>
      <w:rFonts w:ascii="Century Gothic" w:hAnsi="Century Gothic"/>
      <w:sz w:val="20"/>
    </w:rPr>
  </w:style>
  <w:style w:type="paragraph" w:customStyle="1" w:styleId="P-Bullet1">
    <w:name w:val="P-Bullet 1"/>
    <w:basedOn w:val="Normal"/>
    <w:qFormat/>
    <w:rsid w:val="003B2DA3"/>
    <w:pPr>
      <w:numPr>
        <w:numId w:val="30"/>
      </w:numPr>
      <w:spacing w:before="40"/>
    </w:pPr>
    <w:rPr>
      <w:rFonts w:asciiTheme="minorHAnsi" w:eastAsiaTheme="minorHAnsi" w:hAnsiTheme="minorHAnsi" w:cstheme="minorBidi"/>
      <w:sz w:val="22"/>
    </w:rPr>
  </w:style>
  <w:style w:type="character" w:customStyle="1" w:styleId="BodyTextTableCharChar">
    <w:name w:val="Body Text Table Char Char"/>
    <w:basedOn w:val="DefaultParagraphFont"/>
    <w:locked/>
    <w:rsid w:val="003B2DA3"/>
    <w:rPr>
      <w:rFonts w:ascii="Century Gothic" w:hAnsi="Century Gothic"/>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183">
      <w:bodyDiv w:val="1"/>
      <w:marLeft w:val="0"/>
      <w:marRight w:val="0"/>
      <w:marTop w:val="0"/>
      <w:marBottom w:val="0"/>
      <w:divBdr>
        <w:top w:val="none" w:sz="0" w:space="0" w:color="auto"/>
        <w:left w:val="none" w:sz="0" w:space="0" w:color="auto"/>
        <w:bottom w:val="none" w:sz="0" w:space="0" w:color="auto"/>
        <w:right w:val="none" w:sz="0" w:space="0" w:color="auto"/>
      </w:divBdr>
    </w:div>
    <w:div w:id="69932476">
      <w:bodyDiv w:val="1"/>
      <w:marLeft w:val="0"/>
      <w:marRight w:val="0"/>
      <w:marTop w:val="0"/>
      <w:marBottom w:val="0"/>
      <w:divBdr>
        <w:top w:val="none" w:sz="0" w:space="0" w:color="auto"/>
        <w:left w:val="none" w:sz="0" w:space="0" w:color="auto"/>
        <w:bottom w:val="none" w:sz="0" w:space="0" w:color="auto"/>
        <w:right w:val="none" w:sz="0" w:space="0" w:color="auto"/>
      </w:divBdr>
    </w:div>
    <w:div w:id="213152961">
      <w:bodyDiv w:val="1"/>
      <w:marLeft w:val="0"/>
      <w:marRight w:val="0"/>
      <w:marTop w:val="0"/>
      <w:marBottom w:val="0"/>
      <w:divBdr>
        <w:top w:val="none" w:sz="0" w:space="0" w:color="auto"/>
        <w:left w:val="none" w:sz="0" w:space="0" w:color="auto"/>
        <w:bottom w:val="none" w:sz="0" w:space="0" w:color="auto"/>
        <w:right w:val="none" w:sz="0" w:space="0" w:color="auto"/>
      </w:divBdr>
    </w:div>
    <w:div w:id="213808193">
      <w:bodyDiv w:val="1"/>
      <w:marLeft w:val="0"/>
      <w:marRight w:val="0"/>
      <w:marTop w:val="0"/>
      <w:marBottom w:val="0"/>
      <w:divBdr>
        <w:top w:val="none" w:sz="0" w:space="0" w:color="auto"/>
        <w:left w:val="none" w:sz="0" w:space="0" w:color="auto"/>
        <w:bottom w:val="none" w:sz="0" w:space="0" w:color="auto"/>
        <w:right w:val="none" w:sz="0" w:space="0" w:color="auto"/>
      </w:divBdr>
    </w:div>
    <w:div w:id="317267203">
      <w:bodyDiv w:val="1"/>
      <w:marLeft w:val="0"/>
      <w:marRight w:val="0"/>
      <w:marTop w:val="0"/>
      <w:marBottom w:val="0"/>
      <w:divBdr>
        <w:top w:val="none" w:sz="0" w:space="0" w:color="auto"/>
        <w:left w:val="none" w:sz="0" w:space="0" w:color="auto"/>
        <w:bottom w:val="none" w:sz="0" w:space="0" w:color="auto"/>
        <w:right w:val="none" w:sz="0" w:space="0" w:color="auto"/>
      </w:divBdr>
    </w:div>
    <w:div w:id="322128218">
      <w:bodyDiv w:val="1"/>
      <w:marLeft w:val="0"/>
      <w:marRight w:val="0"/>
      <w:marTop w:val="0"/>
      <w:marBottom w:val="0"/>
      <w:divBdr>
        <w:top w:val="none" w:sz="0" w:space="0" w:color="auto"/>
        <w:left w:val="none" w:sz="0" w:space="0" w:color="auto"/>
        <w:bottom w:val="none" w:sz="0" w:space="0" w:color="auto"/>
        <w:right w:val="none" w:sz="0" w:space="0" w:color="auto"/>
      </w:divBdr>
    </w:div>
    <w:div w:id="350381030">
      <w:bodyDiv w:val="1"/>
      <w:marLeft w:val="0"/>
      <w:marRight w:val="0"/>
      <w:marTop w:val="0"/>
      <w:marBottom w:val="0"/>
      <w:divBdr>
        <w:top w:val="none" w:sz="0" w:space="0" w:color="auto"/>
        <w:left w:val="none" w:sz="0" w:space="0" w:color="auto"/>
        <w:bottom w:val="none" w:sz="0" w:space="0" w:color="auto"/>
        <w:right w:val="none" w:sz="0" w:space="0" w:color="auto"/>
      </w:divBdr>
    </w:div>
    <w:div w:id="418409561">
      <w:bodyDiv w:val="1"/>
      <w:marLeft w:val="0"/>
      <w:marRight w:val="0"/>
      <w:marTop w:val="0"/>
      <w:marBottom w:val="0"/>
      <w:divBdr>
        <w:top w:val="none" w:sz="0" w:space="0" w:color="auto"/>
        <w:left w:val="none" w:sz="0" w:space="0" w:color="auto"/>
        <w:bottom w:val="none" w:sz="0" w:space="0" w:color="auto"/>
        <w:right w:val="none" w:sz="0" w:space="0" w:color="auto"/>
      </w:divBdr>
    </w:div>
    <w:div w:id="427778096">
      <w:bodyDiv w:val="1"/>
      <w:marLeft w:val="0"/>
      <w:marRight w:val="0"/>
      <w:marTop w:val="0"/>
      <w:marBottom w:val="0"/>
      <w:divBdr>
        <w:top w:val="none" w:sz="0" w:space="0" w:color="auto"/>
        <w:left w:val="none" w:sz="0" w:space="0" w:color="auto"/>
        <w:bottom w:val="none" w:sz="0" w:space="0" w:color="auto"/>
        <w:right w:val="none" w:sz="0" w:space="0" w:color="auto"/>
      </w:divBdr>
    </w:div>
    <w:div w:id="498153059">
      <w:bodyDiv w:val="1"/>
      <w:marLeft w:val="0"/>
      <w:marRight w:val="0"/>
      <w:marTop w:val="0"/>
      <w:marBottom w:val="0"/>
      <w:divBdr>
        <w:top w:val="none" w:sz="0" w:space="0" w:color="auto"/>
        <w:left w:val="none" w:sz="0" w:space="0" w:color="auto"/>
        <w:bottom w:val="none" w:sz="0" w:space="0" w:color="auto"/>
        <w:right w:val="none" w:sz="0" w:space="0" w:color="auto"/>
      </w:divBdr>
    </w:div>
    <w:div w:id="503788098">
      <w:bodyDiv w:val="1"/>
      <w:marLeft w:val="0"/>
      <w:marRight w:val="0"/>
      <w:marTop w:val="0"/>
      <w:marBottom w:val="0"/>
      <w:divBdr>
        <w:top w:val="none" w:sz="0" w:space="0" w:color="auto"/>
        <w:left w:val="none" w:sz="0" w:space="0" w:color="auto"/>
        <w:bottom w:val="none" w:sz="0" w:space="0" w:color="auto"/>
        <w:right w:val="none" w:sz="0" w:space="0" w:color="auto"/>
      </w:divBdr>
    </w:div>
    <w:div w:id="669068760">
      <w:bodyDiv w:val="1"/>
      <w:marLeft w:val="0"/>
      <w:marRight w:val="0"/>
      <w:marTop w:val="0"/>
      <w:marBottom w:val="0"/>
      <w:divBdr>
        <w:top w:val="none" w:sz="0" w:space="0" w:color="auto"/>
        <w:left w:val="none" w:sz="0" w:space="0" w:color="auto"/>
        <w:bottom w:val="none" w:sz="0" w:space="0" w:color="auto"/>
        <w:right w:val="none" w:sz="0" w:space="0" w:color="auto"/>
      </w:divBdr>
    </w:div>
    <w:div w:id="695930367">
      <w:bodyDiv w:val="1"/>
      <w:marLeft w:val="0"/>
      <w:marRight w:val="0"/>
      <w:marTop w:val="0"/>
      <w:marBottom w:val="0"/>
      <w:divBdr>
        <w:top w:val="none" w:sz="0" w:space="0" w:color="auto"/>
        <w:left w:val="none" w:sz="0" w:space="0" w:color="auto"/>
        <w:bottom w:val="none" w:sz="0" w:space="0" w:color="auto"/>
        <w:right w:val="none" w:sz="0" w:space="0" w:color="auto"/>
      </w:divBdr>
    </w:div>
    <w:div w:id="723025734">
      <w:bodyDiv w:val="1"/>
      <w:marLeft w:val="0"/>
      <w:marRight w:val="0"/>
      <w:marTop w:val="0"/>
      <w:marBottom w:val="0"/>
      <w:divBdr>
        <w:top w:val="none" w:sz="0" w:space="0" w:color="auto"/>
        <w:left w:val="none" w:sz="0" w:space="0" w:color="auto"/>
        <w:bottom w:val="none" w:sz="0" w:space="0" w:color="auto"/>
        <w:right w:val="none" w:sz="0" w:space="0" w:color="auto"/>
      </w:divBdr>
    </w:div>
    <w:div w:id="794566482">
      <w:bodyDiv w:val="1"/>
      <w:marLeft w:val="0"/>
      <w:marRight w:val="0"/>
      <w:marTop w:val="0"/>
      <w:marBottom w:val="0"/>
      <w:divBdr>
        <w:top w:val="none" w:sz="0" w:space="0" w:color="auto"/>
        <w:left w:val="none" w:sz="0" w:space="0" w:color="auto"/>
        <w:bottom w:val="none" w:sz="0" w:space="0" w:color="auto"/>
        <w:right w:val="none" w:sz="0" w:space="0" w:color="auto"/>
      </w:divBdr>
    </w:div>
    <w:div w:id="837310608">
      <w:bodyDiv w:val="1"/>
      <w:marLeft w:val="0"/>
      <w:marRight w:val="0"/>
      <w:marTop w:val="0"/>
      <w:marBottom w:val="0"/>
      <w:divBdr>
        <w:top w:val="none" w:sz="0" w:space="0" w:color="auto"/>
        <w:left w:val="none" w:sz="0" w:space="0" w:color="auto"/>
        <w:bottom w:val="none" w:sz="0" w:space="0" w:color="auto"/>
        <w:right w:val="none" w:sz="0" w:space="0" w:color="auto"/>
      </w:divBdr>
    </w:div>
    <w:div w:id="1036657320">
      <w:bodyDiv w:val="1"/>
      <w:marLeft w:val="0"/>
      <w:marRight w:val="0"/>
      <w:marTop w:val="0"/>
      <w:marBottom w:val="0"/>
      <w:divBdr>
        <w:top w:val="none" w:sz="0" w:space="0" w:color="auto"/>
        <w:left w:val="none" w:sz="0" w:space="0" w:color="auto"/>
        <w:bottom w:val="none" w:sz="0" w:space="0" w:color="auto"/>
        <w:right w:val="none" w:sz="0" w:space="0" w:color="auto"/>
      </w:divBdr>
    </w:div>
    <w:div w:id="1049182091">
      <w:bodyDiv w:val="1"/>
      <w:marLeft w:val="0"/>
      <w:marRight w:val="0"/>
      <w:marTop w:val="0"/>
      <w:marBottom w:val="0"/>
      <w:divBdr>
        <w:top w:val="none" w:sz="0" w:space="0" w:color="auto"/>
        <w:left w:val="none" w:sz="0" w:space="0" w:color="auto"/>
        <w:bottom w:val="none" w:sz="0" w:space="0" w:color="auto"/>
        <w:right w:val="none" w:sz="0" w:space="0" w:color="auto"/>
      </w:divBdr>
    </w:div>
    <w:div w:id="1049918364">
      <w:bodyDiv w:val="1"/>
      <w:marLeft w:val="0"/>
      <w:marRight w:val="0"/>
      <w:marTop w:val="0"/>
      <w:marBottom w:val="0"/>
      <w:divBdr>
        <w:top w:val="none" w:sz="0" w:space="0" w:color="auto"/>
        <w:left w:val="none" w:sz="0" w:space="0" w:color="auto"/>
        <w:bottom w:val="none" w:sz="0" w:space="0" w:color="auto"/>
        <w:right w:val="none" w:sz="0" w:space="0" w:color="auto"/>
      </w:divBdr>
    </w:div>
    <w:div w:id="1057751569">
      <w:bodyDiv w:val="1"/>
      <w:marLeft w:val="0"/>
      <w:marRight w:val="0"/>
      <w:marTop w:val="0"/>
      <w:marBottom w:val="0"/>
      <w:divBdr>
        <w:top w:val="none" w:sz="0" w:space="0" w:color="auto"/>
        <w:left w:val="none" w:sz="0" w:space="0" w:color="auto"/>
        <w:bottom w:val="none" w:sz="0" w:space="0" w:color="auto"/>
        <w:right w:val="none" w:sz="0" w:space="0" w:color="auto"/>
      </w:divBdr>
    </w:div>
    <w:div w:id="1081756293">
      <w:bodyDiv w:val="1"/>
      <w:marLeft w:val="0"/>
      <w:marRight w:val="0"/>
      <w:marTop w:val="0"/>
      <w:marBottom w:val="0"/>
      <w:divBdr>
        <w:top w:val="none" w:sz="0" w:space="0" w:color="auto"/>
        <w:left w:val="none" w:sz="0" w:space="0" w:color="auto"/>
        <w:bottom w:val="none" w:sz="0" w:space="0" w:color="auto"/>
        <w:right w:val="none" w:sz="0" w:space="0" w:color="auto"/>
      </w:divBdr>
    </w:div>
    <w:div w:id="1090539176">
      <w:bodyDiv w:val="1"/>
      <w:marLeft w:val="0"/>
      <w:marRight w:val="0"/>
      <w:marTop w:val="0"/>
      <w:marBottom w:val="0"/>
      <w:divBdr>
        <w:top w:val="none" w:sz="0" w:space="0" w:color="auto"/>
        <w:left w:val="none" w:sz="0" w:space="0" w:color="auto"/>
        <w:bottom w:val="none" w:sz="0" w:space="0" w:color="auto"/>
        <w:right w:val="none" w:sz="0" w:space="0" w:color="auto"/>
      </w:divBdr>
    </w:div>
    <w:div w:id="1176846743">
      <w:bodyDiv w:val="1"/>
      <w:marLeft w:val="0"/>
      <w:marRight w:val="0"/>
      <w:marTop w:val="0"/>
      <w:marBottom w:val="0"/>
      <w:divBdr>
        <w:top w:val="none" w:sz="0" w:space="0" w:color="auto"/>
        <w:left w:val="none" w:sz="0" w:space="0" w:color="auto"/>
        <w:bottom w:val="none" w:sz="0" w:space="0" w:color="auto"/>
        <w:right w:val="none" w:sz="0" w:space="0" w:color="auto"/>
      </w:divBdr>
    </w:div>
    <w:div w:id="1258949824">
      <w:bodyDiv w:val="1"/>
      <w:marLeft w:val="0"/>
      <w:marRight w:val="0"/>
      <w:marTop w:val="0"/>
      <w:marBottom w:val="0"/>
      <w:divBdr>
        <w:top w:val="none" w:sz="0" w:space="0" w:color="auto"/>
        <w:left w:val="none" w:sz="0" w:space="0" w:color="auto"/>
        <w:bottom w:val="none" w:sz="0" w:space="0" w:color="auto"/>
        <w:right w:val="none" w:sz="0" w:space="0" w:color="auto"/>
      </w:divBdr>
    </w:div>
    <w:div w:id="1309624673">
      <w:bodyDiv w:val="1"/>
      <w:marLeft w:val="0"/>
      <w:marRight w:val="0"/>
      <w:marTop w:val="0"/>
      <w:marBottom w:val="0"/>
      <w:divBdr>
        <w:top w:val="none" w:sz="0" w:space="0" w:color="auto"/>
        <w:left w:val="none" w:sz="0" w:space="0" w:color="auto"/>
        <w:bottom w:val="none" w:sz="0" w:space="0" w:color="auto"/>
        <w:right w:val="none" w:sz="0" w:space="0" w:color="auto"/>
      </w:divBdr>
    </w:div>
    <w:div w:id="1378581197">
      <w:bodyDiv w:val="1"/>
      <w:marLeft w:val="0"/>
      <w:marRight w:val="0"/>
      <w:marTop w:val="0"/>
      <w:marBottom w:val="0"/>
      <w:divBdr>
        <w:top w:val="none" w:sz="0" w:space="0" w:color="auto"/>
        <w:left w:val="none" w:sz="0" w:space="0" w:color="auto"/>
        <w:bottom w:val="none" w:sz="0" w:space="0" w:color="auto"/>
        <w:right w:val="none" w:sz="0" w:space="0" w:color="auto"/>
      </w:divBdr>
    </w:div>
    <w:div w:id="1481074689">
      <w:bodyDiv w:val="1"/>
      <w:marLeft w:val="0"/>
      <w:marRight w:val="0"/>
      <w:marTop w:val="0"/>
      <w:marBottom w:val="0"/>
      <w:divBdr>
        <w:top w:val="none" w:sz="0" w:space="0" w:color="auto"/>
        <w:left w:val="none" w:sz="0" w:space="0" w:color="auto"/>
        <w:bottom w:val="none" w:sz="0" w:space="0" w:color="auto"/>
        <w:right w:val="none" w:sz="0" w:space="0" w:color="auto"/>
      </w:divBdr>
    </w:div>
    <w:div w:id="1539515303">
      <w:bodyDiv w:val="1"/>
      <w:marLeft w:val="0"/>
      <w:marRight w:val="0"/>
      <w:marTop w:val="0"/>
      <w:marBottom w:val="0"/>
      <w:divBdr>
        <w:top w:val="none" w:sz="0" w:space="0" w:color="auto"/>
        <w:left w:val="none" w:sz="0" w:space="0" w:color="auto"/>
        <w:bottom w:val="none" w:sz="0" w:space="0" w:color="auto"/>
        <w:right w:val="none" w:sz="0" w:space="0" w:color="auto"/>
      </w:divBdr>
    </w:div>
    <w:div w:id="1555775013">
      <w:bodyDiv w:val="1"/>
      <w:marLeft w:val="0"/>
      <w:marRight w:val="0"/>
      <w:marTop w:val="0"/>
      <w:marBottom w:val="0"/>
      <w:divBdr>
        <w:top w:val="none" w:sz="0" w:space="0" w:color="auto"/>
        <w:left w:val="none" w:sz="0" w:space="0" w:color="auto"/>
        <w:bottom w:val="none" w:sz="0" w:space="0" w:color="auto"/>
        <w:right w:val="none" w:sz="0" w:space="0" w:color="auto"/>
      </w:divBdr>
    </w:div>
    <w:div w:id="1645236093">
      <w:bodyDiv w:val="1"/>
      <w:marLeft w:val="0"/>
      <w:marRight w:val="0"/>
      <w:marTop w:val="0"/>
      <w:marBottom w:val="0"/>
      <w:divBdr>
        <w:top w:val="none" w:sz="0" w:space="0" w:color="auto"/>
        <w:left w:val="none" w:sz="0" w:space="0" w:color="auto"/>
        <w:bottom w:val="none" w:sz="0" w:space="0" w:color="auto"/>
        <w:right w:val="none" w:sz="0" w:space="0" w:color="auto"/>
      </w:divBdr>
    </w:div>
    <w:div w:id="1685863817">
      <w:bodyDiv w:val="1"/>
      <w:marLeft w:val="0"/>
      <w:marRight w:val="0"/>
      <w:marTop w:val="0"/>
      <w:marBottom w:val="0"/>
      <w:divBdr>
        <w:top w:val="none" w:sz="0" w:space="0" w:color="auto"/>
        <w:left w:val="none" w:sz="0" w:space="0" w:color="auto"/>
        <w:bottom w:val="none" w:sz="0" w:space="0" w:color="auto"/>
        <w:right w:val="none" w:sz="0" w:space="0" w:color="auto"/>
      </w:divBdr>
    </w:div>
    <w:div w:id="1772628333">
      <w:bodyDiv w:val="1"/>
      <w:marLeft w:val="0"/>
      <w:marRight w:val="0"/>
      <w:marTop w:val="0"/>
      <w:marBottom w:val="0"/>
      <w:divBdr>
        <w:top w:val="none" w:sz="0" w:space="0" w:color="auto"/>
        <w:left w:val="none" w:sz="0" w:space="0" w:color="auto"/>
        <w:bottom w:val="none" w:sz="0" w:space="0" w:color="auto"/>
        <w:right w:val="none" w:sz="0" w:space="0" w:color="auto"/>
      </w:divBdr>
    </w:div>
    <w:div w:id="1801654279">
      <w:bodyDiv w:val="1"/>
      <w:marLeft w:val="0"/>
      <w:marRight w:val="0"/>
      <w:marTop w:val="0"/>
      <w:marBottom w:val="0"/>
      <w:divBdr>
        <w:top w:val="none" w:sz="0" w:space="0" w:color="auto"/>
        <w:left w:val="none" w:sz="0" w:space="0" w:color="auto"/>
        <w:bottom w:val="none" w:sz="0" w:space="0" w:color="auto"/>
        <w:right w:val="none" w:sz="0" w:space="0" w:color="auto"/>
      </w:divBdr>
    </w:div>
    <w:div w:id="1838114217">
      <w:bodyDiv w:val="1"/>
      <w:marLeft w:val="0"/>
      <w:marRight w:val="0"/>
      <w:marTop w:val="0"/>
      <w:marBottom w:val="0"/>
      <w:divBdr>
        <w:top w:val="none" w:sz="0" w:space="0" w:color="auto"/>
        <w:left w:val="none" w:sz="0" w:space="0" w:color="auto"/>
        <w:bottom w:val="none" w:sz="0" w:space="0" w:color="auto"/>
        <w:right w:val="none" w:sz="0" w:space="0" w:color="auto"/>
      </w:divBdr>
    </w:div>
    <w:div w:id="1930625397">
      <w:bodyDiv w:val="1"/>
      <w:marLeft w:val="0"/>
      <w:marRight w:val="0"/>
      <w:marTop w:val="0"/>
      <w:marBottom w:val="0"/>
      <w:divBdr>
        <w:top w:val="none" w:sz="0" w:space="0" w:color="auto"/>
        <w:left w:val="none" w:sz="0" w:space="0" w:color="auto"/>
        <w:bottom w:val="none" w:sz="0" w:space="0" w:color="auto"/>
        <w:right w:val="none" w:sz="0" w:space="0" w:color="auto"/>
      </w:divBdr>
    </w:div>
    <w:div w:id="2039769319">
      <w:bodyDiv w:val="1"/>
      <w:marLeft w:val="0"/>
      <w:marRight w:val="0"/>
      <w:marTop w:val="0"/>
      <w:marBottom w:val="0"/>
      <w:divBdr>
        <w:top w:val="none" w:sz="0" w:space="0" w:color="auto"/>
        <w:left w:val="none" w:sz="0" w:space="0" w:color="auto"/>
        <w:bottom w:val="none" w:sz="0" w:space="0" w:color="auto"/>
        <w:right w:val="none" w:sz="0" w:space="0" w:color="auto"/>
      </w:divBdr>
    </w:div>
    <w:div w:id="207234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footer" Target="footer16.xml"/><Relationship Id="rId21" Type="http://schemas.openxmlformats.org/officeDocument/2006/relationships/header" Target="header7.xml"/><Relationship Id="rId34" Type="http://schemas.openxmlformats.org/officeDocument/2006/relationships/footer" Target="footer14.xml"/><Relationship Id="rId42" Type="http://schemas.openxmlformats.org/officeDocument/2006/relationships/header" Target="header17.xml"/><Relationship Id="rId47" Type="http://schemas.openxmlformats.org/officeDocument/2006/relationships/footer" Target="footer20.xml"/><Relationship Id="rId50" Type="http://schemas.openxmlformats.org/officeDocument/2006/relationships/footer" Target="footer2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eader" Target="head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3.xml"/><Relationship Id="rId37" Type="http://schemas.openxmlformats.org/officeDocument/2006/relationships/header" Target="header15.xml"/><Relationship Id="rId40" Type="http://schemas.openxmlformats.org/officeDocument/2006/relationships/header" Target="header16.xml"/><Relationship Id="rId45" Type="http://schemas.openxmlformats.org/officeDocument/2006/relationships/footer" Target="foot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footer" Target="footer18.xml"/><Relationship Id="rId52" Type="http://schemas.openxmlformats.org/officeDocument/2006/relationships/header" Target="header2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image" Target="media/image5.png"/><Relationship Id="rId43" Type="http://schemas.openxmlformats.org/officeDocument/2006/relationships/header" Target="header18.xml"/><Relationship Id="rId48" Type="http://schemas.openxmlformats.org/officeDocument/2006/relationships/header" Target="header20.xml"/><Relationship Id="rId8" Type="http://schemas.openxmlformats.org/officeDocument/2006/relationships/header" Target="header1.xml"/><Relationship Id="rId51" Type="http://schemas.openxmlformats.org/officeDocument/2006/relationships/footer" Target="footer22.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20" Type="http://schemas.openxmlformats.org/officeDocument/2006/relationships/footer" Target="footer7.xml"/><Relationship Id="rId41" Type="http://schemas.openxmlformats.org/officeDocument/2006/relationships/footer" Target="footer17.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1.xml"/><Relationship Id="rId36" Type="http://schemas.openxmlformats.org/officeDocument/2006/relationships/header" Target="header14.xml"/><Relationship Id="rId49" Type="http://schemas.openxmlformats.org/officeDocument/2006/relationships/header" Target="header21.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3.jp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cd_tmpl32\New%20Development.dotm" TargetMode="External"/></Relationships>
</file>

<file path=word/theme/theme1.xml><?xml version="1.0" encoding="utf-8"?>
<a:theme xmlns:a="http://schemas.openxmlformats.org/drawingml/2006/main" name="Amdocs_Branding">
  <a:themeElements>
    <a:clrScheme name="Amdocs 2017">
      <a:dk1>
        <a:srgbClr val="000000"/>
      </a:dk1>
      <a:lt1>
        <a:sysClr val="window" lastClr="FFFFFF"/>
      </a:lt1>
      <a:dk2>
        <a:srgbClr val="302E45"/>
      </a:dk2>
      <a:lt2>
        <a:srgbClr val="DFE1DF"/>
      </a:lt2>
      <a:accent1>
        <a:srgbClr val="FDB515"/>
      </a:accent1>
      <a:accent2>
        <a:srgbClr val="F2665F"/>
      </a:accent2>
      <a:accent3>
        <a:srgbClr val="EC008C"/>
      </a:accent3>
      <a:accent4>
        <a:srgbClr val="302E45"/>
      </a:accent4>
      <a:accent5>
        <a:srgbClr val="626469"/>
      </a:accent5>
      <a:accent6>
        <a:srgbClr val="D9D9D6"/>
      </a:accent6>
      <a:hlink>
        <a:srgbClr val="FDB515"/>
      </a:hlink>
      <a:folHlink>
        <a:srgbClr val="EC008C"/>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a:defRPr sz="2400" dirty="0" err="1" smtClean="0">
            <a:solidFill>
              <a:schemeClr val="tx2"/>
            </a:solidFill>
          </a:defRPr>
        </a:defPPr>
      </a:lstStyle>
    </a:txDef>
  </a:objectDefaults>
  <a:extraClrSchemeLst/>
  <a:extLst>
    <a:ext uri="{05A4C25C-085E-4340-85A3-A5531E510DB2}">
      <thm15:themeFamily xmlns:thm15="http://schemas.microsoft.com/office/thememl/2012/main" name="Amdocs_Branding" id="{C6F39DE4-9647-4675-B950-8C8B8B2E21B2}" vid="{98353F10-B51D-4FE6-BAEC-F4394847D38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1E7D5-0981-48F2-8A28-082C1EB09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Development.dotm</Template>
  <TotalTime>22</TotalTime>
  <Pages>27</Pages>
  <Words>3260</Words>
  <Characters>18583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PLDT - Trident – 3c – MuleSoft - IDD </vt:lpstr>
    </vt:vector>
  </TitlesOfParts>
  <Company>Amdocs</Company>
  <LinksUpToDate>false</LinksUpToDate>
  <CharactersWithSpaces>21800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PLDT - Trident – 3c – MuleSoft - IDD </dc:title>
  <dc:subject>Interface Design Document</dc:subject>
  <dc:creator>Eyal.Bekerman@amdocs.com</dc:creator>
  <cp:keywords/>
  <dc:description/>
  <cp:lastModifiedBy>Simran Gupta</cp:lastModifiedBy>
  <cp:revision>5</cp:revision>
  <cp:lastPrinted>2005-11-13T06:46:00Z</cp:lastPrinted>
  <dcterms:created xsi:type="dcterms:W3CDTF">2023-01-24T06:13:00Z</dcterms:created>
  <dcterms:modified xsi:type="dcterms:W3CDTF">2023-01-27T06:13:00Z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1.3.9</vt:lpwstr>
  </property>
  <property fmtid="{D5CDD505-2E9C-101B-9397-08002B2CF9AE}" pid="3" name="Final">
    <vt:bool>false</vt:bool>
  </property>
  <property fmtid="{D5CDD505-2E9C-101B-9397-08002B2CF9AE}" pid="4" name="OneSided">
    <vt:bool>false</vt:bool>
  </property>
  <property fmtid="{D5CDD505-2E9C-101B-9397-08002B2CF9AE}" pid="5" name="Paper size">
    <vt:lpwstr>Letter</vt:lpwstr>
  </property>
  <property fmtid="{D5CDD505-2E9C-101B-9397-08002B2CF9AE}" pid="6" name="Product Release">
    <vt:lpwstr>20.03</vt:lpwstr>
  </property>
  <property fmtid="{D5CDD505-2E9C-101B-9397-08002B2CF9AE}" pid="7" name="Numbered Headings">
    <vt:bool>true</vt:bool>
  </property>
  <property fmtid="{D5CDD505-2E9C-101B-9397-08002B2CF9AE}" pid="8" name="Speller">
    <vt:lpwstr>US</vt:lpwstr>
  </property>
  <property fmtid="{D5CDD505-2E9C-101B-9397-08002B2CF9AE}" pid="9" name="Product">
    <vt:bool>false</vt:bool>
  </property>
  <property fmtid="{D5CDD505-2E9C-101B-9397-08002B2CF9AE}" pid="10" name="DraftWatermark">
    <vt:bool>false</vt:bool>
  </property>
  <property fmtid="{D5CDD505-2E9C-101B-9397-08002B2CF9AE}" pid="11" name="NewDocument">
    <vt:bool>false</vt:bool>
  </property>
  <property fmtid="{D5CDD505-2E9C-101B-9397-08002B2CF9AE}" pid="12" name="Our_Creation_Date">
    <vt:lpwstr>17-Nov-10 10:21:00 AM</vt:lpwstr>
  </property>
  <property fmtid="{D5CDD505-2E9C-101B-9397-08002B2CF9AE}" pid="13" name="Include Index">
    <vt:bool>false</vt:bool>
  </property>
  <property fmtid="{D5CDD505-2E9C-101B-9397-08002B2CF9AE}" pid="14" name="DraftWatermarkText">
    <vt:lpwstr> </vt:lpwstr>
  </property>
  <property fmtid="{D5CDD505-2E9C-101B-9397-08002B2CF9AE}" pid="15" name="Product Year">
    <vt:lpwstr> </vt:lpwstr>
  </property>
  <property fmtid="{D5CDD505-2E9C-101B-9397-08002B2CF9AE}" pid="16" name="Internal Document">
    <vt:bool>false</vt:bool>
  </property>
  <property fmtid="{D5CDD505-2E9C-101B-9397-08002B2CF9AE}" pid="17" name="Account Name">
    <vt:lpwstr>PLDT TRIDENT</vt:lpwstr>
  </property>
  <property fmtid="{D5CDD505-2E9C-101B-9397-08002B2CF9AE}" pid="18" name="ReleaseForCoverPage">
    <vt:lpwstr>1</vt:lpwstr>
  </property>
  <property fmtid="{D5CDD505-2E9C-101B-9397-08002B2CF9AE}" pid="19" name="VersionForCoverPage">
    <vt:lpwstr>1</vt:lpwstr>
  </property>
  <property fmtid="{D5CDD505-2E9C-101B-9397-08002B2CF9AE}" pid="20" name="ServiceName">
    <vt:lpwstr/>
  </property>
  <property fmtid="{D5CDD505-2E9C-101B-9397-08002B2CF9AE}" pid="21" name="ProjectName">
    <vt:lpwstr/>
  </property>
  <property fmtid="{D5CDD505-2E9C-101B-9397-08002B2CF9AE}" pid="22" name="ProductName">
    <vt:lpwstr/>
  </property>
  <property fmtid="{D5CDD505-2E9C-101B-9397-08002B2CF9AE}" pid="23" name="Folder path">
    <vt:lpwstr/>
  </property>
  <property fmtid="{D5CDD505-2E9C-101B-9397-08002B2CF9AE}" pid="24" name="Last_Edit_Date">
    <vt:lpwstr>1/16/2023 2:21:35 PM</vt:lpwstr>
  </property>
  <property fmtid="{D5CDD505-2E9C-101B-9397-08002B2CF9AE}" pid="25" name="Creation_Date">
    <vt:lpwstr>1/16/2023 2:21:35 PM</vt:lpwstr>
  </property>
  <property fmtid="{D5CDD505-2E9C-101B-9397-08002B2CF9AE}" pid="26" name="DocNumber">
    <vt:lpwstr>4276269</vt:lpwstr>
  </property>
  <property fmtid="{D5CDD505-2E9C-101B-9397-08002B2CF9AE}" pid="27" name="TypeID">
    <vt:lpwstr>For Internal Use</vt:lpwstr>
  </property>
  <property fmtid="{D5CDD505-2E9C-101B-9397-08002B2CF9AE}" pid="28" name="CategoryName">
    <vt:lpwstr>- NA -</vt:lpwstr>
  </property>
  <property fmtid="{D5CDD505-2E9C-101B-9397-08002B2CF9AE}" pid="29" name="Size">
    <vt:lpwstr>473820</vt:lpwstr>
  </property>
  <property fmtid="{D5CDD505-2E9C-101B-9397-08002B2CF9AE}" pid="30" name="Modify Date">
    <vt:lpwstr>1/16/2023 2:21:35 PM</vt:lpwstr>
  </property>
  <property fmtid="{D5CDD505-2E9C-101B-9397-08002B2CF9AE}" pid="31" name="DocName">
    <vt:lpwstr>PLDT - Trident - 3c - Mulesoft - IDD</vt:lpwstr>
  </property>
  <property fmtid="{D5CDD505-2E9C-101B-9397-08002B2CF9AE}" pid="32" name="FullName">
    <vt:lpwstr>Eyal Bekerman</vt:lpwstr>
  </property>
  <property fmtid="{D5CDD505-2E9C-101B-9397-08002B2CF9AE}" pid="33" name="Typist">
    <vt:lpwstr>Eyal Bekerman</vt:lpwstr>
  </property>
  <property fmtid="{D5CDD505-2E9C-101B-9397-08002B2CF9AE}" pid="34" name="DocID">
    <vt:lpwstr>document_center\4276269</vt:lpwstr>
  </property>
  <property fmtid="{D5CDD505-2E9C-101B-9397-08002B2CF9AE}" pid="35" name="ActFopCode">
    <vt:lpwstr>PLDT - Project 3c AIA - IDDs</vt:lpwstr>
  </property>
  <property fmtid="{D5CDD505-2E9C-101B-9397-08002B2CF9AE}" pid="36" name="VersionID">
    <vt:lpwstr>0.5</vt:lpwstr>
  </property>
  <property fmtid="{D5CDD505-2E9C-101B-9397-08002B2CF9AE}" pid="37" name="SecurityLevel">
    <vt:lpwstr>Level 1 - Confidential</vt:lpwstr>
  </property>
</Properties>
</file>