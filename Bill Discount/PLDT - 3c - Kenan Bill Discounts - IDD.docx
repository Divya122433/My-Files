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40ED" w14:textId="148627BE" w:rsidR="00042E4D" w:rsidRDefault="00AB2981" w:rsidP="00042E4D">
      <w:pPr>
        <w:pStyle w:val="AccountName"/>
      </w:pPr>
      <w:bookmarkStart w:id="0" w:name="_Toc304107625"/>
      <w:bookmarkStart w:id="1" w:name="_Toc210110040"/>
      <w:bookmarkStart w:id="2" w:name="_Toc162345703"/>
      <w:bookmarkStart w:id="3" w:name="_Toc111544189"/>
      <w:bookmarkStart w:id="4" w:name="_Toc110135889"/>
      <w:bookmarkStart w:id="5" w:name="_Toc304106389"/>
      <w:bookmarkStart w:id="6" w:name="_Toc304460655"/>
      <w:bookmarkStart w:id="7" w:name="_Toc315702889"/>
      <w:bookmarkStart w:id="8" w:name="_Toc100488109"/>
      <w:bookmarkStart w:id="9" w:name="_Toc99349398"/>
      <w:bookmarkStart w:id="10" w:name="_Toc82833864"/>
      <w:r>
        <w:t>PLDT TRIDENT</w:t>
      </w:r>
    </w:p>
    <w:p w14:paraId="4C3CF160" w14:textId="59B938C5" w:rsidR="0049249B" w:rsidRPr="00C51AAB" w:rsidRDefault="00AB2981" w:rsidP="00E62BFD">
      <w:pPr>
        <w:pStyle w:val="AccountName"/>
      </w:pPr>
      <w:r>
        <w:t>Software Release 20.03</w:t>
      </w:r>
    </w:p>
    <w:p w14:paraId="5904BC3A" w14:textId="3EC14709" w:rsidR="0049249B" w:rsidRPr="00C51AAB" w:rsidRDefault="00AB2981" w:rsidP="00E62BFD">
      <w:pPr>
        <w:pStyle w:val="DocumentName"/>
      </w:pPr>
      <w:r>
        <w:t>PLDT – 3c - Kenan Bill Discounts - IDD</w:t>
      </w:r>
    </w:p>
    <w:p w14:paraId="25B5DA6F" w14:textId="7C337B9D" w:rsidR="0049249B" w:rsidRPr="00326853" w:rsidRDefault="00AB2981" w:rsidP="006C449B">
      <w:pPr>
        <w:pStyle w:val="DocumentType"/>
        <w:rPr>
          <w:lang w:val="fr-FR"/>
        </w:rPr>
      </w:pPr>
      <w:r>
        <w:rPr>
          <w:lang w:val="fr-FR"/>
        </w:rPr>
        <w:t>Interface Design Document</w:t>
      </w:r>
    </w:p>
    <w:p w14:paraId="4C89943D" w14:textId="2F9C8887" w:rsidR="0049249B" w:rsidRPr="004744DC" w:rsidRDefault="00AB2981" w:rsidP="006C449B">
      <w:pPr>
        <w:pStyle w:val="DocumentType"/>
        <w:rPr>
          <w:lang w:val="fr-FR"/>
        </w:rPr>
      </w:pPr>
      <w:r>
        <w:rPr>
          <w:lang w:val="fr-FR"/>
        </w:rPr>
        <w:t>Version 0.1</w:t>
      </w:r>
    </w:p>
    <w:bookmarkEnd w:id="0"/>
    <w:bookmarkEnd w:id="1"/>
    <w:bookmarkEnd w:id="2"/>
    <w:bookmarkEnd w:id="3"/>
    <w:bookmarkEnd w:id="4"/>
    <w:bookmarkEnd w:id="5"/>
    <w:bookmarkEnd w:id="6"/>
    <w:bookmarkEnd w:id="7"/>
    <w:bookmarkEnd w:id="8"/>
    <w:bookmarkEnd w:id="9"/>
    <w:bookmarkEnd w:id="10"/>
    <w:p w14:paraId="300AB32C" w14:textId="77777777" w:rsidR="00E578C0" w:rsidRPr="003E6B64" w:rsidRDefault="00E578C0" w:rsidP="00E578C0">
      <w:pPr>
        <w:pStyle w:val="DocumentInformation"/>
        <w:rPr>
          <w:lang w:val="fr-FR"/>
        </w:rPr>
      </w:pPr>
      <w:r w:rsidRPr="003E6B64">
        <w:rPr>
          <w:lang w:val="fr-FR"/>
        </w:rPr>
        <w:lastRenderedPageBreak/>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E578C0" w:rsidRPr="00C51AAB" w14:paraId="1289A268" w14:textId="77777777" w:rsidTr="004E03C3">
        <w:trPr>
          <w:cantSplit/>
          <w:tblHeader/>
        </w:trPr>
        <w:tc>
          <w:tcPr>
            <w:tcW w:w="1326" w:type="pct"/>
            <w:tcBorders>
              <w:bottom w:val="single" w:sz="4" w:space="0" w:color="808080"/>
            </w:tcBorders>
            <w:shd w:val="clear" w:color="auto" w:fill="626469"/>
            <w:vAlign w:val="center"/>
          </w:tcPr>
          <w:p w14:paraId="25887C59" w14:textId="77777777" w:rsidR="00E578C0" w:rsidRPr="00C51AAB" w:rsidRDefault="00E578C0" w:rsidP="004E03C3">
            <w:pPr>
              <w:pStyle w:val="HeaderTable"/>
              <w:rPr>
                <w:color w:val="FFFFFF"/>
              </w:rPr>
            </w:pPr>
            <w:r w:rsidRPr="00C51AAB">
              <w:rPr>
                <w:color w:val="FFFFFF"/>
              </w:rPr>
              <w:t>Software Release:</w:t>
            </w:r>
          </w:p>
        </w:tc>
        <w:tc>
          <w:tcPr>
            <w:tcW w:w="3674" w:type="pct"/>
            <w:tcBorders>
              <w:bottom w:val="single" w:sz="4" w:space="0" w:color="808080"/>
            </w:tcBorders>
            <w:shd w:val="clear" w:color="auto" w:fill="626469"/>
            <w:vAlign w:val="center"/>
          </w:tcPr>
          <w:p w14:paraId="00172240" w14:textId="2B628B92" w:rsidR="00E578C0" w:rsidRPr="00C51AAB" w:rsidRDefault="00AB2981" w:rsidP="004E03C3">
            <w:pPr>
              <w:pStyle w:val="HeaderTable"/>
              <w:rPr>
                <w:bCs/>
                <w:color w:val="FFFFFF"/>
              </w:rPr>
            </w:pPr>
            <w:r>
              <w:rPr>
                <w:bCs/>
                <w:color w:val="FFFFFF"/>
              </w:rPr>
              <w:t>20.03</w:t>
            </w:r>
          </w:p>
        </w:tc>
      </w:tr>
      <w:tr w:rsidR="00E578C0" w:rsidRPr="00C51AAB" w14:paraId="54AAED5C" w14:textId="77777777" w:rsidTr="004E03C3">
        <w:trPr>
          <w:cantSplit/>
        </w:trPr>
        <w:tc>
          <w:tcPr>
            <w:tcW w:w="1326" w:type="pct"/>
            <w:tcBorders>
              <w:bottom w:val="single" w:sz="4" w:space="0" w:color="808080"/>
            </w:tcBorders>
            <w:shd w:val="clear" w:color="auto" w:fill="auto"/>
          </w:tcPr>
          <w:p w14:paraId="45282941" w14:textId="77777777" w:rsidR="00E578C0" w:rsidRPr="00C51AAB" w:rsidRDefault="00E578C0" w:rsidP="004E03C3">
            <w:pPr>
              <w:pStyle w:val="BodyTextTable"/>
            </w:pPr>
            <w:r w:rsidRPr="00C51AAB">
              <w:t>Catalog Number:</w:t>
            </w:r>
          </w:p>
        </w:tc>
        <w:tc>
          <w:tcPr>
            <w:tcW w:w="3674" w:type="pct"/>
            <w:tcBorders>
              <w:bottom w:val="single" w:sz="4" w:space="0" w:color="808080"/>
            </w:tcBorders>
            <w:shd w:val="clear" w:color="auto" w:fill="auto"/>
          </w:tcPr>
          <w:p w14:paraId="30C36FF6" w14:textId="44294929" w:rsidR="00E578C0" w:rsidRPr="00C51AAB" w:rsidRDefault="00AB2981" w:rsidP="004E03C3">
            <w:pPr>
              <w:pStyle w:val="BodyTextTable"/>
              <w:rPr>
                <w:b/>
                <w:bCs/>
              </w:rPr>
            </w:pPr>
            <w:r>
              <w:rPr>
                <w:b/>
                <w:bCs/>
              </w:rPr>
              <w:t>document_center\4337583 Version 0.1</w:t>
            </w:r>
          </w:p>
        </w:tc>
      </w:tr>
      <w:tr w:rsidR="00E578C0" w:rsidRPr="00C51AAB" w14:paraId="0D683893" w14:textId="77777777" w:rsidTr="004E03C3">
        <w:trPr>
          <w:cantSplit/>
        </w:trPr>
        <w:tc>
          <w:tcPr>
            <w:tcW w:w="1326" w:type="pct"/>
            <w:tcBorders>
              <w:bottom w:val="single" w:sz="4" w:space="0" w:color="808080"/>
            </w:tcBorders>
            <w:shd w:val="clear" w:color="auto" w:fill="auto"/>
          </w:tcPr>
          <w:p w14:paraId="3C60B6B7" w14:textId="77777777" w:rsidR="00E578C0" w:rsidRPr="00C51AAB" w:rsidRDefault="00E578C0" w:rsidP="004E03C3">
            <w:pPr>
              <w:pStyle w:val="BodyTextTable"/>
            </w:pPr>
            <w:r w:rsidRPr="00C51AAB">
              <w:t>Information Security:</w:t>
            </w:r>
          </w:p>
        </w:tc>
        <w:tc>
          <w:tcPr>
            <w:tcW w:w="3674" w:type="pct"/>
            <w:tcBorders>
              <w:bottom w:val="single" w:sz="4" w:space="0" w:color="808080"/>
            </w:tcBorders>
            <w:shd w:val="clear" w:color="auto" w:fill="auto"/>
          </w:tcPr>
          <w:p w14:paraId="654E7194" w14:textId="38889B2D" w:rsidR="00E578C0" w:rsidRPr="00C51AAB" w:rsidRDefault="00AB2981" w:rsidP="004E03C3">
            <w:pPr>
              <w:pStyle w:val="BodyTextTable"/>
              <w:rPr>
                <w:b/>
                <w:bCs/>
              </w:rPr>
            </w:pPr>
            <w:r>
              <w:rPr>
                <w:b/>
                <w:bCs/>
              </w:rPr>
              <w:t>Level 1 - Confidential</w:t>
            </w:r>
          </w:p>
        </w:tc>
      </w:tr>
      <w:tr w:rsidR="00E578C0" w:rsidRPr="00C51AAB" w14:paraId="58261C07" w14:textId="77777777" w:rsidTr="004E03C3">
        <w:trPr>
          <w:cantSplit/>
        </w:trPr>
        <w:tc>
          <w:tcPr>
            <w:tcW w:w="1326" w:type="pct"/>
            <w:tcBorders>
              <w:bottom w:val="single" w:sz="4" w:space="0" w:color="808080"/>
            </w:tcBorders>
            <w:shd w:val="clear" w:color="auto" w:fill="auto"/>
          </w:tcPr>
          <w:p w14:paraId="724F11E7" w14:textId="77777777" w:rsidR="00E578C0" w:rsidRPr="00C51AAB" w:rsidRDefault="00E578C0" w:rsidP="004E03C3">
            <w:pPr>
              <w:pStyle w:val="BodyTextTable"/>
            </w:pPr>
            <w:r w:rsidRPr="00C51AAB">
              <w:t>Account/FOP:</w:t>
            </w:r>
          </w:p>
        </w:tc>
        <w:tc>
          <w:tcPr>
            <w:tcW w:w="3674" w:type="pct"/>
            <w:tcBorders>
              <w:bottom w:val="single" w:sz="4" w:space="0" w:color="808080"/>
            </w:tcBorders>
            <w:shd w:val="clear" w:color="auto" w:fill="auto"/>
          </w:tcPr>
          <w:p w14:paraId="5E6EB517" w14:textId="3D4D6448" w:rsidR="00E578C0" w:rsidRPr="00C51AAB" w:rsidRDefault="00AB2981" w:rsidP="004E03C3">
            <w:pPr>
              <w:pStyle w:val="BodyTextTable"/>
              <w:rPr>
                <w:b/>
                <w:bCs/>
              </w:rPr>
            </w:pPr>
            <w:r>
              <w:rPr>
                <w:b/>
                <w:bCs/>
              </w:rPr>
              <w:t>PLDT - Project 3c AIA - IDDs</w:t>
            </w:r>
          </w:p>
        </w:tc>
      </w:tr>
      <w:tr w:rsidR="00E578C0" w:rsidRPr="00C51AAB" w14:paraId="0E7695BA" w14:textId="77777777" w:rsidTr="004E03C3">
        <w:trPr>
          <w:cantSplit/>
        </w:trPr>
        <w:tc>
          <w:tcPr>
            <w:tcW w:w="1326" w:type="pct"/>
            <w:tcBorders>
              <w:bottom w:val="single" w:sz="4" w:space="0" w:color="808080"/>
            </w:tcBorders>
            <w:shd w:val="clear" w:color="auto" w:fill="auto"/>
          </w:tcPr>
          <w:p w14:paraId="490E2F3B" w14:textId="77777777" w:rsidR="00E578C0" w:rsidRPr="00C51AAB" w:rsidRDefault="00E578C0" w:rsidP="004E03C3">
            <w:pPr>
              <w:pStyle w:val="BodyTextTable"/>
            </w:pPr>
            <w:r w:rsidRPr="00C51AAB">
              <w:t>Author:</w:t>
            </w:r>
          </w:p>
        </w:tc>
        <w:tc>
          <w:tcPr>
            <w:tcW w:w="3674" w:type="pct"/>
            <w:tcBorders>
              <w:bottom w:val="single" w:sz="4" w:space="0" w:color="808080"/>
            </w:tcBorders>
            <w:shd w:val="clear" w:color="auto" w:fill="auto"/>
          </w:tcPr>
          <w:p w14:paraId="4036B97C" w14:textId="5495CEB0" w:rsidR="00E578C0" w:rsidRPr="00C51AAB" w:rsidRDefault="00AB2981" w:rsidP="004E03C3">
            <w:pPr>
              <w:pStyle w:val="BodyTextTable"/>
              <w:rPr>
                <w:b/>
                <w:bCs/>
              </w:rPr>
            </w:pPr>
            <w:r>
              <w:rPr>
                <w:b/>
                <w:bCs/>
              </w:rPr>
              <w:t>Eyal Bekerman</w:t>
            </w:r>
          </w:p>
        </w:tc>
      </w:tr>
      <w:tr w:rsidR="00E578C0" w:rsidRPr="00C51AAB" w14:paraId="174990B7" w14:textId="77777777" w:rsidTr="004E03C3">
        <w:trPr>
          <w:cantSplit/>
        </w:trPr>
        <w:tc>
          <w:tcPr>
            <w:tcW w:w="1326" w:type="pct"/>
            <w:tcBorders>
              <w:bottom w:val="single" w:sz="4" w:space="0" w:color="808080"/>
            </w:tcBorders>
            <w:shd w:val="clear" w:color="auto" w:fill="auto"/>
          </w:tcPr>
          <w:p w14:paraId="765AC594" w14:textId="77777777" w:rsidR="00E578C0" w:rsidRPr="00C51AAB" w:rsidRDefault="00E578C0" w:rsidP="004E03C3">
            <w:pPr>
              <w:pStyle w:val="BodyTextTable"/>
            </w:pPr>
            <w:r w:rsidRPr="00C51AAB">
              <w:t>Editor:</w:t>
            </w:r>
          </w:p>
        </w:tc>
        <w:tc>
          <w:tcPr>
            <w:tcW w:w="3674" w:type="pct"/>
            <w:tcBorders>
              <w:bottom w:val="single" w:sz="4" w:space="0" w:color="808080"/>
            </w:tcBorders>
            <w:shd w:val="clear" w:color="auto" w:fill="auto"/>
          </w:tcPr>
          <w:p w14:paraId="135AA3C6" w14:textId="021EB9BE" w:rsidR="00E578C0" w:rsidRPr="00C51AAB" w:rsidRDefault="00AB2981" w:rsidP="004E03C3">
            <w:pPr>
              <w:pStyle w:val="BodyTextTable"/>
              <w:rPr>
                <w:b/>
                <w:bCs/>
              </w:rPr>
            </w:pPr>
            <w:r>
              <w:rPr>
                <w:b/>
                <w:bCs/>
              </w:rPr>
              <w:t>Eyal Bekerman</w:t>
            </w:r>
          </w:p>
        </w:tc>
      </w:tr>
      <w:tr w:rsidR="00E578C0" w:rsidRPr="00C51AAB" w14:paraId="252E9C4C" w14:textId="77777777" w:rsidTr="004E03C3">
        <w:trPr>
          <w:cantSplit/>
        </w:trPr>
        <w:tc>
          <w:tcPr>
            <w:tcW w:w="1326" w:type="pct"/>
            <w:tcBorders>
              <w:bottom w:val="single" w:sz="4" w:space="0" w:color="808080"/>
            </w:tcBorders>
            <w:shd w:val="clear" w:color="auto" w:fill="auto"/>
          </w:tcPr>
          <w:p w14:paraId="7C416F47" w14:textId="77777777" w:rsidR="00E578C0" w:rsidRPr="00C51AAB" w:rsidRDefault="00E578C0" w:rsidP="004E03C3">
            <w:pPr>
              <w:pStyle w:val="BodyTextTable"/>
            </w:pPr>
            <w:r w:rsidRPr="00C51AAB">
              <w:t>Last Edited:</w:t>
            </w:r>
          </w:p>
        </w:tc>
        <w:tc>
          <w:tcPr>
            <w:tcW w:w="3674" w:type="pct"/>
            <w:tcBorders>
              <w:bottom w:val="single" w:sz="4" w:space="0" w:color="808080"/>
            </w:tcBorders>
            <w:shd w:val="clear" w:color="auto" w:fill="auto"/>
          </w:tcPr>
          <w:p w14:paraId="7556FCD6" w14:textId="73A7D050" w:rsidR="00E578C0" w:rsidRPr="00C51AAB" w:rsidRDefault="00AB2981" w:rsidP="004E03C3">
            <w:pPr>
              <w:pStyle w:val="BodyTextTable"/>
              <w:rPr>
                <w:b/>
                <w:bCs/>
              </w:rPr>
            </w:pPr>
            <w:r>
              <w:rPr>
                <w:b/>
                <w:bCs/>
              </w:rPr>
              <w:t>Oct-11-2022 12:09:46 PM</w:t>
            </w:r>
          </w:p>
        </w:tc>
      </w:tr>
      <w:tr w:rsidR="00E578C0" w:rsidRPr="00C51AAB" w14:paraId="27A8E6C2" w14:textId="77777777" w:rsidTr="004E03C3">
        <w:trPr>
          <w:cantSplit/>
        </w:trPr>
        <w:tc>
          <w:tcPr>
            <w:tcW w:w="1326" w:type="pct"/>
            <w:tcBorders>
              <w:bottom w:val="single" w:sz="4" w:space="0" w:color="808080"/>
            </w:tcBorders>
            <w:shd w:val="clear" w:color="auto" w:fill="auto"/>
          </w:tcPr>
          <w:p w14:paraId="082EE182" w14:textId="77777777" w:rsidR="00E578C0" w:rsidRPr="00C51AAB" w:rsidRDefault="00E578C0" w:rsidP="004E03C3">
            <w:pPr>
              <w:pStyle w:val="BodyTextTable"/>
              <w:keepNext/>
              <w:keepLines/>
            </w:pPr>
            <w:r w:rsidRPr="00C51AAB">
              <w:t>File Name:</w:t>
            </w:r>
          </w:p>
        </w:tc>
        <w:tc>
          <w:tcPr>
            <w:tcW w:w="3674" w:type="pct"/>
            <w:tcBorders>
              <w:bottom w:val="single" w:sz="4" w:space="0" w:color="808080"/>
            </w:tcBorders>
            <w:shd w:val="clear" w:color="auto" w:fill="auto"/>
          </w:tcPr>
          <w:p w14:paraId="098E0029" w14:textId="091A1D56" w:rsidR="00E578C0" w:rsidRPr="00C51AAB" w:rsidRDefault="00AB2981" w:rsidP="004E03C3">
            <w:pPr>
              <w:pStyle w:val="BodyTextTable"/>
              <w:rPr>
                <w:b/>
                <w:bCs/>
              </w:rPr>
            </w:pPr>
            <w:r>
              <w:rPr>
                <w:b/>
                <w:bCs/>
              </w:rPr>
              <w:t>PLDT - 3c - Kenan Bill Discounts - IDD.docx</w:t>
            </w:r>
          </w:p>
        </w:tc>
      </w:tr>
      <w:tr w:rsidR="00E578C0" w:rsidRPr="00C51AAB" w14:paraId="490CD463" w14:textId="77777777" w:rsidTr="004E03C3">
        <w:trPr>
          <w:cantSplit/>
        </w:trPr>
        <w:tc>
          <w:tcPr>
            <w:tcW w:w="1326" w:type="pct"/>
            <w:shd w:val="clear" w:color="auto" w:fill="auto"/>
          </w:tcPr>
          <w:p w14:paraId="15A96D5B" w14:textId="77777777" w:rsidR="00E578C0" w:rsidRPr="00C51AAB" w:rsidRDefault="00E578C0" w:rsidP="004E03C3">
            <w:pPr>
              <w:pStyle w:val="BodyTextTable"/>
            </w:pPr>
            <w:r w:rsidRPr="00C51AAB">
              <w:t>Template:</w:t>
            </w:r>
          </w:p>
        </w:tc>
        <w:tc>
          <w:tcPr>
            <w:tcW w:w="3674" w:type="pct"/>
            <w:shd w:val="clear" w:color="auto" w:fill="auto"/>
          </w:tcPr>
          <w:p w14:paraId="1FD4FD79" w14:textId="517072B2" w:rsidR="00E578C0" w:rsidRPr="00C51AAB" w:rsidRDefault="00AB2981" w:rsidP="004E03C3">
            <w:pPr>
              <w:pStyle w:val="BodyTextTable"/>
              <w:rPr>
                <w:b/>
                <w:bCs/>
              </w:rPr>
            </w:pPr>
            <w:r>
              <w:rPr>
                <w:b/>
                <w:bCs/>
              </w:rPr>
              <w:t>New Development.dotm</w:t>
            </w:r>
          </w:p>
        </w:tc>
      </w:tr>
    </w:tbl>
    <w:p w14:paraId="0C3CB41B" w14:textId="77777777" w:rsidR="00E578C0" w:rsidRPr="00C51AAB" w:rsidRDefault="00E578C0" w:rsidP="00E578C0">
      <w:pPr>
        <w:pStyle w:val="BodyText"/>
        <w:sectPr w:rsidR="00E578C0" w:rsidRPr="00C51AAB" w:rsidSect="00365DD2">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0FD636FE" w14:textId="77777777" w:rsidR="00E578C0" w:rsidRPr="00C51AAB" w:rsidRDefault="00E578C0" w:rsidP="00E578C0">
      <w:pPr>
        <w:pStyle w:val="BodyText"/>
        <w:ind w:left="0"/>
      </w:pPr>
    </w:p>
    <w:p w14:paraId="67D0EF6F" w14:textId="77777777" w:rsidR="00E578C0" w:rsidRPr="00C51AAB" w:rsidRDefault="00E578C0" w:rsidP="00E578C0">
      <w:pPr>
        <w:pStyle w:val="ReleaseNotesTitle"/>
        <w:outlineLvl w:val="0"/>
        <w:sectPr w:rsidR="00E578C0" w:rsidRPr="00C51AAB" w:rsidSect="00F741BB">
          <w:type w:val="continuous"/>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557E595A" w14:textId="77777777" w:rsidR="00E578C0" w:rsidRPr="00C51AAB" w:rsidRDefault="00E578C0" w:rsidP="00E578C0">
      <w:pPr>
        <w:pStyle w:val="ReleaseNotesTitle"/>
      </w:pPr>
      <w:r w:rsidRPr="00C51AAB">
        <w:lastRenderedPageBreak/>
        <w:t>Document Release Information</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562"/>
        <w:gridCol w:w="1313"/>
        <w:gridCol w:w="2057"/>
        <w:gridCol w:w="4243"/>
        <w:gridCol w:w="856"/>
      </w:tblGrid>
      <w:tr w:rsidR="005049CD" w:rsidRPr="00C51AAB" w14:paraId="77DD96D2" w14:textId="77777777" w:rsidTr="005049CD">
        <w:trPr>
          <w:cantSplit/>
          <w:tblHeader/>
        </w:trPr>
        <w:tc>
          <w:tcPr>
            <w:tcW w:w="1562" w:type="dxa"/>
            <w:tcBorders>
              <w:bottom w:val="single" w:sz="4" w:space="0" w:color="808080"/>
            </w:tcBorders>
            <w:shd w:val="clear" w:color="auto" w:fill="626469"/>
            <w:vAlign w:val="center"/>
            <w:hideMark/>
          </w:tcPr>
          <w:p w14:paraId="2E30F7FB" w14:textId="77777777" w:rsidR="005049CD" w:rsidRPr="00C51AAB" w:rsidRDefault="005049CD" w:rsidP="004E03C3">
            <w:pPr>
              <w:pStyle w:val="HeaderTable"/>
              <w:rPr>
                <w:color w:val="FFFFFF"/>
              </w:rPr>
            </w:pPr>
            <w:r w:rsidRPr="00C51AAB">
              <w:rPr>
                <w:color w:val="FFFFFF"/>
              </w:rPr>
              <w:t>Editor/Author</w:t>
            </w:r>
          </w:p>
        </w:tc>
        <w:tc>
          <w:tcPr>
            <w:tcW w:w="1313" w:type="dxa"/>
            <w:tcBorders>
              <w:bottom w:val="single" w:sz="4" w:space="0" w:color="808080"/>
            </w:tcBorders>
            <w:shd w:val="clear" w:color="auto" w:fill="626469"/>
            <w:vAlign w:val="center"/>
            <w:hideMark/>
          </w:tcPr>
          <w:p w14:paraId="2E02200B" w14:textId="2DECAAED" w:rsidR="005049CD" w:rsidRPr="00C51AAB" w:rsidRDefault="005049CD" w:rsidP="004E03C3">
            <w:pPr>
              <w:pStyle w:val="HeaderTable"/>
              <w:rPr>
                <w:rFonts w:eastAsiaTheme="minorHAnsi" w:cs="Arial"/>
                <w:color w:val="FFFFFF"/>
                <w:szCs w:val="18"/>
              </w:rPr>
            </w:pPr>
            <w:r w:rsidRPr="00C51AAB">
              <w:rPr>
                <w:color w:val="FFFFFF"/>
              </w:rPr>
              <w:t>Edit Date</w:t>
            </w:r>
          </w:p>
        </w:tc>
        <w:tc>
          <w:tcPr>
            <w:tcW w:w="2057" w:type="dxa"/>
            <w:shd w:val="clear" w:color="auto" w:fill="626469"/>
            <w:vAlign w:val="center"/>
            <w:hideMark/>
          </w:tcPr>
          <w:p w14:paraId="22940C0E" w14:textId="77777777" w:rsidR="005049CD" w:rsidRPr="00C51AAB" w:rsidRDefault="005049CD" w:rsidP="004E03C3">
            <w:pPr>
              <w:pStyle w:val="HeaderTable"/>
              <w:rPr>
                <w:color w:val="FFFFFF"/>
              </w:rPr>
            </w:pPr>
            <w:r w:rsidRPr="00C51AAB">
              <w:rPr>
                <w:color w:val="FFFFFF"/>
              </w:rPr>
              <w:t>Section</w:t>
            </w:r>
          </w:p>
        </w:tc>
        <w:tc>
          <w:tcPr>
            <w:tcW w:w="4243" w:type="dxa"/>
            <w:shd w:val="clear" w:color="auto" w:fill="626469"/>
            <w:vAlign w:val="center"/>
            <w:hideMark/>
          </w:tcPr>
          <w:p w14:paraId="249F488F" w14:textId="77777777" w:rsidR="005049CD" w:rsidRPr="00C51AAB" w:rsidRDefault="005049CD" w:rsidP="004E03C3">
            <w:pPr>
              <w:pStyle w:val="HeaderTable"/>
              <w:rPr>
                <w:color w:val="FFFFFF"/>
              </w:rPr>
            </w:pPr>
            <w:r w:rsidRPr="00C51AAB">
              <w:rPr>
                <w:color w:val="FFFFFF"/>
              </w:rPr>
              <w:t>Changes</w:t>
            </w:r>
          </w:p>
        </w:tc>
        <w:tc>
          <w:tcPr>
            <w:tcW w:w="856" w:type="dxa"/>
            <w:tcBorders>
              <w:bottom w:val="single" w:sz="4" w:space="0" w:color="808080"/>
            </w:tcBorders>
            <w:shd w:val="clear" w:color="auto" w:fill="626469"/>
            <w:vAlign w:val="center"/>
            <w:hideMark/>
          </w:tcPr>
          <w:p w14:paraId="13F34CFF" w14:textId="77777777" w:rsidR="005049CD" w:rsidRPr="00C51AAB" w:rsidRDefault="005049CD" w:rsidP="004E03C3">
            <w:pPr>
              <w:pStyle w:val="HeaderTable"/>
              <w:rPr>
                <w:color w:val="FFFFFF"/>
              </w:rPr>
            </w:pPr>
            <w:r w:rsidRPr="00C51AAB">
              <w:rPr>
                <w:color w:val="FFFFFF"/>
              </w:rPr>
              <w:t>DC Ver.</w:t>
            </w:r>
          </w:p>
        </w:tc>
      </w:tr>
      <w:tr w:rsidR="005049CD" w:rsidRPr="00D87B46" w14:paraId="36E393AD" w14:textId="77777777" w:rsidTr="005049CD">
        <w:trPr>
          <w:cantSplit/>
        </w:trPr>
        <w:tc>
          <w:tcPr>
            <w:tcW w:w="1562" w:type="dxa"/>
            <w:tcBorders>
              <w:bottom w:val="single" w:sz="4" w:space="0" w:color="808080"/>
            </w:tcBorders>
            <w:shd w:val="clear" w:color="auto" w:fill="auto"/>
          </w:tcPr>
          <w:p w14:paraId="67C849BF" w14:textId="2DF3C6F9" w:rsidR="005049CD" w:rsidRPr="002D66E2" w:rsidRDefault="005049CD" w:rsidP="002D66E2">
            <w:pPr>
              <w:pStyle w:val="BodyTextTable"/>
            </w:pPr>
          </w:p>
        </w:tc>
        <w:tc>
          <w:tcPr>
            <w:tcW w:w="1313" w:type="dxa"/>
            <w:tcBorders>
              <w:bottom w:val="single" w:sz="4" w:space="0" w:color="808080"/>
            </w:tcBorders>
            <w:shd w:val="clear" w:color="auto" w:fill="auto"/>
          </w:tcPr>
          <w:p w14:paraId="745690D0" w14:textId="37BA468A" w:rsidR="005049CD" w:rsidRPr="002D66E2" w:rsidRDefault="005049CD" w:rsidP="002D66E2">
            <w:pPr>
              <w:pStyle w:val="BodyTextTable"/>
            </w:pPr>
          </w:p>
        </w:tc>
        <w:tc>
          <w:tcPr>
            <w:tcW w:w="6300" w:type="dxa"/>
            <w:gridSpan w:val="2"/>
            <w:tcBorders>
              <w:bottom w:val="single" w:sz="4" w:space="0" w:color="808080"/>
            </w:tcBorders>
            <w:shd w:val="clear" w:color="auto" w:fill="auto"/>
          </w:tcPr>
          <w:p w14:paraId="39887865" w14:textId="0030E292" w:rsidR="005049CD" w:rsidRPr="002D66E2" w:rsidRDefault="005049CD" w:rsidP="002D66E2">
            <w:pPr>
              <w:pStyle w:val="BodyTextTable"/>
            </w:pPr>
          </w:p>
        </w:tc>
        <w:tc>
          <w:tcPr>
            <w:tcW w:w="856" w:type="dxa"/>
            <w:tcBorders>
              <w:bottom w:val="single" w:sz="4" w:space="0" w:color="808080"/>
            </w:tcBorders>
            <w:shd w:val="clear" w:color="auto" w:fill="auto"/>
          </w:tcPr>
          <w:p w14:paraId="030D78E5" w14:textId="76BF9529" w:rsidR="005049CD" w:rsidRPr="002D66E2" w:rsidRDefault="005049CD" w:rsidP="002D66E2">
            <w:pPr>
              <w:pStyle w:val="BodyTextTable"/>
            </w:pPr>
          </w:p>
        </w:tc>
      </w:tr>
      <w:tr w:rsidR="005049CD" w:rsidRPr="00D87B46" w14:paraId="404899AA" w14:textId="77777777" w:rsidTr="005049CD">
        <w:trPr>
          <w:cantSplit/>
        </w:trPr>
        <w:tc>
          <w:tcPr>
            <w:tcW w:w="1562" w:type="dxa"/>
            <w:tcBorders>
              <w:bottom w:val="single" w:sz="4" w:space="0" w:color="808080"/>
            </w:tcBorders>
            <w:shd w:val="clear" w:color="auto" w:fill="auto"/>
          </w:tcPr>
          <w:p w14:paraId="07EFE543" w14:textId="69BB5F72" w:rsidR="005049CD" w:rsidRPr="002D66E2" w:rsidRDefault="005049CD" w:rsidP="00C77009">
            <w:pPr>
              <w:pStyle w:val="BodyTextTable"/>
            </w:pPr>
          </w:p>
        </w:tc>
        <w:tc>
          <w:tcPr>
            <w:tcW w:w="1313" w:type="dxa"/>
            <w:tcBorders>
              <w:bottom w:val="single" w:sz="4" w:space="0" w:color="808080"/>
            </w:tcBorders>
            <w:shd w:val="clear" w:color="auto" w:fill="auto"/>
          </w:tcPr>
          <w:p w14:paraId="03AC67D4" w14:textId="0AD35D9F" w:rsidR="005049CD" w:rsidRDefault="005049CD" w:rsidP="00C77009">
            <w:pPr>
              <w:pStyle w:val="BodyTextTable"/>
            </w:pPr>
          </w:p>
        </w:tc>
        <w:tc>
          <w:tcPr>
            <w:tcW w:w="6300" w:type="dxa"/>
            <w:gridSpan w:val="2"/>
            <w:tcBorders>
              <w:bottom w:val="single" w:sz="4" w:space="0" w:color="808080"/>
            </w:tcBorders>
            <w:shd w:val="clear" w:color="auto" w:fill="auto"/>
          </w:tcPr>
          <w:p w14:paraId="0817DC01" w14:textId="0AC38BB5" w:rsidR="005049CD" w:rsidRPr="002D66E2" w:rsidRDefault="005049CD" w:rsidP="00C77009">
            <w:pPr>
              <w:pStyle w:val="BodyTextTable"/>
            </w:pPr>
          </w:p>
        </w:tc>
        <w:tc>
          <w:tcPr>
            <w:tcW w:w="856" w:type="dxa"/>
            <w:tcBorders>
              <w:bottom w:val="single" w:sz="4" w:space="0" w:color="808080"/>
            </w:tcBorders>
            <w:shd w:val="clear" w:color="auto" w:fill="auto"/>
          </w:tcPr>
          <w:p w14:paraId="4769C8C9" w14:textId="7563A526" w:rsidR="005049CD" w:rsidRPr="002D66E2" w:rsidRDefault="005049CD" w:rsidP="00C77009">
            <w:pPr>
              <w:pStyle w:val="BodyTextTable"/>
            </w:pPr>
          </w:p>
        </w:tc>
      </w:tr>
      <w:tr w:rsidR="005049CD" w:rsidRPr="00D87B46" w14:paraId="3061CBF8" w14:textId="77777777" w:rsidTr="005049CD">
        <w:trPr>
          <w:cantSplit/>
        </w:trPr>
        <w:tc>
          <w:tcPr>
            <w:tcW w:w="1562" w:type="dxa"/>
            <w:tcBorders>
              <w:bottom w:val="single" w:sz="4" w:space="0" w:color="808080"/>
            </w:tcBorders>
            <w:shd w:val="clear" w:color="auto" w:fill="auto"/>
          </w:tcPr>
          <w:p w14:paraId="2D8AC436" w14:textId="6F342367" w:rsidR="005049CD" w:rsidRDefault="005049CD" w:rsidP="00C77009">
            <w:pPr>
              <w:pStyle w:val="BodyTextTable"/>
            </w:pPr>
          </w:p>
        </w:tc>
        <w:tc>
          <w:tcPr>
            <w:tcW w:w="1313" w:type="dxa"/>
            <w:tcBorders>
              <w:bottom w:val="single" w:sz="4" w:space="0" w:color="808080"/>
            </w:tcBorders>
            <w:shd w:val="clear" w:color="auto" w:fill="auto"/>
          </w:tcPr>
          <w:p w14:paraId="7CA3BCA2" w14:textId="59500DF4" w:rsidR="005049CD" w:rsidRPr="00D3340F" w:rsidRDefault="005049CD" w:rsidP="00C77009">
            <w:pPr>
              <w:pStyle w:val="BodyTextTable"/>
              <w:jc w:val="center"/>
            </w:pPr>
          </w:p>
        </w:tc>
        <w:tc>
          <w:tcPr>
            <w:tcW w:w="6300" w:type="dxa"/>
            <w:gridSpan w:val="2"/>
            <w:tcBorders>
              <w:bottom w:val="single" w:sz="4" w:space="0" w:color="808080"/>
            </w:tcBorders>
            <w:shd w:val="clear" w:color="auto" w:fill="auto"/>
          </w:tcPr>
          <w:p w14:paraId="30887F80" w14:textId="247C8D93" w:rsidR="005049CD" w:rsidRPr="00E113CB" w:rsidRDefault="005049CD" w:rsidP="005049CD">
            <w:pPr>
              <w:pStyle w:val="BodyTextTable"/>
            </w:pPr>
          </w:p>
        </w:tc>
        <w:tc>
          <w:tcPr>
            <w:tcW w:w="856" w:type="dxa"/>
            <w:tcBorders>
              <w:bottom w:val="single" w:sz="4" w:space="0" w:color="808080"/>
            </w:tcBorders>
            <w:shd w:val="clear" w:color="auto" w:fill="auto"/>
          </w:tcPr>
          <w:p w14:paraId="580419E2" w14:textId="54498B94" w:rsidR="005049CD" w:rsidRDefault="005049CD" w:rsidP="00C77009">
            <w:pPr>
              <w:pStyle w:val="BodyTextTable"/>
            </w:pPr>
          </w:p>
        </w:tc>
      </w:tr>
      <w:tr w:rsidR="005049CD" w:rsidRPr="00D87B46" w14:paraId="03E6998F" w14:textId="77777777" w:rsidTr="005049CD">
        <w:trPr>
          <w:cantSplit/>
        </w:trPr>
        <w:tc>
          <w:tcPr>
            <w:tcW w:w="1562" w:type="dxa"/>
            <w:tcBorders>
              <w:bottom w:val="single" w:sz="4" w:space="0" w:color="808080"/>
            </w:tcBorders>
            <w:shd w:val="clear" w:color="auto" w:fill="auto"/>
          </w:tcPr>
          <w:p w14:paraId="3C516AE6" w14:textId="00B155A4" w:rsidR="005049CD" w:rsidRDefault="005049CD" w:rsidP="00C77009">
            <w:pPr>
              <w:pStyle w:val="BodyTextTable"/>
            </w:pPr>
          </w:p>
        </w:tc>
        <w:tc>
          <w:tcPr>
            <w:tcW w:w="1313" w:type="dxa"/>
            <w:tcBorders>
              <w:bottom w:val="single" w:sz="4" w:space="0" w:color="808080"/>
            </w:tcBorders>
            <w:shd w:val="clear" w:color="auto" w:fill="auto"/>
          </w:tcPr>
          <w:p w14:paraId="0BEE58FB" w14:textId="3D0194AC" w:rsidR="005049CD" w:rsidRPr="00D3340F" w:rsidRDefault="005049CD" w:rsidP="00C77009">
            <w:pPr>
              <w:pStyle w:val="BodyTextTable"/>
              <w:jc w:val="center"/>
            </w:pPr>
          </w:p>
        </w:tc>
        <w:tc>
          <w:tcPr>
            <w:tcW w:w="6300" w:type="dxa"/>
            <w:gridSpan w:val="2"/>
            <w:tcBorders>
              <w:bottom w:val="single" w:sz="4" w:space="0" w:color="808080"/>
            </w:tcBorders>
            <w:shd w:val="clear" w:color="auto" w:fill="auto"/>
          </w:tcPr>
          <w:p w14:paraId="51D85F36" w14:textId="1574CDA3" w:rsidR="005049CD" w:rsidRPr="00E113CB" w:rsidRDefault="005049CD" w:rsidP="00C77009">
            <w:pPr>
              <w:pStyle w:val="BodyTextTable"/>
            </w:pPr>
          </w:p>
        </w:tc>
        <w:tc>
          <w:tcPr>
            <w:tcW w:w="856" w:type="dxa"/>
            <w:tcBorders>
              <w:bottom w:val="single" w:sz="4" w:space="0" w:color="808080"/>
            </w:tcBorders>
            <w:shd w:val="clear" w:color="auto" w:fill="auto"/>
          </w:tcPr>
          <w:p w14:paraId="182FFC16" w14:textId="3E3F177C" w:rsidR="005049CD" w:rsidRDefault="005049CD" w:rsidP="00C77009">
            <w:pPr>
              <w:pStyle w:val="BodyTextTable"/>
            </w:pPr>
          </w:p>
        </w:tc>
      </w:tr>
      <w:tr w:rsidR="005049CD" w:rsidRPr="00D87B46" w14:paraId="1C2782C5" w14:textId="77777777" w:rsidTr="005049CD">
        <w:trPr>
          <w:cantSplit/>
        </w:trPr>
        <w:tc>
          <w:tcPr>
            <w:tcW w:w="1562" w:type="dxa"/>
            <w:tcBorders>
              <w:bottom w:val="single" w:sz="4" w:space="0" w:color="808080"/>
            </w:tcBorders>
            <w:shd w:val="clear" w:color="auto" w:fill="auto"/>
          </w:tcPr>
          <w:p w14:paraId="59E71A1F" w14:textId="7AF8F33F" w:rsidR="005049CD" w:rsidRDefault="005049CD" w:rsidP="00C77009">
            <w:pPr>
              <w:pStyle w:val="BodyTextTable"/>
            </w:pPr>
          </w:p>
        </w:tc>
        <w:tc>
          <w:tcPr>
            <w:tcW w:w="1313" w:type="dxa"/>
            <w:tcBorders>
              <w:bottom w:val="single" w:sz="4" w:space="0" w:color="808080"/>
            </w:tcBorders>
            <w:shd w:val="clear" w:color="auto" w:fill="auto"/>
          </w:tcPr>
          <w:p w14:paraId="25021793" w14:textId="7E00ACFA" w:rsidR="005049CD" w:rsidRDefault="005049CD" w:rsidP="00C77009">
            <w:pPr>
              <w:pStyle w:val="BodyTextTable"/>
              <w:jc w:val="center"/>
            </w:pPr>
          </w:p>
        </w:tc>
        <w:tc>
          <w:tcPr>
            <w:tcW w:w="6300" w:type="dxa"/>
            <w:gridSpan w:val="2"/>
            <w:tcBorders>
              <w:bottom w:val="single" w:sz="4" w:space="0" w:color="808080"/>
            </w:tcBorders>
            <w:shd w:val="clear" w:color="auto" w:fill="auto"/>
          </w:tcPr>
          <w:p w14:paraId="5C4F2BAE" w14:textId="63318679" w:rsidR="005049CD" w:rsidRDefault="005049CD" w:rsidP="00C77009">
            <w:pPr>
              <w:pStyle w:val="BodyTextTable"/>
            </w:pPr>
          </w:p>
        </w:tc>
        <w:tc>
          <w:tcPr>
            <w:tcW w:w="856" w:type="dxa"/>
            <w:tcBorders>
              <w:bottom w:val="single" w:sz="4" w:space="0" w:color="808080"/>
            </w:tcBorders>
            <w:shd w:val="clear" w:color="auto" w:fill="auto"/>
          </w:tcPr>
          <w:p w14:paraId="41029C00" w14:textId="2E2F2F2C" w:rsidR="005049CD" w:rsidRDefault="005049CD" w:rsidP="00C77009">
            <w:pPr>
              <w:pStyle w:val="BodyTextTable"/>
            </w:pPr>
          </w:p>
        </w:tc>
      </w:tr>
      <w:tr w:rsidR="005049CD" w:rsidRPr="00D87B46" w14:paraId="084FBC83" w14:textId="77777777" w:rsidTr="005049CD">
        <w:trPr>
          <w:cantSplit/>
        </w:trPr>
        <w:tc>
          <w:tcPr>
            <w:tcW w:w="1562" w:type="dxa"/>
            <w:tcBorders>
              <w:bottom w:val="single" w:sz="4" w:space="0" w:color="808080"/>
            </w:tcBorders>
            <w:shd w:val="clear" w:color="auto" w:fill="auto"/>
          </w:tcPr>
          <w:p w14:paraId="234FC6B3" w14:textId="2BDBB100" w:rsidR="005049CD" w:rsidRDefault="005049CD" w:rsidP="00C77009">
            <w:pPr>
              <w:pStyle w:val="BodyTextTable"/>
            </w:pPr>
          </w:p>
        </w:tc>
        <w:tc>
          <w:tcPr>
            <w:tcW w:w="1313" w:type="dxa"/>
            <w:tcBorders>
              <w:bottom w:val="single" w:sz="4" w:space="0" w:color="808080"/>
            </w:tcBorders>
            <w:shd w:val="clear" w:color="auto" w:fill="auto"/>
          </w:tcPr>
          <w:p w14:paraId="32AB6272" w14:textId="374D4EFA" w:rsidR="005049CD" w:rsidRDefault="005049CD" w:rsidP="00C77009">
            <w:pPr>
              <w:pStyle w:val="BodyTextTable"/>
              <w:jc w:val="center"/>
            </w:pPr>
          </w:p>
        </w:tc>
        <w:tc>
          <w:tcPr>
            <w:tcW w:w="6300" w:type="dxa"/>
            <w:gridSpan w:val="2"/>
            <w:tcBorders>
              <w:bottom w:val="single" w:sz="4" w:space="0" w:color="808080"/>
            </w:tcBorders>
            <w:shd w:val="clear" w:color="auto" w:fill="auto"/>
          </w:tcPr>
          <w:p w14:paraId="73EC7D43" w14:textId="6909C812" w:rsidR="005049CD" w:rsidRDefault="005049CD" w:rsidP="00C77009">
            <w:pPr>
              <w:pStyle w:val="BodyTextTable"/>
            </w:pPr>
          </w:p>
        </w:tc>
        <w:tc>
          <w:tcPr>
            <w:tcW w:w="856" w:type="dxa"/>
            <w:tcBorders>
              <w:bottom w:val="single" w:sz="4" w:space="0" w:color="808080"/>
            </w:tcBorders>
            <w:shd w:val="clear" w:color="auto" w:fill="auto"/>
          </w:tcPr>
          <w:p w14:paraId="01ED512C" w14:textId="3B989E9D" w:rsidR="005049CD" w:rsidRDefault="005049CD" w:rsidP="00C77009">
            <w:pPr>
              <w:pStyle w:val="BodyTextTable"/>
            </w:pPr>
          </w:p>
        </w:tc>
      </w:tr>
      <w:tr w:rsidR="005049CD" w:rsidRPr="00D87B46" w14:paraId="4FC8E0D6" w14:textId="77777777" w:rsidTr="005049CD">
        <w:trPr>
          <w:cantSplit/>
        </w:trPr>
        <w:tc>
          <w:tcPr>
            <w:tcW w:w="1562" w:type="dxa"/>
            <w:tcBorders>
              <w:bottom w:val="single" w:sz="4" w:space="0" w:color="808080"/>
            </w:tcBorders>
            <w:shd w:val="clear" w:color="auto" w:fill="auto"/>
          </w:tcPr>
          <w:p w14:paraId="317A85D1" w14:textId="63097697" w:rsidR="005049CD" w:rsidRPr="00D87B46" w:rsidRDefault="005049CD" w:rsidP="00C77009">
            <w:pPr>
              <w:pStyle w:val="BodyTextTable"/>
            </w:pPr>
          </w:p>
        </w:tc>
        <w:tc>
          <w:tcPr>
            <w:tcW w:w="1313" w:type="dxa"/>
            <w:tcBorders>
              <w:bottom w:val="single" w:sz="4" w:space="0" w:color="808080"/>
            </w:tcBorders>
            <w:shd w:val="clear" w:color="auto" w:fill="auto"/>
          </w:tcPr>
          <w:p w14:paraId="0F578FC3" w14:textId="5C19C0E2" w:rsidR="005049CD" w:rsidRDefault="005049CD" w:rsidP="00C77009">
            <w:pPr>
              <w:pStyle w:val="BodyTextTable"/>
              <w:jc w:val="center"/>
            </w:pPr>
          </w:p>
        </w:tc>
        <w:tc>
          <w:tcPr>
            <w:tcW w:w="6300" w:type="dxa"/>
            <w:gridSpan w:val="2"/>
            <w:tcBorders>
              <w:bottom w:val="single" w:sz="4" w:space="0" w:color="808080"/>
            </w:tcBorders>
            <w:shd w:val="clear" w:color="auto" w:fill="auto"/>
          </w:tcPr>
          <w:p w14:paraId="2D32D2BB" w14:textId="0661417B" w:rsidR="005049CD" w:rsidRDefault="005049CD" w:rsidP="00C77009">
            <w:pPr>
              <w:pStyle w:val="BodyTextTable"/>
            </w:pPr>
          </w:p>
        </w:tc>
        <w:tc>
          <w:tcPr>
            <w:tcW w:w="856" w:type="dxa"/>
            <w:tcBorders>
              <w:bottom w:val="single" w:sz="4" w:space="0" w:color="808080"/>
            </w:tcBorders>
            <w:shd w:val="clear" w:color="auto" w:fill="auto"/>
          </w:tcPr>
          <w:p w14:paraId="28513E1F" w14:textId="26222139" w:rsidR="005049CD" w:rsidRDefault="005049CD" w:rsidP="00C77009">
            <w:pPr>
              <w:pStyle w:val="BodyTextTable"/>
            </w:pPr>
          </w:p>
        </w:tc>
      </w:tr>
      <w:tr w:rsidR="005049CD" w:rsidRPr="00D87B46" w14:paraId="68C13ADB" w14:textId="77777777" w:rsidTr="005049CD">
        <w:trPr>
          <w:cantSplit/>
        </w:trPr>
        <w:tc>
          <w:tcPr>
            <w:tcW w:w="1562" w:type="dxa"/>
            <w:tcBorders>
              <w:bottom w:val="single" w:sz="4" w:space="0" w:color="808080"/>
            </w:tcBorders>
            <w:shd w:val="clear" w:color="auto" w:fill="auto"/>
          </w:tcPr>
          <w:p w14:paraId="03AFB577" w14:textId="61A4ECAE" w:rsidR="005049CD" w:rsidRDefault="005049CD" w:rsidP="00C77009">
            <w:pPr>
              <w:pStyle w:val="BodyTextTable"/>
            </w:pPr>
          </w:p>
        </w:tc>
        <w:tc>
          <w:tcPr>
            <w:tcW w:w="1313" w:type="dxa"/>
            <w:tcBorders>
              <w:bottom w:val="single" w:sz="4" w:space="0" w:color="808080"/>
            </w:tcBorders>
            <w:shd w:val="clear" w:color="auto" w:fill="auto"/>
          </w:tcPr>
          <w:p w14:paraId="24DA83E1" w14:textId="175637BC" w:rsidR="005049CD" w:rsidRPr="007D7789" w:rsidRDefault="005049CD" w:rsidP="00C77009">
            <w:pPr>
              <w:pStyle w:val="BodyTextTable"/>
            </w:pPr>
          </w:p>
        </w:tc>
        <w:tc>
          <w:tcPr>
            <w:tcW w:w="6300" w:type="dxa"/>
            <w:gridSpan w:val="2"/>
            <w:tcBorders>
              <w:bottom w:val="single" w:sz="4" w:space="0" w:color="808080"/>
            </w:tcBorders>
            <w:shd w:val="clear" w:color="auto" w:fill="auto"/>
          </w:tcPr>
          <w:p w14:paraId="6E02085B" w14:textId="06AC3412" w:rsidR="005049CD" w:rsidRPr="00E113CB" w:rsidRDefault="005049CD" w:rsidP="00C77009">
            <w:pPr>
              <w:pStyle w:val="BodyTextTable"/>
            </w:pPr>
          </w:p>
        </w:tc>
        <w:tc>
          <w:tcPr>
            <w:tcW w:w="856" w:type="dxa"/>
            <w:tcBorders>
              <w:bottom w:val="single" w:sz="4" w:space="0" w:color="808080"/>
            </w:tcBorders>
            <w:shd w:val="clear" w:color="auto" w:fill="auto"/>
          </w:tcPr>
          <w:p w14:paraId="03B8EF4E" w14:textId="7D176C8C" w:rsidR="005049CD" w:rsidRDefault="005049CD" w:rsidP="00C77009">
            <w:pPr>
              <w:pStyle w:val="BodyTextTable"/>
            </w:pPr>
          </w:p>
        </w:tc>
      </w:tr>
      <w:tr w:rsidR="005049CD" w:rsidRPr="00D87B46" w14:paraId="6A5B6440" w14:textId="77777777" w:rsidTr="005049CD">
        <w:trPr>
          <w:cantSplit/>
        </w:trPr>
        <w:tc>
          <w:tcPr>
            <w:tcW w:w="1562" w:type="dxa"/>
            <w:tcBorders>
              <w:bottom w:val="single" w:sz="4" w:space="0" w:color="808080"/>
            </w:tcBorders>
            <w:shd w:val="clear" w:color="auto" w:fill="auto"/>
          </w:tcPr>
          <w:p w14:paraId="0FA68E8A" w14:textId="27D9A58A" w:rsidR="005049CD" w:rsidRDefault="005049CD" w:rsidP="00C77009">
            <w:pPr>
              <w:pStyle w:val="BodyTextTable"/>
            </w:pPr>
          </w:p>
        </w:tc>
        <w:tc>
          <w:tcPr>
            <w:tcW w:w="1313" w:type="dxa"/>
            <w:tcBorders>
              <w:bottom w:val="single" w:sz="4" w:space="0" w:color="808080"/>
            </w:tcBorders>
            <w:shd w:val="clear" w:color="auto" w:fill="auto"/>
          </w:tcPr>
          <w:p w14:paraId="1BF2BC9B" w14:textId="36C111EE" w:rsidR="005049CD" w:rsidRDefault="005049CD" w:rsidP="00C77009">
            <w:pPr>
              <w:pStyle w:val="BodyTextTable"/>
            </w:pPr>
          </w:p>
        </w:tc>
        <w:tc>
          <w:tcPr>
            <w:tcW w:w="6300" w:type="dxa"/>
            <w:gridSpan w:val="2"/>
            <w:tcBorders>
              <w:bottom w:val="single" w:sz="4" w:space="0" w:color="808080"/>
            </w:tcBorders>
            <w:shd w:val="clear" w:color="auto" w:fill="auto"/>
          </w:tcPr>
          <w:p w14:paraId="4A3A5342" w14:textId="413F5C34" w:rsidR="005049CD" w:rsidRDefault="005049CD" w:rsidP="00C77009">
            <w:pPr>
              <w:pStyle w:val="BodyTextTable"/>
            </w:pPr>
          </w:p>
        </w:tc>
        <w:tc>
          <w:tcPr>
            <w:tcW w:w="856" w:type="dxa"/>
            <w:tcBorders>
              <w:bottom w:val="single" w:sz="4" w:space="0" w:color="808080"/>
            </w:tcBorders>
            <w:shd w:val="clear" w:color="auto" w:fill="auto"/>
          </w:tcPr>
          <w:p w14:paraId="347AE978" w14:textId="0F18B0B2" w:rsidR="005049CD" w:rsidRDefault="005049CD" w:rsidP="00C77009">
            <w:pPr>
              <w:pStyle w:val="BodyTextTable"/>
            </w:pPr>
          </w:p>
        </w:tc>
      </w:tr>
      <w:tr w:rsidR="005049CD" w:rsidRPr="006E014F" w14:paraId="7CEB9AB8" w14:textId="77777777" w:rsidTr="005049CD">
        <w:trPr>
          <w:cantSplit/>
          <w:tblHeader/>
        </w:trPr>
        <w:tc>
          <w:tcPr>
            <w:tcW w:w="1562" w:type="dxa"/>
            <w:shd w:val="clear" w:color="auto" w:fill="auto"/>
            <w:hideMark/>
          </w:tcPr>
          <w:p w14:paraId="473DF6B5" w14:textId="6D6E4A4F" w:rsidR="005049CD" w:rsidRPr="00D87B46" w:rsidRDefault="005049CD" w:rsidP="00C77009">
            <w:pPr>
              <w:pStyle w:val="BodyTextTable"/>
            </w:pPr>
            <w:r w:rsidRPr="00D87B46">
              <w:t>Eyal Bekerman</w:t>
            </w:r>
          </w:p>
        </w:tc>
        <w:tc>
          <w:tcPr>
            <w:tcW w:w="1313" w:type="dxa"/>
            <w:shd w:val="clear" w:color="auto" w:fill="auto"/>
            <w:hideMark/>
          </w:tcPr>
          <w:p w14:paraId="20397003" w14:textId="7A5AF2E4" w:rsidR="005049CD" w:rsidRPr="00D87B46" w:rsidRDefault="005049CD" w:rsidP="00C77009">
            <w:pPr>
              <w:pStyle w:val="BodyTextTable"/>
            </w:pPr>
            <w:r>
              <w:t>Sep</w:t>
            </w:r>
            <w:r w:rsidRPr="00D87B46">
              <w:t>-</w:t>
            </w:r>
            <w:r>
              <w:t>21</w:t>
            </w:r>
            <w:r w:rsidRPr="00D87B46">
              <w:t>-20</w:t>
            </w:r>
            <w:r>
              <w:t>22</w:t>
            </w:r>
          </w:p>
        </w:tc>
        <w:tc>
          <w:tcPr>
            <w:tcW w:w="6300" w:type="dxa"/>
            <w:gridSpan w:val="2"/>
            <w:shd w:val="clear" w:color="auto" w:fill="auto"/>
            <w:hideMark/>
          </w:tcPr>
          <w:p w14:paraId="568AF3F0" w14:textId="77777777" w:rsidR="005049CD" w:rsidRPr="00D87B46" w:rsidRDefault="005049CD" w:rsidP="00C77009">
            <w:pPr>
              <w:pStyle w:val="BodyTextTable"/>
            </w:pPr>
            <w:r w:rsidRPr="00D87B46">
              <w:t>Document created</w:t>
            </w:r>
          </w:p>
        </w:tc>
        <w:tc>
          <w:tcPr>
            <w:tcW w:w="856" w:type="dxa"/>
            <w:shd w:val="clear" w:color="auto" w:fill="auto"/>
            <w:hideMark/>
          </w:tcPr>
          <w:p w14:paraId="30E283EB" w14:textId="414C2D8C" w:rsidR="005049CD" w:rsidRPr="00D87B46" w:rsidRDefault="005049CD" w:rsidP="00C77009">
            <w:pPr>
              <w:pStyle w:val="BodyTextTable"/>
            </w:pPr>
            <w:r w:rsidRPr="00D87B46">
              <w:t>0.1</w:t>
            </w:r>
          </w:p>
        </w:tc>
      </w:tr>
    </w:tbl>
    <w:p w14:paraId="6AD3091A" w14:textId="77777777" w:rsidR="00E578C0" w:rsidRPr="00C51AAB" w:rsidRDefault="00E578C0" w:rsidP="00E578C0">
      <w:pPr>
        <w:pStyle w:val="BodyText"/>
        <w:sectPr w:rsidR="00E578C0" w:rsidRPr="00C51AAB" w:rsidSect="00780FAC">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3D110FF9" w14:textId="77777777" w:rsidR="00E578C0" w:rsidRPr="00C51AAB" w:rsidRDefault="00E578C0" w:rsidP="00E578C0">
      <w:pPr>
        <w:pStyle w:val="Contents"/>
        <w:outlineLvl w:val="0"/>
      </w:pPr>
      <w:bookmarkStart w:id="11" w:name="_Toc99349397"/>
      <w:bookmarkStart w:id="12" w:name="_Toc83701142"/>
      <w:bookmarkStart w:id="13" w:name="_Toc489563969"/>
      <w:bookmarkStart w:id="14" w:name="_Toc116382620"/>
      <w:bookmarkEnd w:id="11"/>
      <w:bookmarkEnd w:id="12"/>
      <w:r w:rsidRPr="00C51AAB">
        <w:lastRenderedPageBreak/>
        <w:t>Table of Contents</w:t>
      </w:r>
      <w:bookmarkEnd w:id="13"/>
      <w:bookmarkEnd w:id="14"/>
    </w:p>
    <w:p w14:paraId="31251BF3" w14:textId="7D8077C1" w:rsidR="00AB2981" w:rsidRDefault="00E578C0">
      <w:pPr>
        <w:pStyle w:val="TOC1"/>
        <w:rPr>
          <w:rFonts w:asciiTheme="minorHAnsi" w:eastAsiaTheme="minorEastAsia" w:hAnsiTheme="minorHAnsi" w:cstheme="minorBidi"/>
          <w:b w:val="0"/>
          <w:color w:val="auto"/>
        </w:rPr>
      </w:pPr>
      <w:r w:rsidRPr="00C51AAB">
        <w:rPr>
          <w:noProof w:val="0"/>
        </w:rPr>
        <w:fldChar w:fldCharType="begin"/>
      </w:r>
      <w:r w:rsidRPr="00C51AAB">
        <w:rPr>
          <w:noProof w:val="0"/>
        </w:rPr>
        <w:instrText xml:space="preserve"> TOC \o "1-3" \h \z \u </w:instrText>
      </w:r>
      <w:r w:rsidRPr="00C51AAB">
        <w:rPr>
          <w:noProof w:val="0"/>
        </w:rPr>
        <w:fldChar w:fldCharType="separate"/>
      </w:r>
      <w:hyperlink w:anchor="_Toc116382620" w:history="1">
        <w:r w:rsidR="00AB2981" w:rsidRPr="007177B3">
          <w:rPr>
            <w:rStyle w:val="Hyperlink"/>
          </w:rPr>
          <w:t>Table of Contents</w:t>
        </w:r>
        <w:r w:rsidR="00AB2981">
          <w:rPr>
            <w:webHidden/>
          </w:rPr>
          <w:tab/>
        </w:r>
        <w:r w:rsidR="00AB2981">
          <w:rPr>
            <w:webHidden/>
          </w:rPr>
          <w:fldChar w:fldCharType="begin"/>
        </w:r>
        <w:r w:rsidR="00AB2981">
          <w:rPr>
            <w:webHidden/>
          </w:rPr>
          <w:instrText xml:space="preserve"> PAGEREF _Toc116382620 \h </w:instrText>
        </w:r>
        <w:r w:rsidR="00AB2981">
          <w:rPr>
            <w:webHidden/>
          </w:rPr>
        </w:r>
        <w:r w:rsidR="00AB2981">
          <w:rPr>
            <w:webHidden/>
          </w:rPr>
          <w:fldChar w:fldCharType="separate"/>
        </w:r>
        <w:r w:rsidR="00AB2981">
          <w:rPr>
            <w:webHidden/>
          </w:rPr>
          <w:t>ii</w:t>
        </w:r>
        <w:r w:rsidR="00AB2981">
          <w:rPr>
            <w:webHidden/>
          </w:rPr>
          <w:fldChar w:fldCharType="end"/>
        </w:r>
      </w:hyperlink>
    </w:p>
    <w:p w14:paraId="77AE01EB" w14:textId="451F8061" w:rsidR="00AB2981" w:rsidRDefault="00AB2981">
      <w:pPr>
        <w:pStyle w:val="TOC1"/>
        <w:rPr>
          <w:rFonts w:asciiTheme="minorHAnsi" w:eastAsiaTheme="minorEastAsia" w:hAnsiTheme="minorHAnsi" w:cstheme="minorBidi"/>
          <w:b w:val="0"/>
          <w:color w:val="auto"/>
        </w:rPr>
      </w:pPr>
      <w:hyperlink w:anchor="_Toc116382621" w:history="1">
        <w:r w:rsidRPr="007177B3">
          <w:rPr>
            <w:rStyle w:val="Hyperlink"/>
            <w:bCs/>
          </w:rPr>
          <w:t>1</w:t>
        </w:r>
        <w:r>
          <w:rPr>
            <w:rFonts w:asciiTheme="minorHAnsi" w:eastAsiaTheme="minorEastAsia" w:hAnsiTheme="minorHAnsi" w:cstheme="minorBidi"/>
            <w:b w:val="0"/>
            <w:color w:val="auto"/>
          </w:rPr>
          <w:tab/>
        </w:r>
        <w:r w:rsidRPr="007177B3">
          <w:rPr>
            <w:rStyle w:val="Hyperlink"/>
          </w:rPr>
          <w:t>Introduction</w:t>
        </w:r>
        <w:r>
          <w:rPr>
            <w:webHidden/>
          </w:rPr>
          <w:tab/>
        </w:r>
        <w:r>
          <w:rPr>
            <w:webHidden/>
          </w:rPr>
          <w:fldChar w:fldCharType="begin"/>
        </w:r>
        <w:r>
          <w:rPr>
            <w:webHidden/>
          </w:rPr>
          <w:instrText xml:space="preserve"> PAGEREF _Toc116382621 \h </w:instrText>
        </w:r>
        <w:r>
          <w:rPr>
            <w:webHidden/>
          </w:rPr>
        </w:r>
        <w:r>
          <w:rPr>
            <w:webHidden/>
          </w:rPr>
          <w:fldChar w:fldCharType="separate"/>
        </w:r>
        <w:r>
          <w:rPr>
            <w:webHidden/>
          </w:rPr>
          <w:t>1</w:t>
        </w:r>
        <w:r>
          <w:rPr>
            <w:webHidden/>
          </w:rPr>
          <w:fldChar w:fldCharType="end"/>
        </w:r>
      </w:hyperlink>
    </w:p>
    <w:p w14:paraId="698C8540" w14:textId="70EE5455" w:rsidR="00AB2981" w:rsidRDefault="00AB2981">
      <w:pPr>
        <w:pStyle w:val="TOC2"/>
        <w:rPr>
          <w:rFonts w:asciiTheme="minorHAnsi" w:eastAsiaTheme="minorEastAsia" w:hAnsiTheme="minorHAnsi" w:cstheme="minorBidi"/>
          <w:noProof/>
          <w:color w:val="auto"/>
          <w:sz w:val="22"/>
          <w:szCs w:val="22"/>
        </w:rPr>
      </w:pPr>
      <w:hyperlink w:anchor="_Toc116382622" w:history="1">
        <w:r w:rsidRPr="007177B3">
          <w:rPr>
            <w:rStyle w:val="Hyperlink"/>
            <w:noProof/>
          </w:rPr>
          <w:t>1.1</w:t>
        </w:r>
        <w:r>
          <w:rPr>
            <w:rFonts w:asciiTheme="minorHAnsi" w:eastAsiaTheme="minorEastAsia" w:hAnsiTheme="minorHAnsi" w:cstheme="minorBidi"/>
            <w:noProof/>
            <w:color w:val="auto"/>
            <w:sz w:val="22"/>
            <w:szCs w:val="22"/>
          </w:rPr>
          <w:tab/>
        </w:r>
        <w:r w:rsidRPr="007177B3">
          <w:rPr>
            <w:rStyle w:val="Hyperlink"/>
            <w:noProof/>
          </w:rPr>
          <w:t>Purpose and Scope</w:t>
        </w:r>
        <w:r>
          <w:rPr>
            <w:noProof/>
            <w:webHidden/>
          </w:rPr>
          <w:tab/>
        </w:r>
        <w:r>
          <w:rPr>
            <w:noProof/>
            <w:webHidden/>
          </w:rPr>
          <w:fldChar w:fldCharType="begin"/>
        </w:r>
        <w:r>
          <w:rPr>
            <w:noProof/>
            <w:webHidden/>
          </w:rPr>
          <w:instrText xml:space="preserve"> PAGEREF _Toc116382622 \h </w:instrText>
        </w:r>
        <w:r>
          <w:rPr>
            <w:noProof/>
            <w:webHidden/>
          </w:rPr>
        </w:r>
        <w:r>
          <w:rPr>
            <w:noProof/>
            <w:webHidden/>
          </w:rPr>
          <w:fldChar w:fldCharType="separate"/>
        </w:r>
        <w:r>
          <w:rPr>
            <w:noProof/>
            <w:webHidden/>
          </w:rPr>
          <w:t>1</w:t>
        </w:r>
        <w:r>
          <w:rPr>
            <w:noProof/>
            <w:webHidden/>
          </w:rPr>
          <w:fldChar w:fldCharType="end"/>
        </w:r>
      </w:hyperlink>
    </w:p>
    <w:p w14:paraId="4EE0C7A2" w14:textId="0F7590FD" w:rsidR="00AB2981" w:rsidRDefault="00AB2981">
      <w:pPr>
        <w:pStyle w:val="TOC2"/>
        <w:rPr>
          <w:rFonts w:asciiTheme="minorHAnsi" w:eastAsiaTheme="minorEastAsia" w:hAnsiTheme="minorHAnsi" w:cstheme="minorBidi"/>
          <w:noProof/>
          <w:color w:val="auto"/>
          <w:sz w:val="22"/>
          <w:szCs w:val="22"/>
        </w:rPr>
      </w:pPr>
      <w:hyperlink w:anchor="_Toc116382623" w:history="1">
        <w:r w:rsidRPr="007177B3">
          <w:rPr>
            <w:rStyle w:val="Hyperlink"/>
            <w:noProof/>
          </w:rPr>
          <w:t>1.2</w:t>
        </w:r>
        <w:r>
          <w:rPr>
            <w:rFonts w:asciiTheme="minorHAnsi" w:eastAsiaTheme="minorEastAsia" w:hAnsiTheme="minorHAnsi" w:cstheme="minorBidi"/>
            <w:noProof/>
            <w:color w:val="auto"/>
            <w:sz w:val="22"/>
            <w:szCs w:val="22"/>
          </w:rPr>
          <w:tab/>
        </w:r>
        <w:r w:rsidRPr="007177B3">
          <w:rPr>
            <w:rStyle w:val="Hyperlink"/>
            <w:noProof/>
          </w:rPr>
          <w:t>Related Documentation</w:t>
        </w:r>
        <w:r>
          <w:rPr>
            <w:noProof/>
            <w:webHidden/>
          </w:rPr>
          <w:tab/>
        </w:r>
        <w:r>
          <w:rPr>
            <w:noProof/>
            <w:webHidden/>
          </w:rPr>
          <w:fldChar w:fldCharType="begin"/>
        </w:r>
        <w:r>
          <w:rPr>
            <w:noProof/>
            <w:webHidden/>
          </w:rPr>
          <w:instrText xml:space="preserve"> PAGEREF _Toc116382623 \h </w:instrText>
        </w:r>
        <w:r>
          <w:rPr>
            <w:noProof/>
            <w:webHidden/>
          </w:rPr>
        </w:r>
        <w:r>
          <w:rPr>
            <w:noProof/>
            <w:webHidden/>
          </w:rPr>
          <w:fldChar w:fldCharType="separate"/>
        </w:r>
        <w:r>
          <w:rPr>
            <w:noProof/>
            <w:webHidden/>
          </w:rPr>
          <w:t>1</w:t>
        </w:r>
        <w:r>
          <w:rPr>
            <w:noProof/>
            <w:webHidden/>
          </w:rPr>
          <w:fldChar w:fldCharType="end"/>
        </w:r>
      </w:hyperlink>
    </w:p>
    <w:p w14:paraId="20577476" w14:textId="0DE5D919" w:rsidR="00AB2981" w:rsidRDefault="00AB2981">
      <w:pPr>
        <w:pStyle w:val="TOC2"/>
        <w:rPr>
          <w:rFonts w:asciiTheme="minorHAnsi" w:eastAsiaTheme="minorEastAsia" w:hAnsiTheme="minorHAnsi" w:cstheme="minorBidi"/>
          <w:noProof/>
          <w:color w:val="auto"/>
          <w:sz w:val="22"/>
          <w:szCs w:val="22"/>
        </w:rPr>
      </w:pPr>
      <w:hyperlink w:anchor="_Toc116382624" w:history="1">
        <w:r w:rsidRPr="007177B3">
          <w:rPr>
            <w:rStyle w:val="Hyperlink"/>
            <w:noProof/>
          </w:rPr>
          <w:t>1.3</w:t>
        </w:r>
        <w:r>
          <w:rPr>
            <w:rFonts w:asciiTheme="minorHAnsi" w:eastAsiaTheme="minorEastAsia" w:hAnsiTheme="minorHAnsi" w:cstheme="minorBidi"/>
            <w:noProof/>
            <w:color w:val="auto"/>
            <w:sz w:val="22"/>
            <w:szCs w:val="22"/>
          </w:rPr>
          <w:tab/>
        </w:r>
        <w:r w:rsidRPr="007177B3">
          <w:rPr>
            <w:rStyle w:val="Hyperlink"/>
            <w:noProof/>
          </w:rPr>
          <w:t>Terms and Definitions</w:t>
        </w:r>
        <w:r>
          <w:rPr>
            <w:noProof/>
            <w:webHidden/>
          </w:rPr>
          <w:tab/>
        </w:r>
        <w:r>
          <w:rPr>
            <w:noProof/>
            <w:webHidden/>
          </w:rPr>
          <w:fldChar w:fldCharType="begin"/>
        </w:r>
        <w:r>
          <w:rPr>
            <w:noProof/>
            <w:webHidden/>
          </w:rPr>
          <w:instrText xml:space="preserve"> PAGEREF _Toc116382624 \h </w:instrText>
        </w:r>
        <w:r>
          <w:rPr>
            <w:noProof/>
            <w:webHidden/>
          </w:rPr>
        </w:r>
        <w:r>
          <w:rPr>
            <w:noProof/>
            <w:webHidden/>
          </w:rPr>
          <w:fldChar w:fldCharType="separate"/>
        </w:r>
        <w:r>
          <w:rPr>
            <w:noProof/>
            <w:webHidden/>
          </w:rPr>
          <w:t>1</w:t>
        </w:r>
        <w:r>
          <w:rPr>
            <w:noProof/>
            <w:webHidden/>
          </w:rPr>
          <w:fldChar w:fldCharType="end"/>
        </w:r>
      </w:hyperlink>
    </w:p>
    <w:p w14:paraId="561B87D7" w14:textId="1C637050" w:rsidR="00AB2981" w:rsidRDefault="00AB2981">
      <w:pPr>
        <w:pStyle w:val="TOC1"/>
        <w:rPr>
          <w:rFonts w:asciiTheme="minorHAnsi" w:eastAsiaTheme="minorEastAsia" w:hAnsiTheme="minorHAnsi" w:cstheme="minorBidi"/>
          <w:b w:val="0"/>
          <w:color w:val="auto"/>
        </w:rPr>
      </w:pPr>
      <w:hyperlink w:anchor="_Toc116382625" w:history="1">
        <w:r w:rsidRPr="007177B3">
          <w:rPr>
            <w:rStyle w:val="Hyperlink"/>
            <w:bCs/>
          </w:rPr>
          <w:t>2</w:t>
        </w:r>
        <w:r>
          <w:rPr>
            <w:rFonts w:asciiTheme="minorHAnsi" w:eastAsiaTheme="minorEastAsia" w:hAnsiTheme="minorHAnsi" w:cstheme="minorBidi"/>
            <w:b w:val="0"/>
            <w:color w:val="auto"/>
          </w:rPr>
          <w:tab/>
        </w:r>
        <w:r w:rsidRPr="007177B3">
          <w:rPr>
            <w:rStyle w:val="Hyperlink"/>
          </w:rPr>
          <w:t>General Information</w:t>
        </w:r>
        <w:r>
          <w:rPr>
            <w:webHidden/>
          </w:rPr>
          <w:tab/>
        </w:r>
        <w:r>
          <w:rPr>
            <w:webHidden/>
          </w:rPr>
          <w:fldChar w:fldCharType="begin"/>
        </w:r>
        <w:r>
          <w:rPr>
            <w:webHidden/>
          </w:rPr>
          <w:instrText xml:space="preserve"> PAGEREF _Toc116382625 \h </w:instrText>
        </w:r>
        <w:r>
          <w:rPr>
            <w:webHidden/>
          </w:rPr>
        </w:r>
        <w:r>
          <w:rPr>
            <w:webHidden/>
          </w:rPr>
          <w:fldChar w:fldCharType="separate"/>
        </w:r>
        <w:r>
          <w:rPr>
            <w:webHidden/>
          </w:rPr>
          <w:t>2</w:t>
        </w:r>
        <w:r>
          <w:rPr>
            <w:webHidden/>
          </w:rPr>
          <w:fldChar w:fldCharType="end"/>
        </w:r>
      </w:hyperlink>
    </w:p>
    <w:p w14:paraId="79372D0D" w14:textId="15BC85F2" w:rsidR="00AB2981" w:rsidRDefault="00AB2981">
      <w:pPr>
        <w:pStyle w:val="TOC2"/>
        <w:rPr>
          <w:rFonts w:asciiTheme="minorHAnsi" w:eastAsiaTheme="minorEastAsia" w:hAnsiTheme="minorHAnsi" w:cstheme="minorBidi"/>
          <w:noProof/>
          <w:color w:val="auto"/>
          <w:sz w:val="22"/>
          <w:szCs w:val="22"/>
        </w:rPr>
      </w:pPr>
      <w:hyperlink w:anchor="_Toc116382626" w:history="1">
        <w:r w:rsidRPr="007177B3">
          <w:rPr>
            <w:rStyle w:val="Hyperlink"/>
            <w:noProof/>
          </w:rPr>
          <w:t>2.1</w:t>
        </w:r>
        <w:r>
          <w:rPr>
            <w:rFonts w:asciiTheme="minorHAnsi" w:eastAsiaTheme="minorEastAsia" w:hAnsiTheme="minorHAnsi" w:cstheme="minorBidi"/>
            <w:noProof/>
            <w:color w:val="auto"/>
            <w:sz w:val="22"/>
            <w:szCs w:val="22"/>
          </w:rPr>
          <w:tab/>
        </w:r>
        <w:r w:rsidRPr="007177B3">
          <w:rPr>
            <w:rStyle w:val="Hyperlink"/>
            <w:noProof/>
          </w:rPr>
          <w:t>Technical Information</w:t>
        </w:r>
        <w:r>
          <w:rPr>
            <w:noProof/>
            <w:webHidden/>
          </w:rPr>
          <w:tab/>
        </w:r>
        <w:r>
          <w:rPr>
            <w:noProof/>
            <w:webHidden/>
          </w:rPr>
          <w:fldChar w:fldCharType="begin"/>
        </w:r>
        <w:r>
          <w:rPr>
            <w:noProof/>
            <w:webHidden/>
          </w:rPr>
          <w:instrText xml:space="preserve"> PAGEREF _Toc116382626 \h </w:instrText>
        </w:r>
        <w:r>
          <w:rPr>
            <w:noProof/>
            <w:webHidden/>
          </w:rPr>
        </w:r>
        <w:r>
          <w:rPr>
            <w:noProof/>
            <w:webHidden/>
          </w:rPr>
          <w:fldChar w:fldCharType="separate"/>
        </w:r>
        <w:r>
          <w:rPr>
            <w:noProof/>
            <w:webHidden/>
          </w:rPr>
          <w:t>2</w:t>
        </w:r>
        <w:r>
          <w:rPr>
            <w:noProof/>
            <w:webHidden/>
          </w:rPr>
          <w:fldChar w:fldCharType="end"/>
        </w:r>
      </w:hyperlink>
    </w:p>
    <w:p w14:paraId="54C845C8" w14:textId="307BDE1D" w:rsidR="00AB2981" w:rsidRDefault="00AB2981">
      <w:pPr>
        <w:pStyle w:val="TOC2"/>
        <w:rPr>
          <w:rFonts w:asciiTheme="minorHAnsi" w:eastAsiaTheme="minorEastAsia" w:hAnsiTheme="minorHAnsi" w:cstheme="minorBidi"/>
          <w:noProof/>
          <w:color w:val="auto"/>
          <w:sz w:val="22"/>
          <w:szCs w:val="22"/>
        </w:rPr>
      </w:pPr>
      <w:hyperlink w:anchor="_Toc116382627" w:history="1">
        <w:r w:rsidRPr="007177B3">
          <w:rPr>
            <w:rStyle w:val="Hyperlink"/>
            <w:noProof/>
          </w:rPr>
          <w:t>2.2</w:t>
        </w:r>
        <w:r>
          <w:rPr>
            <w:rFonts w:asciiTheme="minorHAnsi" w:eastAsiaTheme="minorEastAsia" w:hAnsiTheme="minorHAnsi" w:cstheme="minorBidi"/>
            <w:noProof/>
            <w:color w:val="auto"/>
            <w:sz w:val="22"/>
            <w:szCs w:val="22"/>
          </w:rPr>
          <w:tab/>
        </w:r>
        <w:r w:rsidRPr="007177B3">
          <w:rPr>
            <w:rStyle w:val="Hyperlink"/>
            <w:noProof/>
          </w:rPr>
          <w:t>General Assumptions</w:t>
        </w:r>
        <w:r>
          <w:rPr>
            <w:noProof/>
            <w:webHidden/>
          </w:rPr>
          <w:tab/>
        </w:r>
        <w:r>
          <w:rPr>
            <w:noProof/>
            <w:webHidden/>
          </w:rPr>
          <w:fldChar w:fldCharType="begin"/>
        </w:r>
        <w:r>
          <w:rPr>
            <w:noProof/>
            <w:webHidden/>
          </w:rPr>
          <w:instrText xml:space="preserve"> PAGEREF _Toc116382627 \h </w:instrText>
        </w:r>
        <w:r>
          <w:rPr>
            <w:noProof/>
            <w:webHidden/>
          </w:rPr>
        </w:r>
        <w:r>
          <w:rPr>
            <w:noProof/>
            <w:webHidden/>
          </w:rPr>
          <w:fldChar w:fldCharType="separate"/>
        </w:r>
        <w:r>
          <w:rPr>
            <w:noProof/>
            <w:webHidden/>
          </w:rPr>
          <w:t>2</w:t>
        </w:r>
        <w:r>
          <w:rPr>
            <w:noProof/>
            <w:webHidden/>
          </w:rPr>
          <w:fldChar w:fldCharType="end"/>
        </w:r>
      </w:hyperlink>
    </w:p>
    <w:p w14:paraId="2229DF74" w14:textId="348284DF" w:rsidR="00AB2981" w:rsidRDefault="00AB2981">
      <w:pPr>
        <w:pStyle w:val="TOC2"/>
        <w:rPr>
          <w:rFonts w:asciiTheme="minorHAnsi" w:eastAsiaTheme="minorEastAsia" w:hAnsiTheme="minorHAnsi" w:cstheme="minorBidi"/>
          <w:noProof/>
          <w:color w:val="auto"/>
          <w:sz w:val="22"/>
          <w:szCs w:val="22"/>
        </w:rPr>
      </w:pPr>
      <w:hyperlink w:anchor="_Toc116382628" w:history="1">
        <w:r w:rsidRPr="007177B3">
          <w:rPr>
            <w:rStyle w:val="Hyperlink"/>
            <w:noProof/>
          </w:rPr>
          <w:t>2.3</w:t>
        </w:r>
        <w:r>
          <w:rPr>
            <w:rFonts w:asciiTheme="minorHAnsi" w:eastAsiaTheme="minorEastAsia" w:hAnsiTheme="minorHAnsi" w:cstheme="minorBidi"/>
            <w:noProof/>
            <w:color w:val="auto"/>
            <w:sz w:val="22"/>
            <w:szCs w:val="22"/>
          </w:rPr>
          <w:tab/>
        </w:r>
        <w:r w:rsidRPr="007177B3">
          <w:rPr>
            <w:rStyle w:val="Hyperlink"/>
            <w:noProof/>
          </w:rPr>
          <w:t>Interface Master List Traceability Matrix</w:t>
        </w:r>
        <w:r>
          <w:rPr>
            <w:noProof/>
            <w:webHidden/>
          </w:rPr>
          <w:tab/>
        </w:r>
        <w:r>
          <w:rPr>
            <w:noProof/>
            <w:webHidden/>
          </w:rPr>
          <w:fldChar w:fldCharType="begin"/>
        </w:r>
        <w:r>
          <w:rPr>
            <w:noProof/>
            <w:webHidden/>
          </w:rPr>
          <w:instrText xml:space="preserve"> PAGEREF _Toc116382628 \h </w:instrText>
        </w:r>
        <w:r>
          <w:rPr>
            <w:noProof/>
            <w:webHidden/>
          </w:rPr>
        </w:r>
        <w:r>
          <w:rPr>
            <w:noProof/>
            <w:webHidden/>
          </w:rPr>
          <w:fldChar w:fldCharType="separate"/>
        </w:r>
        <w:r>
          <w:rPr>
            <w:noProof/>
            <w:webHidden/>
          </w:rPr>
          <w:t>2</w:t>
        </w:r>
        <w:r>
          <w:rPr>
            <w:noProof/>
            <w:webHidden/>
          </w:rPr>
          <w:fldChar w:fldCharType="end"/>
        </w:r>
      </w:hyperlink>
    </w:p>
    <w:p w14:paraId="3B6E17CB" w14:textId="063E5DBC" w:rsidR="00AB2981" w:rsidRDefault="00AB2981">
      <w:pPr>
        <w:pStyle w:val="TOC1"/>
        <w:rPr>
          <w:rFonts w:asciiTheme="minorHAnsi" w:eastAsiaTheme="minorEastAsia" w:hAnsiTheme="minorHAnsi" w:cstheme="minorBidi"/>
          <w:b w:val="0"/>
          <w:color w:val="auto"/>
        </w:rPr>
      </w:pPr>
      <w:hyperlink w:anchor="_Toc116382629" w:history="1">
        <w:r w:rsidRPr="007177B3">
          <w:rPr>
            <w:rStyle w:val="Hyperlink"/>
            <w:bCs/>
          </w:rPr>
          <w:t>3</w:t>
        </w:r>
        <w:r>
          <w:rPr>
            <w:rFonts w:asciiTheme="minorHAnsi" w:eastAsiaTheme="minorEastAsia" w:hAnsiTheme="minorHAnsi" w:cstheme="minorBidi"/>
            <w:b w:val="0"/>
            <w:color w:val="auto"/>
          </w:rPr>
          <w:tab/>
        </w:r>
        <w:r w:rsidRPr="007177B3">
          <w:rPr>
            <w:rStyle w:val="Hyperlink"/>
          </w:rPr>
          <w:t>Bill Discounts File Extracts</w:t>
        </w:r>
        <w:r>
          <w:rPr>
            <w:webHidden/>
          </w:rPr>
          <w:tab/>
        </w:r>
        <w:r>
          <w:rPr>
            <w:webHidden/>
          </w:rPr>
          <w:fldChar w:fldCharType="begin"/>
        </w:r>
        <w:r>
          <w:rPr>
            <w:webHidden/>
          </w:rPr>
          <w:instrText xml:space="preserve"> PAGEREF _Toc116382629 \h </w:instrText>
        </w:r>
        <w:r>
          <w:rPr>
            <w:webHidden/>
          </w:rPr>
        </w:r>
        <w:r>
          <w:rPr>
            <w:webHidden/>
          </w:rPr>
          <w:fldChar w:fldCharType="separate"/>
        </w:r>
        <w:r>
          <w:rPr>
            <w:webHidden/>
          </w:rPr>
          <w:t>3</w:t>
        </w:r>
        <w:r>
          <w:rPr>
            <w:webHidden/>
          </w:rPr>
          <w:fldChar w:fldCharType="end"/>
        </w:r>
      </w:hyperlink>
    </w:p>
    <w:p w14:paraId="0993987F" w14:textId="352CF373" w:rsidR="00AB2981" w:rsidRDefault="00AB2981">
      <w:pPr>
        <w:pStyle w:val="TOC2"/>
        <w:rPr>
          <w:rFonts w:asciiTheme="minorHAnsi" w:eastAsiaTheme="minorEastAsia" w:hAnsiTheme="minorHAnsi" w:cstheme="minorBidi"/>
          <w:noProof/>
          <w:color w:val="auto"/>
          <w:sz w:val="22"/>
          <w:szCs w:val="22"/>
        </w:rPr>
      </w:pPr>
      <w:hyperlink w:anchor="_Toc116382630" w:history="1">
        <w:r w:rsidRPr="007177B3">
          <w:rPr>
            <w:rStyle w:val="Hyperlink"/>
            <w:noProof/>
          </w:rPr>
          <w:t>3.1</w:t>
        </w:r>
        <w:r>
          <w:rPr>
            <w:rFonts w:asciiTheme="minorHAnsi" w:eastAsiaTheme="minorEastAsia" w:hAnsiTheme="minorHAnsi" w:cstheme="minorBidi"/>
            <w:noProof/>
            <w:color w:val="auto"/>
            <w:sz w:val="22"/>
            <w:szCs w:val="22"/>
          </w:rPr>
          <w:tab/>
        </w:r>
        <w:r w:rsidRPr="007177B3">
          <w:rPr>
            <w:rStyle w:val="Hyperlink"/>
            <w:noProof/>
          </w:rPr>
          <w:t>Bill Discounts</w:t>
        </w:r>
        <w:r>
          <w:rPr>
            <w:noProof/>
            <w:webHidden/>
          </w:rPr>
          <w:tab/>
        </w:r>
        <w:r>
          <w:rPr>
            <w:noProof/>
            <w:webHidden/>
          </w:rPr>
          <w:fldChar w:fldCharType="begin"/>
        </w:r>
        <w:r>
          <w:rPr>
            <w:noProof/>
            <w:webHidden/>
          </w:rPr>
          <w:instrText xml:space="preserve"> PAGEREF _Toc116382630 \h </w:instrText>
        </w:r>
        <w:r>
          <w:rPr>
            <w:noProof/>
            <w:webHidden/>
          </w:rPr>
        </w:r>
        <w:r>
          <w:rPr>
            <w:noProof/>
            <w:webHidden/>
          </w:rPr>
          <w:fldChar w:fldCharType="separate"/>
        </w:r>
        <w:r>
          <w:rPr>
            <w:noProof/>
            <w:webHidden/>
          </w:rPr>
          <w:t>3</w:t>
        </w:r>
        <w:r>
          <w:rPr>
            <w:noProof/>
            <w:webHidden/>
          </w:rPr>
          <w:fldChar w:fldCharType="end"/>
        </w:r>
      </w:hyperlink>
    </w:p>
    <w:p w14:paraId="7E4DFA21" w14:textId="74C27974" w:rsidR="00AB2981" w:rsidRDefault="00AB2981">
      <w:pPr>
        <w:pStyle w:val="TOC3"/>
        <w:rPr>
          <w:rFonts w:asciiTheme="minorHAnsi" w:eastAsiaTheme="minorEastAsia" w:hAnsiTheme="minorHAnsi" w:cstheme="minorBidi"/>
          <w:noProof/>
          <w:color w:val="auto"/>
          <w:sz w:val="22"/>
        </w:rPr>
      </w:pPr>
      <w:hyperlink w:anchor="_Toc116382631" w:history="1">
        <w:r w:rsidRPr="007177B3">
          <w:rPr>
            <w:rStyle w:val="Hyperlink"/>
            <w:noProof/>
          </w:rPr>
          <w:t>3.1.1</w:t>
        </w:r>
        <w:r>
          <w:rPr>
            <w:rFonts w:asciiTheme="minorHAnsi" w:eastAsiaTheme="minorEastAsia" w:hAnsiTheme="minorHAnsi" w:cstheme="minorBidi"/>
            <w:noProof/>
            <w:color w:val="auto"/>
            <w:sz w:val="22"/>
          </w:rPr>
          <w:tab/>
        </w:r>
        <w:r w:rsidRPr="007177B3">
          <w:rPr>
            <w:rStyle w:val="Hyperlink"/>
            <w:noProof/>
          </w:rPr>
          <w:t>Description</w:t>
        </w:r>
        <w:r>
          <w:rPr>
            <w:noProof/>
            <w:webHidden/>
          </w:rPr>
          <w:tab/>
        </w:r>
        <w:r>
          <w:rPr>
            <w:noProof/>
            <w:webHidden/>
          </w:rPr>
          <w:fldChar w:fldCharType="begin"/>
        </w:r>
        <w:r>
          <w:rPr>
            <w:noProof/>
            <w:webHidden/>
          </w:rPr>
          <w:instrText xml:space="preserve"> PAGEREF _Toc116382631 \h </w:instrText>
        </w:r>
        <w:r>
          <w:rPr>
            <w:noProof/>
            <w:webHidden/>
          </w:rPr>
        </w:r>
        <w:r>
          <w:rPr>
            <w:noProof/>
            <w:webHidden/>
          </w:rPr>
          <w:fldChar w:fldCharType="separate"/>
        </w:r>
        <w:r>
          <w:rPr>
            <w:noProof/>
            <w:webHidden/>
          </w:rPr>
          <w:t>3</w:t>
        </w:r>
        <w:r>
          <w:rPr>
            <w:noProof/>
            <w:webHidden/>
          </w:rPr>
          <w:fldChar w:fldCharType="end"/>
        </w:r>
      </w:hyperlink>
    </w:p>
    <w:p w14:paraId="1081B475" w14:textId="39DE9921" w:rsidR="00AB2981" w:rsidRDefault="00AB2981">
      <w:pPr>
        <w:pStyle w:val="TOC3"/>
        <w:rPr>
          <w:rFonts w:asciiTheme="minorHAnsi" w:eastAsiaTheme="minorEastAsia" w:hAnsiTheme="minorHAnsi" w:cstheme="minorBidi"/>
          <w:noProof/>
          <w:color w:val="auto"/>
          <w:sz w:val="22"/>
        </w:rPr>
      </w:pPr>
      <w:hyperlink w:anchor="_Toc116382632" w:history="1">
        <w:r w:rsidRPr="007177B3">
          <w:rPr>
            <w:rStyle w:val="Hyperlink"/>
            <w:noProof/>
          </w:rPr>
          <w:t>3.1.2</w:t>
        </w:r>
        <w:r>
          <w:rPr>
            <w:rFonts w:asciiTheme="minorHAnsi" w:eastAsiaTheme="minorEastAsia" w:hAnsiTheme="minorHAnsi" w:cstheme="minorBidi"/>
            <w:noProof/>
            <w:color w:val="auto"/>
            <w:sz w:val="22"/>
          </w:rPr>
          <w:tab/>
        </w:r>
        <w:r w:rsidRPr="007177B3">
          <w:rPr>
            <w:rStyle w:val="Hyperlink"/>
            <w:noProof/>
          </w:rPr>
          <w:t>Assumptions</w:t>
        </w:r>
        <w:r>
          <w:rPr>
            <w:noProof/>
            <w:webHidden/>
          </w:rPr>
          <w:tab/>
        </w:r>
        <w:r>
          <w:rPr>
            <w:noProof/>
            <w:webHidden/>
          </w:rPr>
          <w:fldChar w:fldCharType="begin"/>
        </w:r>
        <w:r>
          <w:rPr>
            <w:noProof/>
            <w:webHidden/>
          </w:rPr>
          <w:instrText xml:space="preserve"> PAGEREF _Toc116382632 \h </w:instrText>
        </w:r>
        <w:r>
          <w:rPr>
            <w:noProof/>
            <w:webHidden/>
          </w:rPr>
        </w:r>
        <w:r>
          <w:rPr>
            <w:noProof/>
            <w:webHidden/>
          </w:rPr>
          <w:fldChar w:fldCharType="separate"/>
        </w:r>
        <w:r>
          <w:rPr>
            <w:noProof/>
            <w:webHidden/>
          </w:rPr>
          <w:t>3</w:t>
        </w:r>
        <w:r>
          <w:rPr>
            <w:noProof/>
            <w:webHidden/>
          </w:rPr>
          <w:fldChar w:fldCharType="end"/>
        </w:r>
      </w:hyperlink>
    </w:p>
    <w:p w14:paraId="5AF4B8B4" w14:textId="0EC7E7BF" w:rsidR="00AB2981" w:rsidRDefault="00AB2981">
      <w:pPr>
        <w:pStyle w:val="TOC3"/>
        <w:rPr>
          <w:rFonts w:asciiTheme="minorHAnsi" w:eastAsiaTheme="minorEastAsia" w:hAnsiTheme="minorHAnsi" w:cstheme="minorBidi"/>
          <w:noProof/>
          <w:color w:val="auto"/>
          <w:sz w:val="22"/>
        </w:rPr>
      </w:pPr>
      <w:hyperlink w:anchor="_Toc116382633" w:history="1">
        <w:r w:rsidRPr="007177B3">
          <w:rPr>
            <w:rStyle w:val="Hyperlink"/>
            <w:noProof/>
          </w:rPr>
          <w:t>3.1.3</w:t>
        </w:r>
        <w:r>
          <w:rPr>
            <w:rFonts w:asciiTheme="minorHAnsi" w:eastAsiaTheme="minorEastAsia" w:hAnsiTheme="minorHAnsi" w:cstheme="minorBidi"/>
            <w:noProof/>
            <w:color w:val="auto"/>
            <w:sz w:val="22"/>
          </w:rPr>
          <w:tab/>
        </w:r>
        <w:r w:rsidRPr="007177B3">
          <w:rPr>
            <w:rStyle w:val="Hyperlink"/>
            <w:noProof/>
          </w:rPr>
          <w:t>Flow Diagram</w:t>
        </w:r>
        <w:r>
          <w:rPr>
            <w:noProof/>
            <w:webHidden/>
          </w:rPr>
          <w:tab/>
        </w:r>
        <w:r>
          <w:rPr>
            <w:noProof/>
            <w:webHidden/>
          </w:rPr>
          <w:fldChar w:fldCharType="begin"/>
        </w:r>
        <w:r>
          <w:rPr>
            <w:noProof/>
            <w:webHidden/>
          </w:rPr>
          <w:instrText xml:space="preserve"> PAGEREF _Toc116382633 \h </w:instrText>
        </w:r>
        <w:r>
          <w:rPr>
            <w:noProof/>
            <w:webHidden/>
          </w:rPr>
        </w:r>
        <w:r>
          <w:rPr>
            <w:noProof/>
            <w:webHidden/>
          </w:rPr>
          <w:fldChar w:fldCharType="separate"/>
        </w:r>
        <w:r>
          <w:rPr>
            <w:noProof/>
            <w:webHidden/>
          </w:rPr>
          <w:t>3</w:t>
        </w:r>
        <w:r>
          <w:rPr>
            <w:noProof/>
            <w:webHidden/>
          </w:rPr>
          <w:fldChar w:fldCharType="end"/>
        </w:r>
      </w:hyperlink>
    </w:p>
    <w:p w14:paraId="795EC72D" w14:textId="0E7F592B" w:rsidR="00AB2981" w:rsidRDefault="00AB2981">
      <w:pPr>
        <w:pStyle w:val="TOC3"/>
        <w:rPr>
          <w:rFonts w:asciiTheme="minorHAnsi" w:eastAsiaTheme="minorEastAsia" w:hAnsiTheme="minorHAnsi" w:cstheme="minorBidi"/>
          <w:noProof/>
          <w:color w:val="auto"/>
          <w:sz w:val="22"/>
        </w:rPr>
      </w:pPr>
      <w:hyperlink w:anchor="_Toc116382634" w:history="1">
        <w:r w:rsidRPr="007177B3">
          <w:rPr>
            <w:rStyle w:val="Hyperlink"/>
            <w:noProof/>
          </w:rPr>
          <w:t>3.1.4</w:t>
        </w:r>
        <w:r>
          <w:rPr>
            <w:rFonts w:asciiTheme="minorHAnsi" w:eastAsiaTheme="minorEastAsia" w:hAnsiTheme="minorHAnsi" w:cstheme="minorBidi"/>
            <w:noProof/>
            <w:color w:val="auto"/>
            <w:sz w:val="22"/>
          </w:rPr>
          <w:tab/>
        </w:r>
        <w:r w:rsidRPr="007177B3">
          <w:rPr>
            <w:rStyle w:val="Hyperlink"/>
            <w:noProof/>
          </w:rPr>
          <w:t>Flow Description</w:t>
        </w:r>
        <w:r>
          <w:rPr>
            <w:noProof/>
            <w:webHidden/>
          </w:rPr>
          <w:tab/>
        </w:r>
        <w:r>
          <w:rPr>
            <w:noProof/>
            <w:webHidden/>
          </w:rPr>
          <w:fldChar w:fldCharType="begin"/>
        </w:r>
        <w:r>
          <w:rPr>
            <w:noProof/>
            <w:webHidden/>
          </w:rPr>
          <w:instrText xml:space="preserve"> PAGEREF _Toc116382634 \h </w:instrText>
        </w:r>
        <w:r>
          <w:rPr>
            <w:noProof/>
            <w:webHidden/>
          </w:rPr>
        </w:r>
        <w:r>
          <w:rPr>
            <w:noProof/>
            <w:webHidden/>
          </w:rPr>
          <w:fldChar w:fldCharType="separate"/>
        </w:r>
        <w:r>
          <w:rPr>
            <w:noProof/>
            <w:webHidden/>
          </w:rPr>
          <w:t>3</w:t>
        </w:r>
        <w:r>
          <w:rPr>
            <w:noProof/>
            <w:webHidden/>
          </w:rPr>
          <w:fldChar w:fldCharType="end"/>
        </w:r>
      </w:hyperlink>
    </w:p>
    <w:p w14:paraId="440BF7DE" w14:textId="50B318D1" w:rsidR="00AB2981" w:rsidRDefault="00AB2981">
      <w:pPr>
        <w:pStyle w:val="TOC3"/>
        <w:rPr>
          <w:rFonts w:asciiTheme="minorHAnsi" w:eastAsiaTheme="minorEastAsia" w:hAnsiTheme="minorHAnsi" w:cstheme="minorBidi"/>
          <w:noProof/>
          <w:color w:val="auto"/>
          <w:sz w:val="22"/>
        </w:rPr>
      </w:pPr>
      <w:hyperlink w:anchor="_Toc116382635" w:history="1">
        <w:r w:rsidRPr="007177B3">
          <w:rPr>
            <w:rStyle w:val="Hyperlink"/>
            <w:noProof/>
          </w:rPr>
          <w:t>3.1.5</w:t>
        </w:r>
        <w:r>
          <w:rPr>
            <w:rFonts w:asciiTheme="minorHAnsi" w:eastAsiaTheme="minorEastAsia" w:hAnsiTheme="minorHAnsi" w:cstheme="minorBidi"/>
            <w:noProof/>
            <w:color w:val="auto"/>
            <w:sz w:val="22"/>
          </w:rPr>
          <w:tab/>
        </w:r>
        <w:r w:rsidRPr="007177B3">
          <w:rPr>
            <w:rStyle w:val="Hyperlink"/>
            <w:noProof/>
          </w:rPr>
          <w:t>Bill Discount Request</w:t>
        </w:r>
        <w:r>
          <w:rPr>
            <w:noProof/>
            <w:webHidden/>
          </w:rPr>
          <w:tab/>
        </w:r>
        <w:r>
          <w:rPr>
            <w:noProof/>
            <w:webHidden/>
          </w:rPr>
          <w:fldChar w:fldCharType="begin"/>
        </w:r>
        <w:r>
          <w:rPr>
            <w:noProof/>
            <w:webHidden/>
          </w:rPr>
          <w:instrText xml:space="preserve"> PAGEREF _Toc116382635 \h </w:instrText>
        </w:r>
        <w:r>
          <w:rPr>
            <w:noProof/>
            <w:webHidden/>
          </w:rPr>
        </w:r>
        <w:r>
          <w:rPr>
            <w:noProof/>
            <w:webHidden/>
          </w:rPr>
          <w:fldChar w:fldCharType="separate"/>
        </w:r>
        <w:r>
          <w:rPr>
            <w:noProof/>
            <w:webHidden/>
          </w:rPr>
          <w:t>4</w:t>
        </w:r>
        <w:r>
          <w:rPr>
            <w:noProof/>
            <w:webHidden/>
          </w:rPr>
          <w:fldChar w:fldCharType="end"/>
        </w:r>
      </w:hyperlink>
    </w:p>
    <w:p w14:paraId="1A30D67E" w14:textId="73702D53" w:rsidR="00AB2981" w:rsidRDefault="00AB2981">
      <w:pPr>
        <w:pStyle w:val="TOC3"/>
        <w:rPr>
          <w:rFonts w:asciiTheme="minorHAnsi" w:eastAsiaTheme="minorEastAsia" w:hAnsiTheme="minorHAnsi" w:cstheme="minorBidi"/>
          <w:noProof/>
          <w:color w:val="auto"/>
          <w:sz w:val="22"/>
        </w:rPr>
      </w:pPr>
      <w:hyperlink w:anchor="_Toc116382636" w:history="1">
        <w:r w:rsidRPr="007177B3">
          <w:rPr>
            <w:rStyle w:val="Hyperlink"/>
            <w:noProof/>
          </w:rPr>
          <w:t>3.1.6</w:t>
        </w:r>
        <w:r>
          <w:rPr>
            <w:rFonts w:asciiTheme="minorHAnsi" w:eastAsiaTheme="minorEastAsia" w:hAnsiTheme="minorHAnsi" w:cstheme="minorBidi"/>
            <w:noProof/>
            <w:color w:val="auto"/>
            <w:sz w:val="22"/>
          </w:rPr>
          <w:tab/>
        </w:r>
        <w:r w:rsidRPr="007177B3">
          <w:rPr>
            <w:rStyle w:val="Hyperlink"/>
            <w:noProof/>
          </w:rPr>
          <w:t>Bill Discount Response</w:t>
        </w:r>
        <w:r>
          <w:rPr>
            <w:noProof/>
            <w:webHidden/>
          </w:rPr>
          <w:tab/>
        </w:r>
        <w:r>
          <w:rPr>
            <w:noProof/>
            <w:webHidden/>
          </w:rPr>
          <w:fldChar w:fldCharType="begin"/>
        </w:r>
        <w:r>
          <w:rPr>
            <w:noProof/>
            <w:webHidden/>
          </w:rPr>
          <w:instrText xml:space="preserve"> PAGEREF _Toc116382636 \h </w:instrText>
        </w:r>
        <w:r>
          <w:rPr>
            <w:noProof/>
            <w:webHidden/>
          </w:rPr>
        </w:r>
        <w:r>
          <w:rPr>
            <w:noProof/>
            <w:webHidden/>
          </w:rPr>
          <w:fldChar w:fldCharType="separate"/>
        </w:r>
        <w:r>
          <w:rPr>
            <w:noProof/>
            <w:webHidden/>
          </w:rPr>
          <w:t>5</w:t>
        </w:r>
        <w:r>
          <w:rPr>
            <w:noProof/>
            <w:webHidden/>
          </w:rPr>
          <w:fldChar w:fldCharType="end"/>
        </w:r>
      </w:hyperlink>
    </w:p>
    <w:p w14:paraId="5EA16741" w14:textId="57DC8812" w:rsidR="00AB2981" w:rsidRDefault="00AB2981">
      <w:pPr>
        <w:pStyle w:val="TOC1"/>
        <w:rPr>
          <w:rFonts w:asciiTheme="minorHAnsi" w:eastAsiaTheme="minorEastAsia" w:hAnsiTheme="minorHAnsi" w:cstheme="minorBidi"/>
          <w:b w:val="0"/>
          <w:color w:val="auto"/>
        </w:rPr>
      </w:pPr>
      <w:hyperlink w:anchor="_Toc116382637" w:history="1">
        <w:r w:rsidRPr="007177B3">
          <w:rPr>
            <w:rStyle w:val="Hyperlink"/>
            <w:bCs/>
          </w:rPr>
          <w:t>4</w:t>
        </w:r>
        <w:r>
          <w:rPr>
            <w:rFonts w:asciiTheme="minorHAnsi" w:eastAsiaTheme="minorEastAsia" w:hAnsiTheme="minorHAnsi" w:cstheme="minorBidi"/>
            <w:b w:val="0"/>
            <w:color w:val="auto"/>
          </w:rPr>
          <w:tab/>
        </w:r>
        <w:r w:rsidRPr="007177B3">
          <w:rPr>
            <w:rStyle w:val="Hyperlink"/>
          </w:rPr>
          <w:t>Open Issues</w:t>
        </w:r>
        <w:r>
          <w:rPr>
            <w:webHidden/>
          </w:rPr>
          <w:tab/>
        </w:r>
        <w:r>
          <w:rPr>
            <w:webHidden/>
          </w:rPr>
          <w:fldChar w:fldCharType="begin"/>
        </w:r>
        <w:r>
          <w:rPr>
            <w:webHidden/>
          </w:rPr>
          <w:instrText xml:space="preserve"> PAGEREF _Toc116382637 \h </w:instrText>
        </w:r>
        <w:r>
          <w:rPr>
            <w:webHidden/>
          </w:rPr>
        </w:r>
        <w:r>
          <w:rPr>
            <w:webHidden/>
          </w:rPr>
          <w:fldChar w:fldCharType="separate"/>
        </w:r>
        <w:r>
          <w:rPr>
            <w:webHidden/>
          </w:rPr>
          <w:t>7</w:t>
        </w:r>
        <w:r>
          <w:rPr>
            <w:webHidden/>
          </w:rPr>
          <w:fldChar w:fldCharType="end"/>
        </w:r>
      </w:hyperlink>
    </w:p>
    <w:p w14:paraId="267143B4" w14:textId="71030D64" w:rsidR="00E578C0" w:rsidRPr="00C51AAB" w:rsidRDefault="00E578C0" w:rsidP="00E578C0">
      <w:pPr>
        <w:pStyle w:val="BodyText"/>
      </w:pPr>
      <w:r w:rsidRPr="00C51AAB">
        <w:fldChar w:fldCharType="end"/>
      </w:r>
    </w:p>
    <w:p w14:paraId="623F1792" w14:textId="77777777" w:rsidR="00E578C0" w:rsidRPr="00C51AAB" w:rsidRDefault="00E578C0" w:rsidP="00E578C0">
      <w:pPr>
        <w:pStyle w:val="BodyText"/>
        <w:sectPr w:rsidR="00E578C0" w:rsidRPr="00C51AAB"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p>
    <w:p w14:paraId="29782B4F" w14:textId="77777777" w:rsidR="00E578C0" w:rsidRPr="00C51AAB" w:rsidRDefault="00E578C0" w:rsidP="00E578C0">
      <w:pPr>
        <w:pStyle w:val="Heading1"/>
      </w:pPr>
      <w:bookmarkStart w:id="15" w:name="CR_Bookmark_No_00002"/>
      <w:bookmarkStart w:id="16" w:name="CR_Bookmark_No_00012"/>
      <w:bookmarkStart w:id="17" w:name="CR_Bookmark_No_00016"/>
      <w:bookmarkStart w:id="18" w:name="CR_Bookmark_No_00024"/>
      <w:bookmarkStart w:id="19" w:name="_Toc116382621"/>
      <w:r w:rsidRPr="00C51AAB">
        <w:lastRenderedPageBreak/>
        <w:t>Introduction</w:t>
      </w:r>
      <w:bookmarkEnd w:id="19"/>
    </w:p>
    <w:p w14:paraId="0222456D" w14:textId="77777777" w:rsidR="00E578C0" w:rsidRPr="00C51AAB" w:rsidRDefault="00E578C0" w:rsidP="00E578C0">
      <w:pPr>
        <w:pStyle w:val="Heading2"/>
      </w:pPr>
      <w:bookmarkStart w:id="20" w:name="_Toc116382622"/>
      <w:bookmarkEnd w:id="15"/>
      <w:bookmarkEnd w:id="16"/>
      <w:bookmarkEnd w:id="17"/>
      <w:bookmarkEnd w:id="18"/>
      <w:r w:rsidRPr="00C51AAB">
        <w:t>Purpose and Scope</w:t>
      </w:r>
      <w:bookmarkEnd w:id="20"/>
    </w:p>
    <w:p w14:paraId="77CE2443" w14:textId="7621DCCE" w:rsidR="00E578C0" w:rsidRPr="00C51AAB" w:rsidRDefault="00E578C0" w:rsidP="00E578C0">
      <w:pPr>
        <w:pStyle w:val="BodyText"/>
        <w:rPr>
          <w:rFonts w:ascii="Times New Roman" w:hAnsi="Times New Roman"/>
        </w:rPr>
      </w:pPr>
      <w:bookmarkStart w:id="21" w:name="_Toc485626968"/>
      <w:bookmarkStart w:id="22" w:name="_Toc485653196"/>
      <w:r w:rsidRPr="00C51AAB">
        <w:t>This document describes the design of interfaces between two systems</w:t>
      </w:r>
      <w:r w:rsidR="00210E2F">
        <w:t>:</w:t>
      </w:r>
    </w:p>
    <w:p w14:paraId="3A520AFD" w14:textId="20FC3A7E" w:rsidR="00E578C0" w:rsidRPr="004A65CF" w:rsidRDefault="00E578C0" w:rsidP="00D15D0A">
      <w:pPr>
        <w:pStyle w:val="BodyText"/>
        <w:numPr>
          <w:ilvl w:val="0"/>
          <w:numId w:val="13"/>
        </w:numPr>
      </w:pPr>
      <w:r w:rsidRPr="004A65CF">
        <w:t xml:space="preserve">Amdocs </w:t>
      </w:r>
      <w:r w:rsidR="00A046E0">
        <w:t>Engage</w:t>
      </w:r>
    </w:p>
    <w:p w14:paraId="787C64FF" w14:textId="23CD12A7" w:rsidR="00E578C0" w:rsidRPr="004A65CF" w:rsidRDefault="00A046E0" w:rsidP="00D15D0A">
      <w:pPr>
        <w:pStyle w:val="BodyText"/>
        <w:numPr>
          <w:ilvl w:val="0"/>
          <w:numId w:val="16"/>
        </w:numPr>
      </w:pPr>
      <w:r>
        <w:t xml:space="preserve">Home </w:t>
      </w:r>
      <w:r w:rsidR="00945D7A">
        <w:t>Kenan</w:t>
      </w:r>
    </w:p>
    <w:p w14:paraId="221F0DB8" w14:textId="31EE221D" w:rsidR="00E578C0" w:rsidRDefault="00E578C0" w:rsidP="00E578C0">
      <w:pPr>
        <w:pStyle w:val="BodyText"/>
      </w:pPr>
      <w:r>
        <w:t xml:space="preserve">The document describes the data requirements and interface detailed specifications of data extracted </w:t>
      </w:r>
      <w:r w:rsidR="00A046E0">
        <w:t>by</w:t>
      </w:r>
      <w:r>
        <w:t xml:space="preserve"> </w:t>
      </w:r>
      <w:r w:rsidRPr="004A65CF">
        <w:t xml:space="preserve">Amdocs </w:t>
      </w:r>
      <w:r w:rsidR="00A046E0">
        <w:t>Engage</w:t>
      </w:r>
      <w:r>
        <w:t>.</w:t>
      </w:r>
    </w:p>
    <w:p w14:paraId="1C5E1653" w14:textId="7BB66C5E" w:rsidR="00E578C0" w:rsidRDefault="00E578C0" w:rsidP="00E578C0">
      <w:pPr>
        <w:pStyle w:val="BodyText"/>
      </w:pPr>
      <w:r>
        <w:t>It</w:t>
      </w:r>
      <w:r w:rsidRPr="00C51AAB">
        <w:t xml:space="preserve"> </w:t>
      </w:r>
      <w:r>
        <w:t>is</w:t>
      </w:r>
      <w:r w:rsidRPr="00C51AAB">
        <w:t xml:space="preserve"> used as input for the Detailed Design and Testing stages of the </w:t>
      </w:r>
      <w:r w:rsidR="006A3C35" w:rsidRPr="00C51AAB">
        <w:t xml:space="preserve">Development </w:t>
      </w:r>
      <w:r w:rsidRPr="00C51AAB">
        <w:t>process.</w:t>
      </w:r>
    </w:p>
    <w:p w14:paraId="57C08AB0" w14:textId="792D37C8" w:rsidR="00E578C0" w:rsidRPr="00C51AAB" w:rsidRDefault="00E578C0" w:rsidP="00E578C0">
      <w:pPr>
        <w:pStyle w:val="Heading2"/>
      </w:pPr>
      <w:bookmarkStart w:id="23" w:name="_Toc116382623"/>
      <w:r w:rsidRPr="00C51AAB">
        <w:t>Related Documentation</w:t>
      </w:r>
      <w:bookmarkEnd w:id="21"/>
      <w:bookmarkEnd w:id="22"/>
      <w:bookmarkEnd w:id="23"/>
      <w:r>
        <w:t xml:space="preserve"> </w:t>
      </w:r>
    </w:p>
    <w:p w14:paraId="10957674" w14:textId="77777777" w:rsidR="00E578C0" w:rsidRPr="00C51AAB" w:rsidRDefault="00E578C0" w:rsidP="00E578C0">
      <w:pPr>
        <w:pStyle w:val="BodyText"/>
        <w:rPr>
          <w:rFonts w:ascii="Calibri" w:hAnsi="Calibri"/>
        </w:rPr>
      </w:pPr>
      <w:r w:rsidRPr="00C51AAB">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432"/>
        <w:gridCol w:w="7912"/>
      </w:tblGrid>
      <w:tr w:rsidR="00E578C0" w:rsidRPr="00C51AAB" w14:paraId="67F006AB" w14:textId="77777777" w:rsidTr="004E03C3">
        <w:trPr>
          <w:tblHeader/>
        </w:trPr>
        <w:tc>
          <w:tcPr>
            <w:tcW w:w="766" w:type="pct"/>
            <w:tcBorders>
              <w:top w:val="single" w:sz="6" w:space="0" w:color="auto"/>
              <w:left w:val="single" w:sz="6" w:space="0" w:color="auto"/>
              <w:bottom w:val="single" w:sz="6" w:space="0" w:color="auto"/>
              <w:right w:val="single" w:sz="6" w:space="0" w:color="auto"/>
            </w:tcBorders>
            <w:shd w:val="clear" w:color="auto" w:fill="626469"/>
            <w:hideMark/>
          </w:tcPr>
          <w:p w14:paraId="50EE04ED" w14:textId="77777777" w:rsidR="00E578C0" w:rsidRPr="00C51AAB" w:rsidRDefault="00E578C0" w:rsidP="004E03C3">
            <w:pPr>
              <w:pStyle w:val="HeaderTable"/>
              <w:rPr>
                <w:color w:val="FFFFFF"/>
              </w:rPr>
            </w:pPr>
            <w:r w:rsidRPr="00C51AAB">
              <w:rPr>
                <w:color w:val="FFFFFF"/>
              </w:rPr>
              <w:t>DC#</w:t>
            </w:r>
          </w:p>
        </w:tc>
        <w:tc>
          <w:tcPr>
            <w:tcW w:w="4234" w:type="pct"/>
            <w:tcBorders>
              <w:top w:val="single" w:sz="6" w:space="0" w:color="auto"/>
              <w:left w:val="single" w:sz="6" w:space="0" w:color="auto"/>
              <w:bottom w:val="single" w:sz="6" w:space="0" w:color="auto"/>
              <w:right w:val="single" w:sz="6" w:space="0" w:color="auto"/>
            </w:tcBorders>
            <w:shd w:val="clear" w:color="auto" w:fill="626469"/>
            <w:hideMark/>
          </w:tcPr>
          <w:p w14:paraId="563FC832" w14:textId="77777777" w:rsidR="00E578C0" w:rsidRPr="00C51AAB" w:rsidRDefault="00E578C0" w:rsidP="004E03C3">
            <w:pPr>
              <w:pStyle w:val="HeaderTable"/>
              <w:rPr>
                <w:color w:val="FFFFFF"/>
              </w:rPr>
            </w:pPr>
            <w:r w:rsidRPr="00C51AAB">
              <w:rPr>
                <w:color w:val="FFFFFF"/>
              </w:rPr>
              <w:t>Document Name</w:t>
            </w:r>
          </w:p>
        </w:tc>
      </w:tr>
      <w:tr w:rsidR="00721BFE" w:rsidRPr="00C51AAB" w14:paraId="1038E5D2" w14:textId="77777777" w:rsidTr="004E03C3">
        <w:tc>
          <w:tcPr>
            <w:tcW w:w="766" w:type="pct"/>
            <w:tcBorders>
              <w:top w:val="single" w:sz="6" w:space="0" w:color="auto"/>
              <w:left w:val="single" w:sz="6" w:space="0" w:color="auto"/>
              <w:bottom w:val="single" w:sz="6" w:space="0" w:color="auto"/>
              <w:right w:val="single" w:sz="6" w:space="0" w:color="auto"/>
            </w:tcBorders>
          </w:tcPr>
          <w:p w14:paraId="7E3CCC86" w14:textId="0E549381" w:rsidR="00721BFE" w:rsidRPr="00C51AAB" w:rsidRDefault="00721BFE" w:rsidP="00721BFE">
            <w:pPr>
              <w:pStyle w:val="BodyTextTable"/>
            </w:pPr>
          </w:p>
        </w:tc>
        <w:tc>
          <w:tcPr>
            <w:tcW w:w="4234" w:type="pct"/>
            <w:tcBorders>
              <w:top w:val="single" w:sz="6" w:space="0" w:color="auto"/>
              <w:left w:val="single" w:sz="6" w:space="0" w:color="auto"/>
              <w:bottom w:val="single" w:sz="6" w:space="0" w:color="auto"/>
              <w:right w:val="single" w:sz="6" w:space="0" w:color="auto"/>
            </w:tcBorders>
          </w:tcPr>
          <w:p w14:paraId="7D7F1AED" w14:textId="76006332" w:rsidR="00721BFE" w:rsidRPr="00C51AAB" w:rsidRDefault="000E3E92" w:rsidP="00721BFE">
            <w:pPr>
              <w:pStyle w:val="BodyTextTable"/>
            </w:pPr>
            <w:r w:rsidRPr="000E3E92">
              <w:t>HLD - DMND0008859 Bill Discount Capability V2.4.docx</w:t>
            </w:r>
          </w:p>
        </w:tc>
      </w:tr>
      <w:tr w:rsidR="00721BFE" w:rsidRPr="00C51AAB" w14:paraId="5DDEB089" w14:textId="77777777" w:rsidTr="004E03C3">
        <w:tc>
          <w:tcPr>
            <w:tcW w:w="766" w:type="pct"/>
            <w:tcBorders>
              <w:top w:val="single" w:sz="6" w:space="0" w:color="auto"/>
              <w:left w:val="single" w:sz="6" w:space="0" w:color="auto"/>
              <w:bottom w:val="single" w:sz="6" w:space="0" w:color="auto"/>
              <w:right w:val="single" w:sz="6" w:space="0" w:color="auto"/>
            </w:tcBorders>
          </w:tcPr>
          <w:p w14:paraId="71D5562B" w14:textId="77777777" w:rsidR="00721BFE" w:rsidRPr="00C51AAB" w:rsidRDefault="00721BFE" w:rsidP="00721BFE">
            <w:pPr>
              <w:pStyle w:val="BodyTextTable"/>
            </w:pPr>
          </w:p>
        </w:tc>
        <w:tc>
          <w:tcPr>
            <w:tcW w:w="4234" w:type="pct"/>
            <w:tcBorders>
              <w:top w:val="single" w:sz="6" w:space="0" w:color="auto"/>
              <w:left w:val="single" w:sz="6" w:space="0" w:color="auto"/>
              <w:bottom w:val="single" w:sz="6" w:space="0" w:color="auto"/>
              <w:right w:val="single" w:sz="6" w:space="0" w:color="auto"/>
            </w:tcBorders>
          </w:tcPr>
          <w:p w14:paraId="2057A842" w14:textId="77777777" w:rsidR="00721BFE" w:rsidRPr="00C51AAB" w:rsidRDefault="00721BFE" w:rsidP="00721BFE">
            <w:pPr>
              <w:pStyle w:val="BodyTextTable"/>
            </w:pPr>
          </w:p>
        </w:tc>
      </w:tr>
    </w:tbl>
    <w:p w14:paraId="579AB206" w14:textId="77777777" w:rsidR="00E578C0" w:rsidRPr="00C51AAB" w:rsidRDefault="00E578C0" w:rsidP="00E578C0">
      <w:pPr>
        <w:pStyle w:val="Heading2"/>
      </w:pPr>
      <w:bookmarkStart w:id="24" w:name="_Toc485626969"/>
      <w:bookmarkStart w:id="25" w:name="_Toc485653197"/>
      <w:bookmarkStart w:id="26" w:name="_Toc116382624"/>
      <w:r w:rsidRPr="00C51AAB">
        <w:t>Terms and Definitions</w:t>
      </w:r>
      <w:bookmarkEnd w:id="24"/>
      <w:bookmarkEnd w:id="25"/>
      <w:bookmarkEnd w:id="26"/>
    </w:p>
    <w:p w14:paraId="64AC6718" w14:textId="77777777" w:rsidR="00E578C0" w:rsidRPr="00C51AAB" w:rsidRDefault="00E578C0" w:rsidP="00E578C0">
      <w:pPr>
        <w:pStyle w:val="BodyText"/>
        <w:rPr>
          <w:rFonts w:ascii="Calibri" w:hAnsi="Calibri"/>
        </w:rPr>
      </w:pPr>
      <w:r w:rsidRPr="00C51AAB">
        <w:t>Following is a list of terms used in this document with which the reader should be familiar:</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2882"/>
        <w:gridCol w:w="6468"/>
      </w:tblGrid>
      <w:tr w:rsidR="00E578C0" w:rsidRPr="00C51AAB" w14:paraId="1DDDFDCB" w14:textId="77777777" w:rsidTr="004E03C3">
        <w:trPr>
          <w:cantSplit/>
          <w:tblHeader/>
        </w:trPr>
        <w:tc>
          <w:tcPr>
            <w:tcW w:w="1541" w:type="pct"/>
            <w:tcBorders>
              <w:bottom w:val="single" w:sz="4" w:space="0" w:color="808080"/>
            </w:tcBorders>
            <w:shd w:val="clear" w:color="auto" w:fill="626469"/>
            <w:vAlign w:val="center"/>
            <w:hideMark/>
          </w:tcPr>
          <w:p w14:paraId="44FBF888" w14:textId="77777777" w:rsidR="00E578C0" w:rsidRPr="004A65CF" w:rsidRDefault="00E578C0" w:rsidP="004E03C3">
            <w:pPr>
              <w:pStyle w:val="HeaderTable"/>
              <w:rPr>
                <w:color w:val="FFFFFF"/>
              </w:rPr>
            </w:pPr>
            <w:r w:rsidRPr="004A65CF">
              <w:rPr>
                <w:color w:val="FFFFFF"/>
              </w:rPr>
              <w:t>Term/Acronym</w:t>
            </w:r>
          </w:p>
        </w:tc>
        <w:tc>
          <w:tcPr>
            <w:tcW w:w="3459" w:type="pct"/>
            <w:tcBorders>
              <w:bottom w:val="single" w:sz="4" w:space="0" w:color="808080"/>
            </w:tcBorders>
            <w:shd w:val="clear" w:color="auto" w:fill="626469"/>
            <w:vAlign w:val="center"/>
            <w:hideMark/>
          </w:tcPr>
          <w:p w14:paraId="117A5A11" w14:textId="77777777" w:rsidR="00E578C0" w:rsidRPr="004A65CF" w:rsidRDefault="00E578C0" w:rsidP="004E03C3">
            <w:pPr>
              <w:pStyle w:val="HeaderTable"/>
              <w:rPr>
                <w:color w:val="FFFFFF"/>
              </w:rPr>
            </w:pPr>
            <w:r w:rsidRPr="004A65CF">
              <w:rPr>
                <w:color w:val="FFFFFF"/>
              </w:rPr>
              <w:t>Definition</w:t>
            </w:r>
          </w:p>
        </w:tc>
      </w:tr>
      <w:tr w:rsidR="00E578C0" w:rsidRPr="004A65CF" w14:paraId="673D2CB5" w14:textId="77777777" w:rsidTr="004E03C3">
        <w:trPr>
          <w:cantSplit/>
        </w:trPr>
        <w:tc>
          <w:tcPr>
            <w:tcW w:w="1541" w:type="pct"/>
            <w:tcBorders>
              <w:bottom w:val="single" w:sz="4" w:space="0" w:color="808080"/>
            </w:tcBorders>
            <w:shd w:val="clear" w:color="auto" w:fill="auto"/>
          </w:tcPr>
          <w:p w14:paraId="685E1063" w14:textId="2FDC61F5" w:rsidR="00E578C0" w:rsidRPr="004A65CF" w:rsidRDefault="00E578C0" w:rsidP="004E03C3">
            <w:pPr>
              <w:pStyle w:val="BodyTextTable"/>
            </w:pPr>
          </w:p>
        </w:tc>
        <w:tc>
          <w:tcPr>
            <w:tcW w:w="3459" w:type="pct"/>
            <w:tcBorders>
              <w:bottom w:val="single" w:sz="4" w:space="0" w:color="808080"/>
            </w:tcBorders>
            <w:shd w:val="clear" w:color="auto" w:fill="auto"/>
          </w:tcPr>
          <w:p w14:paraId="7BA79647" w14:textId="35A2567A" w:rsidR="00E578C0" w:rsidRPr="004A65CF" w:rsidRDefault="00E578C0" w:rsidP="004E03C3">
            <w:pPr>
              <w:pStyle w:val="BodyTextTable"/>
            </w:pPr>
          </w:p>
        </w:tc>
      </w:tr>
      <w:tr w:rsidR="00E578C0" w:rsidRPr="00C51AAB" w14:paraId="4A48BE5B" w14:textId="77777777" w:rsidTr="004E03C3">
        <w:trPr>
          <w:cantSplit/>
        </w:trPr>
        <w:tc>
          <w:tcPr>
            <w:tcW w:w="1541" w:type="pct"/>
            <w:shd w:val="clear" w:color="auto" w:fill="auto"/>
          </w:tcPr>
          <w:p w14:paraId="30E912F7" w14:textId="77777777" w:rsidR="00E578C0" w:rsidRPr="004A65CF" w:rsidRDefault="00E578C0" w:rsidP="004E03C3">
            <w:pPr>
              <w:pStyle w:val="BodyTextTable"/>
            </w:pPr>
          </w:p>
        </w:tc>
        <w:tc>
          <w:tcPr>
            <w:tcW w:w="3459" w:type="pct"/>
            <w:shd w:val="clear" w:color="auto" w:fill="auto"/>
          </w:tcPr>
          <w:p w14:paraId="78896731" w14:textId="77777777" w:rsidR="00E578C0" w:rsidRPr="004A65CF" w:rsidRDefault="00E578C0" w:rsidP="004E03C3">
            <w:pPr>
              <w:pStyle w:val="BodyTextTable"/>
            </w:pPr>
          </w:p>
        </w:tc>
      </w:tr>
    </w:tbl>
    <w:p w14:paraId="63BB9720" w14:textId="77777777" w:rsidR="00E578C0" w:rsidRPr="00C51AAB" w:rsidRDefault="00E578C0" w:rsidP="00E578C0">
      <w:pPr>
        <w:pStyle w:val="BodyText"/>
      </w:pPr>
    </w:p>
    <w:p w14:paraId="2EA1A04F" w14:textId="77777777" w:rsidR="00E578C0" w:rsidRPr="00C51AAB" w:rsidRDefault="00E578C0" w:rsidP="00E578C0">
      <w:pPr>
        <w:pStyle w:val="BodyText"/>
        <w:sectPr w:rsidR="00E578C0" w:rsidRPr="00C51AAB" w:rsidSect="0043081F">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1008" w:footer="494" w:gutter="0"/>
          <w:pgBorders w:offsetFrom="page">
            <w:bottom w:val="dashSmallGap" w:sz="4" w:space="24" w:color="FFFFFF"/>
          </w:pgBorders>
          <w:pgNumType w:start="1"/>
          <w:cols w:space="708"/>
          <w:titlePg/>
          <w:docGrid w:linePitch="360"/>
        </w:sectPr>
      </w:pPr>
    </w:p>
    <w:p w14:paraId="098FCFF1" w14:textId="77777777" w:rsidR="00E578C0" w:rsidRPr="00C51AAB" w:rsidRDefault="00E578C0" w:rsidP="00E578C0">
      <w:pPr>
        <w:pStyle w:val="Heading1"/>
      </w:pPr>
      <w:bookmarkStart w:id="27" w:name="_Toc116382625"/>
      <w:r w:rsidRPr="00C51AAB">
        <w:lastRenderedPageBreak/>
        <w:t>General Information</w:t>
      </w:r>
      <w:bookmarkEnd w:id="27"/>
    </w:p>
    <w:p w14:paraId="6D2910D6" w14:textId="77777777" w:rsidR="00E578C0" w:rsidRPr="00C51AAB" w:rsidRDefault="00E578C0" w:rsidP="00E578C0">
      <w:pPr>
        <w:pStyle w:val="Heading2"/>
      </w:pPr>
      <w:bookmarkStart w:id="28" w:name="_Toc416115622"/>
      <w:bookmarkStart w:id="29" w:name="_Toc483313579"/>
      <w:bookmarkStart w:id="30" w:name="_Toc116382626"/>
      <w:r w:rsidRPr="00C51AAB">
        <w:t>Technical Information</w:t>
      </w:r>
      <w:bookmarkEnd w:id="28"/>
      <w:bookmarkEnd w:id="29"/>
      <w:bookmarkEnd w:id="30"/>
    </w:p>
    <w:p w14:paraId="5B77DC19" w14:textId="2A2D5E73" w:rsidR="00E578C0" w:rsidRDefault="00E578C0" w:rsidP="00E578C0">
      <w:pPr>
        <w:pStyle w:val="BodyText"/>
      </w:pPr>
      <w:bookmarkStart w:id="31" w:name="_Toc416115623"/>
      <w:bookmarkStart w:id="32" w:name="_Toc483313580"/>
      <w:r w:rsidRPr="00FB62A6">
        <w:t>This document provide</w:t>
      </w:r>
      <w:r>
        <w:t>s</w:t>
      </w:r>
      <w:r w:rsidRPr="00FB62A6">
        <w:t xml:space="preserve"> the reader with detailed </w:t>
      </w:r>
      <w:r>
        <w:t xml:space="preserve">interface agreement specifications for </w:t>
      </w:r>
      <w:r w:rsidR="001C1C86">
        <w:t>sending bill discount requests from</w:t>
      </w:r>
      <w:r>
        <w:t xml:space="preserve"> Amdocs AIA </w:t>
      </w:r>
      <w:r w:rsidR="001C1C86">
        <w:t>to Home Kenan</w:t>
      </w:r>
      <w:r>
        <w:t xml:space="preserve">. </w:t>
      </w:r>
      <w:r w:rsidRPr="00AF4FE1">
        <w:t xml:space="preserve">The document </w:t>
      </w:r>
      <w:r>
        <w:t>provides</w:t>
      </w:r>
      <w:r w:rsidRPr="00AF4FE1">
        <w:t xml:space="preserve"> all the information required to </w:t>
      </w:r>
      <w:r>
        <w:t>estimate the work and the tasks to realize this interface.</w:t>
      </w:r>
    </w:p>
    <w:p w14:paraId="20439CC0" w14:textId="14BA0000" w:rsidR="00E578C0" w:rsidRPr="00C51AAB" w:rsidRDefault="00E578C0" w:rsidP="00E578C0">
      <w:pPr>
        <w:pStyle w:val="Heading2"/>
      </w:pPr>
      <w:bookmarkStart w:id="33" w:name="_Toc116382627"/>
      <w:r w:rsidRPr="00C51AAB">
        <w:t>General Assumptions</w:t>
      </w:r>
      <w:bookmarkEnd w:id="31"/>
      <w:bookmarkEnd w:id="32"/>
      <w:bookmarkEnd w:id="33"/>
      <w:r>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A0" w:firstRow="1" w:lastRow="0" w:firstColumn="1" w:lastColumn="0" w:noHBand="0" w:noVBand="0"/>
      </w:tblPr>
      <w:tblGrid>
        <w:gridCol w:w="1388"/>
        <w:gridCol w:w="7962"/>
      </w:tblGrid>
      <w:tr w:rsidR="00E578C0" w:rsidRPr="00C51AAB" w14:paraId="6EA6D4B0" w14:textId="77777777" w:rsidTr="004E03C3">
        <w:trPr>
          <w:cantSplit/>
          <w:tblHeader/>
        </w:trPr>
        <w:tc>
          <w:tcPr>
            <w:tcW w:w="742" w:type="pct"/>
            <w:tcBorders>
              <w:bottom w:val="single" w:sz="4" w:space="0" w:color="808080"/>
            </w:tcBorders>
            <w:shd w:val="clear" w:color="auto" w:fill="626469"/>
            <w:vAlign w:val="center"/>
          </w:tcPr>
          <w:p w14:paraId="5CE13A47" w14:textId="77777777" w:rsidR="00E578C0" w:rsidRPr="00C51AAB" w:rsidRDefault="00E578C0" w:rsidP="004E03C3">
            <w:pPr>
              <w:pStyle w:val="HeaderTable"/>
              <w:rPr>
                <w:color w:val="FFFFFF"/>
              </w:rPr>
            </w:pPr>
            <w:bookmarkStart w:id="34" w:name="OLE_LINK1"/>
            <w:bookmarkStart w:id="35" w:name="OLE_LINK2"/>
            <w:r w:rsidRPr="00C51AAB">
              <w:rPr>
                <w:color w:val="FFFFFF"/>
              </w:rPr>
              <w:t>Unique ID</w:t>
            </w:r>
          </w:p>
        </w:tc>
        <w:tc>
          <w:tcPr>
            <w:tcW w:w="4258" w:type="pct"/>
            <w:tcBorders>
              <w:bottom w:val="single" w:sz="4" w:space="0" w:color="808080"/>
            </w:tcBorders>
            <w:shd w:val="clear" w:color="auto" w:fill="626469"/>
            <w:vAlign w:val="center"/>
          </w:tcPr>
          <w:p w14:paraId="4785AF67" w14:textId="77777777" w:rsidR="00E578C0" w:rsidRPr="00C51AAB" w:rsidRDefault="00E578C0" w:rsidP="004E03C3">
            <w:pPr>
              <w:pStyle w:val="HeaderTable"/>
              <w:rPr>
                <w:color w:val="FFFFFF"/>
              </w:rPr>
            </w:pPr>
            <w:r w:rsidRPr="00C51AAB">
              <w:rPr>
                <w:color w:val="FFFFFF"/>
              </w:rPr>
              <w:t>Assumption</w:t>
            </w:r>
          </w:p>
        </w:tc>
      </w:tr>
      <w:tr w:rsidR="00E578C0" w:rsidRPr="00C51AAB" w14:paraId="30D05448" w14:textId="77777777" w:rsidTr="004E03C3">
        <w:trPr>
          <w:cantSplit/>
        </w:trPr>
        <w:tc>
          <w:tcPr>
            <w:tcW w:w="742" w:type="pct"/>
            <w:tcBorders>
              <w:bottom w:val="single" w:sz="4" w:space="0" w:color="808080"/>
            </w:tcBorders>
            <w:shd w:val="clear" w:color="auto" w:fill="auto"/>
          </w:tcPr>
          <w:p w14:paraId="113A4EB7" w14:textId="739F60E3" w:rsidR="00E578C0" w:rsidRPr="00C51AAB" w:rsidRDefault="00E578C0" w:rsidP="004E03C3">
            <w:pPr>
              <w:pStyle w:val="BodyTextTable"/>
              <w:rPr>
                <w:szCs w:val="18"/>
                <w:rtl/>
                <w:cs/>
              </w:rPr>
            </w:pPr>
          </w:p>
        </w:tc>
        <w:tc>
          <w:tcPr>
            <w:tcW w:w="4258" w:type="pct"/>
            <w:tcBorders>
              <w:bottom w:val="single" w:sz="4" w:space="0" w:color="808080"/>
            </w:tcBorders>
            <w:shd w:val="clear" w:color="auto" w:fill="auto"/>
          </w:tcPr>
          <w:p w14:paraId="04EA6FD1" w14:textId="72C11068" w:rsidR="00E578C0" w:rsidRPr="002227E7" w:rsidRDefault="00E578C0" w:rsidP="004E03C3">
            <w:pPr>
              <w:pStyle w:val="BodyTextTable"/>
            </w:pPr>
          </w:p>
        </w:tc>
      </w:tr>
      <w:tr w:rsidR="00E578C0" w:rsidRPr="00C51AAB" w14:paraId="0ACF3277" w14:textId="77777777" w:rsidTr="004E03C3">
        <w:trPr>
          <w:cantSplit/>
        </w:trPr>
        <w:tc>
          <w:tcPr>
            <w:tcW w:w="742" w:type="pct"/>
            <w:shd w:val="clear" w:color="auto" w:fill="auto"/>
          </w:tcPr>
          <w:p w14:paraId="433E2034" w14:textId="77777777" w:rsidR="00E578C0" w:rsidRPr="00C51AAB" w:rsidRDefault="00E578C0" w:rsidP="004E03C3">
            <w:pPr>
              <w:pStyle w:val="BodyTextTable"/>
            </w:pPr>
          </w:p>
        </w:tc>
        <w:tc>
          <w:tcPr>
            <w:tcW w:w="4258" w:type="pct"/>
            <w:shd w:val="clear" w:color="auto" w:fill="auto"/>
          </w:tcPr>
          <w:p w14:paraId="416640C2" w14:textId="68E10CAB" w:rsidR="00E578C0" w:rsidRPr="00C51AAB" w:rsidRDefault="00E578C0" w:rsidP="004E03C3">
            <w:pPr>
              <w:pStyle w:val="BodyTextTable"/>
            </w:pPr>
          </w:p>
        </w:tc>
      </w:tr>
    </w:tbl>
    <w:p w14:paraId="4BF528E5" w14:textId="77777777" w:rsidR="00E578C0" w:rsidRDefault="00E578C0" w:rsidP="00E578C0">
      <w:pPr>
        <w:pStyle w:val="Heading2"/>
      </w:pPr>
      <w:bookmarkStart w:id="36" w:name="_Toc508788969"/>
      <w:bookmarkStart w:id="37" w:name="_Toc116382628"/>
      <w:bookmarkEnd w:id="34"/>
      <w:bookmarkEnd w:id="35"/>
      <w:r>
        <w:t>Interface Master List Traceability Matrix</w:t>
      </w:r>
      <w:bookmarkEnd w:id="36"/>
      <w:bookmarkEnd w:id="37"/>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
      <w:tblGrid>
        <w:gridCol w:w="805"/>
        <w:gridCol w:w="1351"/>
        <w:gridCol w:w="4426"/>
        <w:gridCol w:w="2768"/>
        <w:tblGridChange w:id="38">
          <w:tblGrid>
            <w:gridCol w:w="805"/>
            <w:gridCol w:w="1351"/>
            <w:gridCol w:w="4426"/>
            <w:gridCol w:w="2768"/>
          </w:tblGrid>
        </w:tblGridChange>
      </w:tblGrid>
      <w:tr w:rsidR="00E578C0" w:rsidRPr="0079414F" w14:paraId="49152DDD" w14:textId="77777777" w:rsidTr="00983656">
        <w:trPr>
          <w:cantSplit/>
          <w:tblHeader/>
        </w:trPr>
        <w:tc>
          <w:tcPr>
            <w:tcW w:w="430" w:type="pct"/>
            <w:tcBorders>
              <w:bottom w:val="single" w:sz="4" w:space="0" w:color="808080"/>
            </w:tcBorders>
            <w:shd w:val="clear" w:color="auto" w:fill="626469"/>
            <w:vAlign w:val="center"/>
          </w:tcPr>
          <w:p w14:paraId="172EACAA" w14:textId="77777777" w:rsidR="00E578C0" w:rsidRPr="00C51AAB" w:rsidRDefault="00E578C0" w:rsidP="004E03C3">
            <w:pPr>
              <w:pStyle w:val="HeaderTable"/>
              <w:rPr>
                <w:color w:val="FFFFFF"/>
              </w:rPr>
            </w:pPr>
            <w:r w:rsidRPr="00C51AAB">
              <w:rPr>
                <w:color w:val="FFFFFF"/>
              </w:rPr>
              <w:t>S.No</w:t>
            </w:r>
          </w:p>
        </w:tc>
        <w:tc>
          <w:tcPr>
            <w:tcW w:w="722" w:type="pct"/>
            <w:tcBorders>
              <w:bottom w:val="single" w:sz="4" w:space="0" w:color="808080"/>
            </w:tcBorders>
            <w:shd w:val="clear" w:color="auto" w:fill="626469"/>
            <w:vAlign w:val="center"/>
          </w:tcPr>
          <w:p w14:paraId="74A2B691" w14:textId="77777777" w:rsidR="00E578C0" w:rsidRPr="00C51AAB" w:rsidRDefault="00E578C0" w:rsidP="004E03C3">
            <w:pPr>
              <w:pStyle w:val="HeaderTable"/>
              <w:rPr>
                <w:color w:val="FFFFFF"/>
              </w:rPr>
            </w:pPr>
            <w:r w:rsidRPr="00C51AAB">
              <w:rPr>
                <w:color w:val="FFFFFF"/>
              </w:rPr>
              <w:t>IML ID</w:t>
            </w:r>
          </w:p>
        </w:tc>
        <w:tc>
          <w:tcPr>
            <w:tcW w:w="2367" w:type="pct"/>
            <w:tcBorders>
              <w:bottom w:val="single" w:sz="4" w:space="0" w:color="808080"/>
            </w:tcBorders>
            <w:shd w:val="clear" w:color="auto" w:fill="626469"/>
            <w:vAlign w:val="center"/>
          </w:tcPr>
          <w:p w14:paraId="2142DD73" w14:textId="77777777" w:rsidR="00E578C0" w:rsidRPr="00C51AAB" w:rsidRDefault="00E578C0" w:rsidP="004E03C3">
            <w:pPr>
              <w:pStyle w:val="HeaderTable"/>
              <w:rPr>
                <w:color w:val="FFFFFF"/>
              </w:rPr>
            </w:pPr>
            <w:r w:rsidRPr="00C51AAB">
              <w:rPr>
                <w:color w:val="FFFFFF"/>
              </w:rPr>
              <w:t>IML Description</w:t>
            </w:r>
          </w:p>
        </w:tc>
        <w:tc>
          <w:tcPr>
            <w:tcW w:w="1480" w:type="pct"/>
            <w:tcBorders>
              <w:bottom w:val="single" w:sz="4" w:space="0" w:color="808080"/>
            </w:tcBorders>
            <w:shd w:val="clear" w:color="auto" w:fill="626469"/>
            <w:vAlign w:val="center"/>
          </w:tcPr>
          <w:p w14:paraId="1D365986" w14:textId="77777777" w:rsidR="00E578C0" w:rsidRPr="00C51AAB" w:rsidRDefault="00E578C0" w:rsidP="004E03C3">
            <w:pPr>
              <w:pStyle w:val="HeaderTable"/>
              <w:rPr>
                <w:color w:val="FFFFFF"/>
              </w:rPr>
            </w:pPr>
            <w:r w:rsidRPr="00C51AAB">
              <w:rPr>
                <w:color w:val="FFFFFF"/>
              </w:rPr>
              <w:t>IDD Section</w:t>
            </w:r>
          </w:p>
        </w:tc>
      </w:tr>
      <w:tr w:rsidR="00E578C0" w:rsidRPr="006A3C35" w14:paraId="11959B2D" w14:textId="77777777" w:rsidTr="00011733">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ExChange w:id="39" w:author="Eyal Bekerman" w:date="2022-10-11T12:17:00Z">
            <w:tblPrEx>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0A0" w:firstRow="1" w:lastRow="0" w:firstColumn="1" w:lastColumn="0" w:noHBand="0" w:noVBand="0"/>
            </w:tblPrEx>
          </w:tblPrExChange>
        </w:tblPrEx>
        <w:trPr>
          <w:cantSplit/>
          <w:trPrChange w:id="40" w:author="Eyal Bekerman" w:date="2022-10-11T12:17:00Z">
            <w:trPr>
              <w:cantSplit/>
            </w:trPr>
          </w:trPrChange>
        </w:trPr>
        <w:tc>
          <w:tcPr>
            <w:tcW w:w="430" w:type="pct"/>
            <w:shd w:val="clear" w:color="auto" w:fill="auto"/>
            <w:tcPrChange w:id="41" w:author="Eyal Bekerman" w:date="2022-10-11T12:17:00Z">
              <w:tcPr>
                <w:tcW w:w="430" w:type="pct"/>
                <w:tcBorders>
                  <w:bottom w:val="single" w:sz="4" w:space="0" w:color="808080"/>
                </w:tcBorders>
                <w:shd w:val="clear" w:color="auto" w:fill="auto"/>
              </w:tcPr>
            </w:tcPrChange>
          </w:tcPr>
          <w:p w14:paraId="4C8D5C5D" w14:textId="5F555CD6" w:rsidR="00E578C0" w:rsidRPr="006A3C35" w:rsidRDefault="00AB5A53" w:rsidP="006A3C35">
            <w:pPr>
              <w:pStyle w:val="BodyTextTable"/>
              <w:keepNext/>
              <w:keepLines/>
              <w:rPr>
                <w:rStyle w:val="ClientTableChar"/>
                <w:rtl/>
                <w:cs/>
              </w:rPr>
            </w:pPr>
            <w:r w:rsidRPr="006A3C35">
              <w:rPr>
                <w:rStyle w:val="ClientTableChar"/>
              </w:rPr>
              <w:t>1</w:t>
            </w:r>
          </w:p>
        </w:tc>
        <w:tc>
          <w:tcPr>
            <w:tcW w:w="722" w:type="pct"/>
            <w:shd w:val="clear" w:color="auto" w:fill="auto"/>
            <w:tcPrChange w:id="42" w:author="Eyal Bekerman" w:date="2022-10-11T12:17:00Z">
              <w:tcPr>
                <w:tcW w:w="722" w:type="pct"/>
                <w:tcBorders>
                  <w:bottom w:val="single" w:sz="4" w:space="0" w:color="808080"/>
                </w:tcBorders>
                <w:shd w:val="clear" w:color="auto" w:fill="auto"/>
              </w:tcPr>
            </w:tcPrChange>
          </w:tcPr>
          <w:p w14:paraId="661D36E5" w14:textId="4E3E6EC4" w:rsidR="00E578C0" w:rsidRPr="006A3C35" w:rsidRDefault="00011733" w:rsidP="006A3C35">
            <w:pPr>
              <w:pStyle w:val="BodyTextTable"/>
              <w:keepNext/>
              <w:keepLines/>
              <w:rPr>
                <w:rStyle w:val="ClientTableChar"/>
              </w:rPr>
            </w:pPr>
            <w:ins w:id="43" w:author="Eyal Bekerman" w:date="2022-10-11T12:12:00Z">
              <w:r>
                <w:rPr>
                  <w:rStyle w:val="ClientTableChar"/>
                </w:rPr>
                <w:t>AIA224</w:t>
              </w:r>
            </w:ins>
          </w:p>
        </w:tc>
        <w:tc>
          <w:tcPr>
            <w:tcW w:w="2367" w:type="pct"/>
            <w:shd w:val="clear" w:color="auto" w:fill="auto"/>
            <w:tcPrChange w:id="44" w:author="Eyal Bekerman" w:date="2022-10-11T12:17:00Z">
              <w:tcPr>
                <w:tcW w:w="2367" w:type="pct"/>
                <w:tcBorders>
                  <w:bottom w:val="single" w:sz="4" w:space="0" w:color="808080"/>
                </w:tcBorders>
                <w:shd w:val="clear" w:color="auto" w:fill="auto"/>
              </w:tcPr>
            </w:tcPrChange>
          </w:tcPr>
          <w:p w14:paraId="09CFEA9A" w14:textId="20A33C84" w:rsidR="00E578C0" w:rsidRPr="006A3C35" w:rsidRDefault="00011733" w:rsidP="006A3C35">
            <w:pPr>
              <w:pStyle w:val="BodyTextTable"/>
              <w:keepNext/>
              <w:keepLines/>
              <w:rPr>
                <w:rStyle w:val="ClientTableChar"/>
              </w:rPr>
            </w:pPr>
            <w:ins w:id="45" w:author="Eyal Bekerman" w:date="2022-10-11T12:12:00Z">
              <w:r w:rsidRPr="00011733">
                <w:rPr>
                  <w:rStyle w:val="ClientTableChar"/>
                </w:rPr>
                <w:t>Home Bill Discounts</w:t>
              </w:r>
            </w:ins>
          </w:p>
        </w:tc>
        <w:tc>
          <w:tcPr>
            <w:tcW w:w="1480" w:type="pct"/>
            <w:shd w:val="clear" w:color="auto" w:fill="auto"/>
            <w:tcPrChange w:id="46" w:author="Eyal Bekerman" w:date="2022-10-11T12:17:00Z">
              <w:tcPr>
                <w:tcW w:w="1480" w:type="pct"/>
                <w:tcBorders>
                  <w:bottom w:val="single" w:sz="4" w:space="0" w:color="808080"/>
                </w:tcBorders>
                <w:shd w:val="clear" w:color="auto" w:fill="auto"/>
              </w:tcPr>
            </w:tcPrChange>
          </w:tcPr>
          <w:p w14:paraId="0867CFA5" w14:textId="0ADC9932" w:rsidR="00E578C0" w:rsidRPr="006A3C35" w:rsidRDefault="00AB5A53" w:rsidP="006A3C35">
            <w:pPr>
              <w:pStyle w:val="BodyTextTable"/>
              <w:keepNext/>
              <w:keepLines/>
              <w:rPr>
                <w:rStyle w:val="ClientTableChar"/>
              </w:rPr>
            </w:pPr>
            <w:del w:id="47" w:author="Eyal Bekerman" w:date="2022-10-11T12:13:00Z">
              <w:r w:rsidRPr="006A3C35" w:rsidDel="00011733">
                <w:rPr>
                  <w:rStyle w:val="ClientTableChar"/>
                </w:rPr>
                <w:delText>all</w:delText>
              </w:r>
            </w:del>
            <w:ins w:id="48" w:author="Eyal Bekerman" w:date="2022-10-11T12:13:00Z">
              <w:r w:rsidR="00011733">
                <w:rPr>
                  <w:rStyle w:val="ClientTableChar"/>
                </w:rPr>
                <w:t>3.1.5</w:t>
              </w:r>
            </w:ins>
          </w:p>
        </w:tc>
      </w:tr>
      <w:tr w:rsidR="00011733" w:rsidRPr="006A3C35" w14:paraId="22A47908" w14:textId="77777777" w:rsidTr="00983656">
        <w:trPr>
          <w:cantSplit/>
          <w:ins w:id="49" w:author="Eyal Bekerman" w:date="2022-10-11T12:17:00Z"/>
        </w:trPr>
        <w:tc>
          <w:tcPr>
            <w:tcW w:w="430" w:type="pct"/>
            <w:tcBorders>
              <w:bottom w:val="single" w:sz="4" w:space="0" w:color="808080"/>
            </w:tcBorders>
            <w:shd w:val="clear" w:color="auto" w:fill="auto"/>
          </w:tcPr>
          <w:p w14:paraId="728AA6DB" w14:textId="2C0D7590" w:rsidR="00011733" w:rsidRPr="006A3C35" w:rsidRDefault="00011733" w:rsidP="006A3C35">
            <w:pPr>
              <w:pStyle w:val="BodyTextTable"/>
              <w:keepNext/>
              <w:keepLines/>
              <w:rPr>
                <w:ins w:id="50" w:author="Eyal Bekerman" w:date="2022-10-11T12:17:00Z"/>
                <w:rStyle w:val="ClientTableChar"/>
              </w:rPr>
            </w:pPr>
            <w:ins w:id="51" w:author="Eyal Bekerman" w:date="2022-10-11T12:17:00Z">
              <w:r>
                <w:rPr>
                  <w:rStyle w:val="ClientTableChar"/>
                </w:rPr>
                <w:t>2</w:t>
              </w:r>
            </w:ins>
          </w:p>
        </w:tc>
        <w:tc>
          <w:tcPr>
            <w:tcW w:w="722" w:type="pct"/>
            <w:tcBorders>
              <w:bottom w:val="single" w:sz="4" w:space="0" w:color="808080"/>
            </w:tcBorders>
            <w:shd w:val="clear" w:color="auto" w:fill="auto"/>
          </w:tcPr>
          <w:p w14:paraId="4C301C3D" w14:textId="3236963B" w:rsidR="00011733" w:rsidRDefault="00011733" w:rsidP="006A3C35">
            <w:pPr>
              <w:pStyle w:val="BodyTextTable"/>
              <w:keepNext/>
              <w:keepLines/>
              <w:rPr>
                <w:ins w:id="52" w:author="Eyal Bekerman" w:date="2022-10-11T12:17:00Z"/>
                <w:rStyle w:val="ClientTableChar"/>
              </w:rPr>
            </w:pPr>
            <w:ins w:id="53" w:author="Eyal Bekerman" w:date="2022-10-11T12:17:00Z">
              <w:r>
                <w:rPr>
                  <w:rStyle w:val="ClientTableChar"/>
                </w:rPr>
                <w:t>AIA225</w:t>
              </w:r>
            </w:ins>
          </w:p>
        </w:tc>
        <w:tc>
          <w:tcPr>
            <w:tcW w:w="2367" w:type="pct"/>
            <w:tcBorders>
              <w:bottom w:val="single" w:sz="4" w:space="0" w:color="808080"/>
            </w:tcBorders>
            <w:shd w:val="clear" w:color="auto" w:fill="auto"/>
          </w:tcPr>
          <w:p w14:paraId="6CB83396" w14:textId="2BC9DC81" w:rsidR="00011733" w:rsidRPr="00011733" w:rsidRDefault="00011733" w:rsidP="006A3C35">
            <w:pPr>
              <w:pStyle w:val="BodyTextTable"/>
              <w:keepNext/>
              <w:keepLines/>
              <w:rPr>
                <w:ins w:id="54" w:author="Eyal Bekerman" w:date="2022-10-11T12:17:00Z"/>
                <w:rStyle w:val="ClientTableChar"/>
              </w:rPr>
            </w:pPr>
            <w:ins w:id="55" w:author="Eyal Bekerman" w:date="2022-10-11T12:19:00Z">
              <w:r w:rsidRPr="00011733">
                <w:rPr>
                  <w:rStyle w:val="ClientTableChar"/>
                </w:rPr>
                <w:t>Home Bill Discounts</w:t>
              </w:r>
              <w:r>
                <w:rPr>
                  <w:rStyle w:val="ClientTableChar"/>
                </w:rPr>
                <w:t xml:space="preserve"> Responses</w:t>
              </w:r>
            </w:ins>
          </w:p>
        </w:tc>
        <w:tc>
          <w:tcPr>
            <w:tcW w:w="1480" w:type="pct"/>
            <w:tcBorders>
              <w:bottom w:val="single" w:sz="4" w:space="0" w:color="808080"/>
            </w:tcBorders>
            <w:shd w:val="clear" w:color="auto" w:fill="auto"/>
          </w:tcPr>
          <w:p w14:paraId="71A0031E" w14:textId="1ACCCA5F" w:rsidR="00011733" w:rsidRPr="006A3C35" w:rsidDel="00011733" w:rsidRDefault="00011733" w:rsidP="006A3C35">
            <w:pPr>
              <w:pStyle w:val="BodyTextTable"/>
              <w:keepNext/>
              <w:keepLines/>
              <w:rPr>
                <w:ins w:id="56" w:author="Eyal Bekerman" w:date="2022-10-11T12:17:00Z"/>
                <w:rStyle w:val="ClientTableChar"/>
              </w:rPr>
            </w:pPr>
            <w:ins w:id="57" w:author="Eyal Bekerman" w:date="2022-10-11T12:19:00Z">
              <w:r>
                <w:rPr>
                  <w:rStyle w:val="ClientTableChar"/>
                </w:rPr>
                <w:t>3.1.6</w:t>
              </w:r>
            </w:ins>
          </w:p>
        </w:tc>
      </w:tr>
    </w:tbl>
    <w:p w14:paraId="336EC399" w14:textId="77777777" w:rsidR="00E578C0" w:rsidRPr="00042E4D" w:rsidRDefault="00E578C0" w:rsidP="00E578C0">
      <w:pPr>
        <w:pStyle w:val="BodyText"/>
      </w:pPr>
    </w:p>
    <w:p w14:paraId="3B528B8A" w14:textId="77777777" w:rsidR="00E578C0" w:rsidRPr="00042E4D" w:rsidRDefault="00E578C0" w:rsidP="00E578C0">
      <w:pPr>
        <w:pStyle w:val="BodyText"/>
        <w:sectPr w:rsidR="00E578C0" w:rsidRPr="00042E4D" w:rsidSect="0089154A">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1008" w:footer="494" w:gutter="0"/>
          <w:pgBorders w:offsetFrom="page">
            <w:bottom w:val="dashSmallGap" w:sz="4" w:space="24" w:color="FFFFFF"/>
          </w:pgBorders>
          <w:cols w:space="708"/>
          <w:titlePg/>
          <w:docGrid w:linePitch="360"/>
        </w:sectPr>
      </w:pPr>
    </w:p>
    <w:p w14:paraId="7A4AAC28" w14:textId="2DBA2804" w:rsidR="00E578C0" w:rsidRPr="00C51AAB" w:rsidRDefault="00A05D53" w:rsidP="00E578C0">
      <w:pPr>
        <w:pStyle w:val="Heading1"/>
      </w:pPr>
      <w:bookmarkStart w:id="58" w:name="_Toc483313590"/>
      <w:bookmarkStart w:id="59" w:name="_Toc116382629"/>
      <w:r>
        <w:lastRenderedPageBreak/>
        <w:t>Bill Discounts</w:t>
      </w:r>
      <w:r w:rsidR="00945D7A" w:rsidRPr="0079414F">
        <w:t xml:space="preserve"> </w:t>
      </w:r>
      <w:r w:rsidR="00E578C0" w:rsidRPr="00C51AAB">
        <w:t>File Extracts</w:t>
      </w:r>
      <w:bookmarkEnd w:id="58"/>
      <w:bookmarkEnd w:id="59"/>
    </w:p>
    <w:p w14:paraId="1DBB68FA" w14:textId="33FD73AC" w:rsidR="00E578C0" w:rsidRPr="00C51AAB" w:rsidRDefault="008532E3" w:rsidP="0063481B">
      <w:pPr>
        <w:pStyle w:val="Heading2"/>
      </w:pPr>
      <w:bookmarkStart w:id="60" w:name="_Toc349238082"/>
      <w:bookmarkStart w:id="61" w:name="_Toc349238083"/>
      <w:bookmarkStart w:id="62" w:name="_Toc349238084"/>
      <w:bookmarkStart w:id="63" w:name="_Toc416115643"/>
      <w:bookmarkStart w:id="64" w:name="_Toc116382630"/>
      <w:bookmarkEnd w:id="60"/>
      <w:bookmarkEnd w:id="61"/>
      <w:r>
        <w:t>Bill Discounts</w:t>
      </w:r>
      <w:bookmarkEnd w:id="64"/>
    </w:p>
    <w:p w14:paraId="39B70EC5" w14:textId="77777777" w:rsidR="00E578C0" w:rsidRPr="00C51AAB" w:rsidRDefault="00E578C0" w:rsidP="0063481B">
      <w:pPr>
        <w:pStyle w:val="Heading3"/>
      </w:pPr>
      <w:bookmarkStart w:id="65" w:name="_Toc483313592"/>
      <w:bookmarkStart w:id="66" w:name="_Toc116382631"/>
      <w:r w:rsidRPr="00C51AAB">
        <w:t>Description</w:t>
      </w:r>
      <w:bookmarkStart w:id="67" w:name="_Toc349238086"/>
      <w:bookmarkStart w:id="68" w:name="_Toc416115644"/>
      <w:bookmarkEnd w:id="62"/>
      <w:bookmarkEnd w:id="63"/>
      <w:bookmarkEnd w:id="65"/>
      <w:bookmarkEnd w:id="66"/>
    </w:p>
    <w:p w14:paraId="3E604ACC" w14:textId="61C560C6" w:rsidR="008532E3" w:rsidRDefault="008532E3" w:rsidP="0063481B">
      <w:pPr>
        <w:pStyle w:val="BodyText"/>
        <w:keepNext/>
        <w:keepLines/>
      </w:pPr>
      <w:r>
        <w:t>Kenan will provide a file-based interface via SFTP which will be used by Amdocs Engage to send the bill discounts requests.</w:t>
      </w:r>
    </w:p>
    <w:p w14:paraId="221C432B" w14:textId="2003BCE7" w:rsidR="00AE5BD0" w:rsidRPr="00FD43CF" w:rsidRDefault="00AE5BD0" w:rsidP="0063481B">
      <w:pPr>
        <w:pStyle w:val="BodyText"/>
        <w:keepNext/>
        <w:keepLines/>
      </w:pPr>
      <w:r>
        <w:t xml:space="preserve">Amdocs </w:t>
      </w:r>
      <w:r w:rsidR="00A05D53">
        <w:t>Engage</w:t>
      </w:r>
      <w:r>
        <w:t xml:space="preserve"> </w:t>
      </w:r>
      <w:r w:rsidRPr="00FD43CF">
        <w:t>will provide a file</w:t>
      </w:r>
      <w:r>
        <w:t>-</w:t>
      </w:r>
      <w:r w:rsidRPr="00FD43CF">
        <w:t xml:space="preserve">based interface </w:t>
      </w:r>
      <w:r w:rsidR="008532E3">
        <w:t>via SFTP which will be used by Kenan to provide feedback information</w:t>
      </w:r>
      <w:r w:rsidRPr="00FD43CF">
        <w:t>.</w:t>
      </w:r>
    </w:p>
    <w:p w14:paraId="17D7AC5D" w14:textId="77777777" w:rsidR="00E578C0" w:rsidRDefault="00E578C0" w:rsidP="0063481B">
      <w:pPr>
        <w:pStyle w:val="Heading3"/>
      </w:pPr>
      <w:bookmarkStart w:id="69" w:name="_Toc116382632"/>
      <w:r>
        <w:t>Assumptions</w:t>
      </w:r>
      <w:bookmarkEnd w:id="69"/>
    </w:p>
    <w:p w14:paraId="47FC306B" w14:textId="1317A385" w:rsidR="00E578C0" w:rsidRPr="005B2DEA" w:rsidRDefault="005B6E73" w:rsidP="00A60507">
      <w:pPr>
        <w:pStyle w:val="Num1"/>
      </w:pPr>
      <w:r w:rsidRPr="005B2DEA">
        <w:t xml:space="preserve">All monetary amounts are in </w:t>
      </w:r>
      <w:r w:rsidR="005B2DEA" w:rsidRPr="005B2DEA">
        <w:t>pesos</w:t>
      </w:r>
      <w:r w:rsidRPr="005B2DEA">
        <w:t>.</w:t>
      </w:r>
    </w:p>
    <w:p w14:paraId="30DA6166" w14:textId="3D743466" w:rsidR="00E578C0" w:rsidRPr="00C51AAB" w:rsidRDefault="00E578C0" w:rsidP="0063481B">
      <w:pPr>
        <w:pStyle w:val="Heading3"/>
      </w:pPr>
      <w:bookmarkStart w:id="70" w:name="_Toc483313593"/>
      <w:bookmarkStart w:id="71" w:name="_Toc116382633"/>
      <w:r w:rsidRPr="00C51AAB">
        <w:t>Flow Diagram</w:t>
      </w:r>
      <w:bookmarkStart w:id="72" w:name="_Toc349238087"/>
      <w:bookmarkStart w:id="73" w:name="_Toc416115645"/>
      <w:bookmarkEnd w:id="67"/>
      <w:bookmarkEnd w:id="68"/>
      <w:bookmarkEnd w:id="70"/>
      <w:bookmarkEnd w:id="71"/>
    </w:p>
    <w:p w14:paraId="44D74871" w14:textId="760B45A5" w:rsidR="00E578C0" w:rsidRPr="00C51AAB" w:rsidRDefault="00E578C0" w:rsidP="0074041D">
      <w:pPr>
        <w:pStyle w:val="Caption"/>
        <w:keepNext w:val="0"/>
        <w:keepLines w:val="0"/>
      </w:pPr>
      <w:r w:rsidRPr="00C51AAB">
        <w:t xml:space="preserve">Figure </w:t>
      </w:r>
      <w:r w:rsidR="00C40ACF">
        <w:fldChar w:fldCharType="begin"/>
      </w:r>
      <w:r w:rsidR="00C40ACF">
        <w:instrText xml:space="preserve"> STYLEREF 1 \s </w:instrText>
      </w:r>
      <w:r w:rsidR="00C40ACF">
        <w:fldChar w:fldCharType="separate"/>
      </w:r>
      <w:r w:rsidR="00AB2981">
        <w:rPr>
          <w:rFonts w:hint="eastAsia"/>
          <w:noProof/>
          <w:cs/>
        </w:rPr>
        <w:t>‎</w:t>
      </w:r>
      <w:r w:rsidR="00AB2981">
        <w:rPr>
          <w:noProof/>
        </w:rPr>
        <w:t>3</w:t>
      </w:r>
      <w:r w:rsidR="00C40ACF">
        <w:rPr>
          <w:noProof/>
        </w:rPr>
        <w:fldChar w:fldCharType="end"/>
      </w:r>
      <w:r w:rsidRPr="00C51AAB">
        <w:noBreakHyphen/>
      </w:r>
      <w:r w:rsidR="00C40ACF">
        <w:fldChar w:fldCharType="begin"/>
      </w:r>
      <w:r w:rsidR="00C40ACF">
        <w:instrText xml:space="preserve"> SEQ Figure \* ARABIC \s 1 </w:instrText>
      </w:r>
      <w:r w:rsidR="00C40ACF">
        <w:fldChar w:fldCharType="separate"/>
      </w:r>
      <w:r w:rsidR="00AB2981">
        <w:rPr>
          <w:noProof/>
        </w:rPr>
        <w:t>1</w:t>
      </w:r>
      <w:r w:rsidR="00C40ACF">
        <w:rPr>
          <w:noProof/>
        </w:rPr>
        <w:fldChar w:fldCharType="end"/>
      </w:r>
    </w:p>
    <w:p w14:paraId="1202EE58" w14:textId="0C398C84" w:rsidR="00E578C0" w:rsidRPr="00D57C44" w:rsidRDefault="0053039E" w:rsidP="0053039E">
      <w:pPr>
        <w:pStyle w:val="BodyText"/>
        <w:ind w:left="450"/>
      </w:pPr>
      <w:r w:rsidRPr="0053039E">
        <w:rPr>
          <w:noProof/>
        </w:rPr>
        <w:drawing>
          <wp:inline distT="0" distB="0" distL="0" distR="0" wp14:anchorId="16D05E40" wp14:editId="63858014">
            <wp:extent cx="5943600" cy="198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87550"/>
                    </a:xfrm>
                    <a:prstGeom prst="rect">
                      <a:avLst/>
                    </a:prstGeom>
                  </pic:spPr>
                </pic:pic>
              </a:graphicData>
            </a:graphic>
          </wp:inline>
        </w:drawing>
      </w:r>
    </w:p>
    <w:p w14:paraId="157E70E6" w14:textId="77777777" w:rsidR="00E578C0" w:rsidRPr="00C51AAB" w:rsidRDefault="00E578C0" w:rsidP="0063481B">
      <w:pPr>
        <w:pStyle w:val="Heading3"/>
      </w:pPr>
      <w:bookmarkStart w:id="74" w:name="_Toc483313594"/>
      <w:bookmarkStart w:id="75" w:name="_Toc116382634"/>
      <w:r w:rsidRPr="00C51AAB">
        <w:t>Flow</w:t>
      </w:r>
      <w:bookmarkEnd w:id="72"/>
      <w:bookmarkEnd w:id="73"/>
      <w:r w:rsidRPr="00C51AAB">
        <w:t xml:space="preserve"> Description</w:t>
      </w:r>
      <w:bookmarkStart w:id="76" w:name="_Toc369795386"/>
      <w:bookmarkStart w:id="77" w:name="_Toc317489813"/>
      <w:bookmarkEnd w:id="74"/>
      <w:bookmarkEnd w:id="75"/>
    </w:p>
    <w:p w14:paraId="6599168B" w14:textId="1E3623CA" w:rsidR="002125E7" w:rsidRPr="00FC4F88" w:rsidRDefault="0053039E" w:rsidP="00F1501F">
      <w:pPr>
        <w:pStyle w:val="Num1"/>
        <w:numPr>
          <w:ilvl w:val="0"/>
          <w:numId w:val="33"/>
        </w:numPr>
      </w:pPr>
      <w:r>
        <w:t>AIA</w:t>
      </w:r>
      <w:r w:rsidR="002125E7" w:rsidRPr="00FC4F88">
        <w:t xml:space="preserve"> upload</w:t>
      </w:r>
      <w:r>
        <w:t>s</w:t>
      </w:r>
      <w:r w:rsidR="002125E7" w:rsidRPr="00FC4F88">
        <w:t xml:space="preserve"> the </w:t>
      </w:r>
      <w:r>
        <w:t>files</w:t>
      </w:r>
      <w:r w:rsidR="002125E7" w:rsidRPr="00FC4F88">
        <w:t xml:space="preserve"> to </w:t>
      </w:r>
      <w:r>
        <w:t>Kenan SFTP</w:t>
      </w:r>
      <w:r w:rsidR="002125E7" w:rsidRPr="00FC4F88">
        <w:t xml:space="preserve"> </w:t>
      </w:r>
      <w:r>
        <w:t>remote</w:t>
      </w:r>
      <w:r w:rsidR="002125E7" w:rsidRPr="00FC4F88">
        <w:t xml:space="preserve"> folder</w:t>
      </w:r>
      <w:r w:rsidR="00F1501F">
        <w:t xml:space="preserve">. </w:t>
      </w:r>
    </w:p>
    <w:p w14:paraId="19662AFA" w14:textId="24201C58" w:rsidR="0053039E" w:rsidRDefault="0053039E" w:rsidP="00D15D0A">
      <w:pPr>
        <w:pStyle w:val="Num1"/>
        <w:numPr>
          <w:ilvl w:val="0"/>
          <w:numId w:val="33"/>
        </w:numPr>
      </w:pPr>
      <w:r>
        <w:t>Home Kenan processes the requests.</w:t>
      </w:r>
    </w:p>
    <w:p w14:paraId="42752A70" w14:textId="4ED85CE8" w:rsidR="0053039E" w:rsidRPr="00FC4F88" w:rsidRDefault="0053039E" w:rsidP="0053039E">
      <w:pPr>
        <w:pStyle w:val="Num1"/>
        <w:numPr>
          <w:ilvl w:val="0"/>
          <w:numId w:val="33"/>
        </w:numPr>
      </w:pPr>
      <w:r>
        <w:t>Home Kenan</w:t>
      </w:r>
      <w:r w:rsidRPr="00FC4F88">
        <w:t xml:space="preserve"> </w:t>
      </w:r>
      <w:r>
        <w:t>is</w:t>
      </w:r>
      <w:r w:rsidRPr="00FC4F88">
        <w:t xml:space="preserve"> responsible for deleting the </w:t>
      </w:r>
      <w:r>
        <w:t xml:space="preserve">request </w:t>
      </w:r>
      <w:r w:rsidRPr="00FC4F88">
        <w:t>files.</w:t>
      </w:r>
    </w:p>
    <w:p w14:paraId="6B1EA6AC" w14:textId="116C8618" w:rsidR="0053039E" w:rsidRDefault="0053039E" w:rsidP="00D15D0A">
      <w:pPr>
        <w:pStyle w:val="Num1"/>
        <w:numPr>
          <w:ilvl w:val="0"/>
          <w:numId w:val="33"/>
        </w:numPr>
      </w:pPr>
      <w:r>
        <w:t>Home Kenan uploads response files to AIA SFTP remote folder.</w:t>
      </w:r>
    </w:p>
    <w:p w14:paraId="10CA1A4C" w14:textId="335B2B0B" w:rsidR="00E578C0" w:rsidRDefault="0053039E" w:rsidP="00D15D0A">
      <w:pPr>
        <w:pStyle w:val="Num1"/>
        <w:numPr>
          <w:ilvl w:val="0"/>
          <w:numId w:val="33"/>
        </w:numPr>
      </w:pPr>
      <w:r>
        <w:t>AIA</w:t>
      </w:r>
      <w:r w:rsidRPr="00FC4F88">
        <w:t xml:space="preserve"> </w:t>
      </w:r>
      <w:r>
        <w:t>is</w:t>
      </w:r>
      <w:r w:rsidR="00E578C0" w:rsidRPr="00FC4F88">
        <w:t xml:space="preserve"> responsible for deleting the </w:t>
      </w:r>
      <w:r>
        <w:t xml:space="preserve">response </w:t>
      </w:r>
      <w:r w:rsidR="00E578C0" w:rsidRPr="00FC4F88">
        <w:t>files.</w:t>
      </w:r>
    </w:p>
    <w:p w14:paraId="49D26AB2" w14:textId="33209957" w:rsidR="00F1501F" w:rsidRPr="00FC4F88" w:rsidRDefault="00F1501F" w:rsidP="00F1501F">
      <w:pPr>
        <w:pStyle w:val="Num1"/>
        <w:numPr>
          <w:ilvl w:val="0"/>
          <w:numId w:val="0"/>
        </w:numPr>
        <w:ind w:left="1440"/>
      </w:pPr>
      <w:r>
        <w:t>For transfer control, a</w:t>
      </w:r>
      <w:r w:rsidRPr="00FC4F88">
        <w:t xml:space="preserve"> temporary name (*.tmp extension) </w:t>
      </w:r>
      <w:r>
        <w:t>will be used during the transfer.  U</w:t>
      </w:r>
      <w:r w:rsidRPr="00FC4F88">
        <w:t>pon successful transfer</w:t>
      </w:r>
      <w:r>
        <w:t xml:space="preserve">, the file will be </w:t>
      </w:r>
      <w:r w:rsidRPr="00FC4F88">
        <w:t>rename</w:t>
      </w:r>
      <w:r>
        <w:t>d</w:t>
      </w:r>
      <w:r w:rsidRPr="00FC4F88">
        <w:t xml:space="preserve"> to the final name.</w:t>
      </w:r>
    </w:p>
    <w:p w14:paraId="4B8F0AE7" w14:textId="28541551" w:rsidR="00F1501F" w:rsidRPr="00FC4F88" w:rsidRDefault="00F1501F" w:rsidP="00F1501F">
      <w:pPr>
        <w:pStyle w:val="Num1"/>
        <w:numPr>
          <w:ilvl w:val="0"/>
          <w:numId w:val="0"/>
        </w:numPr>
        <w:ind w:left="1440"/>
      </w:pPr>
    </w:p>
    <w:p w14:paraId="3E302BD7" w14:textId="40679AB5" w:rsidR="00E578C0" w:rsidRDefault="00523396" w:rsidP="00CA7388">
      <w:pPr>
        <w:pStyle w:val="Heading3"/>
      </w:pPr>
      <w:bookmarkStart w:id="78" w:name="_Subscription_Usage_Charge"/>
      <w:bookmarkStart w:id="79" w:name="_Toc116382635"/>
      <w:bookmarkEnd w:id="76"/>
      <w:bookmarkEnd w:id="78"/>
      <w:r>
        <w:lastRenderedPageBreak/>
        <w:t>Bill Discount Request</w:t>
      </w:r>
      <w:bookmarkEnd w:id="79"/>
    </w:p>
    <w:p w14:paraId="61A6F003" w14:textId="43A28159" w:rsidR="00CA7388" w:rsidRPr="00CA7388" w:rsidRDefault="00CA7388" w:rsidP="00CA7388">
      <w:pPr>
        <w:pStyle w:val="Heading4"/>
      </w:pPr>
      <w:r>
        <w:t>General</w:t>
      </w:r>
    </w:p>
    <w:p w14:paraId="4CD4FE70" w14:textId="03F770CB" w:rsidR="001248F5" w:rsidRDefault="001248F5" w:rsidP="00213651">
      <w:pPr>
        <w:pStyle w:val="BodyText"/>
      </w:pPr>
      <w:r>
        <w:t>AIA will be periodically generating bill discount files. One file will be created per campaign.</w:t>
      </w:r>
    </w:p>
    <w:p w14:paraId="068972E6" w14:textId="0011FAF3" w:rsidR="007129BE" w:rsidRPr="00F424B1" w:rsidRDefault="007129BE" w:rsidP="00213651">
      <w:pPr>
        <w:pStyle w:val="BodyText"/>
      </w:pPr>
      <w:r w:rsidRPr="00BC4F70">
        <w:t>The file</w:t>
      </w:r>
      <w:r w:rsidR="001248F5">
        <w:t xml:space="preserve">s </w:t>
      </w:r>
      <w:r w:rsidRPr="00BC4F70">
        <w:t xml:space="preserve">contain </w:t>
      </w:r>
      <w:r w:rsidR="00213651">
        <w:t>bill discount requests created since the generation of the previous file</w:t>
      </w:r>
      <w:r w:rsidR="001248F5">
        <w:t>s</w:t>
      </w:r>
      <w:r w:rsidRPr="00BC4F70">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E578C0" w:rsidRPr="00C51AAB" w14:paraId="71EEC391" w14:textId="77777777" w:rsidTr="00A60507">
        <w:trPr>
          <w:tblHeader/>
        </w:trPr>
        <w:tc>
          <w:tcPr>
            <w:tcW w:w="1297" w:type="pct"/>
            <w:gridSpan w:val="2"/>
            <w:shd w:val="clear" w:color="auto" w:fill="626469"/>
            <w:vAlign w:val="center"/>
          </w:tcPr>
          <w:p w14:paraId="23D50385" w14:textId="77777777" w:rsidR="00E578C0" w:rsidRPr="00C51AAB" w:rsidRDefault="00E578C0" w:rsidP="00404115">
            <w:pPr>
              <w:pStyle w:val="HeaderTable"/>
              <w:keepNext w:val="0"/>
              <w:keepLines w:val="0"/>
              <w:rPr>
                <w:color w:val="FFFFFF"/>
              </w:rPr>
            </w:pPr>
            <w:r w:rsidRPr="00C51AAB">
              <w:rPr>
                <w:color w:val="FFFFFF"/>
              </w:rPr>
              <w:t>Type</w:t>
            </w:r>
          </w:p>
        </w:tc>
        <w:tc>
          <w:tcPr>
            <w:tcW w:w="3703" w:type="pct"/>
            <w:shd w:val="clear" w:color="auto" w:fill="626469"/>
            <w:vAlign w:val="center"/>
          </w:tcPr>
          <w:p w14:paraId="3DF4C322" w14:textId="77777777" w:rsidR="00E578C0" w:rsidRPr="00C51AAB" w:rsidRDefault="00E578C0" w:rsidP="00404115">
            <w:pPr>
              <w:pStyle w:val="HeaderTable"/>
              <w:keepNext w:val="0"/>
              <w:keepLines w:val="0"/>
              <w:rPr>
                <w:color w:val="FFFFFF"/>
              </w:rPr>
            </w:pPr>
            <w:r w:rsidRPr="00C51AAB">
              <w:rPr>
                <w:color w:val="FFFFFF"/>
              </w:rPr>
              <w:t>Description</w:t>
            </w:r>
          </w:p>
        </w:tc>
      </w:tr>
      <w:tr w:rsidR="00C33AE8" w:rsidRPr="00F424B1" w14:paraId="1F17537B" w14:textId="77777777" w:rsidTr="00A60507">
        <w:tc>
          <w:tcPr>
            <w:tcW w:w="1290" w:type="pct"/>
            <w:tcBorders>
              <w:bottom w:val="single" w:sz="4" w:space="0" w:color="808080"/>
            </w:tcBorders>
            <w:shd w:val="clear" w:color="auto" w:fill="auto"/>
          </w:tcPr>
          <w:p w14:paraId="6FD1982B" w14:textId="77777777" w:rsidR="00C33AE8" w:rsidRPr="00C51AAB" w:rsidRDefault="00C33AE8" w:rsidP="00404115">
            <w:pPr>
              <w:pStyle w:val="BodyTextTable"/>
              <w:rPr>
                <w:b/>
                <w:bCs/>
              </w:rPr>
            </w:pPr>
            <w:r w:rsidRPr="00C51AAB">
              <w:rPr>
                <w:b/>
                <w:bCs/>
              </w:rPr>
              <w:t>File Format</w:t>
            </w:r>
          </w:p>
        </w:tc>
        <w:tc>
          <w:tcPr>
            <w:tcW w:w="3710" w:type="pct"/>
            <w:gridSpan w:val="2"/>
            <w:tcBorders>
              <w:bottom w:val="single" w:sz="4" w:space="0" w:color="808080"/>
            </w:tcBorders>
            <w:shd w:val="clear" w:color="auto" w:fill="auto"/>
          </w:tcPr>
          <w:p w14:paraId="3646B5BE" w14:textId="6C7D95C0" w:rsidR="00C33AE8" w:rsidRPr="00F424B1" w:rsidRDefault="00AF6BFC" w:rsidP="00404115">
            <w:pPr>
              <w:pStyle w:val="BodyTextTable"/>
            </w:pPr>
            <w:r>
              <w:t>T</w:t>
            </w:r>
            <w:r w:rsidR="00C33AE8" w:rsidRPr="00F424B1">
              <w:t xml:space="preserve">extual, </w:t>
            </w:r>
            <w:r>
              <w:t xml:space="preserve">delimited </w:t>
            </w:r>
            <w:r w:rsidR="00C33AE8" w:rsidRPr="00F424B1">
              <w:t>separated values</w:t>
            </w:r>
          </w:p>
          <w:p w14:paraId="0B0377CB" w14:textId="0FBA787D" w:rsidR="00C33AE8" w:rsidRPr="00F424B1" w:rsidRDefault="00C33AE8" w:rsidP="00BA25DA">
            <w:pPr>
              <w:pStyle w:val="BodyTextTable"/>
            </w:pPr>
            <w:r w:rsidRPr="00F424B1">
              <w:t>File encoding: UTF-8</w:t>
            </w:r>
          </w:p>
        </w:tc>
      </w:tr>
      <w:tr w:rsidR="00C33AE8" w:rsidRPr="00C51AAB" w14:paraId="34BA99E9" w14:textId="77777777" w:rsidTr="00A60507">
        <w:tc>
          <w:tcPr>
            <w:tcW w:w="1290" w:type="pct"/>
            <w:tcBorders>
              <w:bottom w:val="single" w:sz="4" w:space="0" w:color="808080"/>
            </w:tcBorders>
            <w:shd w:val="clear" w:color="auto" w:fill="auto"/>
          </w:tcPr>
          <w:p w14:paraId="5CEA5A04" w14:textId="77777777" w:rsidR="00C33AE8" w:rsidRPr="00404115" w:rsidRDefault="00C33AE8" w:rsidP="00404115">
            <w:pPr>
              <w:pStyle w:val="BodyTextTable"/>
              <w:rPr>
                <w:b/>
                <w:bCs/>
              </w:rPr>
            </w:pPr>
            <w:r w:rsidRPr="00404115">
              <w:rPr>
                <w:b/>
                <w:bCs/>
              </w:rPr>
              <w:t>File Name Convention</w:t>
            </w:r>
          </w:p>
        </w:tc>
        <w:tc>
          <w:tcPr>
            <w:tcW w:w="3710" w:type="pct"/>
            <w:gridSpan w:val="2"/>
            <w:tcBorders>
              <w:bottom w:val="single" w:sz="4" w:space="0" w:color="808080"/>
            </w:tcBorders>
            <w:shd w:val="clear" w:color="auto" w:fill="auto"/>
          </w:tcPr>
          <w:p w14:paraId="234FD3C6" w14:textId="38F16C9D" w:rsidR="00C23033" w:rsidRDefault="00C23033" w:rsidP="00C23033">
            <w:pPr>
              <w:pStyle w:val="BodyTextTable"/>
            </w:pPr>
            <w:r w:rsidRPr="00BC3CC5">
              <w:t>BILL_DISCOUNT_</w:t>
            </w:r>
            <w:r w:rsidR="0098485B">
              <w:t>001</w:t>
            </w:r>
            <w:r w:rsidRPr="00BC3CC5">
              <w:t>_</w:t>
            </w:r>
            <w:r>
              <w:t>&lt;TIMESTAMP&gt;.txt</w:t>
            </w:r>
          </w:p>
          <w:p w14:paraId="5BFCD3B3" w14:textId="77777777" w:rsidR="00C23033" w:rsidRPr="00B56914" w:rsidRDefault="00C23033" w:rsidP="00C23033">
            <w:pPr>
              <w:pStyle w:val="BodyTextTable"/>
            </w:pPr>
            <w:r>
              <w:t>&lt;TIMESTAMP&gt;</w:t>
            </w:r>
            <w:r w:rsidRPr="00B56914">
              <w:t xml:space="preserve"> </w:t>
            </w:r>
            <w:r>
              <w:t>–</w:t>
            </w:r>
            <w:r w:rsidRPr="00B56914">
              <w:t xml:space="preserve"> </w:t>
            </w:r>
            <w:r>
              <w:t>creation time</w:t>
            </w:r>
            <w:r w:rsidRPr="00B56914">
              <w:t>, format: YYYYMMDD</w:t>
            </w:r>
            <w:r>
              <w:t>HHMMSS</w:t>
            </w:r>
          </w:p>
          <w:p w14:paraId="2406D232" w14:textId="3388940F" w:rsidR="00C33AE8" w:rsidRPr="00F424B1" w:rsidRDefault="00C23033" w:rsidP="00C23033">
            <w:pPr>
              <w:pStyle w:val="BodyTextTable"/>
            </w:pPr>
            <w:r w:rsidRPr="00B56914">
              <w:t xml:space="preserve">E.g. </w:t>
            </w:r>
            <w:r w:rsidRPr="00BC3CC5">
              <w:t>BILL_DISCOUNT_</w:t>
            </w:r>
            <w:r w:rsidR="00EE3418">
              <w:t>001</w:t>
            </w:r>
            <w:r w:rsidRPr="00BC3CC5">
              <w:t>_</w:t>
            </w:r>
            <w:r>
              <w:rPr>
                <w:rFonts w:cs="Arial"/>
                <w:szCs w:val="18"/>
              </w:rPr>
              <w:t>20220728082906</w:t>
            </w:r>
            <w:r>
              <w:t>.txt</w:t>
            </w:r>
          </w:p>
        </w:tc>
      </w:tr>
      <w:tr w:rsidR="00C33AE8" w:rsidRPr="00C51AAB" w14:paraId="5B0457CB" w14:textId="77777777" w:rsidTr="00A60507">
        <w:tc>
          <w:tcPr>
            <w:tcW w:w="1290" w:type="pct"/>
            <w:tcBorders>
              <w:bottom w:val="single" w:sz="4" w:space="0" w:color="808080"/>
            </w:tcBorders>
            <w:shd w:val="clear" w:color="auto" w:fill="auto"/>
          </w:tcPr>
          <w:p w14:paraId="75AF6000" w14:textId="77777777" w:rsidR="00C33AE8" w:rsidRPr="00C51AAB" w:rsidRDefault="00C33AE8" w:rsidP="00404115">
            <w:pPr>
              <w:pStyle w:val="BodyTextTable"/>
              <w:rPr>
                <w:b/>
                <w:bCs/>
              </w:rPr>
            </w:pPr>
            <w:r>
              <w:rPr>
                <w:b/>
                <w:bCs/>
              </w:rPr>
              <w:t>File Compression</w:t>
            </w:r>
          </w:p>
        </w:tc>
        <w:tc>
          <w:tcPr>
            <w:tcW w:w="3710" w:type="pct"/>
            <w:gridSpan w:val="2"/>
            <w:tcBorders>
              <w:bottom w:val="single" w:sz="4" w:space="0" w:color="808080"/>
            </w:tcBorders>
            <w:shd w:val="clear" w:color="auto" w:fill="auto"/>
          </w:tcPr>
          <w:p w14:paraId="6402D077" w14:textId="30CC9B8F" w:rsidR="00C33AE8" w:rsidRPr="0018177E" w:rsidRDefault="00C23033" w:rsidP="00404115">
            <w:pPr>
              <w:pStyle w:val="BodyTextTable"/>
              <w:rPr>
                <w:szCs w:val="18"/>
              </w:rPr>
            </w:pPr>
            <w:r>
              <w:rPr>
                <w:szCs w:val="18"/>
              </w:rPr>
              <w:t>None</w:t>
            </w:r>
          </w:p>
        </w:tc>
      </w:tr>
      <w:tr w:rsidR="00C33AE8" w:rsidRPr="00C51AAB" w14:paraId="24226EC3" w14:textId="77777777" w:rsidTr="00A60507">
        <w:tc>
          <w:tcPr>
            <w:tcW w:w="1290" w:type="pct"/>
            <w:tcBorders>
              <w:bottom w:val="single" w:sz="4" w:space="0" w:color="808080"/>
            </w:tcBorders>
            <w:shd w:val="clear" w:color="auto" w:fill="auto"/>
          </w:tcPr>
          <w:p w14:paraId="50A8FC88" w14:textId="77777777" w:rsidR="00C33AE8" w:rsidRPr="00C51AAB" w:rsidRDefault="00C33AE8" w:rsidP="00404115">
            <w:pPr>
              <w:pStyle w:val="BodyTextTable"/>
              <w:rPr>
                <w:b/>
                <w:bCs/>
              </w:rPr>
            </w:pPr>
            <w:r w:rsidRPr="004B41E2">
              <w:rPr>
                <w:b/>
                <w:bCs/>
              </w:rPr>
              <w:t>Record Format</w:t>
            </w:r>
          </w:p>
        </w:tc>
        <w:tc>
          <w:tcPr>
            <w:tcW w:w="3710" w:type="pct"/>
            <w:gridSpan w:val="2"/>
            <w:tcBorders>
              <w:bottom w:val="single" w:sz="4" w:space="0" w:color="808080"/>
            </w:tcBorders>
            <w:shd w:val="clear" w:color="auto" w:fill="auto"/>
          </w:tcPr>
          <w:p w14:paraId="7C56BFE9" w14:textId="5240AD4D" w:rsidR="00C33AE8" w:rsidRPr="003A4ED1" w:rsidRDefault="00C33AE8" w:rsidP="00404115">
            <w:pPr>
              <w:pStyle w:val="BodyTextTable"/>
            </w:pPr>
            <w:r w:rsidRPr="003A4ED1">
              <w:t xml:space="preserve">Char Encoding: </w:t>
            </w:r>
            <w:r w:rsidR="006C4504">
              <w:t>UTF-8</w:t>
            </w:r>
          </w:p>
          <w:p w14:paraId="270D4156" w14:textId="4829DF05" w:rsidR="00C33AE8" w:rsidRPr="003A4ED1" w:rsidRDefault="00A61D13" w:rsidP="00404115">
            <w:pPr>
              <w:pStyle w:val="BodyTextTable"/>
            </w:pPr>
            <w:r w:rsidRPr="00FC4F88">
              <w:t xml:space="preserve">Field delimiter: </w:t>
            </w:r>
            <w:r w:rsidR="006C4504">
              <w:t>pipe</w:t>
            </w:r>
            <w:r>
              <w:t>, “</w:t>
            </w:r>
            <w:r w:rsidR="006C4504">
              <w:t>|</w:t>
            </w:r>
            <w:r>
              <w:t>”</w:t>
            </w:r>
            <w:r w:rsidRPr="00FC4F88">
              <w:t xml:space="preserve">. Two consecutive </w:t>
            </w:r>
            <w:r w:rsidR="006C4504">
              <w:t>pip</w:t>
            </w:r>
            <w:r>
              <w:t>es, “</w:t>
            </w:r>
            <w:r w:rsidR="006C4504">
              <w:t>||</w:t>
            </w:r>
            <w:r>
              <w:t xml:space="preserve">”, </w:t>
            </w:r>
            <w:r w:rsidRPr="00FC4F88">
              <w:t>denote an empty field value.</w:t>
            </w:r>
          </w:p>
          <w:p w14:paraId="4290451A" w14:textId="77777777" w:rsidR="00C33AE8" w:rsidRPr="003A4ED1" w:rsidRDefault="00C33AE8" w:rsidP="00404115">
            <w:pPr>
              <w:pStyle w:val="BodyTextTable"/>
            </w:pPr>
            <w:r w:rsidRPr="003A4ED1">
              <w:t>New Line Character: EOL (LF)</w:t>
            </w:r>
          </w:p>
          <w:p w14:paraId="33B7CD83" w14:textId="50F1450C" w:rsidR="00C33AE8" w:rsidRDefault="00C33AE8" w:rsidP="00404115">
            <w:pPr>
              <w:pStyle w:val="BodyTextTable"/>
            </w:pPr>
            <w:r w:rsidRPr="003A4ED1">
              <w:t>Header/</w:t>
            </w:r>
            <w:r w:rsidR="001B445F" w:rsidRPr="003A4ED1">
              <w:t xml:space="preserve">Trailer </w:t>
            </w:r>
            <w:r w:rsidRPr="003A4ED1">
              <w:t xml:space="preserve">record: </w:t>
            </w:r>
            <w:r w:rsidR="00EE3418">
              <w:t>first row as header</w:t>
            </w:r>
          </w:p>
          <w:p w14:paraId="2D53F6FA" w14:textId="5AD3BBE0" w:rsidR="00C33AE8" w:rsidRDefault="00C33AE8" w:rsidP="00404115">
            <w:pPr>
              <w:pStyle w:val="BodyTextTable"/>
              <w:rPr>
                <w:color w:val="000000"/>
                <w:szCs w:val="18"/>
              </w:rPr>
            </w:pPr>
            <w:r>
              <w:rPr>
                <w:color w:val="000000"/>
                <w:szCs w:val="18"/>
              </w:rPr>
              <w:t>Common Date Time format</w:t>
            </w:r>
            <w:r w:rsidRPr="00E25EEC">
              <w:rPr>
                <w:color w:val="000000"/>
                <w:szCs w:val="18"/>
              </w:rPr>
              <w:t>: YYYYMMDDHH</w:t>
            </w:r>
            <w:r>
              <w:rPr>
                <w:color w:val="000000"/>
                <w:szCs w:val="18"/>
              </w:rPr>
              <w:t>24</w:t>
            </w:r>
            <w:r w:rsidRPr="00E25EEC">
              <w:rPr>
                <w:color w:val="000000"/>
                <w:szCs w:val="18"/>
              </w:rPr>
              <w:t>MMSS</w:t>
            </w:r>
          </w:p>
          <w:p w14:paraId="02AF8F8B" w14:textId="71FA6497" w:rsidR="00C33AE8" w:rsidRPr="00C51AAB" w:rsidRDefault="00C33AE8" w:rsidP="00404115">
            <w:pPr>
              <w:pStyle w:val="BodyTextTable"/>
            </w:pPr>
            <w:r>
              <w:rPr>
                <w:color w:val="000000"/>
                <w:szCs w:val="18"/>
              </w:rPr>
              <w:t>Common Date format: YYYYMMDD</w:t>
            </w:r>
          </w:p>
        </w:tc>
      </w:tr>
      <w:tr w:rsidR="00E578C0" w:rsidRPr="00C51AAB" w14:paraId="6C0291B5" w14:textId="77777777" w:rsidTr="00A60507">
        <w:tc>
          <w:tcPr>
            <w:tcW w:w="1290" w:type="pct"/>
            <w:tcBorders>
              <w:bottom w:val="single" w:sz="4" w:space="0" w:color="808080"/>
            </w:tcBorders>
            <w:shd w:val="clear" w:color="auto" w:fill="auto"/>
          </w:tcPr>
          <w:p w14:paraId="57FFE936" w14:textId="77777777" w:rsidR="00E578C0" w:rsidRPr="00C51AAB" w:rsidRDefault="00E578C0" w:rsidP="00404115">
            <w:pPr>
              <w:pStyle w:val="BodyTextTable"/>
              <w:rPr>
                <w:b/>
                <w:bCs/>
              </w:rPr>
            </w:pPr>
            <w:r w:rsidRPr="00C51AAB">
              <w:rPr>
                <w:b/>
                <w:bCs/>
              </w:rPr>
              <w:t>File Place</w:t>
            </w:r>
          </w:p>
        </w:tc>
        <w:tc>
          <w:tcPr>
            <w:tcW w:w="3710" w:type="pct"/>
            <w:gridSpan w:val="2"/>
            <w:tcBorders>
              <w:bottom w:val="single" w:sz="4" w:space="0" w:color="808080"/>
            </w:tcBorders>
            <w:shd w:val="clear" w:color="auto" w:fill="auto"/>
          </w:tcPr>
          <w:p w14:paraId="0FA29A35" w14:textId="1D5D1209" w:rsidR="00E578C0" w:rsidRPr="00C51AAB" w:rsidRDefault="00E578C0" w:rsidP="00404115">
            <w:pPr>
              <w:pStyle w:val="BodyTextTable"/>
            </w:pPr>
            <w:r w:rsidRPr="00852A6F">
              <w:t xml:space="preserve">Will be defined during </w:t>
            </w:r>
            <w:r w:rsidR="00040ACB">
              <w:t>system</w:t>
            </w:r>
            <w:r w:rsidRPr="00852A6F">
              <w:t xml:space="preserve"> integration</w:t>
            </w:r>
          </w:p>
        </w:tc>
      </w:tr>
      <w:tr w:rsidR="00E578C0" w:rsidRPr="00C51AAB" w14:paraId="1B27278A" w14:textId="77777777" w:rsidTr="00FF144D">
        <w:tc>
          <w:tcPr>
            <w:tcW w:w="1290" w:type="pct"/>
            <w:shd w:val="clear" w:color="auto" w:fill="auto"/>
          </w:tcPr>
          <w:p w14:paraId="399CBE45" w14:textId="3C4CB6B3" w:rsidR="00E578C0" w:rsidRPr="00C51AAB" w:rsidRDefault="008B61C0" w:rsidP="00404115">
            <w:pPr>
              <w:pStyle w:val="BodyTextTable"/>
              <w:rPr>
                <w:b/>
                <w:bCs/>
              </w:rPr>
            </w:pPr>
            <w:r>
              <w:rPr>
                <w:b/>
                <w:bCs/>
              </w:rPr>
              <w:t>Transfer Method</w:t>
            </w:r>
          </w:p>
        </w:tc>
        <w:tc>
          <w:tcPr>
            <w:tcW w:w="3710" w:type="pct"/>
            <w:gridSpan w:val="2"/>
            <w:shd w:val="clear" w:color="auto" w:fill="auto"/>
          </w:tcPr>
          <w:p w14:paraId="4D3C3E19" w14:textId="501066C6" w:rsidR="00E578C0" w:rsidRPr="00852A6F" w:rsidRDefault="008B61C0" w:rsidP="00404115">
            <w:pPr>
              <w:pStyle w:val="BodyTextTable"/>
            </w:pPr>
            <w:r>
              <w:t>Using SFTP with private/public keys, password-less</w:t>
            </w:r>
          </w:p>
        </w:tc>
      </w:tr>
      <w:tr w:rsidR="00FF144D" w:rsidRPr="00C51AAB" w14:paraId="2A42DBB9" w14:textId="77777777" w:rsidTr="00A60507">
        <w:tc>
          <w:tcPr>
            <w:tcW w:w="1290" w:type="pct"/>
            <w:tcBorders>
              <w:bottom w:val="single" w:sz="4" w:space="0" w:color="808080"/>
            </w:tcBorders>
            <w:shd w:val="clear" w:color="auto" w:fill="auto"/>
          </w:tcPr>
          <w:p w14:paraId="1387C90D" w14:textId="2B0F2BC1" w:rsidR="00FF144D" w:rsidRDefault="00FF144D" w:rsidP="00404115">
            <w:pPr>
              <w:pStyle w:val="BodyTextTable"/>
              <w:rPr>
                <w:b/>
                <w:bCs/>
              </w:rPr>
            </w:pPr>
            <w:r>
              <w:rPr>
                <w:b/>
                <w:bCs/>
              </w:rPr>
              <w:t>Number of Files</w:t>
            </w:r>
          </w:p>
        </w:tc>
        <w:tc>
          <w:tcPr>
            <w:tcW w:w="3710" w:type="pct"/>
            <w:gridSpan w:val="2"/>
            <w:tcBorders>
              <w:bottom w:val="single" w:sz="4" w:space="0" w:color="808080"/>
            </w:tcBorders>
            <w:shd w:val="clear" w:color="auto" w:fill="auto"/>
          </w:tcPr>
          <w:p w14:paraId="0A8F430F" w14:textId="77777777" w:rsidR="00FF144D" w:rsidRDefault="00FF144D" w:rsidP="00404115">
            <w:pPr>
              <w:pStyle w:val="BodyTextTable"/>
            </w:pPr>
            <w:r>
              <w:t xml:space="preserve">1 file per </w:t>
            </w:r>
            <w:r w:rsidR="00EE3418">
              <w:t>execution period</w:t>
            </w:r>
          </w:p>
          <w:p w14:paraId="5B38B9F5" w14:textId="292E082D" w:rsidR="00EE3418" w:rsidRDefault="00EE3418" w:rsidP="00404115">
            <w:pPr>
              <w:pStyle w:val="BodyTextTable"/>
            </w:pPr>
            <w:r>
              <w:t>If no data is available, a file will not be generated</w:t>
            </w:r>
          </w:p>
        </w:tc>
      </w:tr>
    </w:tbl>
    <w:p w14:paraId="68036799" w14:textId="77777777" w:rsidR="00E578C0" w:rsidRPr="00C51AAB" w:rsidRDefault="00E578C0" w:rsidP="00CA7388">
      <w:pPr>
        <w:pStyle w:val="Heading4"/>
      </w:pPr>
      <w:r w:rsidRPr="00C51AAB">
        <w:t>Detail Record</w:t>
      </w:r>
    </w:p>
    <w:tbl>
      <w:tblPr>
        <w:tblW w:w="505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543"/>
        <w:gridCol w:w="1228"/>
        <w:gridCol w:w="1444"/>
        <w:gridCol w:w="3965"/>
        <w:gridCol w:w="1627"/>
        <w:gridCol w:w="638"/>
      </w:tblGrid>
      <w:tr w:rsidR="00612A8B" w:rsidRPr="002A4D90" w14:paraId="42B47131" w14:textId="77777777" w:rsidTr="000654F0">
        <w:trPr>
          <w:cantSplit/>
          <w:trHeight w:val="1178"/>
          <w:tblHeader/>
        </w:trPr>
        <w:tc>
          <w:tcPr>
            <w:tcW w:w="287" w:type="pct"/>
            <w:tcBorders>
              <w:bottom w:val="single" w:sz="4" w:space="0" w:color="808080"/>
            </w:tcBorders>
            <w:shd w:val="clear" w:color="auto" w:fill="626469"/>
            <w:textDirection w:val="tbRl"/>
            <w:vAlign w:val="center"/>
            <w:hideMark/>
          </w:tcPr>
          <w:p w14:paraId="65AA3664" w14:textId="77777777" w:rsidR="00612A8B" w:rsidRPr="002A4D90" w:rsidRDefault="00612A8B" w:rsidP="000B746A">
            <w:pPr>
              <w:pStyle w:val="HeaderTable"/>
              <w:keepNext w:val="0"/>
              <w:keepLines w:val="0"/>
              <w:ind w:left="72" w:right="113"/>
              <w:rPr>
                <w:rFonts w:asciiTheme="minorHAnsi" w:hAnsiTheme="minorHAnsi"/>
                <w:color w:val="FFFFFF"/>
                <w:szCs w:val="18"/>
              </w:rPr>
            </w:pPr>
            <w:r w:rsidRPr="002A4D90">
              <w:rPr>
                <w:rFonts w:asciiTheme="minorHAnsi" w:hAnsiTheme="minorHAnsi"/>
                <w:color w:val="FFFFFF"/>
                <w:szCs w:val="18"/>
              </w:rPr>
              <w:t xml:space="preserve">Field No. </w:t>
            </w:r>
          </w:p>
        </w:tc>
        <w:tc>
          <w:tcPr>
            <w:tcW w:w="650" w:type="pct"/>
            <w:tcBorders>
              <w:bottom w:val="single" w:sz="4" w:space="0" w:color="808080"/>
            </w:tcBorders>
            <w:shd w:val="clear" w:color="auto" w:fill="626469"/>
            <w:vAlign w:val="center"/>
            <w:hideMark/>
          </w:tcPr>
          <w:p w14:paraId="4DF5840D" w14:textId="77777777" w:rsidR="00612A8B" w:rsidRPr="002A4D90" w:rsidRDefault="00612A8B" w:rsidP="000B746A">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Attribute Name</w:t>
            </w:r>
          </w:p>
        </w:tc>
        <w:tc>
          <w:tcPr>
            <w:tcW w:w="764" w:type="pct"/>
            <w:tcBorders>
              <w:bottom w:val="single" w:sz="4" w:space="0" w:color="808080"/>
            </w:tcBorders>
            <w:shd w:val="clear" w:color="auto" w:fill="626469"/>
            <w:vAlign w:val="center"/>
          </w:tcPr>
          <w:p w14:paraId="5ED7CBE0" w14:textId="77777777" w:rsidR="00612A8B" w:rsidRPr="002A4D90" w:rsidRDefault="00612A8B" w:rsidP="000B746A">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Data Type</w:t>
            </w:r>
          </w:p>
        </w:tc>
        <w:tc>
          <w:tcPr>
            <w:tcW w:w="2099" w:type="pct"/>
            <w:tcBorders>
              <w:bottom w:val="single" w:sz="4" w:space="0" w:color="808080"/>
            </w:tcBorders>
            <w:shd w:val="clear" w:color="auto" w:fill="626469"/>
            <w:vAlign w:val="center"/>
            <w:hideMark/>
          </w:tcPr>
          <w:p w14:paraId="17B53275" w14:textId="77777777" w:rsidR="00612A8B" w:rsidRPr="002A4D90" w:rsidRDefault="00612A8B" w:rsidP="000B746A">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Field Description</w:t>
            </w:r>
          </w:p>
        </w:tc>
        <w:tc>
          <w:tcPr>
            <w:tcW w:w="861" w:type="pct"/>
            <w:tcBorders>
              <w:bottom w:val="single" w:sz="4" w:space="0" w:color="808080"/>
            </w:tcBorders>
            <w:shd w:val="clear" w:color="auto" w:fill="626469"/>
            <w:vAlign w:val="center"/>
          </w:tcPr>
          <w:p w14:paraId="6C77189D" w14:textId="2F106DD7" w:rsidR="00612A8B" w:rsidRPr="002A4D90" w:rsidRDefault="00612A8B" w:rsidP="000B746A">
            <w:pPr>
              <w:pStyle w:val="HeaderTable"/>
              <w:keepNext w:val="0"/>
              <w:keepLines w:val="0"/>
              <w:ind w:left="72" w:right="113"/>
              <w:rPr>
                <w:rFonts w:asciiTheme="minorHAnsi" w:hAnsiTheme="minorHAnsi"/>
                <w:color w:val="FFFFFF"/>
                <w:szCs w:val="18"/>
              </w:rPr>
            </w:pPr>
            <w:r>
              <w:rPr>
                <w:rFonts w:asciiTheme="minorHAnsi" w:hAnsiTheme="minorHAnsi"/>
                <w:color w:val="FFFFFF"/>
                <w:szCs w:val="18"/>
              </w:rPr>
              <w:t>Sample</w:t>
            </w:r>
            <w:r w:rsidRPr="002A4D90">
              <w:rPr>
                <w:rFonts w:asciiTheme="minorHAnsi" w:hAnsiTheme="minorHAnsi"/>
                <w:color w:val="FFFFFF"/>
                <w:szCs w:val="18"/>
              </w:rPr>
              <w:t xml:space="preserve"> </w:t>
            </w:r>
          </w:p>
        </w:tc>
        <w:tc>
          <w:tcPr>
            <w:tcW w:w="338" w:type="pct"/>
            <w:tcBorders>
              <w:bottom w:val="single" w:sz="4" w:space="0" w:color="808080"/>
            </w:tcBorders>
            <w:shd w:val="clear" w:color="auto" w:fill="626469"/>
            <w:textDirection w:val="tbRl"/>
            <w:vAlign w:val="center"/>
          </w:tcPr>
          <w:p w14:paraId="1FD17CFB" w14:textId="1B321C5F" w:rsidR="00612A8B" w:rsidRPr="002A4D90" w:rsidRDefault="00612A8B" w:rsidP="000B746A">
            <w:pPr>
              <w:pStyle w:val="HeaderTable"/>
              <w:keepNext w:val="0"/>
              <w:keepLines w:val="0"/>
              <w:ind w:left="72" w:right="113"/>
              <w:rPr>
                <w:rFonts w:asciiTheme="minorHAnsi" w:hAnsiTheme="minorHAnsi"/>
                <w:color w:val="FFFFFF"/>
                <w:szCs w:val="18"/>
              </w:rPr>
            </w:pPr>
            <w:r w:rsidRPr="002A4D90">
              <w:rPr>
                <w:rFonts w:asciiTheme="minorHAnsi" w:hAnsiTheme="minorHAnsi"/>
                <w:color w:val="FFFFFF"/>
                <w:szCs w:val="18"/>
              </w:rPr>
              <w:t>Must be populated</w:t>
            </w:r>
          </w:p>
        </w:tc>
      </w:tr>
      <w:tr w:rsidR="00612A8B" w:rsidRPr="00091659" w14:paraId="1819E283" w14:textId="77777777" w:rsidTr="000654F0">
        <w:trPr>
          <w:cantSplit/>
          <w:trHeight w:val="629"/>
        </w:trPr>
        <w:tc>
          <w:tcPr>
            <w:tcW w:w="287" w:type="pct"/>
            <w:tcBorders>
              <w:bottom w:val="single" w:sz="4" w:space="0" w:color="808080"/>
            </w:tcBorders>
            <w:shd w:val="clear" w:color="auto" w:fill="auto"/>
          </w:tcPr>
          <w:p w14:paraId="1F672DA2" w14:textId="0DA6EE65" w:rsidR="00612A8B" w:rsidRPr="002A4D90" w:rsidRDefault="00612A8B" w:rsidP="000B746A">
            <w:pPr>
              <w:pStyle w:val="BodyTextTable"/>
              <w:numPr>
                <w:ilvl w:val="0"/>
                <w:numId w:val="18"/>
              </w:numPr>
              <w:rPr>
                <w:rFonts w:asciiTheme="minorHAnsi" w:hAnsiTheme="minorHAnsi"/>
                <w:szCs w:val="18"/>
              </w:rPr>
            </w:pPr>
          </w:p>
        </w:tc>
        <w:tc>
          <w:tcPr>
            <w:tcW w:w="650" w:type="pct"/>
            <w:tcBorders>
              <w:bottom w:val="single" w:sz="4" w:space="0" w:color="808080"/>
            </w:tcBorders>
            <w:shd w:val="clear" w:color="auto" w:fill="auto"/>
          </w:tcPr>
          <w:p w14:paraId="544E689B" w14:textId="1815F159" w:rsidR="00612A8B" w:rsidRPr="00091659" w:rsidRDefault="00612A8B" w:rsidP="000B746A">
            <w:pPr>
              <w:pStyle w:val="BodyTextTable"/>
            </w:pPr>
            <w:r w:rsidRPr="00091659">
              <w:t>Account ID</w:t>
            </w:r>
          </w:p>
        </w:tc>
        <w:tc>
          <w:tcPr>
            <w:tcW w:w="764" w:type="pct"/>
            <w:tcBorders>
              <w:bottom w:val="single" w:sz="4" w:space="0" w:color="808080"/>
            </w:tcBorders>
            <w:shd w:val="clear" w:color="auto" w:fill="auto"/>
          </w:tcPr>
          <w:p w14:paraId="5F0FEA75" w14:textId="5EFBCC05" w:rsidR="00612A8B" w:rsidRPr="00091659" w:rsidRDefault="00612A8B" w:rsidP="000B746A">
            <w:pPr>
              <w:pStyle w:val="BodyTextTable"/>
            </w:pPr>
            <w:r w:rsidRPr="00091659">
              <w:t>String</w:t>
            </w:r>
          </w:p>
        </w:tc>
        <w:tc>
          <w:tcPr>
            <w:tcW w:w="2099" w:type="pct"/>
            <w:tcBorders>
              <w:bottom w:val="single" w:sz="4" w:space="0" w:color="808080"/>
            </w:tcBorders>
            <w:shd w:val="clear" w:color="auto" w:fill="auto"/>
          </w:tcPr>
          <w:p w14:paraId="73B375D3" w14:textId="3C596B57" w:rsidR="00612A8B" w:rsidRPr="00091659" w:rsidRDefault="00612A8B" w:rsidP="000B746A">
            <w:pPr>
              <w:pStyle w:val="BodyTextTable"/>
            </w:pPr>
            <w:r>
              <w:t xml:space="preserve">The </w:t>
            </w:r>
            <w:r w:rsidR="000654F0">
              <w:t>a</w:t>
            </w:r>
            <w:r w:rsidRPr="00091659">
              <w:t xml:space="preserve">ccount </w:t>
            </w:r>
            <w:r w:rsidR="000654F0">
              <w:t>external ID</w:t>
            </w:r>
          </w:p>
        </w:tc>
        <w:tc>
          <w:tcPr>
            <w:tcW w:w="861" w:type="pct"/>
            <w:tcBorders>
              <w:bottom w:val="single" w:sz="4" w:space="0" w:color="808080"/>
            </w:tcBorders>
          </w:tcPr>
          <w:p w14:paraId="5F65B283" w14:textId="47183872" w:rsidR="00612A8B" w:rsidRPr="00091659" w:rsidRDefault="00612A8B" w:rsidP="000B746A">
            <w:pPr>
              <w:pStyle w:val="BodyTextTable"/>
            </w:pPr>
            <w:r>
              <w:rPr>
                <w:rFonts w:cs="Arial"/>
                <w:szCs w:val="18"/>
              </w:rPr>
              <w:t>0123498765</w:t>
            </w:r>
          </w:p>
        </w:tc>
        <w:tc>
          <w:tcPr>
            <w:tcW w:w="338" w:type="pct"/>
            <w:tcBorders>
              <w:bottom w:val="single" w:sz="4" w:space="0" w:color="808080"/>
            </w:tcBorders>
            <w:shd w:val="clear" w:color="auto" w:fill="auto"/>
          </w:tcPr>
          <w:p w14:paraId="52942345" w14:textId="2FF83067" w:rsidR="00612A8B" w:rsidRPr="00091659" w:rsidRDefault="00612A8B" w:rsidP="000B746A">
            <w:pPr>
              <w:pStyle w:val="BodyTextTable"/>
            </w:pPr>
            <w:r w:rsidRPr="00091659">
              <w:t>M</w:t>
            </w:r>
          </w:p>
        </w:tc>
      </w:tr>
      <w:tr w:rsidR="00612A8B" w:rsidRPr="00091659" w14:paraId="58C0AAD5" w14:textId="77777777" w:rsidTr="000654F0">
        <w:trPr>
          <w:cantSplit/>
        </w:trPr>
        <w:tc>
          <w:tcPr>
            <w:tcW w:w="287" w:type="pct"/>
            <w:tcBorders>
              <w:bottom w:val="single" w:sz="4" w:space="0" w:color="808080"/>
            </w:tcBorders>
            <w:shd w:val="clear" w:color="auto" w:fill="auto"/>
          </w:tcPr>
          <w:p w14:paraId="34138A44" w14:textId="58144DF7" w:rsidR="00612A8B" w:rsidRPr="00091659" w:rsidRDefault="00612A8B" w:rsidP="000B746A">
            <w:pPr>
              <w:pStyle w:val="BodyTextTable"/>
              <w:numPr>
                <w:ilvl w:val="0"/>
                <w:numId w:val="18"/>
              </w:numPr>
            </w:pPr>
          </w:p>
        </w:tc>
        <w:tc>
          <w:tcPr>
            <w:tcW w:w="650" w:type="pct"/>
            <w:tcBorders>
              <w:bottom w:val="single" w:sz="4" w:space="0" w:color="808080"/>
            </w:tcBorders>
            <w:shd w:val="clear" w:color="auto" w:fill="auto"/>
          </w:tcPr>
          <w:p w14:paraId="6CAC21E6" w14:textId="5A241DE4" w:rsidR="00612A8B" w:rsidRPr="00091659" w:rsidRDefault="00612A8B" w:rsidP="000B746A">
            <w:pPr>
              <w:pStyle w:val="BodyTextTable"/>
              <w:rPr>
                <w:highlight w:val="yellow"/>
              </w:rPr>
            </w:pPr>
            <w:r>
              <w:rPr>
                <w:rFonts w:cs="Arial"/>
                <w:szCs w:val="18"/>
              </w:rPr>
              <w:t>Campaign Start Date</w:t>
            </w:r>
          </w:p>
        </w:tc>
        <w:tc>
          <w:tcPr>
            <w:tcW w:w="764" w:type="pct"/>
            <w:tcBorders>
              <w:bottom w:val="single" w:sz="4" w:space="0" w:color="808080"/>
            </w:tcBorders>
            <w:shd w:val="clear" w:color="auto" w:fill="auto"/>
          </w:tcPr>
          <w:p w14:paraId="229D7489" w14:textId="3A641E39" w:rsidR="00612A8B" w:rsidRPr="00091659" w:rsidRDefault="00612A8B" w:rsidP="000B746A">
            <w:pPr>
              <w:pStyle w:val="BodyTextTable"/>
              <w:rPr>
                <w:highlight w:val="yellow"/>
              </w:rPr>
            </w:pPr>
            <w:r w:rsidRPr="00612A8B">
              <w:t>DateTime</w:t>
            </w:r>
          </w:p>
        </w:tc>
        <w:tc>
          <w:tcPr>
            <w:tcW w:w="2099" w:type="pct"/>
            <w:tcBorders>
              <w:bottom w:val="single" w:sz="4" w:space="0" w:color="808080"/>
            </w:tcBorders>
            <w:shd w:val="clear" w:color="auto" w:fill="auto"/>
          </w:tcPr>
          <w:p w14:paraId="69087789" w14:textId="34CE0FC9" w:rsidR="00612A8B" w:rsidRPr="00091659" w:rsidRDefault="00AA6305" w:rsidP="000B746A">
            <w:pPr>
              <w:pStyle w:val="BodyTextTable"/>
            </w:pPr>
            <w:r>
              <w:t>Date of request creation.</w:t>
            </w:r>
          </w:p>
        </w:tc>
        <w:tc>
          <w:tcPr>
            <w:tcW w:w="861" w:type="pct"/>
            <w:tcBorders>
              <w:bottom w:val="single" w:sz="4" w:space="0" w:color="808080"/>
            </w:tcBorders>
          </w:tcPr>
          <w:p w14:paraId="13F5818A" w14:textId="435A3C36" w:rsidR="00612A8B" w:rsidRPr="00091659" w:rsidRDefault="00612A8B" w:rsidP="000B746A">
            <w:pPr>
              <w:pStyle w:val="BodyTextTable"/>
            </w:pPr>
            <w:r>
              <w:rPr>
                <w:rFonts w:cs="Arial"/>
                <w:szCs w:val="18"/>
              </w:rPr>
              <w:t>20220728082906</w:t>
            </w:r>
          </w:p>
        </w:tc>
        <w:tc>
          <w:tcPr>
            <w:tcW w:w="338" w:type="pct"/>
            <w:tcBorders>
              <w:bottom w:val="single" w:sz="4" w:space="0" w:color="808080"/>
            </w:tcBorders>
            <w:shd w:val="clear" w:color="auto" w:fill="auto"/>
          </w:tcPr>
          <w:p w14:paraId="1500BF89" w14:textId="5B7E3649" w:rsidR="00612A8B" w:rsidRPr="00091659" w:rsidRDefault="00612A8B" w:rsidP="000B746A">
            <w:pPr>
              <w:pStyle w:val="BodyTextTable"/>
              <w:rPr>
                <w:highlight w:val="yellow"/>
              </w:rPr>
            </w:pPr>
            <w:r w:rsidRPr="00091659">
              <w:t>M</w:t>
            </w:r>
          </w:p>
        </w:tc>
      </w:tr>
      <w:tr w:rsidR="00612A8B" w:rsidRPr="002A4D90" w14:paraId="44F5C53E" w14:textId="77777777" w:rsidTr="000654F0">
        <w:trPr>
          <w:cantSplit/>
        </w:trPr>
        <w:tc>
          <w:tcPr>
            <w:tcW w:w="287" w:type="pct"/>
            <w:tcBorders>
              <w:bottom w:val="single" w:sz="4" w:space="0" w:color="808080"/>
            </w:tcBorders>
            <w:shd w:val="clear" w:color="auto" w:fill="auto"/>
          </w:tcPr>
          <w:p w14:paraId="726692D4" w14:textId="1DFFDC31" w:rsidR="00612A8B" w:rsidRPr="00091659" w:rsidRDefault="00612A8B" w:rsidP="000B746A">
            <w:pPr>
              <w:pStyle w:val="BodyTextTable"/>
              <w:numPr>
                <w:ilvl w:val="0"/>
                <w:numId w:val="18"/>
              </w:numPr>
            </w:pPr>
          </w:p>
        </w:tc>
        <w:tc>
          <w:tcPr>
            <w:tcW w:w="650" w:type="pct"/>
            <w:tcBorders>
              <w:bottom w:val="single" w:sz="4" w:space="0" w:color="808080"/>
            </w:tcBorders>
            <w:shd w:val="clear" w:color="auto" w:fill="auto"/>
          </w:tcPr>
          <w:p w14:paraId="641BCCF8" w14:textId="739E427A" w:rsidR="00612A8B" w:rsidRPr="00091659" w:rsidRDefault="00612A8B" w:rsidP="000B746A">
            <w:pPr>
              <w:pStyle w:val="BodyTextTable"/>
            </w:pPr>
            <w:r>
              <w:t>Campaign End Date</w:t>
            </w:r>
          </w:p>
        </w:tc>
        <w:tc>
          <w:tcPr>
            <w:tcW w:w="764" w:type="pct"/>
            <w:tcBorders>
              <w:bottom w:val="single" w:sz="4" w:space="0" w:color="808080"/>
            </w:tcBorders>
            <w:shd w:val="clear" w:color="auto" w:fill="auto"/>
          </w:tcPr>
          <w:p w14:paraId="19932CF9" w14:textId="28EFCCC4" w:rsidR="00612A8B" w:rsidRPr="00091659" w:rsidRDefault="00612A8B" w:rsidP="000B746A">
            <w:pPr>
              <w:pStyle w:val="BodyTextTable"/>
            </w:pPr>
            <w:r w:rsidRPr="00612A8B">
              <w:t>DateTime</w:t>
            </w:r>
          </w:p>
        </w:tc>
        <w:tc>
          <w:tcPr>
            <w:tcW w:w="2099" w:type="pct"/>
            <w:tcBorders>
              <w:bottom w:val="single" w:sz="4" w:space="0" w:color="808080"/>
            </w:tcBorders>
            <w:shd w:val="clear" w:color="auto" w:fill="auto"/>
          </w:tcPr>
          <w:p w14:paraId="7B190B80" w14:textId="4316B2BC" w:rsidR="00612A8B" w:rsidRPr="00091659" w:rsidRDefault="00AA6305" w:rsidP="000B746A">
            <w:pPr>
              <w:pStyle w:val="BodyTextTable"/>
            </w:pPr>
            <w:r>
              <w:t>End date for the campaign.</w:t>
            </w:r>
          </w:p>
        </w:tc>
        <w:tc>
          <w:tcPr>
            <w:tcW w:w="861" w:type="pct"/>
            <w:tcBorders>
              <w:bottom w:val="single" w:sz="4" w:space="0" w:color="808080"/>
            </w:tcBorders>
          </w:tcPr>
          <w:p w14:paraId="149E6460" w14:textId="44B93E3A" w:rsidR="00612A8B" w:rsidRPr="002A4D90" w:rsidRDefault="00612A8B" w:rsidP="000B746A">
            <w:pPr>
              <w:pStyle w:val="BodyTextTable"/>
              <w:rPr>
                <w:rFonts w:asciiTheme="minorHAnsi" w:hAnsiTheme="minorHAnsi"/>
                <w:szCs w:val="18"/>
              </w:rPr>
            </w:pPr>
            <w:r>
              <w:rPr>
                <w:rFonts w:cs="Arial"/>
                <w:szCs w:val="18"/>
              </w:rPr>
              <w:t>20220801082906</w:t>
            </w:r>
          </w:p>
        </w:tc>
        <w:tc>
          <w:tcPr>
            <w:tcW w:w="338" w:type="pct"/>
            <w:tcBorders>
              <w:bottom w:val="single" w:sz="4" w:space="0" w:color="808080"/>
            </w:tcBorders>
            <w:shd w:val="clear" w:color="auto" w:fill="auto"/>
          </w:tcPr>
          <w:p w14:paraId="2EFD42BB" w14:textId="4C7737A4" w:rsidR="00612A8B" w:rsidRPr="002A4D90" w:rsidRDefault="00612A8B" w:rsidP="000B746A">
            <w:pPr>
              <w:pStyle w:val="BodyTextTable"/>
              <w:rPr>
                <w:rFonts w:asciiTheme="minorHAnsi" w:hAnsiTheme="minorHAnsi"/>
                <w:szCs w:val="18"/>
              </w:rPr>
            </w:pPr>
            <w:r w:rsidRPr="002A4D90">
              <w:rPr>
                <w:rFonts w:asciiTheme="minorHAnsi" w:hAnsiTheme="minorHAnsi"/>
                <w:szCs w:val="18"/>
              </w:rPr>
              <w:t>M</w:t>
            </w:r>
          </w:p>
        </w:tc>
      </w:tr>
      <w:tr w:rsidR="00612A8B" w:rsidRPr="00091659" w14:paraId="0692191A" w14:textId="77777777" w:rsidTr="000654F0">
        <w:trPr>
          <w:cantSplit/>
        </w:trPr>
        <w:tc>
          <w:tcPr>
            <w:tcW w:w="287" w:type="pct"/>
            <w:shd w:val="clear" w:color="auto" w:fill="auto"/>
          </w:tcPr>
          <w:p w14:paraId="239CB60A" w14:textId="7BAF0702" w:rsidR="00612A8B" w:rsidRPr="00826E02" w:rsidRDefault="00612A8B" w:rsidP="000B746A">
            <w:pPr>
              <w:pStyle w:val="BodyTextTable"/>
              <w:numPr>
                <w:ilvl w:val="0"/>
                <w:numId w:val="18"/>
              </w:numPr>
              <w:rPr>
                <w:rFonts w:asciiTheme="minorHAnsi" w:hAnsiTheme="minorHAnsi"/>
                <w:szCs w:val="18"/>
              </w:rPr>
            </w:pPr>
          </w:p>
        </w:tc>
        <w:tc>
          <w:tcPr>
            <w:tcW w:w="650" w:type="pct"/>
            <w:shd w:val="clear" w:color="auto" w:fill="auto"/>
          </w:tcPr>
          <w:p w14:paraId="4E00614B" w14:textId="2FD30E79" w:rsidR="00612A8B" w:rsidRPr="00091659" w:rsidRDefault="00612A8B" w:rsidP="000B746A">
            <w:pPr>
              <w:pStyle w:val="BodyTextTable"/>
            </w:pPr>
            <w:r>
              <w:t>Discount Amount</w:t>
            </w:r>
          </w:p>
        </w:tc>
        <w:tc>
          <w:tcPr>
            <w:tcW w:w="764" w:type="pct"/>
            <w:shd w:val="clear" w:color="auto" w:fill="auto"/>
          </w:tcPr>
          <w:p w14:paraId="7FA154E8" w14:textId="3B9F8AE2" w:rsidR="00612A8B" w:rsidRPr="00091659" w:rsidRDefault="000654F0" w:rsidP="000B746A">
            <w:pPr>
              <w:pStyle w:val="BodyTextTable"/>
            </w:pPr>
            <w:r>
              <w:t>Decimal(12,2)</w:t>
            </w:r>
          </w:p>
        </w:tc>
        <w:tc>
          <w:tcPr>
            <w:tcW w:w="2099" w:type="pct"/>
            <w:shd w:val="clear" w:color="auto" w:fill="auto"/>
          </w:tcPr>
          <w:p w14:paraId="16D398ED" w14:textId="2DE31FBF" w:rsidR="00612A8B" w:rsidRDefault="00612A8B" w:rsidP="000B746A">
            <w:pPr>
              <w:spacing w:after="0"/>
              <w:ind w:left="0"/>
              <w:rPr>
                <w:rFonts w:cs="Arial"/>
                <w:sz w:val="18"/>
                <w:szCs w:val="18"/>
              </w:rPr>
            </w:pPr>
            <w:r>
              <w:rPr>
                <w:rFonts w:cs="Arial"/>
                <w:sz w:val="18"/>
                <w:szCs w:val="18"/>
              </w:rPr>
              <w:t xml:space="preserve">Discount </w:t>
            </w:r>
            <w:r w:rsidR="000654F0">
              <w:rPr>
                <w:rFonts w:cs="Arial"/>
                <w:sz w:val="18"/>
                <w:szCs w:val="18"/>
              </w:rPr>
              <w:t>a</w:t>
            </w:r>
            <w:r>
              <w:rPr>
                <w:rFonts w:cs="Arial"/>
                <w:sz w:val="18"/>
                <w:szCs w:val="18"/>
              </w:rPr>
              <w:t>mount.</w:t>
            </w:r>
          </w:p>
          <w:p w14:paraId="10D1597B" w14:textId="54B9556C" w:rsidR="00612A8B" w:rsidRPr="00091659" w:rsidRDefault="00612A8B" w:rsidP="000B746A">
            <w:pPr>
              <w:spacing w:after="0"/>
              <w:ind w:left="0"/>
            </w:pPr>
            <w:r>
              <w:rPr>
                <w:rFonts w:cs="Arial"/>
                <w:sz w:val="18"/>
                <w:szCs w:val="18"/>
              </w:rPr>
              <w:t>UOM: Peso</w:t>
            </w:r>
          </w:p>
        </w:tc>
        <w:tc>
          <w:tcPr>
            <w:tcW w:w="861" w:type="pct"/>
          </w:tcPr>
          <w:p w14:paraId="354631CA" w14:textId="0D041BB0" w:rsidR="00612A8B" w:rsidRPr="00091659" w:rsidRDefault="00612A8B" w:rsidP="000B746A">
            <w:pPr>
              <w:pStyle w:val="BodyTextTable"/>
            </w:pPr>
            <w:r>
              <w:t>120</w:t>
            </w:r>
          </w:p>
        </w:tc>
        <w:tc>
          <w:tcPr>
            <w:tcW w:w="338" w:type="pct"/>
            <w:shd w:val="clear" w:color="auto" w:fill="auto"/>
          </w:tcPr>
          <w:p w14:paraId="34D265A4" w14:textId="1B7D6987" w:rsidR="00612A8B" w:rsidRPr="00091659" w:rsidRDefault="00612A8B" w:rsidP="000B746A">
            <w:pPr>
              <w:pStyle w:val="BodyTextTable"/>
            </w:pPr>
            <w:r w:rsidRPr="00091659">
              <w:t>M</w:t>
            </w:r>
          </w:p>
        </w:tc>
      </w:tr>
      <w:tr w:rsidR="00612A8B" w:rsidRPr="00091659" w14:paraId="4D329BDC" w14:textId="77777777" w:rsidTr="000654F0">
        <w:trPr>
          <w:cantSplit/>
        </w:trPr>
        <w:tc>
          <w:tcPr>
            <w:tcW w:w="287" w:type="pct"/>
            <w:shd w:val="clear" w:color="auto" w:fill="auto"/>
          </w:tcPr>
          <w:p w14:paraId="4968EDE3" w14:textId="77777777" w:rsidR="00612A8B" w:rsidRPr="00091659" w:rsidRDefault="00612A8B" w:rsidP="000B746A">
            <w:pPr>
              <w:pStyle w:val="BodyTextTable"/>
              <w:numPr>
                <w:ilvl w:val="0"/>
                <w:numId w:val="18"/>
              </w:numPr>
            </w:pPr>
          </w:p>
        </w:tc>
        <w:tc>
          <w:tcPr>
            <w:tcW w:w="650" w:type="pct"/>
            <w:shd w:val="clear" w:color="auto" w:fill="auto"/>
          </w:tcPr>
          <w:p w14:paraId="597AFF52" w14:textId="58B8DA22" w:rsidR="00612A8B" w:rsidRPr="00091659" w:rsidRDefault="00612A8B" w:rsidP="000B746A">
            <w:pPr>
              <w:pStyle w:val="BodyTextTable"/>
            </w:pPr>
            <w:r>
              <w:t>Payment Required</w:t>
            </w:r>
          </w:p>
        </w:tc>
        <w:tc>
          <w:tcPr>
            <w:tcW w:w="764" w:type="pct"/>
            <w:shd w:val="clear" w:color="auto" w:fill="auto"/>
          </w:tcPr>
          <w:p w14:paraId="5EA1CF2B" w14:textId="437EFD21" w:rsidR="00612A8B" w:rsidRPr="00091659" w:rsidRDefault="000654F0" w:rsidP="000B746A">
            <w:pPr>
              <w:pStyle w:val="BodyTextTable"/>
            </w:pPr>
            <w:r>
              <w:t>Decimal(12,2)</w:t>
            </w:r>
          </w:p>
        </w:tc>
        <w:tc>
          <w:tcPr>
            <w:tcW w:w="2099" w:type="pct"/>
            <w:shd w:val="clear" w:color="auto" w:fill="auto"/>
          </w:tcPr>
          <w:p w14:paraId="421746D8" w14:textId="77777777" w:rsidR="00612A8B" w:rsidRDefault="000654F0" w:rsidP="000B746A">
            <w:pPr>
              <w:pStyle w:val="BodyTextTable"/>
            </w:pPr>
            <w:r>
              <w:t>Payment amount required.</w:t>
            </w:r>
          </w:p>
          <w:p w14:paraId="0095916C" w14:textId="37F4966D" w:rsidR="000654F0" w:rsidRPr="00091659" w:rsidRDefault="000654F0" w:rsidP="000B746A">
            <w:pPr>
              <w:pStyle w:val="BodyTextTable"/>
            </w:pPr>
            <w:r>
              <w:rPr>
                <w:rFonts w:cs="Arial"/>
                <w:szCs w:val="18"/>
              </w:rPr>
              <w:t>UOM: Peso</w:t>
            </w:r>
          </w:p>
        </w:tc>
        <w:tc>
          <w:tcPr>
            <w:tcW w:w="861" w:type="pct"/>
          </w:tcPr>
          <w:p w14:paraId="169D2D21" w14:textId="7E2CB9D8" w:rsidR="00612A8B" w:rsidRDefault="000654F0" w:rsidP="000B746A">
            <w:pPr>
              <w:pStyle w:val="BodyTextTable"/>
            </w:pPr>
            <w:r>
              <w:t>400.15</w:t>
            </w:r>
          </w:p>
        </w:tc>
        <w:tc>
          <w:tcPr>
            <w:tcW w:w="338" w:type="pct"/>
            <w:shd w:val="clear" w:color="auto" w:fill="auto"/>
          </w:tcPr>
          <w:p w14:paraId="04F885D3" w14:textId="70220834" w:rsidR="00612A8B" w:rsidRPr="00091659" w:rsidRDefault="000654F0" w:rsidP="000B746A">
            <w:pPr>
              <w:pStyle w:val="BodyTextTable"/>
            </w:pPr>
            <w:r>
              <w:t>O</w:t>
            </w:r>
          </w:p>
        </w:tc>
      </w:tr>
      <w:tr w:rsidR="00612A8B" w:rsidRPr="00091659" w14:paraId="233B6A80" w14:textId="77777777" w:rsidTr="000654F0">
        <w:trPr>
          <w:cantSplit/>
        </w:trPr>
        <w:tc>
          <w:tcPr>
            <w:tcW w:w="287" w:type="pct"/>
            <w:shd w:val="clear" w:color="auto" w:fill="auto"/>
          </w:tcPr>
          <w:p w14:paraId="36A81A19" w14:textId="77777777" w:rsidR="00612A8B" w:rsidRPr="00091659" w:rsidRDefault="00612A8B" w:rsidP="000B746A">
            <w:pPr>
              <w:pStyle w:val="BodyTextTable"/>
              <w:numPr>
                <w:ilvl w:val="0"/>
                <w:numId w:val="18"/>
              </w:numPr>
            </w:pPr>
          </w:p>
        </w:tc>
        <w:tc>
          <w:tcPr>
            <w:tcW w:w="650" w:type="pct"/>
            <w:shd w:val="clear" w:color="auto" w:fill="auto"/>
          </w:tcPr>
          <w:p w14:paraId="69FE02E7" w14:textId="1189E5CE" w:rsidR="00612A8B" w:rsidRDefault="00612A8B" w:rsidP="000B746A">
            <w:pPr>
              <w:pStyle w:val="BodyTextTable"/>
            </w:pPr>
            <w:r>
              <w:t>Remarks</w:t>
            </w:r>
          </w:p>
        </w:tc>
        <w:tc>
          <w:tcPr>
            <w:tcW w:w="764" w:type="pct"/>
            <w:shd w:val="clear" w:color="auto" w:fill="auto"/>
          </w:tcPr>
          <w:p w14:paraId="50C23F3E" w14:textId="194D0A8B" w:rsidR="00612A8B" w:rsidRPr="00EE3418" w:rsidRDefault="00612A8B" w:rsidP="000B746A">
            <w:pPr>
              <w:pStyle w:val="BodyTextTable"/>
            </w:pPr>
            <w:r w:rsidRPr="00EE3418">
              <w:t>String</w:t>
            </w:r>
            <w:r w:rsidR="000654F0" w:rsidRPr="00EE3418">
              <w:t>(</w:t>
            </w:r>
            <w:r w:rsidR="00EE3418" w:rsidRPr="00EE3418">
              <w:t>80</w:t>
            </w:r>
            <w:r w:rsidR="000654F0" w:rsidRPr="00EE3418">
              <w:t>)</w:t>
            </w:r>
          </w:p>
        </w:tc>
        <w:tc>
          <w:tcPr>
            <w:tcW w:w="2099" w:type="pct"/>
            <w:shd w:val="clear" w:color="auto" w:fill="auto"/>
          </w:tcPr>
          <w:p w14:paraId="470119DF" w14:textId="140F5EFC" w:rsidR="00612A8B" w:rsidRPr="00091659" w:rsidRDefault="000654F0" w:rsidP="000B746A">
            <w:pPr>
              <w:pStyle w:val="BodyTextTable"/>
            </w:pPr>
            <w:r>
              <w:t>Free text</w:t>
            </w:r>
          </w:p>
        </w:tc>
        <w:tc>
          <w:tcPr>
            <w:tcW w:w="861" w:type="pct"/>
          </w:tcPr>
          <w:p w14:paraId="104A4C84" w14:textId="77777777" w:rsidR="00612A8B" w:rsidRDefault="00612A8B" w:rsidP="000B746A">
            <w:pPr>
              <w:pStyle w:val="BodyTextTable"/>
            </w:pPr>
          </w:p>
        </w:tc>
        <w:tc>
          <w:tcPr>
            <w:tcW w:w="338" w:type="pct"/>
            <w:shd w:val="clear" w:color="auto" w:fill="auto"/>
          </w:tcPr>
          <w:p w14:paraId="0D6628E4" w14:textId="2B29AA30" w:rsidR="00612A8B" w:rsidRDefault="00612A8B" w:rsidP="000B746A">
            <w:pPr>
              <w:pStyle w:val="BodyTextTable"/>
            </w:pPr>
            <w:r>
              <w:t>O</w:t>
            </w:r>
          </w:p>
        </w:tc>
      </w:tr>
      <w:tr w:rsidR="00612A8B" w:rsidRPr="00091659" w14:paraId="070EDB0B" w14:textId="77777777" w:rsidTr="000654F0">
        <w:trPr>
          <w:cantSplit/>
        </w:trPr>
        <w:tc>
          <w:tcPr>
            <w:tcW w:w="287" w:type="pct"/>
            <w:shd w:val="clear" w:color="auto" w:fill="auto"/>
          </w:tcPr>
          <w:p w14:paraId="62CE9A7C" w14:textId="77777777" w:rsidR="00612A8B" w:rsidRPr="00091659" w:rsidRDefault="00612A8B" w:rsidP="000B746A">
            <w:pPr>
              <w:pStyle w:val="BodyTextTable"/>
              <w:numPr>
                <w:ilvl w:val="0"/>
                <w:numId w:val="18"/>
              </w:numPr>
            </w:pPr>
          </w:p>
        </w:tc>
        <w:tc>
          <w:tcPr>
            <w:tcW w:w="650" w:type="pct"/>
            <w:shd w:val="clear" w:color="auto" w:fill="auto"/>
          </w:tcPr>
          <w:p w14:paraId="2B09642F" w14:textId="7D3013C6" w:rsidR="00612A8B" w:rsidRDefault="00612A8B" w:rsidP="000B746A">
            <w:pPr>
              <w:pStyle w:val="BodyTextTable"/>
            </w:pPr>
            <w:r>
              <w:t>Transaction ID</w:t>
            </w:r>
          </w:p>
        </w:tc>
        <w:tc>
          <w:tcPr>
            <w:tcW w:w="764" w:type="pct"/>
            <w:shd w:val="clear" w:color="auto" w:fill="auto"/>
          </w:tcPr>
          <w:p w14:paraId="22553073" w14:textId="2C5E41C5" w:rsidR="00612A8B" w:rsidRDefault="00612A8B" w:rsidP="000B746A">
            <w:pPr>
              <w:pStyle w:val="BodyTextTable"/>
            </w:pPr>
            <w:r>
              <w:t>String</w:t>
            </w:r>
            <w:r w:rsidR="00874BE1">
              <w:t>(64)</w:t>
            </w:r>
          </w:p>
        </w:tc>
        <w:tc>
          <w:tcPr>
            <w:tcW w:w="2099" w:type="pct"/>
            <w:shd w:val="clear" w:color="auto" w:fill="auto"/>
          </w:tcPr>
          <w:p w14:paraId="3930694B" w14:textId="4A1D76B4" w:rsidR="00612A8B" w:rsidRPr="00091659" w:rsidRDefault="00874BE1" w:rsidP="000B746A">
            <w:pPr>
              <w:pStyle w:val="BodyTextTable"/>
            </w:pPr>
            <w:r>
              <w:t>Unique transaction ID generated by AIA</w:t>
            </w:r>
          </w:p>
        </w:tc>
        <w:tc>
          <w:tcPr>
            <w:tcW w:w="861" w:type="pct"/>
          </w:tcPr>
          <w:p w14:paraId="114440F5" w14:textId="77777777" w:rsidR="00612A8B" w:rsidRDefault="00612A8B" w:rsidP="000B746A">
            <w:pPr>
              <w:pStyle w:val="BodyTextTable"/>
            </w:pPr>
          </w:p>
        </w:tc>
        <w:tc>
          <w:tcPr>
            <w:tcW w:w="338" w:type="pct"/>
            <w:shd w:val="clear" w:color="auto" w:fill="auto"/>
          </w:tcPr>
          <w:p w14:paraId="027CC143" w14:textId="59963026" w:rsidR="00612A8B" w:rsidRDefault="00874BE1" w:rsidP="000B746A">
            <w:pPr>
              <w:pStyle w:val="BodyTextTable"/>
            </w:pPr>
            <w:r>
              <w:t>M</w:t>
            </w:r>
          </w:p>
        </w:tc>
      </w:tr>
    </w:tbl>
    <w:p w14:paraId="6A8F9BD4" w14:textId="02E6B52D" w:rsidR="00E578C0" w:rsidRPr="00C51AAB" w:rsidRDefault="00E578C0" w:rsidP="00523396">
      <w:pPr>
        <w:pStyle w:val="Heading4"/>
      </w:pPr>
      <w:bookmarkStart w:id="80" w:name="_Usage_Type_Reference"/>
      <w:bookmarkStart w:id="81" w:name="_Toc483313597"/>
      <w:bookmarkEnd w:id="80"/>
      <w:r w:rsidRPr="00C51AAB">
        <w:t>Frequency</w:t>
      </w:r>
      <w:bookmarkStart w:id="82" w:name="_Toc369795385"/>
      <w:bookmarkEnd w:id="81"/>
    </w:p>
    <w:p w14:paraId="38179291" w14:textId="2003DC96" w:rsidR="00BC2CB9" w:rsidRDefault="00A05D53" w:rsidP="00CA7D5E">
      <w:pPr>
        <w:pStyle w:val="BodyText"/>
      </w:pPr>
      <w:bookmarkStart w:id="83" w:name="_Toc483313598"/>
      <w:r>
        <w:t>Every 15 minutes</w:t>
      </w:r>
    </w:p>
    <w:p w14:paraId="5215EB43" w14:textId="77777777" w:rsidR="00E578C0" w:rsidRPr="00C51AAB" w:rsidRDefault="00E578C0" w:rsidP="00523396">
      <w:pPr>
        <w:pStyle w:val="Heading4"/>
      </w:pPr>
      <w:r w:rsidRPr="00C51AAB">
        <w:t>Error/Recovery Handling</w:t>
      </w:r>
      <w:bookmarkStart w:id="84" w:name="_Toc369795387"/>
      <w:bookmarkEnd w:id="82"/>
      <w:bookmarkEnd w:id="83"/>
    </w:p>
    <w:p w14:paraId="2DEF4115" w14:textId="231521AE" w:rsidR="00E578C0" w:rsidRPr="00481DCD" w:rsidRDefault="00481DCD" w:rsidP="00CA7D5E">
      <w:pPr>
        <w:pStyle w:val="BodyText"/>
        <w:rPr>
          <w:u w:val="single"/>
        </w:rPr>
      </w:pPr>
      <w:bookmarkStart w:id="85" w:name="_Toc483313599"/>
      <w:r>
        <w:rPr>
          <w:u w:val="single"/>
        </w:rPr>
        <w:t>AIA</w:t>
      </w:r>
      <w:r w:rsidRPr="00481DCD">
        <w:rPr>
          <w:u w:val="single"/>
        </w:rPr>
        <w:t xml:space="preserve"> </w:t>
      </w:r>
      <w:r w:rsidR="00E578C0" w:rsidRPr="00481DCD">
        <w:rPr>
          <w:u w:val="single"/>
        </w:rPr>
        <w:t>responsibility:</w:t>
      </w:r>
    </w:p>
    <w:p w14:paraId="4EA09101" w14:textId="69009CEC" w:rsidR="00E578C0" w:rsidRPr="004A65CF" w:rsidRDefault="00E578C0" w:rsidP="00CA7D5E">
      <w:pPr>
        <w:pStyle w:val="BodyText"/>
      </w:pPr>
      <w:r w:rsidRPr="004A65CF">
        <w:t xml:space="preserve">If there </w:t>
      </w:r>
      <w:r>
        <w:t>is</w:t>
      </w:r>
      <w:r w:rsidRPr="004A65CF">
        <w:t xml:space="preserve"> an error in the file transfer, the client will retry the operation.</w:t>
      </w:r>
    </w:p>
    <w:p w14:paraId="00E7AD0E" w14:textId="441D2587" w:rsidR="00E578C0" w:rsidRPr="00481DCD" w:rsidRDefault="00481DCD" w:rsidP="00CA7D5E">
      <w:pPr>
        <w:pStyle w:val="BodyText"/>
        <w:rPr>
          <w:u w:val="single"/>
        </w:rPr>
      </w:pPr>
      <w:r w:rsidRPr="00481DCD">
        <w:rPr>
          <w:u w:val="single"/>
        </w:rPr>
        <w:t>Kenan</w:t>
      </w:r>
      <w:r w:rsidR="00E578C0" w:rsidRPr="00481DCD">
        <w:rPr>
          <w:u w:val="single"/>
        </w:rPr>
        <w:t xml:space="preserve"> responsibility:</w:t>
      </w:r>
    </w:p>
    <w:p w14:paraId="58541722" w14:textId="402A7226" w:rsidR="000721BA" w:rsidRDefault="000721BA" w:rsidP="00481DCD">
      <w:pPr>
        <w:pStyle w:val="Num1"/>
        <w:numPr>
          <w:ilvl w:val="0"/>
          <w:numId w:val="0"/>
        </w:numPr>
        <w:ind w:left="1440"/>
      </w:pPr>
      <w:r>
        <w:t>If there are multiple files in the folder, processing will be done following the files</w:t>
      </w:r>
      <w:r w:rsidR="00481DCD">
        <w:t>’</w:t>
      </w:r>
      <w:r>
        <w:t xml:space="preserve"> timestamp in the file name.</w:t>
      </w:r>
    </w:p>
    <w:p w14:paraId="16A6FB14" w14:textId="77777777" w:rsidR="00E578C0" w:rsidRPr="00C51AAB" w:rsidRDefault="00E578C0" w:rsidP="00523396">
      <w:pPr>
        <w:pStyle w:val="Heading4"/>
      </w:pPr>
      <w:bookmarkStart w:id="86" w:name="_Toc512540578"/>
      <w:bookmarkStart w:id="87" w:name="_Toc513114769"/>
      <w:bookmarkStart w:id="88" w:name="_Toc513114804"/>
      <w:bookmarkStart w:id="89" w:name="_Toc513115155"/>
      <w:bookmarkStart w:id="90" w:name="_Toc483313601"/>
      <w:bookmarkEnd w:id="84"/>
      <w:bookmarkEnd w:id="85"/>
      <w:bookmarkEnd w:id="86"/>
      <w:bookmarkEnd w:id="87"/>
      <w:bookmarkEnd w:id="88"/>
      <w:bookmarkEnd w:id="89"/>
      <w:r w:rsidRPr="00C51AAB">
        <w:t>Data Security</w:t>
      </w:r>
      <w:bookmarkEnd w:id="90"/>
    </w:p>
    <w:p w14:paraId="1EFAF1C7" w14:textId="77777777" w:rsidR="00E578C0" w:rsidRDefault="00E578C0" w:rsidP="00404115">
      <w:pPr>
        <w:pStyle w:val="BodyText"/>
      </w:pPr>
      <w:r w:rsidRPr="006E5888">
        <w:t>The trans</w:t>
      </w:r>
      <w:r>
        <w:t>fer</w:t>
      </w:r>
      <w:r w:rsidRPr="006E5888">
        <w:t xml:space="preserve"> protocol is </w:t>
      </w:r>
      <w:r>
        <w:t>Secured File Transfer Protocol (sFTP)</w:t>
      </w:r>
      <w:r w:rsidRPr="00AD675C">
        <w:t xml:space="preserve"> </w:t>
      </w:r>
      <w:r>
        <w:t xml:space="preserve">using RSA authentication keys. </w:t>
      </w:r>
    </w:p>
    <w:p w14:paraId="5DD54507" w14:textId="2553EBAA" w:rsidR="001248F5" w:rsidRDefault="001248F5" w:rsidP="001248F5">
      <w:pPr>
        <w:pStyle w:val="Heading3"/>
      </w:pPr>
      <w:bookmarkStart w:id="91" w:name="_Toc483313602"/>
      <w:bookmarkStart w:id="92" w:name="_Toc116382636"/>
      <w:r>
        <w:t>Bill Discount Response</w:t>
      </w:r>
      <w:bookmarkEnd w:id="92"/>
    </w:p>
    <w:p w14:paraId="59C5FFEC" w14:textId="77777777" w:rsidR="001248F5" w:rsidRPr="00CA7388" w:rsidRDefault="001248F5" w:rsidP="001248F5">
      <w:pPr>
        <w:pStyle w:val="Heading4"/>
      </w:pPr>
      <w:r>
        <w:t>General</w:t>
      </w:r>
    </w:p>
    <w:p w14:paraId="1BF7ED88" w14:textId="000C78FB" w:rsidR="001248F5" w:rsidRDefault="001248F5" w:rsidP="001248F5">
      <w:pPr>
        <w:pStyle w:val="BodyText"/>
      </w:pPr>
      <w:r>
        <w:t xml:space="preserve">Home Kenan will be periodically generating bill discount response files. One file will be created in each </w:t>
      </w:r>
      <w:r w:rsidR="00A03D8D">
        <w:t>period</w:t>
      </w:r>
      <w:r>
        <w:t>.</w:t>
      </w:r>
    </w:p>
    <w:p w14:paraId="11604A5C" w14:textId="36739657" w:rsidR="001248F5" w:rsidRPr="00F424B1" w:rsidRDefault="001248F5" w:rsidP="001248F5">
      <w:pPr>
        <w:pStyle w:val="BodyText"/>
      </w:pPr>
      <w:r w:rsidRPr="00BC4F70">
        <w:lastRenderedPageBreak/>
        <w:t>The file</w:t>
      </w:r>
      <w:r>
        <w:t xml:space="preserve"> </w:t>
      </w:r>
      <w:r w:rsidRPr="00BC4F70">
        <w:t>contain</w:t>
      </w:r>
      <w:r>
        <w:t>s</w:t>
      </w:r>
      <w:r w:rsidRPr="00BC4F70">
        <w:t xml:space="preserve"> </w:t>
      </w:r>
      <w:r>
        <w:t>bill discount responses created since the generation of the previous file</w:t>
      </w:r>
      <w:r w:rsidRPr="00BC4F70">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12"/>
        <w:gridCol w:w="13"/>
        <w:gridCol w:w="6925"/>
      </w:tblGrid>
      <w:tr w:rsidR="001248F5" w:rsidRPr="00C51AAB" w14:paraId="1F73BE11" w14:textId="77777777" w:rsidTr="00133FFE">
        <w:trPr>
          <w:tblHeader/>
        </w:trPr>
        <w:tc>
          <w:tcPr>
            <w:tcW w:w="1297" w:type="pct"/>
            <w:gridSpan w:val="2"/>
            <w:shd w:val="clear" w:color="auto" w:fill="626469"/>
            <w:vAlign w:val="center"/>
          </w:tcPr>
          <w:p w14:paraId="361157A1" w14:textId="77777777" w:rsidR="001248F5" w:rsidRPr="00C51AAB" w:rsidRDefault="001248F5" w:rsidP="00133FFE">
            <w:pPr>
              <w:pStyle w:val="HeaderTable"/>
              <w:keepNext w:val="0"/>
              <w:keepLines w:val="0"/>
              <w:rPr>
                <w:color w:val="FFFFFF"/>
              </w:rPr>
            </w:pPr>
            <w:r w:rsidRPr="00C51AAB">
              <w:rPr>
                <w:color w:val="FFFFFF"/>
              </w:rPr>
              <w:t>Type</w:t>
            </w:r>
          </w:p>
        </w:tc>
        <w:tc>
          <w:tcPr>
            <w:tcW w:w="3703" w:type="pct"/>
            <w:shd w:val="clear" w:color="auto" w:fill="626469"/>
            <w:vAlign w:val="center"/>
          </w:tcPr>
          <w:p w14:paraId="525B9BC5" w14:textId="77777777" w:rsidR="001248F5" w:rsidRPr="00C51AAB" w:rsidRDefault="001248F5" w:rsidP="00133FFE">
            <w:pPr>
              <w:pStyle w:val="HeaderTable"/>
              <w:keepNext w:val="0"/>
              <w:keepLines w:val="0"/>
              <w:rPr>
                <w:color w:val="FFFFFF"/>
              </w:rPr>
            </w:pPr>
            <w:r w:rsidRPr="00C51AAB">
              <w:rPr>
                <w:color w:val="FFFFFF"/>
              </w:rPr>
              <w:t>Description</w:t>
            </w:r>
          </w:p>
        </w:tc>
      </w:tr>
      <w:tr w:rsidR="001248F5" w:rsidRPr="00F424B1" w14:paraId="03415DBA" w14:textId="77777777" w:rsidTr="00133FFE">
        <w:tc>
          <w:tcPr>
            <w:tcW w:w="1290" w:type="pct"/>
            <w:tcBorders>
              <w:bottom w:val="single" w:sz="4" w:space="0" w:color="808080"/>
            </w:tcBorders>
            <w:shd w:val="clear" w:color="auto" w:fill="auto"/>
          </w:tcPr>
          <w:p w14:paraId="364F626D" w14:textId="77777777" w:rsidR="001248F5" w:rsidRPr="00C51AAB" w:rsidRDefault="001248F5" w:rsidP="00133FFE">
            <w:pPr>
              <w:pStyle w:val="BodyTextTable"/>
              <w:rPr>
                <w:b/>
                <w:bCs/>
              </w:rPr>
            </w:pPr>
            <w:r w:rsidRPr="00C51AAB">
              <w:rPr>
                <w:b/>
                <w:bCs/>
              </w:rPr>
              <w:t>File Format</w:t>
            </w:r>
          </w:p>
        </w:tc>
        <w:tc>
          <w:tcPr>
            <w:tcW w:w="3710" w:type="pct"/>
            <w:gridSpan w:val="2"/>
            <w:tcBorders>
              <w:bottom w:val="single" w:sz="4" w:space="0" w:color="808080"/>
            </w:tcBorders>
            <w:shd w:val="clear" w:color="auto" w:fill="auto"/>
          </w:tcPr>
          <w:p w14:paraId="1E7FB7AE" w14:textId="77777777" w:rsidR="001248F5" w:rsidRPr="00F424B1" w:rsidRDefault="001248F5" w:rsidP="00133FFE">
            <w:pPr>
              <w:pStyle w:val="BodyTextTable"/>
            </w:pPr>
            <w:r>
              <w:t>T</w:t>
            </w:r>
            <w:r w:rsidRPr="00F424B1">
              <w:t xml:space="preserve">extual, </w:t>
            </w:r>
            <w:r>
              <w:t xml:space="preserve">delimited </w:t>
            </w:r>
            <w:r w:rsidRPr="00F424B1">
              <w:t>separated values</w:t>
            </w:r>
          </w:p>
          <w:p w14:paraId="24B65E03" w14:textId="77777777" w:rsidR="001248F5" w:rsidRPr="00F424B1" w:rsidRDefault="001248F5" w:rsidP="00133FFE">
            <w:pPr>
              <w:pStyle w:val="BodyTextTable"/>
            </w:pPr>
            <w:r w:rsidRPr="00F424B1">
              <w:t>File encoding: UTF-8</w:t>
            </w:r>
          </w:p>
        </w:tc>
      </w:tr>
      <w:tr w:rsidR="001248F5" w:rsidRPr="00C51AAB" w14:paraId="701EB44D" w14:textId="77777777" w:rsidTr="00133FFE">
        <w:tc>
          <w:tcPr>
            <w:tcW w:w="1290" w:type="pct"/>
            <w:tcBorders>
              <w:bottom w:val="single" w:sz="4" w:space="0" w:color="808080"/>
            </w:tcBorders>
            <w:shd w:val="clear" w:color="auto" w:fill="auto"/>
          </w:tcPr>
          <w:p w14:paraId="7DB56ABB" w14:textId="77777777" w:rsidR="001248F5" w:rsidRPr="00404115" w:rsidRDefault="001248F5" w:rsidP="00133FFE">
            <w:pPr>
              <w:pStyle w:val="BodyTextTable"/>
              <w:rPr>
                <w:b/>
                <w:bCs/>
              </w:rPr>
            </w:pPr>
            <w:r w:rsidRPr="00404115">
              <w:rPr>
                <w:b/>
                <w:bCs/>
              </w:rPr>
              <w:t>File Name Convention</w:t>
            </w:r>
          </w:p>
        </w:tc>
        <w:tc>
          <w:tcPr>
            <w:tcW w:w="3710" w:type="pct"/>
            <w:gridSpan w:val="2"/>
            <w:tcBorders>
              <w:bottom w:val="single" w:sz="4" w:space="0" w:color="808080"/>
            </w:tcBorders>
            <w:shd w:val="clear" w:color="auto" w:fill="auto"/>
          </w:tcPr>
          <w:p w14:paraId="33CC70B0" w14:textId="3DC200EA" w:rsidR="001248F5" w:rsidRDefault="001248F5" w:rsidP="00133FFE">
            <w:pPr>
              <w:pStyle w:val="BodyTextTable"/>
            </w:pPr>
            <w:r w:rsidRPr="00BC3CC5">
              <w:t>BILL_DISCOUNT_</w:t>
            </w:r>
            <w:r>
              <w:t>RESPONSE</w:t>
            </w:r>
            <w:r w:rsidRPr="00BC3CC5">
              <w:t>_</w:t>
            </w:r>
            <w:r>
              <w:t>&lt;TIMESTAMP&gt;.txt</w:t>
            </w:r>
          </w:p>
          <w:p w14:paraId="726827BE" w14:textId="77777777" w:rsidR="001248F5" w:rsidRPr="00B56914" w:rsidRDefault="001248F5" w:rsidP="00133FFE">
            <w:pPr>
              <w:pStyle w:val="BodyTextTable"/>
            </w:pPr>
            <w:r>
              <w:t>&lt;TIMESTAMP&gt;</w:t>
            </w:r>
            <w:r w:rsidRPr="00B56914">
              <w:t xml:space="preserve"> </w:t>
            </w:r>
            <w:r>
              <w:t>–</w:t>
            </w:r>
            <w:r w:rsidRPr="00B56914">
              <w:t xml:space="preserve"> </w:t>
            </w:r>
            <w:r>
              <w:t>creation time</w:t>
            </w:r>
            <w:r w:rsidRPr="00B56914">
              <w:t>, format: YYYYMMDD</w:t>
            </w:r>
            <w:r>
              <w:t>HHMMSS</w:t>
            </w:r>
          </w:p>
          <w:p w14:paraId="20C99325" w14:textId="67CD2C7C" w:rsidR="001248F5" w:rsidRPr="00F424B1" w:rsidRDefault="001248F5" w:rsidP="00133FFE">
            <w:pPr>
              <w:pStyle w:val="BodyTextTable"/>
            </w:pPr>
            <w:r w:rsidRPr="00B56914">
              <w:t xml:space="preserve">E.g. </w:t>
            </w:r>
            <w:r w:rsidRPr="00BC3CC5">
              <w:t>BILL_DISCOUNT_</w:t>
            </w:r>
            <w:r>
              <w:t>RESPONSE</w:t>
            </w:r>
            <w:r w:rsidRPr="00BC3CC5">
              <w:t>_</w:t>
            </w:r>
            <w:r>
              <w:rPr>
                <w:rFonts w:cs="Arial"/>
                <w:szCs w:val="18"/>
              </w:rPr>
              <w:t>20220728082906</w:t>
            </w:r>
            <w:r>
              <w:t>.txt</w:t>
            </w:r>
          </w:p>
        </w:tc>
      </w:tr>
      <w:tr w:rsidR="001248F5" w:rsidRPr="00C51AAB" w14:paraId="3658F7DD" w14:textId="77777777" w:rsidTr="00133FFE">
        <w:tc>
          <w:tcPr>
            <w:tcW w:w="1290" w:type="pct"/>
            <w:tcBorders>
              <w:bottom w:val="single" w:sz="4" w:space="0" w:color="808080"/>
            </w:tcBorders>
            <w:shd w:val="clear" w:color="auto" w:fill="auto"/>
          </w:tcPr>
          <w:p w14:paraId="64F7E136" w14:textId="77777777" w:rsidR="001248F5" w:rsidRPr="00C51AAB" w:rsidRDefault="001248F5" w:rsidP="00133FFE">
            <w:pPr>
              <w:pStyle w:val="BodyTextTable"/>
              <w:rPr>
                <w:b/>
                <w:bCs/>
              </w:rPr>
            </w:pPr>
            <w:r>
              <w:rPr>
                <w:b/>
                <w:bCs/>
              </w:rPr>
              <w:t>File Compression</w:t>
            </w:r>
          </w:p>
        </w:tc>
        <w:tc>
          <w:tcPr>
            <w:tcW w:w="3710" w:type="pct"/>
            <w:gridSpan w:val="2"/>
            <w:tcBorders>
              <w:bottom w:val="single" w:sz="4" w:space="0" w:color="808080"/>
            </w:tcBorders>
            <w:shd w:val="clear" w:color="auto" w:fill="auto"/>
          </w:tcPr>
          <w:p w14:paraId="1487BC8C" w14:textId="77777777" w:rsidR="001248F5" w:rsidRPr="0018177E" w:rsidRDefault="001248F5" w:rsidP="00133FFE">
            <w:pPr>
              <w:pStyle w:val="BodyTextTable"/>
              <w:rPr>
                <w:szCs w:val="18"/>
              </w:rPr>
            </w:pPr>
            <w:r>
              <w:rPr>
                <w:szCs w:val="18"/>
              </w:rPr>
              <w:t>None</w:t>
            </w:r>
          </w:p>
        </w:tc>
      </w:tr>
      <w:tr w:rsidR="001248F5" w:rsidRPr="00C51AAB" w14:paraId="6052D07B" w14:textId="77777777" w:rsidTr="00133FFE">
        <w:tc>
          <w:tcPr>
            <w:tcW w:w="1290" w:type="pct"/>
            <w:tcBorders>
              <w:bottom w:val="single" w:sz="4" w:space="0" w:color="808080"/>
            </w:tcBorders>
            <w:shd w:val="clear" w:color="auto" w:fill="auto"/>
          </w:tcPr>
          <w:p w14:paraId="0E29AB2F" w14:textId="77777777" w:rsidR="001248F5" w:rsidRPr="00C51AAB" w:rsidRDefault="001248F5" w:rsidP="00133FFE">
            <w:pPr>
              <w:pStyle w:val="BodyTextTable"/>
              <w:rPr>
                <w:b/>
                <w:bCs/>
              </w:rPr>
            </w:pPr>
            <w:r w:rsidRPr="004B41E2">
              <w:rPr>
                <w:b/>
                <w:bCs/>
              </w:rPr>
              <w:t>Record Format</w:t>
            </w:r>
          </w:p>
        </w:tc>
        <w:tc>
          <w:tcPr>
            <w:tcW w:w="3710" w:type="pct"/>
            <w:gridSpan w:val="2"/>
            <w:tcBorders>
              <w:bottom w:val="single" w:sz="4" w:space="0" w:color="808080"/>
            </w:tcBorders>
            <w:shd w:val="clear" w:color="auto" w:fill="auto"/>
          </w:tcPr>
          <w:p w14:paraId="6F98F201" w14:textId="77777777" w:rsidR="001248F5" w:rsidRPr="003A4ED1" w:rsidRDefault="001248F5" w:rsidP="00133FFE">
            <w:pPr>
              <w:pStyle w:val="BodyTextTable"/>
            </w:pPr>
            <w:r w:rsidRPr="003A4ED1">
              <w:t xml:space="preserve">Char Encoding: </w:t>
            </w:r>
            <w:r>
              <w:t>UTF-8</w:t>
            </w:r>
          </w:p>
          <w:p w14:paraId="5988F896" w14:textId="77777777" w:rsidR="001248F5" w:rsidRPr="003A4ED1" w:rsidRDefault="001248F5" w:rsidP="00133FFE">
            <w:pPr>
              <w:pStyle w:val="BodyTextTable"/>
            </w:pPr>
            <w:r w:rsidRPr="00FC4F88">
              <w:t xml:space="preserve">Field delimiter: </w:t>
            </w:r>
            <w:r>
              <w:t>pipe, “|”</w:t>
            </w:r>
            <w:r w:rsidRPr="00FC4F88">
              <w:t xml:space="preserve">. Two consecutive </w:t>
            </w:r>
            <w:r>
              <w:t xml:space="preserve">pipes, “||”, </w:t>
            </w:r>
            <w:r w:rsidRPr="00FC4F88">
              <w:t>denote an empty field value.</w:t>
            </w:r>
          </w:p>
          <w:p w14:paraId="76B585CE" w14:textId="77777777" w:rsidR="001248F5" w:rsidRPr="003A4ED1" w:rsidRDefault="001248F5" w:rsidP="00133FFE">
            <w:pPr>
              <w:pStyle w:val="BodyTextTable"/>
            </w:pPr>
            <w:r w:rsidRPr="003A4ED1">
              <w:t>New Line Character: EOL (LF)</w:t>
            </w:r>
          </w:p>
          <w:p w14:paraId="2CDB1E95" w14:textId="03AD82E6" w:rsidR="001248F5" w:rsidRDefault="001248F5" w:rsidP="00133FFE">
            <w:pPr>
              <w:pStyle w:val="BodyTextTable"/>
            </w:pPr>
            <w:r w:rsidRPr="003A4ED1">
              <w:t xml:space="preserve">Header/Trailer record: </w:t>
            </w:r>
            <w:r w:rsidR="00EE3418">
              <w:t>first row as header</w:t>
            </w:r>
          </w:p>
          <w:p w14:paraId="6D30FF96" w14:textId="77777777" w:rsidR="001248F5" w:rsidRDefault="001248F5" w:rsidP="00133FFE">
            <w:pPr>
              <w:pStyle w:val="BodyTextTable"/>
              <w:rPr>
                <w:color w:val="000000"/>
                <w:szCs w:val="18"/>
              </w:rPr>
            </w:pPr>
            <w:r>
              <w:rPr>
                <w:color w:val="000000"/>
                <w:szCs w:val="18"/>
              </w:rPr>
              <w:t>Common Date Time format</w:t>
            </w:r>
            <w:r w:rsidRPr="00E25EEC">
              <w:rPr>
                <w:color w:val="000000"/>
                <w:szCs w:val="18"/>
              </w:rPr>
              <w:t>: YYYYMMDDHH</w:t>
            </w:r>
            <w:r>
              <w:rPr>
                <w:color w:val="000000"/>
                <w:szCs w:val="18"/>
              </w:rPr>
              <w:t>24</w:t>
            </w:r>
            <w:r w:rsidRPr="00E25EEC">
              <w:rPr>
                <w:color w:val="000000"/>
                <w:szCs w:val="18"/>
              </w:rPr>
              <w:t>MMSS</w:t>
            </w:r>
          </w:p>
          <w:p w14:paraId="0BCA05F2" w14:textId="77777777" w:rsidR="001248F5" w:rsidRPr="00C51AAB" w:rsidRDefault="001248F5" w:rsidP="00133FFE">
            <w:pPr>
              <w:pStyle w:val="BodyTextTable"/>
            </w:pPr>
            <w:r>
              <w:rPr>
                <w:color w:val="000000"/>
                <w:szCs w:val="18"/>
              </w:rPr>
              <w:t>Common Date format: YYYYMMDD</w:t>
            </w:r>
          </w:p>
        </w:tc>
      </w:tr>
      <w:tr w:rsidR="001248F5" w:rsidRPr="00C51AAB" w14:paraId="22F71B74" w14:textId="77777777" w:rsidTr="00133FFE">
        <w:tc>
          <w:tcPr>
            <w:tcW w:w="1290" w:type="pct"/>
            <w:tcBorders>
              <w:bottom w:val="single" w:sz="4" w:space="0" w:color="808080"/>
            </w:tcBorders>
            <w:shd w:val="clear" w:color="auto" w:fill="auto"/>
          </w:tcPr>
          <w:p w14:paraId="6414E808" w14:textId="77777777" w:rsidR="001248F5" w:rsidRPr="00C51AAB" w:rsidRDefault="001248F5" w:rsidP="00133FFE">
            <w:pPr>
              <w:pStyle w:val="BodyTextTable"/>
              <w:rPr>
                <w:b/>
                <w:bCs/>
              </w:rPr>
            </w:pPr>
            <w:r w:rsidRPr="00C51AAB">
              <w:rPr>
                <w:b/>
                <w:bCs/>
              </w:rPr>
              <w:t>File Place</w:t>
            </w:r>
          </w:p>
        </w:tc>
        <w:tc>
          <w:tcPr>
            <w:tcW w:w="3710" w:type="pct"/>
            <w:gridSpan w:val="2"/>
            <w:tcBorders>
              <w:bottom w:val="single" w:sz="4" w:space="0" w:color="808080"/>
            </w:tcBorders>
            <w:shd w:val="clear" w:color="auto" w:fill="auto"/>
          </w:tcPr>
          <w:p w14:paraId="11166396" w14:textId="77777777" w:rsidR="001248F5" w:rsidRPr="00C51AAB" w:rsidRDefault="001248F5" w:rsidP="00133FFE">
            <w:pPr>
              <w:pStyle w:val="BodyTextTable"/>
            </w:pPr>
            <w:r w:rsidRPr="00852A6F">
              <w:t xml:space="preserve">Will be defined during </w:t>
            </w:r>
            <w:r>
              <w:t>system</w:t>
            </w:r>
            <w:r w:rsidRPr="00852A6F">
              <w:t xml:space="preserve"> integration</w:t>
            </w:r>
          </w:p>
        </w:tc>
      </w:tr>
      <w:tr w:rsidR="001248F5" w:rsidRPr="00C51AAB" w14:paraId="0F6EEAD9" w14:textId="77777777" w:rsidTr="00133FFE">
        <w:tc>
          <w:tcPr>
            <w:tcW w:w="1290" w:type="pct"/>
            <w:shd w:val="clear" w:color="auto" w:fill="auto"/>
          </w:tcPr>
          <w:p w14:paraId="7CE50030" w14:textId="77777777" w:rsidR="001248F5" w:rsidRPr="00C51AAB" w:rsidRDefault="001248F5" w:rsidP="00133FFE">
            <w:pPr>
              <w:pStyle w:val="BodyTextTable"/>
              <w:rPr>
                <w:b/>
                <w:bCs/>
              </w:rPr>
            </w:pPr>
            <w:r>
              <w:rPr>
                <w:b/>
                <w:bCs/>
              </w:rPr>
              <w:t>Transfer Method</w:t>
            </w:r>
          </w:p>
        </w:tc>
        <w:tc>
          <w:tcPr>
            <w:tcW w:w="3710" w:type="pct"/>
            <w:gridSpan w:val="2"/>
            <w:shd w:val="clear" w:color="auto" w:fill="auto"/>
          </w:tcPr>
          <w:p w14:paraId="7845237A" w14:textId="77777777" w:rsidR="001248F5" w:rsidRPr="00852A6F" w:rsidRDefault="001248F5" w:rsidP="00133FFE">
            <w:pPr>
              <w:pStyle w:val="BodyTextTable"/>
            </w:pPr>
            <w:r>
              <w:t>Using SFTP with private/public keys, password-less</w:t>
            </w:r>
          </w:p>
        </w:tc>
      </w:tr>
      <w:tr w:rsidR="001248F5" w:rsidRPr="00C51AAB" w14:paraId="1E6ADB26" w14:textId="77777777" w:rsidTr="00133FFE">
        <w:tc>
          <w:tcPr>
            <w:tcW w:w="1290" w:type="pct"/>
            <w:tcBorders>
              <w:bottom w:val="single" w:sz="4" w:space="0" w:color="808080"/>
            </w:tcBorders>
            <w:shd w:val="clear" w:color="auto" w:fill="auto"/>
          </w:tcPr>
          <w:p w14:paraId="2D342D1F" w14:textId="77777777" w:rsidR="001248F5" w:rsidRDefault="001248F5" w:rsidP="00133FFE">
            <w:pPr>
              <w:pStyle w:val="BodyTextTable"/>
              <w:rPr>
                <w:b/>
                <w:bCs/>
              </w:rPr>
            </w:pPr>
            <w:r>
              <w:rPr>
                <w:b/>
                <w:bCs/>
              </w:rPr>
              <w:t>Number of Files</w:t>
            </w:r>
          </w:p>
        </w:tc>
        <w:tc>
          <w:tcPr>
            <w:tcW w:w="3710" w:type="pct"/>
            <w:gridSpan w:val="2"/>
            <w:tcBorders>
              <w:bottom w:val="single" w:sz="4" w:space="0" w:color="808080"/>
            </w:tcBorders>
            <w:shd w:val="clear" w:color="auto" w:fill="auto"/>
          </w:tcPr>
          <w:p w14:paraId="13405F05" w14:textId="77777777" w:rsidR="00EE3418" w:rsidRDefault="00EE3418" w:rsidP="00EE3418">
            <w:pPr>
              <w:pStyle w:val="BodyTextTable"/>
            </w:pPr>
            <w:r>
              <w:t>1 file per execution period</w:t>
            </w:r>
          </w:p>
          <w:p w14:paraId="45B3D122" w14:textId="2789FB17" w:rsidR="001248F5" w:rsidRDefault="00EE3418" w:rsidP="00EE3418">
            <w:pPr>
              <w:pStyle w:val="BodyTextTable"/>
            </w:pPr>
            <w:r>
              <w:t>If no data is available, a file will not be generated</w:t>
            </w:r>
          </w:p>
        </w:tc>
      </w:tr>
    </w:tbl>
    <w:p w14:paraId="0465F376" w14:textId="77777777" w:rsidR="001248F5" w:rsidRPr="00C51AAB" w:rsidRDefault="001248F5" w:rsidP="001248F5">
      <w:pPr>
        <w:pStyle w:val="Heading4"/>
      </w:pPr>
      <w:r w:rsidRPr="00C51AAB">
        <w:t>Detail Record</w:t>
      </w:r>
    </w:p>
    <w:tbl>
      <w:tblPr>
        <w:tblW w:w="505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544"/>
        <w:gridCol w:w="1228"/>
        <w:gridCol w:w="1443"/>
        <w:gridCol w:w="3965"/>
        <w:gridCol w:w="1627"/>
        <w:gridCol w:w="638"/>
      </w:tblGrid>
      <w:tr w:rsidR="001248F5" w:rsidRPr="002A4D90" w14:paraId="224F515D" w14:textId="77777777" w:rsidTr="00133FFE">
        <w:trPr>
          <w:cantSplit/>
          <w:trHeight w:val="1178"/>
          <w:tblHeader/>
        </w:trPr>
        <w:tc>
          <w:tcPr>
            <w:tcW w:w="287" w:type="pct"/>
            <w:tcBorders>
              <w:bottom w:val="single" w:sz="4" w:space="0" w:color="808080"/>
            </w:tcBorders>
            <w:shd w:val="clear" w:color="auto" w:fill="626469"/>
            <w:textDirection w:val="tbRl"/>
            <w:vAlign w:val="center"/>
            <w:hideMark/>
          </w:tcPr>
          <w:p w14:paraId="5639A140" w14:textId="77777777" w:rsidR="001248F5" w:rsidRPr="002A4D90" w:rsidRDefault="001248F5" w:rsidP="00133FFE">
            <w:pPr>
              <w:pStyle w:val="HeaderTable"/>
              <w:keepNext w:val="0"/>
              <w:keepLines w:val="0"/>
              <w:ind w:left="72" w:right="113"/>
              <w:rPr>
                <w:rFonts w:asciiTheme="minorHAnsi" w:hAnsiTheme="minorHAnsi"/>
                <w:color w:val="FFFFFF"/>
                <w:szCs w:val="18"/>
              </w:rPr>
            </w:pPr>
            <w:r w:rsidRPr="002A4D90">
              <w:rPr>
                <w:rFonts w:asciiTheme="minorHAnsi" w:hAnsiTheme="minorHAnsi"/>
                <w:color w:val="FFFFFF"/>
                <w:szCs w:val="18"/>
              </w:rPr>
              <w:t xml:space="preserve">Field No. </w:t>
            </w:r>
          </w:p>
        </w:tc>
        <w:tc>
          <w:tcPr>
            <w:tcW w:w="650" w:type="pct"/>
            <w:tcBorders>
              <w:bottom w:val="single" w:sz="4" w:space="0" w:color="808080"/>
            </w:tcBorders>
            <w:shd w:val="clear" w:color="auto" w:fill="626469"/>
            <w:vAlign w:val="center"/>
            <w:hideMark/>
          </w:tcPr>
          <w:p w14:paraId="7BEBF49B" w14:textId="77777777" w:rsidR="001248F5" w:rsidRPr="002A4D90" w:rsidRDefault="001248F5" w:rsidP="00133FFE">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Attribute Name</w:t>
            </w:r>
          </w:p>
        </w:tc>
        <w:tc>
          <w:tcPr>
            <w:tcW w:w="764" w:type="pct"/>
            <w:tcBorders>
              <w:bottom w:val="single" w:sz="4" w:space="0" w:color="808080"/>
            </w:tcBorders>
            <w:shd w:val="clear" w:color="auto" w:fill="626469"/>
            <w:vAlign w:val="center"/>
          </w:tcPr>
          <w:p w14:paraId="2613CEC7" w14:textId="77777777" w:rsidR="001248F5" w:rsidRPr="002A4D90" w:rsidRDefault="001248F5" w:rsidP="00133FFE">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Data Type</w:t>
            </w:r>
          </w:p>
        </w:tc>
        <w:tc>
          <w:tcPr>
            <w:tcW w:w="2099" w:type="pct"/>
            <w:tcBorders>
              <w:bottom w:val="single" w:sz="4" w:space="0" w:color="808080"/>
            </w:tcBorders>
            <w:shd w:val="clear" w:color="auto" w:fill="626469"/>
            <w:vAlign w:val="center"/>
            <w:hideMark/>
          </w:tcPr>
          <w:p w14:paraId="60F0747E" w14:textId="77777777" w:rsidR="001248F5" w:rsidRPr="002A4D90" w:rsidRDefault="001248F5" w:rsidP="00133FFE">
            <w:pPr>
              <w:pStyle w:val="HeaderTable"/>
              <w:keepNext w:val="0"/>
              <w:keepLines w:val="0"/>
              <w:ind w:left="72"/>
              <w:rPr>
                <w:rFonts w:asciiTheme="minorHAnsi" w:hAnsiTheme="minorHAnsi"/>
                <w:color w:val="FFFFFF"/>
                <w:szCs w:val="18"/>
              </w:rPr>
            </w:pPr>
            <w:r w:rsidRPr="002A4D90">
              <w:rPr>
                <w:rFonts w:asciiTheme="minorHAnsi" w:hAnsiTheme="minorHAnsi"/>
                <w:color w:val="FFFFFF"/>
                <w:szCs w:val="18"/>
              </w:rPr>
              <w:t>Field Description</w:t>
            </w:r>
          </w:p>
        </w:tc>
        <w:tc>
          <w:tcPr>
            <w:tcW w:w="861" w:type="pct"/>
            <w:tcBorders>
              <w:bottom w:val="single" w:sz="4" w:space="0" w:color="808080"/>
            </w:tcBorders>
            <w:shd w:val="clear" w:color="auto" w:fill="626469"/>
            <w:vAlign w:val="center"/>
          </w:tcPr>
          <w:p w14:paraId="03B1FB91" w14:textId="77777777" w:rsidR="001248F5" w:rsidRPr="002A4D90" w:rsidRDefault="001248F5" w:rsidP="00133FFE">
            <w:pPr>
              <w:pStyle w:val="HeaderTable"/>
              <w:keepNext w:val="0"/>
              <w:keepLines w:val="0"/>
              <w:ind w:left="72" w:right="113"/>
              <w:rPr>
                <w:rFonts w:asciiTheme="minorHAnsi" w:hAnsiTheme="minorHAnsi"/>
                <w:color w:val="FFFFFF"/>
                <w:szCs w:val="18"/>
              </w:rPr>
            </w:pPr>
            <w:r>
              <w:rPr>
                <w:rFonts w:asciiTheme="minorHAnsi" w:hAnsiTheme="minorHAnsi"/>
                <w:color w:val="FFFFFF"/>
                <w:szCs w:val="18"/>
              </w:rPr>
              <w:t>Sample</w:t>
            </w:r>
            <w:r w:rsidRPr="002A4D90">
              <w:rPr>
                <w:rFonts w:asciiTheme="minorHAnsi" w:hAnsiTheme="minorHAnsi"/>
                <w:color w:val="FFFFFF"/>
                <w:szCs w:val="18"/>
              </w:rPr>
              <w:t xml:space="preserve"> </w:t>
            </w:r>
          </w:p>
        </w:tc>
        <w:tc>
          <w:tcPr>
            <w:tcW w:w="338" w:type="pct"/>
            <w:tcBorders>
              <w:bottom w:val="single" w:sz="4" w:space="0" w:color="808080"/>
            </w:tcBorders>
            <w:shd w:val="clear" w:color="auto" w:fill="626469"/>
            <w:textDirection w:val="tbRl"/>
            <w:vAlign w:val="center"/>
          </w:tcPr>
          <w:p w14:paraId="5E0C8B78" w14:textId="77777777" w:rsidR="001248F5" w:rsidRPr="002A4D90" w:rsidRDefault="001248F5" w:rsidP="00133FFE">
            <w:pPr>
              <w:pStyle w:val="HeaderTable"/>
              <w:keepNext w:val="0"/>
              <w:keepLines w:val="0"/>
              <w:ind w:left="72" w:right="113"/>
              <w:rPr>
                <w:rFonts w:asciiTheme="minorHAnsi" w:hAnsiTheme="minorHAnsi"/>
                <w:color w:val="FFFFFF"/>
                <w:szCs w:val="18"/>
              </w:rPr>
            </w:pPr>
            <w:r w:rsidRPr="002A4D90">
              <w:rPr>
                <w:rFonts w:asciiTheme="minorHAnsi" w:hAnsiTheme="minorHAnsi"/>
                <w:color w:val="FFFFFF"/>
                <w:szCs w:val="18"/>
              </w:rPr>
              <w:t>Must be populated</w:t>
            </w:r>
          </w:p>
        </w:tc>
      </w:tr>
      <w:tr w:rsidR="001248F5" w:rsidRPr="00091659" w14:paraId="1E7DA9AB" w14:textId="77777777" w:rsidTr="00133FFE">
        <w:trPr>
          <w:cantSplit/>
          <w:trHeight w:val="629"/>
        </w:trPr>
        <w:tc>
          <w:tcPr>
            <w:tcW w:w="287" w:type="pct"/>
            <w:tcBorders>
              <w:bottom w:val="single" w:sz="4" w:space="0" w:color="808080"/>
            </w:tcBorders>
            <w:shd w:val="clear" w:color="auto" w:fill="auto"/>
          </w:tcPr>
          <w:p w14:paraId="57F11D4C" w14:textId="77777777" w:rsidR="001248F5" w:rsidRPr="002A4D90" w:rsidRDefault="001248F5" w:rsidP="00A03D8D">
            <w:pPr>
              <w:pStyle w:val="BodyTextTable"/>
              <w:numPr>
                <w:ilvl w:val="0"/>
                <w:numId w:val="40"/>
              </w:numPr>
              <w:rPr>
                <w:rFonts w:asciiTheme="minorHAnsi" w:hAnsiTheme="minorHAnsi"/>
                <w:szCs w:val="18"/>
              </w:rPr>
            </w:pPr>
          </w:p>
        </w:tc>
        <w:tc>
          <w:tcPr>
            <w:tcW w:w="650" w:type="pct"/>
            <w:tcBorders>
              <w:bottom w:val="single" w:sz="4" w:space="0" w:color="808080"/>
            </w:tcBorders>
            <w:shd w:val="clear" w:color="auto" w:fill="auto"/>
          </w:tcPr>
          <w:p w14:paraId="57FDD582" w14:textId="77777777" w:rsidR="001248F5" w:rsidRPr="00091659" w:rsidRDefault="001248F5" w:rsidP="00133FFE">
            <w:pPr>
              <w:pStyle w:val="BodyTextTable"/>
            </w:pPr>
            <w:r w:rsidRPr="00091659">
              <w:t>Account ID</w:t>
            </w:r>
          </w:p>
        </w:tc>
        <w:tc>
          <w:tcPr>
            <w:tcW w:w="764" w:type="pct"/>
            <w:tcBorders>
              <w:bottom w:val="single" w:sz="4" w:space="0" w:color="808080"/>
            </w:tcBorders>
            <w:shd w:val="clear" w:color="auto" w:fill="auto"/>
          </w:tcPr>
          <w:p w14:paraId="3FF4C174" w14:textId="77777777" w:rsidR="001248F5" w:rsidRPr="00091659" w:rsidRDefault="001248F5" w:rsidP="00133FFE">
            <w:pPr>
              <w:pStyle w:val="BodyTextTable"/>
            </w:pPr>
            <w:r w:rsidRPr="00091659">
              <w:t>String</w:t>
            </w:r>
          </w:p>
        </w:tc>
        <w:tc>
          <w:tcPr>
            <w:tcW w:w="2099" w:type="pct"/>
            <w:tcBorders>
              <w:bottom w:val="single" w:sz="4" w:space="0" w:color="808080"/>
            </w:tcBorders>
            <w:shd w:val="clear" w:color="auto" w:fill="auto"/>
          </w:tcPr>
          <w:p w14:paraId="2BAE6831" w14:textId="77777777" w:rsidR="001248F5" w:rsidRPr="00091659" w:rsidRDefault="001248F5" w:rsidP="00133FFE">
            <w:pPr>
              <w:pStyle w:val="BodyTextTable"/>
            </w:pPr>
            <w:r>
              <w:t>The a</w:t>
            </w:r>
            <w:r w:rsidRPr="00091659">
              <w:t xml:space="preserve">ccount </w:t>
            </w:r>
            <w:r>
              <w:t>external ID</w:t>
            </w:r>
          </w:p>
        </w:tc>
        <w:tc>
          <w:tcPr>
            <w:tcW w:w="861" w:type="pct"/>
            <w:tcBorders>
              <w:bottom w:val="single" w:sz="4" w:space="0" w:color="808080"/>
            </w:tcBorders>
          </w:tcPr>
          <w:p w14:paraId="5CDFEC9A" w14:textId="77777777" w:rsidR="001248F5" w:rsidRPr="00091659" w:rsidRDefault="001248F5" w:rsidP="00133FFE">
            <w:pPr>
              <w:pStyle w:val="BodyTextTable"/>
            </w:pPr>
            <w:r>
              <w:rPr>
                <w:rFonts w:cs="Arial"/>
                <w:szCs w:val="18"/>
              </w:rPr>
              <w:t>0123498765</w:t>
            </w:r>
          </w:p>
        </w:tc>
        <w:tc>
          <w:tcPr>
            <w:tcW w:w="338" w:type="pct"/>
            <w:tcBorders>
              <w:bottom w:val="single" w:sz="4" w:space="0" w:color="808080"/>
            </w:tcBorders>
            <w:shd w:val="clear" w:color="auto" w:fill="auto"/>
          </w:tcPr>
          <w:p w14:paraId="1584B0C1" w14:textId="77777777" w:rsidR="001248F5" w:rsidRPr="00091659" w:rsidRDefault="001248F5" w:rsidP="00133FFE">
            <w:pPr>
              <w:pStyle w:val="BodyTextTable"/>
            </w:pPr>
            <w:r w:rsidRPr="00091659">
              <w:t>M</w:t>
            </w:r>
          </w:p>
        </w:tc>
      </w:tr>
      <w:tr w:rsidR="001248F5" w:rsidRPr="00091659" w14:paraId="0BA4E8CC" w14:textId="77777777" w:rsidTr="00133FFE">
        <w:trPr>
          <w:cantSplit/>
        </w:trPr>
        <w:tc>
          <w:tcPr>
            <w:tcW w:w="287" w:type="pct"/>
            <w:tcBorders>
              <w:bottom w:val="single" w:sz="4" w:space="0" w:color="808080"/>
            </w:tcBorders>
            <w:shd w:val="clear" w:color="auto" w:fill="auto"/>
          </w:tcPr>
          <w:p w14:paraId="55E2B885" w14:textId="77777777" w:rsidR="001248F5" w:rsidRPr="00091659" w:rsidRDefault="001248F5" w:rsidP="00A03D8D">
            <w:pPr>
              <w:pStyle w:val="BodyTextTable"/>
              <w:numPr>
                <w:ilvl w:val="0"/>
                <w:numId w:val="40"/>
              </w:numPr>
            </w:pPr>
          </w:p>
        </w:tc>
        <w:tc>
          <w:tcPr>
            <w:tcW w:w="650" w:type="pct"/>
            <w:tcBorders>
              <w:bottom w:val="single" w:sz="4" w:space="0" w:color="808080"/>
            </w:tcBorders>
            <w:shd w:val="clear" w:color="auto" w:fill="auto"/>
          </w:tcPr>
          <w:p w14:paraId="75CDB761" w14:textId="2BE9E53F" w:rsidR="001248F5" w:rsidRPr="00091659" w:rsidRDefault="00A03D8D" w:rsidP="00133FFE">
            <w:pPr>
              <w:pStyle w:val="BodyTextTable"/>
              <w:rPr>
                <w:highlight w:val="yellow"/>
              </w:rPr>
            </w:pPr>
            <w:r>
              <w:rPr>
                <w:rFonts w:cs="Arial"/>
                <w:szCs w:val="18"/>
              </w:rPr>
              <w:t>Transaction ID</w:t>
            </w:r>
          </w:p>
        </w:tc>
        <w:tc>
          <w:tcPr>
            <w:tcW w:w="764" w:type="pct"/>
            <w:tcBorders>
              <w:bottom w:val="single" w:sz="4" w:space="0" w:color="808080"/>
            </w:tcBorders>
            <w:shd w:val="clear" w:color="auto" w:fill="auto"/>
          </w:tcPr>
          <w:p w14:paraId="7001081C" w14:textId="2213819A" w:rsidR="001248F5" w:rsidRPr="00091659" w:rsidRDefault="00A03D8D" w:rsidP="00133FFE">
            <w:pPr>
              <w:pStyle w:val="BodyTextTable"/>
              <w:rPr>
                <w:highlight w:val="yellow"/>
              </w:rPr>
            </w:pPr>
            <w:r w:rsidRPr="00091659">
              <w:t>String</w:t>
            </w:r>
            <w:r>
              <w:t>(64)</w:t>
            </w:r>
          </w:p>
        </w:tc>
        <w:tc>
          <w:tcPr>
            <w:tcW w:w="2099" w:type="pct"/>
            <w:tcBorders>
              <w:bottom w:val="single" w:sz="4" w:space="0" w:color="808080"/>
            </w:tcBorders>
            <w:shd w:val="clear" w:color="auto" w:fill="auto"/>
          </w:tcPr>
          <w:p w14:paraId="72A10E62" w14:textId="131796BB" w:rsidR="001248F5" w:rsidRPr="00091659" w:rsidRDefault="00A03D8D" w:rsidP="00133FFE">
            <w:pPr>
              <w:pStyle w:val="BodyTextTable"/>
            </w:pPr>
            <w:r>
              <w:t>The unique transaction ID generated by AIA and populated in the request file.</w:t>
            </w:r>
          </w:p>
        </w:tc>
        <w:tc>
          <w:tcPr>
            <w:tcW w:w="861" w:type="pct"/>
            <w:tcBorders>
              <w:bottom w:val="single" w:sz="4" w:space="0" w:color="808080"/>
            </w:tcBorders>
          </w:tcPr>
          <w:p w14:paraId="27B1BB51" w14:textId="4B5C2E4C" w:rsidR="001248F5" w:rsidRPr="00091659" w:rsidRDefault="001248F5" w:rsidP="00133FFE">
            <w:pPr>
              <w:pStyle w:val="BodyTextTable"/>
            </w:pPr>
          </w:p>
        </w:tc>
        <w:tc>
          <w:tcPr>
            <w:tcW w:w="338" w:type="pct"/>
            <w:tcBorders>
              <w:bottom w:val="single" w:sz="4" w:space="0" w:color="808080"/>
            </w:tcBorders>
            <w:shd w:val="clear" w:color="auto" w:fill="auto"/>
          </w:tcPr>
          <w:p w14:paraId="686BD3B0" w14:textId="77777777" w:rsidR="001248F5" w:rsidRPr="00091659" w:rsidRDefault="001248F5" w:rsidP="00133FFE">
            <w:pPr>
              <w:pStyle w:val="BodyTextTable"/>
              <w:rPr>
                <w:highlight w:val="yellow"/>
              </w:rPr>
            </w:pPr>
            <w:r w:rsidRPr="00091659">
              <w:t>M</w:t>
            </w:r>
          </w:p>
        </w:tc>
      </w:tr>
      <w:tr w:rsidR="001248F5" w:rsidRPr="002A4D90" w14:paraId="51E14D80" w14:textId="77777777" w:rsidTr="00133FFE">
        <w:trPr>
          <w:cantSplit/>
        </w:trPr>
        <w:tc>
          <w:tcPr>
            <w:tcW w:w="287" w:type="pct"/>
            <w:tcBorders>
              <w:bottom w:val="single" w:sz="4" w:space="0" w:color="808080"/>
            </w:tcBorders>
            <w:shd w:val="clear" w:color="auto" w:fill="auto"/>
          </w:tcPr>
          <w:p w14:paraId="50839620" w14:textId="77777777" w:rsidR="001248F5" w:rsidRPr="00091659" w:rsidRDefault="001248F5" w:rsidP="00A03D8D">
            <w:pPr>
              <w:pStyle w:val="BodyTextTable"/>
              <w:numPr>
                <w:ilvl w:val="0"/>
                <w:numId w:val="40"/>
              </w:numPr>
            </w:pPr>
          </w:p>
        </w:tc>
        <w:tc>
          <w:tcPr>
            <w:tcW w:w="650" w:type="pct"/>
            <w:tcBorders>
              <w:bottom w:val="single" w:sz="4" w:space="0" w:color="808080"/>
            </w:tcBorders>
            <w:shd w:val="clear" w:color="auto" w:fill="auto"/>
          </w:tcPr>
          <w:p w14:paraId="6323366B" w14:textId="4E62A346" w:rsidR="001248F5" w:rsidRPr="00091659" w:rsidRDefault="00A03D8D" w:rsidP="00133FFE">
            <w:pPr>
              <w:pStyle w:val="BodyTextTable"/>
            </w:pPr>
            <w:r>
              <w:rPr>
                <w:rFonts w:cs="Arial"/>
                <w:szCs w:val="18"/>
              </w:rPr>
              <w:t>Credit Adjustment Date</w:t>
            </w:r>
          </w:p>
        </w:tc>
        <w:tc>
          <w:tcPr>
            <w:tcW w:w="764" w:type="pct"/>
            <w:tcBorders>
              <w:bottom w:val="single" w:sz="4" w:space="0" w:color="808080"/>
            </w:tcBorders>
            <w:shd w:val="clear" w:color="auto" w:fill="auto"/>
          </w:tcPr>
          <w:p w14:paraId="58EB9D2F" w14:textId="77777777" w:rsidR="001248F5" w:rsidRPr="00091659" w:rsidRDefault="001248F5" w:rsidP="00133FFE">
            <w:pPr>
              <w:pStyle w:val="BodyTextTable"/>
            </w:pPr>
            <w:r w:rsidRPr="00612A8B">
              <w:t>DateTime</w:t>
            </w:r>
          </w:p>
        </w:tc>
        <w:tc>
          <w:tcPr>
            <w:tcW w:w="2099" w:type="pct"/>
            <w:tcBorders>
              <w:bottom w:val="single" w:sz="4" w:space="0" w:color="808080"/>
            </w:tcBorders>
            <w:shd w:val="clear" w:color="auto" w:fill="auto"/>
          </w:tcPr>
          <w:p w14:paraId="61F9E6A5" w14:textId="541B20FB" w:rsidR="001248F5" w:rsidRPr="00091659" w:rsidRDefault="00A03D8D" w:rsidP="00133FFE">
            <w:pPr>
              <w:pStyle w:val="BodyTextTable"/>
            </w:pPr>
            <w:r w:rsidRPr="00A03D8D">
              <w:t xml:space="preserve">Date and Time where </w:t>
            </w:r>
            <w:r w:rsidR="00EE3418">
              <w:t>(last) a</w:t>
            </w:r>
            <w:r w:rsidRPr="00A03D8D">
              <w:t>djustment was credited</w:t>
            </w:r>
            <w:r w:rsidR="001248F5">
              <w:t>.</w:t>
            </w:r>
          </w:p>
        </w:tc>
        <w:tc>
          <w:tcPr>
            <w:tcW w:w="861" w:type="pct"/>
            <w:tcBorders>
              <w:bottom w:val="single" w:sz="4" w:space="0" w:color="808080"/>
            </w:tcBorders>
          </w:tcPr>
          <w:p w14:paraId="4B122839" w14:textId="77777777" w:rsidR="001248F5" w:rsidRPr="002A4D90" w:rsidRDefault="001248F5" w:rsidP="00133FFE">
            <w:pPr>
              <w:pStyle w:val="BodyTextTable"/>
              <w:rPr>
                <w:rFonts w:asciiTheme="minorHAnsi" w:hAnsiTheme="minorHAnsi"/>
                <w:szCs w:val="18"/>
              </w:rPr>
            </w:pPr>
            <w:r>
              <w:rPr>
                <w:rFonts w:cs="Arial"/>
                <w:szCs w:val="18"/>
              </w:rPr>
              <w:t>20220801082906</w:t>
            </w:r>
          </w:p>
        </w:tc>
        <w:tc>
          <w:tcPr>
            <w:tcW w:w="338" w:type="pct"/>
            <w:tcBorders>
              <w:bottom w:val="single" w:sz="4" w:space="0" w:color="808080"/>
            </w:tcBorders>
            <w:shd w:val="clear" w:color="auto" w:fill="auto"/>
          </w:tcPr>
          <w:p w14:paraId="129DFC36" w14:textId="77777777" w:rsidR="001248F5" w:rsidRPr="002A4D90" w:rsidRDefault="001248F5" w:rsidP="00133FFE">
            <w:pPr>
              <w:pStyle w:val="BodyTextTable"/>
              <w:rPr>
                <w:rFonts w:asciiTheme="minorHAnsi" w:hAnsiTheme="minorHAnsi"/>
                <w:szCs w:val="18"/>
              </w:rPr>
            </w:pPr>
            <w:r w:rsidRPr="002A4D90">
              <w:rPr>
                <w:rFonts w:asciiTheme="minorHAnsi" w:hAnsiTheme="minorHAnsi"/>
                <w:szCs w:val="18"/>
              </w:rPr>
              <w:t>M</w:t>
            </w:r>
          </w:p>
        </w:tc>
      </w:tr>
    </w:tbl>
    <w:p w14:paraId="2329E448" w14:textId="77777777" w:rsidR="001248F5" w:rsidRPr="00C51AAB" w:rsidRDefault="001248F5" w:rsidP="001248F5">
      <w:pPr>
        <w:pStyle w:val="Heading4"/>
      </w:pPr>
      <w:r w:rsidRPr="00C51AAB">
        <w:lastRenderedPageBreak/>
        <w:t>Frequency</w:t>
      </w:r>
    </w:p>
    <w:p w14:paraId="192763EB" w14:textId="77777777" w:rsidR="001248F5" w:rsidRDefault="001248F5" w:rsidP="001248F5">
      <w:pPr>
        <w:pStyle w:val="BodyText"/>
      </w:pPr>
      <w:r>
        <w:t>Every 15 minutes</w:t>
      </w:r>
    </w:p>
    <w:p w14:paraId="1730E5F9" w14:textId="77777777" w:rsidR="001248F5" w:rsidRPr="00C51AAB" w:rsidRDefault="001248F5" w:rsidP="001248F5">
      <w:pPr>
        <w:pStyle w:val="Heading4"/>
      </w:pPr>
      <w:r w:rsidRPr="00C51AAB">
        <w:t>Error/Recovery Handling</w:t>
      </w:r>
    </w:p>
    <w:p w14:paraId="49F32C64" w14:textId="39420388" w:rsidR="001248F5" w:rsidRPr="00481DCD" w:rsidRDefault="008719C9" w:rsidP="001248F5">
      <w:pPr>
        <w:pStyle w:val="BodyText"/>
        <w:rPr>
          <w:u w:val="single"/>
        </w:rPr>
      </w:pPr>
      <w:r>
        <w:rPr>
          <w:u w:val="single"/>
        </w:rPr>
        <w:t>Kenan</w:t>
      </w:r>
      <w:r w:rsidR="001248F5" w:rsidRPr="00481DCD">
        <w:rPr>
          <w:u w:val="single"/>
        </w:rPr>
        <w:t xml:space="preserve"> responsibility:</w:t>
      </w:r>
    </w:p>
    <w:p w14:paraId="10FAD53E" w14:textId="77777777" w:rsidR="001248F5" w:rsidRPr="004A65CF" w:rsidRDefault="001248F5" w:rsidP="001248F5">
      <w:pPr>
        <w:pStyle w:val="BodyText"/>
      </w:pPr>
      <w:r w:rsidRPr="004A65CF">
        <w:t xml:space="preserve">If there </w:t>
      </w:r>
      <w:r>
        <w:t>is</w:t>
      </w:r>
      <w:r w:rsidRPr="004A65CF">
        <w:t xml:space="preserve"> an error in the file transfer, the client will retry the operation.</w:t>
      </w:r>
    </w:p>
    <w:p w14:paraId="01D367FF" w14:textId="2439C607" w:rsidR="001248F5" w:rsidRPr="00481DCD" w:rsidRDefault="008719C9" w:rsidP="001248F5">
      <w:pPr>
        <w:pStyle w:val="BodyText"/>
        <w:rPr>
          <w:u w:val="single"/>
        </w:rPr>
      </w:pPr>
      <w:r>
        <w:rPr>
          <w:u w:val="single"/>
        </w:rPr>
        <w:t>AIA</w:t>
      </w:r>
      <w:r w:rsidR="001248F5" w:rsidRPr="00481DCD">
        <w:rPr>
          <w:u w:val="single"/>
        </w:rPr>
        <w:t xml:space="preserve"> responsibility:</w:t>
      </w:r>
    </w:p>
    <w:p w14:paraId="26494528" w14:textId="77777777" w:rsidR="001248F5" w:rsidRDefault="001248F5" w:rsidP="001248F5">
      <w:pPr>
        <w:pStyle w:val="Num1"/>
        <w:numPr>
          <w:ilvl w:val="0"/>
          <w:numId w:val="0"/>
        </w:numPr>
        <w:ind w:left="1440"/>
      </w:pPr>
      <w:r>
        <w:t>If there are multiple files in the folder, processing will be done following the files’ timestamp in the file name.</w:t>
      </w:r>
    </w:p>
    <w:p w14:paraId="63EEC6C1" w14:textId="77777777" w:rsidR="001248F5" w:rsidRPr="00C51AAB" w:rsidRDefault="001248F5" w:rsidP="001248F5">
      <w:pPr>
        <w:pStyle w:val="Heading4"/>
      </w:pPr>
      <w:r w:rsidRPr="00C51AAB">
        <w:t>Data Security</w:t>
      </w:r>
    </w:p>
    <w:p w14:paraId="5A4BC5EF" w14:textId="77777777" w:rsidR="001248F5" w:rsidRDefault="001248F5" w:rsidP="001248F5">
      <w:pPr>
        <w:pStyle w:val="BodyText"/>
      </w:pPr>
      <w:r w:rsidRPr="006E5888">
        <w:t>The trans</w:t>
      </w:r>
      <w:r>
        <w:t>fer</w:t>
      </w:r>
      <w:r w:rsidRPr="006E5888">
        <w:t xml:space="preserve"> protocol is </w:t>
      </w:r>
      <w:r>
        <w:t>Secured File Transfer Protocol (sFTP)</w:t>
      </w:r>
      <w:r w:rsidRPr="00AD675C">
        <w:t xml:space="preserve"> </w:t>
      </w:r>
      <w:r>
        <w:t xml:space="preserve">using RSA authentication keys. </w:t>
      </w:r>
    </w:p>
    <w:p w14:paraId="7C0667E1" w14:textId="60FD8215" w:rsidR="00E578C0" w:rsidRPr="00C51AAB" w:rsidRDefault="00E578C0" w:rsidP="00E578C0">
      <w:pPr>
        <w:pStyle w:val="Heading1"/>
      </w:pPr>
      <w:bookmarkStart w:id="93" w:name="_Toc116382637"/>
      <w:r w:rsidRPr="00C51AAB">
        <w:t>Open Issues</w:t>
      </w:r>
      <w:bookmarkEnd w:id="91"/>
      <w:bookmarkEnd w:id="93"/>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802"/>
        <w:gridCol w:w="4052"/>
        <w:gridCol w:w="1081"/>
        <w:gridCol w:w="3415"/>
      </w:tblGrid>
      <w:tr w:rsidR="00E578C0" w:rsidRPr="00C51AAB" w14:paraId="58D9F35B" w14:textId="77777777" w:rsidTr="004E03C3">
        <w:trPr>
          <w:cantSplit/>
          <w:tblHeader/>
        </w:trPr>
        <w:tc>
          <w:tcPr>
            <w:tcW w:w="429" w:type="pct"/>
            <w:tcBorders>
              <w:bottom w:val="single" w:sz="4" w:space="0" w:color="808080"/>
            </w:tcBorders>
            <w:shd w:val="clear" w:color="auto" w:fill="626469"/>
            <w:vAlign w:val="center"/>
          </w:tcPr>
          <w:bookmarkEnd w:id="77"/>
          <w:p w14:paraId="1CCC14DB" w14:textId="77777777" w:rsidR="00E578C0" w:rsidRPr="003E6B64" w:rsidRDefault="00E578C0" w:rsidP="004E03C3">
            <w:pPr>
              <w:pStyle w:val="HeaderTable"/>
              <w:rPr>
                <w:rFonts w:asciiTheme="minorBidi" w:hAnsiTheme="minorBidi" w:cstheme="minorBidi"/>
                <w:color w:val="FFFFFF"/>
              </w:rPr>
            </w:pPr>
            <w:r w:rsidRPr="003E6B64">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5C48E19C" w14:textId="77777777" w:rsidR="00E578C0" w:rsidRPr="003E6B64" w:rsidRDefault="00E578C0" w:rsidP="004E03C3">
            <w:pPr>
              <w:pStyle w:val="HeaderTable"/>
              <w:rPr>
                <w:rFonts w:asciiTheme="minorBidi" w:hAnsiTheme="minorBidi" w:cstheme="minorBidi"/>
                <w:color w:val="FFFFFF"/>
              </w:rPr>
            </w:pPr>
            <w:r w:rsidRPr="003E6B64">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73040585" w14:textId="77777777" w:rsidR="00E578C0" w:rsidRPr="003E6B64" w:rsidRDefault="00E578C0" w:rsidP="004E03C3">
            <w:pPr>
              <w:pStyle w:val="HeaderTable"/>
              <w:rPr>
                <w:rFonts w:asciiTheme="minorBidi" w:hAnsiTheme="minorBidi" w:cstheme="minorBidi"/>
                <w:color w:val="FFFFFF"/>
              </w:rPr>
            </w:pPr>
            <w:r w:rsidRPr="003E6B64">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7C54B613" w14:textId="77777777" w:rsidR="00E578C0" w:rsidRPr="003E6B64" w:rsidRDefault="00E578C0" w:rsidP="004E03C3">
            <w:pPr>
              <w:pStyle w:val="HeaderTable"/>
              <w:rPr>
                <w:rFonts w:asciiTheme="minorBidi" w:hAnsiTheme="minorBidi" w:cstheme="minorBidi"/>
                <w:color w:val="FFFFFF"/>
              </w:rPr>
            </w:pPr>
            <w:r w:rsidRPr="003E6B64">
              <w:rPr>
                <w:rFonts w:asciiTheme="minorBidi" w:hAnsiTheme="minorBidi" w:cstheme="minorBidi"/>
                <w:color w:val="FFFFFF"/>
              </w:rPr>
              <w:t>Actions</w:t>
            </w:r>
          </w:p>
        </w:tc>
      </w:tr>
      <w:tr w:rsidR="00E578C0" w:rsidRPr="00C51AAB" w14:paraId="629F530C" w14:textId="77777777" w:rsidTr="004E03C3">
        <w:trPr>
          <w:cantSplit/>
          <w:tblHeader/>
        </w:trPr>
        <w:tc>
          <w:tcPr>
            <w:tcW w:w="429" w:type="pct"/>
            <w:tcBorders>
              <w:bottom w:val="single" w:sz="4" w:space="0" w:color="808080"/>
            </w:tcBorders>
            <w:shd w:val="clear" w:color="auto" w:fill="auto"/>
          </w:tcPr>
          <w:p w14:paraId="3C59DF06" w14:textId="77777777" w:rsidR="00E578C0" w:rsidRPr="00C51AAB" w:rsidRDefault="00E578C0" w:rsidP="00D15D0A">
            <w:pPr>
              <w:pStyle w:val="BodyTextTable"/>
              <w:keepNext/>
              <w:keepLines/>
              <w:numPr>
                <w:ilvl w:val="0"/>
                <w:numId w:val="17"/>
              </w:numPr>
            </w:pPr>
            <w:r>
              <w:t>1</w:t>
            </w:r>
          </w:p>
        </w:tc>
        <w:tc>
          <w:tcPr>
            <w:tcW w:w="2167" w:type="pct"/>
            <w:tcBorders>
              <w:bottom w:val="single" w:sz="4" w:space="0" w:color="808080"/>
            </w:tcBorders>
            <w:shd w:val="clear" w:color="auto" w:fill="auto"/>
          </w:tcPr>
          <w:p w14:paraId="5ECDB169" w14:textId="4196E1B9" w:rsidR="00E578C0" w:rsidRPr="00C51AAB" w:rsidRDefault="0098485B" w:rsidP="004E03C3">
            <w:pPr>
              <w:pStyle w:val="BodyTextTable"/>
              <w:keepNext/>
              <w:keepLines/>
            </w:pPr>
            <w:r>
              <w:t>Decide whether AIA will push the files or Kenan will pull the files from AIA SFTP</w:t>
            </w:r>
          </w:p>
        </w:tc>
        <w:tc>
          <w:tcPr>
            <w:tcW w:w="578" w:type="pct"/>
            <w:tcBorders>
              <w:bottom w:val="single" w:sz="4" w:space="0" w:color="808080"/>
            </w:tcBorders>
            <w:shd w:val="clear" w:color="auto" w:fill="auto"/>
          </w:tcPr>
          <w:p w14:paraId="141BE6E2" w14:textId="745800F5" w:rsidR="00E578C0" w:rsidRPr="00C51AAB" w:rsidRDefault="0098485B" w:rsidP="004E03C3">
            <w:pPr>
              <w:pStyle w:val="BodyTextTable"/>
              <w:keepNext/>
              <w:keepLines/>
            </w:pPr>
            <w:del w:id="94" w:author="Eyal Bekerman" w:date="2022-10-11T12:11:00Z">
              <w:r w:rsidDel="00AB2981">
                <w:delText>Open</w:delText>
              </w:r>
            </w:del>
            <w:ins w:id="95" w:author="Eyal Bekerman" w:date="2022-10-11T12:11:00Z">
              <w:r w:rsidR="00AB2981">
                <w:t>Closed</w:t>
              </w:r>
            </w:ins>
          </w:p>
        </w:tc>
        <w:tc>
          <w:tcPr>
            <w:tcW w:w="1826" w:type="pct"/>
            <w:tcBorders>
              <w:bottom w:val="single" w:sz="4" w:space="0" w:color="808080"/>
            </w:tcBorders>
            <w:shd w:val="clear" w:color="auto" w:fill="auto"/>
          </w:tcPr>
          <w:p w14:paraId="0D75287F" w14:textId="16853A40" w:rsidR="00E578C0" w:rsidRPr="00C51AAB" w:rsidRDefault="0098485B" w:rsidP="004E03C3">
            <w:pPr>
              <w:pStyle w:val="BodyTextTable"/>
              <w:keepNext/>
              <w:keepLines/>
            </w:pPr>
            <w:del w:id="96" w:author="Eyal Bekerman" w:date="2022-10-11T12:11:00Z">
              <w:r w:rsidDel="00AB2981">
                <w:delText>Close within Oct/7</w:delText>
              </w:r>
              <w:r w:rsidRPr="0098485B" w:rsidDel="00AB2981">
                <w:rPr>
                  <w:vertAlign w:val="superscript"/>
                </w:rPr>
                <w:delText>th</w:delText>
              </w:r>
            </w:del>
            <w:ins w:id="97" w:author="Eyal Bekerman" w:date="2022-10-11T12:11:00Z">
              <w:r w:rsidR="00AB2981">
                <w:t>AIA will push the files</w:t>
              </w:r>
            </w:ins>
          </w:p>
        </w:tc>
      </w:tr>
    </w:tbl>
    <w:p w14:paraId="60AA1F33" w14:textId="222C08B9" w:rsidR="00616735" w:rsidRDefault="00616735" w:rsidP="00853C37"/>
    <w:sectPr w:rsidR="00616735" w:rsidSect="00C73884">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801" w:gutter="0"/>
      <w:pgBorders w:offsetFrom="page">
        <w:bottom w:val="single" w:sz="4" w:space="24" w:color="FFFF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0AF5" w14:textId="77777777" w:rsidR="00C40ACF" w:rsidRDefault="00C40ACF" w:rsidP="00A05236">
      <w:r>
        <w:separator/>
      </w:r>
    </w:p>
    <w:p w14:paraId="58A25BE7" w14:textId="77777777" w:rsidR="00C40ACF" w:rsidRDefault="00C40ACF" w:rsidP="00A05236"/>
    <w:p w14:paraId="67AC9345" w14:textId="77777777" w:rsidR="00C40ACF" w:rsidRDefault="00C40ACF" w:rsidP="00A05236"/>
  </w:endnote>
  <w:endnote w:type="continuationSeparator" w:id="0">
    <w:p w14:paraId="6074A8EF" w14:textId="77777777" w:rsidR="00C40ACF" w:rsidRDefault="00C40ACF" w:rsidP="00A05236">
      <w:r>
        <w:continuationSeparator/>
      </w:r>
    </w:p>
    <w:p w14:paraId="7681BF40" w14:textId="77777777" w:rsidR="00C40ACF" w:rsidRDefault="00C40ACF" w:rsidP="00A05236"/>
    <w:p w14:paraId="6A92DFB3" w14:textId="77777777" w:rsidR="00C40ACF" w:rsidRDefault="00C40ACF" w:rsidP="00A0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2483" w14:textId="77777777" w:rsidR="00B56914" w:rsidRDefault="00B56914" w:rsidP="00A05236">
    <w:r>
      <w:rPr>
        <w:noProof/>
      </w:rPr>
      <mc:AlternateContent>
        <mc:Choice Requires="wps">
          <w:drawing>
            <wp:anchor distT="0" distB="0" distL="114300" distR="114300" simplePos="0" relativeHeight="251667456" behindDoc="0" locked="0" layoutInCell="1" allowOverlap="1" wp14:anchorId="5FBA1CF2" wp14:editId="01F549D5">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58621" w14:textId="584F2FFD" w:rsidR="00B56914" w:rsidRPr="0012563B" w:rsidRDefault="00B56914" w:rsidP="00A05236">
                          <w:r w:rsidRPr="0012563B">
                            <w:t xml:space="preserve">Copyright © </w:t>
                          </w:r>
                          <w:r w:rsidR="00C40ACF">
                            <w:fldChar w:fldCharType="begin"/>
                          </w:r>
                          <w:r w:rsidR="00C40ACF">
                            <w:instrText xml:space="preserve"> DOCPROPERTY  "Product Year"  \* MERGEFORMAT </w:instrText>
                          </w:r>
                          <w:r w:rsidR="00C40ACF">
                            <w:fldChar w:fldCharType="separate"/>
                          </w:r>
                          <w:r w:rsidR="00AB2981">
                            <w:t xml:space="preserve"> </w:t>
                          </w:r>
                          <w:r w:rsidR="00C40ACF">
                            <w:fldChar w:fldCharType="end"/>
                          </w:r>
                          <w:r w:rsidRPr="0012563B">
                            <w:fldChar w:fldCharType="begin"/>
                          </w:r>
                          <w:r w:rsidRPr="0012563B">
                            <w:instrText xml:space="preserve"> SAVEDATE \@ "yyyy" \* MERGEFORMAT </w:instrText>
                          </w:r>
                          <w:r w:rsidRPr="0012563B">
                            <w:fldChar w:fldCharType="separate"/>
                          </w:r>
                          <w:r w:rsidR="00AB2981">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A1CF2"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2DB58621" w14:textId="584F2FFD" w:rsidR="00B56914" w:rsidRPr="0012563B" w:rsidRDefault="00B56914" w:rsidP="00A05236">
                    <w:r w:rsidRPr="0012563B">
                      <w:t xml:space="preserve">Copyright © </w:t>
                    </w:r>
                    <w:r w:rsidR="00C40ACF">
                      <w:fldChar w:fldCharType="begin"/>
                    </w:r>
                    <w:r w:rsidR="00C40ACF">
                      <w:instrText xml:space="preserve"> DOCPROPERTY  "Product Year"  \* MERGEFORMAT </w:instrText>
                    </w:r>
                    <w:r w:rsidR="00C40ACF">
                      <w:fldChar w:fldCharType="separate"/>
                    </w:r>
                    <w:r w:rsidR="00AB2981">
                      <w:t xml:space="preserve"> </w:t>
                    </w:r>
                    <w:r w:rsidR="00C40ACF">
                      <w:fldChar w:fldCharType="end"/>
                    </w:r>
                    <w:r w:rsidRPr="0012563B">
                      <w:fldChar w:fldCharType="begin"/>
                    </w:r>
                    <w:r w:rsidRPr="0012563B">
                      <w:instrText xml:space="preserve"> SAVEDATE \@ "yyyy" \* MERGEFORMAT </w:instrText>
                    </w:r>
                    <w:r w:rsidRPr="0012563B">
                      <w:fldChar w:fldCharType="separate"/>
                    </w:r>
                    <w:r w:rsidR="00AB2981">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3A1E22A8" wp14:editId="31245C4E">
              <wp:simplePos x="0" y="0"/>
              <wp:positionH relativeFrom="column">
                <wp:posOffset>2590800</wp:posOffset>
              </wp:positionH>
              <wp:positionV relativeFrom="paragraph">
                <wp:posOffset>-63500</wp:posOffset>
              </wp:positionV>
              <wp:extent cx="990600" cy="342900"/>
              <wp:effectExtent l="0" t="3175" r="0" b="0"/>
              <wp:wrapNone/>
              <wp:docPr id="14"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77C01" w14:textId="34085C7D"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E22A8" id="Text Box 1104" o:spid="_x0000_s1027" type="#_x0000_t202" style="position:absolute;left:0;text-align:left;margin-left:204pt;margin-top:-5pt;width:78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27E77C01" w14:textId="34085C7D"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51B9" w14:textId="77777777" w:rsidR="00B56914" w:rsidRDefault="00B56914" w:rsidP="00D268A8">
    <w:r>
      <w:rPr>
        <w:noProof/>
      </w:rPr>
      <mc:AlternateContent>
        <mc:Choice Requires="wps">
          <w:drawing>
            <wp:anchor distT="0" distB="0" distL="114300" distR="114300" simplePos="0" relativeHeight="251666432" behindDoc="1" locked="0" layoutInCell="1" allowOverlap="1" wp14:anchorId="6B3A5F1F" wp14:editId="39601FB3">
              <wp:simplePos x="0" y="0"/>
              <wp:positionH relativeFrom="column">
                <wp:posOffset>4572000</wp:posOffset>
              </wp:positionH>
              <wp:positionV relativeFrom="paragraph">
                <wp:posOffset>-132451</wp:posOffset>
              </wp:positionV>
              <wp:extent cx="990600" cy="342900"/>
              <wp:effectExtent l="0" t="0" r="0" b="0"/>
              <wp:wrapNone/>
              <wp:docPr id="1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D6445" w14:textId="26B7D152"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A5F1F" id="_x0000_t202" coordsize="21600,21600" o:spt="202" path="m,l,21600r21600,l21600,xe">
              <v:stroke joinstyle="miter"/>
              <v:path gradientshapeok="t" o:connecttype="rect"/>
            </v:shapetype>
            <v:shape id="_x0000_s1036" type="#_x0000_t202" style="position:absolute;left:0;text-align:left;margin-left:5in;margin-top:-10.45pt;width:78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Sq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6jKwrqI/EG2HaK/oPyOgAf3E20E6V3P/cC1Sc&#10;mc+WtFvNl8u4hMlZvnu/IAcvI9VlRFhJUCUPnE3mNkyLu3eo244qTdOycEN6Nzpp8dzVqX/am6Tm&#10;acfjYl76Kev5T9z8B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Oi8pKr0AQAA0QMAAA4AAAAAAAAAAAAAAAAALgIAAGRy&#10;cy9lMm9Eb2MueG1sUEsBAi0AFAAGAAgAAAAhAPkwj0LeAAAACgEAAA8AAAAAAAAAAAAAAAAATgQA&#10;AGRycy9kb3ducmV2LnhtbFBLBQYAAAAABAAEAPMAAABZBQAAAAA=&#10;" stroked="f">
              <v:textbox>
                <w:txbxContent>
                  <w:p w14:paraId="712D6445" w14:textId="26B7D152"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3F31F25" w14:textId="706058E6" w:rsidR="00B56914" w:rsidRPr="002850B6" w:rsidRDefault="00B56914"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2</w:t>
    </w:r>
    <w:r w:rsidRPr="002850B6">
      <w:rPr>
        <w:rStyle w:val="PageNumber"/>
        <w:szCs w:val="16"/>
      </w:rPr>
      <w:fldChar w:fldCharType="end"/>
    </w:r>
  </w:p>
  <w:p w14:paraId="40FE8883" w14:textId="77777777" w:rsidR="00B56914" w:rsidRPr="002850B6" w:rsidRDefault="00B56914"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D4E6" w14:textId="77777777" w:rsidR="00B56914" w:rsidRDefault="00B56914" w:rsidP="00D268A8">
    <w:r>
      <w:rPr>
        <w:noProof/>
      </w:rPr>
      <mc:AlternateContent>
        <mc:Choice Requires="wps">
          <w:drawing>
            <wp:anchor distT="0" distB="0" distL="114300" distR="114300" simplePos="0" relativeHeight="251663360" behindDoc="1" locked="0" layoutInCell="1" allowOverlap="1" wp14:anchorId="37ACDE2F" wp14:editId="7DD487D6">
              <wp:simplePos x="0" y="0"/>
              <wp:positionH relativeFrom="column">
                <wp:posOffset>4737100</wp:posOffset>
              </wp:positionH>
              <wp:positionV relativeFrom="paragraph">
                <wp:posOffset>-140706</wp:posOffset>
              </wp:positionV>
              <wp:extent cx="990600" cy="342900"/>
              <wp:effectExtent l="0" t="0" r="0" b="0"/>
              <wp:wrapNone/>
              <wp:docPr id="1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C98C2" w14:textId="1684BC36"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CDE2F" id="_x0000_t202" coordsize="21600,21600" o:spt="202" path="m,l,21600r21600,l21600,xe">
              <v:stroke joinstyle="miter"/>
              <v:path gradientshapeok="t" o:connecttype="rect"/>
            </v:shapetype>
            <v:shape id="_x0000_s1037" type="#_x0000_t202" style="position:absolute;left:0;text-align:left;margin-left:373pt;margin-top:-11.1pt;width:78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FG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" stroked="f">
              <v:textbox>
                <w:txbxContent>
                  <w:p w14:paraId="756C98C2" w14:textId="1684BC36"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A8A3939" w14:textId="10205AB0" w:rsidR="00B56914" w:rsidRPr="002850B6" w:rsidRDefault="00B56914" w:rsidP="00D268A8">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1</w:t>
    </w:r>
    <w:r w:rsidRPr="002850B6">
      <w:rPr>
        <w:rStyle w:val="PageNumber"/>
        <w:szCs w:val="16"/>
      </w:rPr>
      <w:fldChar w:fldCharType="end"/>
    </w:r>
  </w:p>
  <w:p w14:paraId="63C205FD" w14:textId="77777777" w:rsidR="00B56914" w:rsidRPr="002850B6" w:rsidRDefault="00B56914" w:rsidP="00D268A8">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C629" w14:textId="77777777" w:rsidR="00B56914" w:rsidRDefault="00B56914" w:rsidP="004417B0">
    <w:r>
      <w:rPr>
        <w:noProof/>
      </w:rPr>
      <mc:AlternateContent>
        <mc:Choice Requires="wps">
          <w:drawing>
            <wp:anchor distT="0" distB="0" distL="114300" distR="114300" simplePos="0" relativeHeight="251676672" behindDoc="1" locked="0" layoutInCell="1" allowOverlap="1" wp14:anchorId="5D6C29FB" wp14:editId="19936B29">
              <wp:simplePos x="0" y="0"/>
              <wp:positionH relativeFrom="column">
                <wp:posOffset>457200</wp:posOffset>
              </wp:positionH>
              <wp:positionV relativeFrom="paragraph">
                <wp:posOffset>88900</wp:posOffset>
              </wp:positionV>
              <wp:extent cx="990600" cy="342900"/>
              <wp:effectExtent l="0" t="3175" r="0" b="0"/>
              <wp:wrapNone/>
              <wp:docPr id="9"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D47AE" w14:textId="1539D834"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C29FB" id="_x0000_t202" coordsize="21600,21600" o:spt="202" path="m,l,21600r21600,l21600,xe">
              <v:stroke joinstyle="miter"/>
              <v:path gradientshapeok="t" o:connecttype="rect"/>
            </v:shapetype>
            <v:shape id="_x0000_s1038" type="#_x0000_t202" style="position:absolute;left:0;text-align:left;margin-left:36pt;margin-top:7pt;width:78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o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IGJF1BfWReCNMe0X/ARkd4C/OBtqpkvufe4GK&#10;M/PZknar+XIZlzA5y3fvF+TgZaS6jAgrCarkgbPJ3IZpcfcOddtRpWlaFm5I70YnLZ67OvVPe5PU&#10;PO14XMxLP2U9/4mb3wA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OknP6j1AQAA0QMAAA4AAAAAAAAAAAAAAAAALgIAAGRycy9l&#10;Mm9Eb2MueG1sUEsBAi0AFAAGAAgAAAAhAKkLI3naAAAACAEAAA8AAAAAAAAAAAAAAAAATwQAAGRy&#10;cy9kb3ducmV2LnhtbFBLBQYAAAAABAAEAPMAAABWBQAAAAA=&#10;" stroked="f">
              <v:textbox>
                <w:txbxContent>
                  <w:p w14:paraId="622D47AE" w14:textId="1539D834"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3E6C206" w14:textId="7E03583E" w:rsidR="00B56914" w:rsidRDefault="00B56914"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92229C">
      <w:rPr>
        <w:rStyle w:val="PageNumber"/>
      </w:rPr>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p>
  <w:p w14:paraId="56AE43AF" w14:textId="77777777" w:rsidR="00B56914" w:rsidRDefault="00B56914" w:rsidP="000B6BD0">
    <w:pPr>
      <w:pStyle w:val="Footer"/>
      <w:jc w:val="right"/>
    </w:pPr>
    <w:r>
      <w:t>Proprietary and Confidential Information of Amdocs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27B1" w14:textId="77777777" w:rsidR="00B56914" w:rsidRDefault="00B56914" w:rsidP="004417B0">
    <w:r>
      <w:rPr>
        <w:noProof/>
      </w:rPr>
      <mc:AlternateContent>
        <mc:Choice Requires="wps">
          <w:drawing>
            <wp:anchor distT="0" distB="0" distL="114300" distR="114300" simplePos="0" relativeHeight="251677696" behindDoc="1" locked="0" layoutInCell="1" allowOverlap="1" wp14:anchorId="4782C9BA" wp14:editId="7F81C97F">
              <wp:simplePos x="0" y="0"/>
              <wp:positionH relativeFrom="column">
                <wp:posOffset>4572000</wp:posOffset>
              </wp:positionH>
              <wp:positionV relativeFrom="paragraph">
                <wp:posOffset>-132451</wp:posOffset>
              </wp:positionV>
              <wp:extent cx="990600" cy="342900"/>
              <wp:effectExtent l="0" t="0" r="0" b="0"/>
              <wp:wrapNone/>
              <wp:docPr id="15"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3CC21" w14:textId="03D57DCE"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82C9BA" id="_x0000_t202" coordsize="21600,21600" o:spt="202" path="m,l,21600r21600,l21600,xe">
              <v:stroke joinstyle="miter"/>
              <v:path gradientshapeok="t" o:connecttype="rect"/>
            </v:shapetype>
            <v:shape id="_x0000_s1039" type="#_x0000_t202" style="position:absolute;left:0;text-align:left;margin-left:5in;margin-top:-10.45pt;width:78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pE9QEAANEDAAAOAAAAZHJzL2Uyb0RvYy54bWysU9tu2zAMfR+wfxD0vthJs2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Xy8WK7FhBFE+PHfrwUUHPolFypJkmcHG492FKfUqJtTwYXe+0McnBttoaZAdB&#10;89+l74T+R5qxMdlCfDYhxpvEMhKbKIaxGpmuSYKriBFZV1AfiTfCtFf0H5DRAf7ibKCdKrn/uReo&#10;ODOfLGm3mi+XcQmTs3z7bkEOXkaqy4iwkqBKHjibzG2YFnfvULcdVZqmZeGW9G500uK5q1P/tDdJ&#10;zdOOx8W89FPW85+4+Q0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JacpE9QEAANEDAAAOAAAAAAAAAAAAAAAAAC4CAABk&#10;cnMvZTJvRG9jLnhtbFBLAQItABQABgAIAAAAIQD5MI9C3gAAAAoBAAAPAAAAAAAAAAAAAAAAAE8E&#10;AABkcnMvZG93bnJldi54bWxQSwUGAAAAAAQABADzAAAAWgUAAAAA&#10;" stroked="f">
              <v:textbox>
                <w:txbxContent>
                  <w:p w14:paraId="7E23CC21" w14:textId="03D57DCE"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C7BB001" w14:textId="5148D1BA" w:rsidR="00B56914" w:rsidRPr="002850B6" w:rsidRDefault="00B56914"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2</w:t>
    </w:r>
    <w:r w:rsidRPr="002850B6">
      <w:rPr>
        <w:rStyle w:val="PageNumber"/>
        <w:szCs w:val="16"/>
      </w:rPr>
      <w:fldChar w:fldCharType="end"/>
    </w:r>
  </w:p>
  <w:p w14:paraId="101BF633" w14:textId="77777777" w:rsidR="00B56914" w:rsidRPr="002850B6" w:rsidRDefault="00B56914"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BA2AC" w14:textId="77777777" w:rsidR="00B56914" w:rsidRDefault="00B56914" w:rsidP="004417B0">
    <w:r>
      <w:rPr>
        <w:noProof/>
      </w:rPr>
      <mc:AlternateContent>
        <mc:Choice Requires="wps">
          <w:drawing>
            <wp:anchor distT="0" distB="0" distL="114300" distR="114300" simplePos="0" relativeHeight="251675648" behindDoc="1" locked="0" layoutInCell="1" allowOverlap="1" wp14:anchorId="311C00AD" wp14:editId="1A52CA49">
              <wp:simplePos x="0" y="0"/>
              <wp:positionH relativeFrom="column">
                <wp:posOffset>4737100</wp:posOffset>
              </wp:positionH>
              <wp:positionV relativeFrom="paragraph">
                <wp:posOffset>-140706</wp:posOffset>
              </wp:positionV>
              <wp:extent cx="990600" cy="342900"/>
              <wp:effectExtent l="0" t="0" r="0" b="0"/>
              <wp:wrapNone/>
              <wp:docPr id="16"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AF9BC" w14:textId="30220774"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C00AD" id="_x0000_t202" coordsize="21600,21600" o:spt="202" path="m,l,21600r21600,l21600,xe">
              <v:stroke joinstyle="miter"/>
              <v:path gradientshapeok="t" o:connecttype="rect"/>
            </v:shapetype>
            <v:shape id="_x0000_s1040" type="#_x0000_t202" style="position:absolute;left:0;text-align:left;margin-left:373pt;margin-top:-11.1pt;width:7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Ov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MGJF1BfWReCNMe0X/ARkd4C/OBtqpkvufe4GK&#10;M/PZknar+XIZlzA5y3fvF+TgZaS6jAgrCarkgbPJ3IZpcfcOddtRpWlaFm5I70YnLZ67OvVPe5PU&#10;PO14XMxLP2U9/4mb3wA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6oqTr/UBAADRAwAADgAAAAAAAAAAAAAAAAAuAgAA&#10;ZHJzL2Uyb0RvYy54bWxQSwECLQAUAAYACAAAACEA8kWhJ98AAAAKAQAADwAAAAAAAAAAAAAAAABP&#10;BAAAZHJzL2Rvd25yZXYueG1sUEsFBgAAAAAEAAQA8wAAAFsFAAAAAA==&#10;" stroked="f">
              <v:textbox>
                <w:txbxContent>
                  <w:p w14:paraId="3E5AF9BC" w14:textId="30220774" w:rsidR="00B56914" w:rsidRDefault="00C40ACF" w:rsidP="003426F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2EC6DBC" w14:textId="40F08C8A" w:rsidR="00B56914" w:rsidRPr="002850B6" w:rsidRDefault="00B56914"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3</w:t>
    </w:r>
    <w:r w:rsidRPr="002850B6">
      <w:rPr>
        <w:rStyle w:val="PageNumber"/>
        <w:szCs w:val="16"/>
      </w:rPr>
      <w:fldChar w:fldCharType="end"/>
    </w:r>
  </w:p>
  <w:p w14:paraId="233AA98E" w14:textId="77777777" w:rsidR="00B56914" w:rsidRPr="002850B6" w:rsidRDefault="00B56914"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30AD" w14:textId="77777777" w:rsidR="00B56914" w:rsidRDefault="00B56914" w:rsidP="00A05236">
    <w:r>
      <w:rPr>
        <w:noProof/>
      </w:rPr>
      <mc:AlternateContent>
        <mc:Choice Requires="wps">
          <w:drawing>
            <wp:anchor distT="0" distB="0" distL="114300" distR="114300" simplePos="0" relativeHeight="251656192" behindDoc="1" locked="0" layoutInCell="1" allowOverlap="1" wp14:anchorId="7D94C9DB" wp14:editId="5010C0A8">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14B35" w14:textId="0FFB3B7E"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4C9DB" id="_x0000_t202" coordsize="21600,21600" o:spt="202" path="m,l,21600r21600,l21600,xe">
              <v:stroke joinstyle="miter"/>
              <v:path gradientshapeok="t" o:connecttype="rect"/>
            </v:shapetype>
            <v:shape id="Text Box 1148" o:spid="_x0000_s1041"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ZD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kwRXESOyrqA+Em+Eaa/oPyCjA/zF2UA7VXL/cy9Q&#10;cWY+WdJuNV8u4xImZ3n1b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ErEZkP1AQAA0QMAAA4AAAAAAAAAAAAAAAAALgIAAGRycy9l&#10;Mm9Eb2MueG1sUEsBAi0AFAAGAAgAAAAhAKkLI3naAAAACAEAAA8AAAAAAAAAAAAAAAAATwQAAGRy&#10;cy9kb3ducmV2LnhtbFBLBQYAAAAABAAEAPMAAABWBQAAAAA=&#10;" stroked="f">
              <v:textbox>
                <w:txbxContent>
                  <w:p w14:paraId="3A914B35" w14:textId="0FFB3B7E"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7E5E2A3F" w14:textId="07FBF90E" w:rsidR="00B56914" w:rsidRPr="00FC7B0B" w:rsidRDefault="00B56914"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2</w:t>
    </w:r>
    <w:r w:rsidRPr="00FC7B0B">
      <w:rPr>
        <w:rStyle w:val="PageNumber"/>
      </w:rPr>
      <w:fldChar w:fldCharType="end"/>
    </w:r>
    <w:r w:rsidRPr="00FC7B0B">
      <w:rPr>
        <w:rStyle w:val="PageNumber"/>
      </w:rPr>
      <w:tab/>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p>
  <w:p w14:paraId="7D87A513" w14:textId="77777777" w:rsidR="00B56914" w:rsidRDefault="00B56914" w:rsidP="00F16AD4">
    <w:pPr>
      <w:pStyle w:val="Footer"/>
      <w:jc w:val="right"/>
    </w:pPr>
    <w:r>
      <w:t>Proprietary and Confidential Information of Amdocs</w:t>
    </w:r>
  </w:p>
  <w:p w14:paraId="57D4C336" w14:textId="77777777" w:rsidR="00B56914" w:rsidRDefault="00B56914" w:rsidP="00A05236"/>
  <w:p w14:paraId="1851CB75" w14:textId="77777777" w:rsidR="00B56914" w:rsidRDefault="00B5691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DD5D" w14:textId="77777777" w:rsidR="00B56914" w:rsidRDefault="00B56914" w:rsidP="00A05236">
    <w:r>
      <w:rPr>
        <w:noProof/>
      </w:rPr>
      <mc:AlternateContent>
        <mc:Choice Requires="wps">
          <w:drawing>
            <wp:anchor distT="0" distB="0" distL="114300" distR="114300" simplePos="0" relativeHeight="251657216" behindDoc="1" locked="0" layoutInCell="1" allowOverlap="1" wp14:anchorId="2DBBCEAA" wp14:editId="18F41D3D">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156F1" w14:textId="33C562AB"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BCEAA" id="_x0000_t202" coordsize="21600,21600" o:spt="202" path="m,l,21600r21600,l21600,xe">
              <v:stroke joinstyle="miter"/>
              <v:path gradientshapeok="t" o:connecttype="rect"/>
            </v:shapetype>
            <v:shape id="Text Box 1149" o:spid="_x0000_s1042"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it9AEAANE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" stroked="f">
              <v:textbox>
                <w:txbxContent>
                  <w:p w14:paraId="398156F1" w14:textId="33C562AB"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6CBD15FE" w14:textId="0447E7D0" w:rsidR="00B56914" w:rsidRPr="00411160" w:rsidRDefault="00B56914"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AB2981" w:rsidRPr="00AB2981">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14</w:t>
    </w:r>
    <w:r w:rsidRPr="00411160">
      <w:rPr>
        <w:rStyle w:val="PageNumber"/>
        <w:szCs w:val="16"/>
      </w:rPr>
      <w:fldChar w:fldCharType="end"/>
    </w:r>
  </w:p>
  <w:p w14:paraId="2D01AFFB" w14:textId="77777777" w:rsidR="00B56914" w:rsidRPr="00411160" w:rsidRDefault="00B56914"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34C8E9A8" w14:textId="77777777" w:rsidR="00B56914" w:rsidRDefault="00B569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8640" w14:textId="77777777" w:rsidR="00B56914" w:rsidRDefault="00B56914" w:rsidP="00D268A8">
    <w:r>
      <w:rPr>
        <w:noProof/>
      </w:rPr>
      <mc:AlternateContent>
        <mc:Choice Requires="wps">
          <w:drawing>
            <wp:anchor distT="0" distB="0" distL="114300" distR="114300" simplePos="0" relativeHeight="251671552" behindDoc="0" locked="0" layoutInCell="1" allowOverlap="1" wp14:anchorId="5AF5DB93" wp14:editId="24F57BEF">
              <wp:simplePos x="0" y="0"/>
              <wp:positionH relativeFrom="column">
                <wp:posOffset>-76200</wp:posOffset>
              </wp:positionH>
              <wp:positionV relativeFrom="paragraph">
                <wp:posOffset>-1926590</wp:posOffset>
              </wp:positionV>
              <wp:extent cx="5943600" cy="1828800"/>
              <wp:effectExtent l="0" t="0" r="0" b="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CE7EF" w14:textId="646AA71B" w:rsidR="00B56914" w:rsidRPr="004B47DF" w:rsidRDefault="00B56914"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AB2981">
                            <w:rPr>
                              <w:noProof/>
                            </w:rPr>
                            <w:t>2022</w:t>
                          </w:r>
                          <w:r w:rsidRPr="004B47DF">
                            <w:fldChar w:fldCharType="end"/>
                          </w:r>
                          <w:r w:rsidRPr="004B47DF">
                            <w:t xml:space="preserve"> Amdocs. </w:t>
                          </w:r>
                        </w:p>
                        <w:p w14:paraId="16AAB729" w14:textId="72F8B8CA" w:rsidR="00B56914" w:rsidRPr="004B47DF" w:rsidRDefault="00B56914" w:rsidP="00D268A8">
                          <w:pPr>
                            <w:pStyle w:val="BodyText"/>
                            <w:ind w:left="0"/>
                          </w:pPr>
                          <w:r w:rsidRPr="004B47DF">
                            <w:t xml:space="preserve">Information Security </w:t>
                          </w:r>
                          <w:r w:rsidR="00C40ACF">
                            <w:fldChar w:fldCharType="begin"/>
                          </w:r>
                          <w:r w:rsidR="00C40ACF">
                            <w:instrText xml:space="preserve"> DOCPROPERTY  SecurityLevel  \* MERGEFORMAT </w:instrText>
                          </w:r>
                          <w:r w:rsidR="00C40ACF">
                            <w:fldChar w:fldCharType="separate"/>
                          </w:r>
                          <w:r w:rsidR="00AB2981">
                            <w:t>Level 1 - Confidential</w:t>
                          </w:r>
                          <w:r w:rsidR="00C40ACF">
                            <w:fldChar w:fldCharType="end"/>
                          </w:r>
                        </w:p>
                        <w:p w14:paraId="2E4152C6" w14:textId="77777777" w:rsidR="00B56914" w:rsidRPr="004B47DF" w:rsidRDefault="00B56914" w:rsidP="00D268A8">
                          <w:pPr>
                            <w:pStyle w:val="BodyText"/>
                            <w:ind w:left="0"/>
                          </w:pPr>
                          <w:r w:rsidRPr="004B47DF">
                            <w:t>CONTAINS RESTRICTED - PROPRIETARY INFORMATION</w:t>
                          </w:r>
                        </w:p>
                        <w:p w14:paraId="1B113639" w14:textId="77777777" w:rsidR="00B56914" w:rsidRPr="004B47DF" w:rsidRDefault="00B56914"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7E59D656" w14:textId="77777777" w:rsidR="00B56914" w:rsidRPr="004B47DF" w:rsidRDefault="00B56914"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5DB93" id="_x0000_t202" coordsize="21600,21600" o:spt="202" path="m,l,21600r21600,l21600,xe">
              <v:stroke joinstyle="miter"/>
              <v:path gradientshapeok="t" o:connecttype="rect"/>
            </v:shapetype>
            <v:shape id="_x0000_s1028" type="#_x0000_t202" style="position:absolute;left:0;text-align:left;margin-left:-6pt;margin-top:-151.7pt;width:468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768CE7EF" w14:textId="646AA71B" w:rsidR="00B56914" w:rsidRPr="004B47DF" w:rsidRDefault="00B56914" w:rsidP="00D268A8">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AB2981">
                      <w:rPr>
                        <w:noProof/>
                      </w:rPr>
                      <w:t>2022</w:t>
                    </w:r>
                    <w:r w:rsidRPr="004B47DF">
                      <w:fldChar w:fldCharType="end"/>
                    </w:r>
                    <w:r w:rsidRPr="004B47DF">
                      <w:t xml:space="preserve"> Amdocs. </w:t>
                    </w:r>
                  </w:p>
                  <w:p w14:paraId="16AAB729" w14:textId="72F8B8CA" w:rsidR="00B56914" w:rsidRPr="004B47DF" w:rsidRDefault="00B56914" w:rsidP="00D268A8">
                    <w:pPr>
                      <w:pStyle w:val="BodyText"/>
                      <w:ind w:left="0"/>
                    </w:pPr>
                    <w:r w:rsidRPr="004B47DF">
                      <w:t xml:space="preserve">Information Security </w:t>
                    </w:r>
                    <w:r w:rsidR="00C40ACF">
                      <w:fldChar w:fldCharType="begin"/>
                    </w:r>
                    <w:r w:rsidR="00C40ACF">
                      <w:instrText xml:space="preserve"> DOCPROPERTY  SecurityLevel  \* MERGEFORMAT </w:instrText>
                    </w:r>
                    <w:r w:rsidR="00C40ACF">
                      <w:fldChar w:fldCharType="separate"/>
                    </w:r>
                    <w:r w:rsidR="00AB2981">
                      <w:t>Level 1 - Confidential</w:t>
                    </w:r>
                    <w:r w:rsidR="00C40ACF">
                      <w:fldChar w:fldCharType="end"/>
                    </w:r>
                  </w:p>
                  <w:p w14:paraId="2E4152C6" w14:textId="77777777" w:rsidR="00B56914" w:rsidRPr="004B47DF" w:rsidRDefault="00B56914" w:rsidP="00D268A8">
                    <w:pPr>
                      <w:pStyle w:val="BodyText"/>
                      <w:ind w:left="0"/>
                    </w:pPr>
                    <w:r w:rsidRPr="004B47DF">
                      <w:t>CONTAINS RESTRICTED - PROPRIETARY INFORMATION</w:t>
                    </w:r>
                  </w:p>
                  <w:p w14:paraId="1B113639" w14:textId="77777777" w:rsidR="00B56914" w:rsidRPr="004B47DF" w:rsidRDefault="00B56914" w:rsidP="00D268A8">
                    <w:pPr>
                      <w:pStyle w:val="BodyText"/>
                      <w:ind w:left="0"/>
                    </w:pPr>
                    <w:r w:rsidRPr="004B47DF">
                      <w:t xml:space="preserve">This document is strictly confidential and proprietary; to be used only by authorized persons on a need to know basis, and must not be distributed without specific permission. </w:t>
                    </w:r>
                  </w:p>
                  <w:p w14:paraId="7E59D656" w14:textId="77777777" w:rsidR="00B56914" w:rsidRPr="004B47DF" w:rsidRDefault="00B56914" w:rsidP="00D268A8">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78A03804" wp14:editId="3591FA7F">
              <wp:simplePos x="0" y="0"/>
              <wp:positionH relativeFrom="column">
                <wp:posOffset>2590800</wp:posOffset>
              </wp:positionH>
              <wp:positionV relativeFrom="paragraph">
                <wp:posOffset>-63500</wp:posOffset>
              </wp:positionV>
              <wp:extent cx="990600" cy="342900"/>
              <wp:effectExtent l="0" t="3175" r="0" b="0"/>
              <wp:wrapNone/>
              <wp:docPr id="6"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092D5" w14:textId="4CEDEB2B" w:rsidR="00B56914" w:rsidRDefault="00C40ACF" w:rsidP="00D268A8">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03804" id="Text Box 1152" o:spid="_x0000_s1029" type="#_x0000_t202" style="position:absolute;left:0;text-align:left;margin-left:204pt;margin-top:-5pt;width:78pt;height: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fa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" stroked="f">
              <v:textbox>
                <w:txbxContent>
                  <w:p w14:paraId="578092D5" w14:textId="4CEDEB2B" w:rsidR="00B56914" w:rsidRDefault="00C40ACF" w:rsidP="00D268A8">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6BB636B0" w14:textId="77777777" w:rsidR="00B56914" w:rsidRDefault="00B56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FD02" w14:textId="77777777" w:rsidR="00B56914" w:rsidRDefault="00B56914" w:rsidP="0065449F">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8F54" w14:textId="77777777" w:rsidR="00B56914" w:rsidRDefault="00B56914" w:rsidP="00A836B9">
    <w:r>
      <w:rPr>
        <w:noProof/>
      </w:rPr>
      <mc:AlternateContent>
        <mc:Choice Requires="wps">
          <w:drawing>
            <wp:anchor distT="0" distB="0" distL="114300" distR="114300" simplePos="0" relativeHeight="251665408" behindDoc="1" locked="0" layoutInCell="1" allowOverlap="1" wp14:anchorId="70E3BBDD" wp14:editId="6BAAF6DB">
              <wp:simplePos x="0" y="0"/>
              <wp:positionH relativeFrom="column">
                <wp:posOffset>6762750</wp:posOffset>
              </wp:positionH>
              <wp:positionV relativeFrom="paragraph">
                <wp:posOffset>-7620</wp:posOffset>
              </wp:positionV>
              <wp:extent cx="990600" cy="342900"/>
              <wp:effectExtent l="0" t="0" r="0" b="0"/>
              <wp:wrapNone/>
              <wp:docPr id="4"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DDD4D" w14:textId="1CFCE12C" w:rsidR="00B56914" w:rsidRDefault="00C40ACF" w:rsidP="00A836B9">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3BBDD" id="_x0000_t202" coordsize="21600,21600" o:spt="202" path="m,l,21600r21600,l21600,xe">
              <v:stroke joinstyle="miter"/>
              <v:path gradientshapeok="t" o:connecttype="rect"/>
            </v:shapetype>
            <v:shape id="Text Box 1146" o:spid="_x0000_s1030" type="#_x0000_t202" style="position:absolute;left:0;text-align:left;margin-left:532.5pt;margin-top:-.6pt;width:78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4x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" stroked="f">
              <v:textbox>
                <w:txbxContent>
                  <w:p w14:paraId="7A8DDD4D" w14:textId="1CFCE12C" w:rsidR="00B56914" w:rsidRDefault="00C40ACF" w:rsidP="00A836B9">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38D25D5C" w14:textId="0AE15592" w:rsidR="00B56914" w:rsidRPr="004F1B89" w:rsidRDefault="00B56914" w:rsidP="00A836B9">
    <w:pPr>
      <w:pStyle w:val="Footer"/>
      <w:tabs>
        <w:tab w:val="clear" w:pos="9360"/>
        <w:tab w:val="right" w:pos="12960"/>
      </w:tabs>
    </w:pPr>
    <w:r w:rsidRPr="004F1B89">
      <w:rPr>
        <w:rStyle w:val="PageNumber"/>
      </w:rPr>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iii</w:t>
    </w:r>
    <w:r w:rsidRPr="004F1B89">
      <w:rPr>
        <w:rStyle w:val="PageNumber"/>
      </w:rPr>
      <w:fldChar w:fldCharType="end"/>
    </w:r>
  </w:p>
  <w:p w14:paraId="79547613" w14:textId="77777777" w:rsidR="00B56914" w:rsidRPr="00A836B9" w:rsidRDefault="00B56914" w:rsidP="00A836B9">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45A0" w14:textId="77777777" w:rsidR="00B56914" w:rsidRDefault="00B56914" w:rsidP="00A05236">
    <w:r>
      <w:rPr>
        <w:noProof/>
      </w:rPr>
      <mc:AlternateContent>
        <mc:Choice Requires="wps">
          <w:drawing>
            <wp:anchor distT="0" distB="0" distL="114300" distR="114300" simplePos="0" relativeHeight="251661312" behindDoc="1" locked="0" layoutInCell="1" allowOverlap="1" wp14:anchorId="18CD2D37" wp14:editId="124C61FD">
              <wp:simplePos x="0" y="0"/>
              <wp:positionH relativeFrom="column">
                <wp:posOffset>6762750</wp:posOffset>
              </wp:positionH>
              <wp:positionV relativeFrom="paragraph">
                <wp:posOffset>-7620</wp:posOffset>
              </wp:positionV>
              <wp:extent cx="990600" cy="342900"/>
              <wp:effectExtent l="0" t="0" r="0" b="0"/>
              <wp:wrapNone/>
              <wp:docPr id="1"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6FD0B4" w14:textId="41CC660C"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D2D37" id="_x0000_t202" coordsize="21600,21600" o:spt="202" path="m,l,21600r21600,l21600,xe">
              <v:stroke joinstyle="miter"/>
              <v:path gradientshapeok="t" o:connecttype="rect"/>
            </v:shapetype>
            <v:shape id="_x0000_s1031" type="#_x0000_t202" style="position:absolute;left:0;text-align:left;margin-left:532.5pt;margin-top:-.6pt;width:78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vd9QEAANA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QkTSFdRHoo0wrRX9BmR0gL84G2ilSu5/7gUq&#10;zswnS9Kt5stl3MHkLK/eLcjBy0h1GRFWElTJA2eTuQ3T3u4d6rajStOwLNyS3I1OUjx3dWqf1iaJ&#10;eVrxuJeXfsp6/hE3vwE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9IVr3fUBAADQAwAADgAAAAAAAAAAAAAAAAAuAgAA&#10;ZHJzL2Uyb0RvYy54bWxQSwECLQAUAAYACAAAACEAogrWFd8AAAALAQAADwAAAAAAAAAAAAAAAABP&#10;BAAAZHJzL2Rvd25yZXYueG1sUEsFBgAAAAAEAAQA8wAAAFsFAAAAAA==&#10;" stroked="f">
              <v:textbox>
                <w:txbxContent>
                  <w:p w14:paraId="2F6FD0B4" w14:textId="41CC660C"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582FEFFA" w14:textId="0BFF49D9" w:rsidR="00B56914" w:rsidRPr="004F1B89" w:rsidRDefault="00B56914" w:rsidP="00D676F1">
    <w:pPr>
      <w:pStyle w:val="Footer"/>
      <w:tabs>
        <w:tab w:val="clear" w:pos="9360"/>
        <w:tab w:val="right" w:pos="12960"/>
      </w:tabs>
    </w:pPr>
    <w:r w:rsidRPr="004F1B89">
      <w:rPr>
        <w:rStyle w:val="PageNumber"/>
      </w:rPr>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42163664" w14:textId="77777777" w:rsidR="00B56914" w:rsidRPr="00D676F1" w:rsidRDefault="00B56914" w:rsidP="00D676F1">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B36C" w14:textId="77777777" w:rsidR="00B56914" w:rsidRDefault="00B56914" w:rsidP="00A05236">
    <w:r>
      <w:rPr>
        <w:noProof/>
      </w:rPr>
      <mc:AlternateContent>
        <mc:Choice Requires="wps">
          <w:drawing>
            <wp:anchor distT="0" distB="0" distL="114300" distR="114300" simplePos="0" relativeHeight="251659264" behindDoc="1" locked="0" layoutInCell="1" allowOverlap="1" wp14:anchorId="1757D392" wp14:editId="1F5C4568">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65B6F" w14:textId="2C80EA03"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7D392" id="_x0000_t202" coordsize="21600,21600" o:spt="202" path="m,l,21600r21600,l21600,xe">
              <v:stroke joinstyle="miter"/>
              <v:path gradientshapeok="t" o:connecttype="rect"/>
            </v:shapetype>
            <v:shape id="Text Box 1131" o:spid="_x0000_s1032" type="#_x0000_t202" style="position:absolute;left:0;text-align:left;margin-left:36pt;margin-top:7pt;width:7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Uz9AEAANA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LvooQkXQF9YloI0xrRb8BGR3gT84GWqmS+x8HgYoz&#10;89GSdOv5chl3MDnLN28X5OB1pLqOCCsJquSBs8nchWlvDw5121GlaVgWbknuRicpnrs6t09rk8Q8&#10;r3jcy2s/ZT3/iNtfAA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VVAFM/QBAADQAwAADgAAAAAAAAAAAAAAAAAuAgAAZHJzL2Uy&#10;b0RvYy54bWxQSwECLQAUAAYACAAAACEAqQsjedoAAAAIAQAADwAAAAAAAAAAAAAAAABOBAAAZHJz&#10;L2Rvd25yZXYueG1sUEsFBgAAAAAEAAQA8wAAAFUFAAAAAA==&#10;" stroked="f">
              <v:textbox>
                <w:txbxContent>
                  <w:p w14:paraId="6FA65B6F" w14:textId="2C80EA03" w:rsidR="00B56914" w:rsidRDefault="00C40ACF" w:rsidP="00A05236">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AE6FCE5" w14:textId="2B2EE33C" w:rsidR="00B56914" w:rsidRDefault="00B56914"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rsidRPr="0092229C">
      <w:rPr>
        <w:rStyle w:val="PageNumber"/>
      </w:rPr>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p>
  <w:p w14:paraId="5A809BAE" w14:textId="77777777" w:rsidR="00B56914" w:rsidRDefault="00B56914" w:rsidP="007A383F">
    <w:pPr>
      <w:pStyle w:val="Footer"/>
      <w:jc w:val="right"/>
    </w:pPr>
    <w:r>
      <w:t>Proprietary and Confidential Information of Amdocs</w:t>
    </w:r>
  </w:p>
  <w:p w14:paraId="12E14EC9" w14:textId="77777777" w:rsidR="00B56914" w:rsidRDefault="00B56914"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B4BF" w14:textId="77777777" w:rsidR="00B56914" w:rsidRDefault="00B56914" w:rsidP="00A05236">
    <w:r>
      <w:rPr>
        <w:noProof/>
      </w:rPr>
      <mc:AlternateContent>
        <mc:Choice Requires="wps">
          <w:drawing>
            <wp:anchor distT="0" distB="0" distL="114300" distR="114300" simplePos="0" relativeHeight="251660288" behindDoc="1" locked="0" layoutInCell="1" allowOverlap="1" wp14:anchorId="31DF778E" wp14:editId="64FA5514">
              <wp:simplePos x="0" y="0"/>
              <wp:positionH relativeFrom="column">
                <wp:posOffset>4572000</wp:posOffset>
              </wp:positionH>
              <wp:positionV relativeFrom="paragraph">
                <wp:posOffset>-13335</wp:posOffset>
              </wp:positionV>
              <wp:extent cx="990600" cy="342900"/>
              <wp:effectExtent l="0" t="0" r="0" b="0"/>
              <wp:wrapNone/>
              <wp:docPr id="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EAD8E" w14:textId="1C43F244"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F778E" id="_x0000_t202" coordsize="21600,21600" o:spt="202" path="m,l,21600r21600,l21600,xe">
              <v:stroke joinstyle="miter"/>
              <v:path gradientshapeok="t" o:connecttype="rect"/>
            </v:shapetype>
            <v:shape id="Text Box 1133" o:spid="_x0000_s1033" type="#_x0000_t202" style="position:absolute;left:0;text-align:left;margin-left:5in;margin-top:-1.05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Df9QEAANA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" stroked="f">
              <v:textbox>
                <w:txbxContent>
                  <w:p w14:paraId="5C0EAD8E" w14:textId="1C43F244"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7EBAE28B" w14:textId="0EF31C98" w:rsidR="00B56914" w:rsidRPr="002850B6" w:rsidRDefault="00B56914"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6291E28F" w14:textId="77777777" w:rsidR="00B56914" w:rsidRPr="002850B6" w:rsidRDefault="00B56914"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11AD6FBA" w14:textId="77777777" w:rsidR="00B56914" w:rsidRDefault="00B56914"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E53F" w14:textId="77777777" w:rsidR="00B56914" w:rsidRDefault="00B56914" w:rsidP="00A05236">
    <w:r>
      <w:rPr>
        <w:noProof/>
      </w:rPr>
      <mc:AlternateContent>
        <mc:Choice Requires="wps">
          <w:drawing>
            <wp:anchor distT="0" distB="0" distL="114300" distR="114300" simplePos="0" relativeHeight="251662336" behindDoc="1" locked="0" layoutInCell="1" allowOverlap="1" wp14:anchorId="729EDFF1" wp14:editId="54020E2C">
              <wp:simplePos x="0" y="0"/>
              <wp:positionH relativeFrom="column">
                <wp:posOffset>4556125</wp:posOffset>
              </wp:positionH>
              <wp:positionV relativeFrom="paragraph">
                <wp:posOffset>-12065</wp:posOffset>
              </wp:positionV>
              <wp:extent cx="990600" cy="342900"/>
              <wp:effectExtent l="0" t="0" r="0" b="0"/>
              <wp:wrapNone/>
              <wp:docPr id="24"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500B8" w14:textId="45426C4E"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EDFF1" id="_x0000_t202" coordsize="21600,21600" o:spt="202" path="m,l,21600r21600,l21600,xe">
              <v:stroke joinstyle="miter"/>
              <v:path gradientshapeok="t" o:connecttype="rect"/>
            </v:shapetype>
            <v:shape id="Text Box 1129" o:spid="_x0000_s1034" type="#_x0000_t202" style="position:absolute;left:0;text-align:left;margin-left:358.75pt;margin-top:-.95pt;width:7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c+9QEAANA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" stroked="f">
              <v:textbox>
                <w:txbxContent>
                  <w:p w14:paraId="3A2500B8" w14:textId="45426C4E" w:rsidR="00B56914" w:rsidRDefault="00C40ACF" w:rsidP="00BC4379">
                    <w:pPr>
                      <w:pStyle w:val="Draft"/>
                    </w:pPr>
                    <w:r>
                      <w:fldChar w:fldCharType="begin"/>
                    </w:r>
                    <w:r>
                      <w:instrText xml:space="preserve"> DOCPROPERTY  DraftWatermarkText  \* MERGEFORMAT </w:instrText>
                    </w:r>
                    <w:r>
                      <w:fldChar w:fldCharType="separate"/>
                    </w:r>
                    <w:r w:rsidR="00AB2981">
                      <w:t xml:space="preserve"> </w:t>
                    </w:r>
                    <w:r>
                      <w:fldChar w:fldCharType="end"/>
                    </w:r>
                  </w:p>
                </w:txbxContent>
              </v:textbox>
            </v:shape>
          </w:pict>
        </mc:Fallback>
      </mc:AlternateContent>
    </w:r>
  </w:p>
  <w:p w14:paraId="6A48719C" w14:textId="697AA474" w:rsidR="00B56914" w:rsidRPr="002850B6" w:rsidRDefault="00B56914"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AB2981" w:rsidRPr="00AB2981">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v</w:t>
    </w:r>
    <w:r w:rsidRPr="002850B6">
      <w:rPr>
        <w:rStyle w:val="PageNumber"/>
        <w:szCs w:val="16"/>
      </w:rPr>
      <w:fldChar w:fldCharType="end"/>
    </w:r>
  </w:p>
  <w:p w14:paraId="783B51B3" w14:textId="77777777" w:rsidR="00B56914" w:rsidRPr="00D676F1" w:rsidRDefault="00B56914"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5D4C" w14:textId="77777777" w:rsidR="00B56914" w:rsidRDefault="00B56914" w:rsidP="00D268A8">
    <w:r>
      <w:rPr>
        <w:noProof/>
      </w:rPr>
      <mc:AlternateContent>
        <mc:Choice Requires="wps">
          <w:drawing>
            <wp:anchor distT="0" distB="0" distL="114300" distR="114300" simplePos="0" relativeHeight="251664384" behindDoc="1" locked="0" layoutInCell="1" allowOverlap="1" wp14:anchorId="6DE67DEE" wp14:editId="3E7A0C65">
              <wp:simplePos x="0" y="0"/>
              <wp:positionH relativeFrom="column">
                <wp:posOffset>457200</wp:posOffset>
              </wp:positionH>
              <wp:positionV relativeFrom="paragraph">
                <wp:posOffset>88900</wp:posOffset>
              </wp:positionV>
              <wp:extent cx="990600" cy="342900"/>
              <wp:effectExtent l="0" t="3175" r="0" b="0"/>
              <wp:wrapNone/>
              <wp:docPr id="1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96E68" w14:textId="7B8CA551"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67DEE" id="_x0000_t202" coordsize="21600,21600" o:spt="202" path="m,l,21600r21600,l21600,xe">
              <v:stroke joinstyle="miter"/>
              <v:path gradientshapeok="t" o:connecttype="rect"/>
            </v:shapetype>
            <v:shape id="_x0000_s1035" type="#_x0000_t202" style="position:absolute;left:0;text-align:left;margin-left:36pt;margin-top:7pt;width:78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LS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whIukK6iPRRpjWin4DMjrAX5wNtFIl9z/3AhVn&#10;5rMl6Vbz5TLuYHKW794vyMHLSHUZEVYSVMkDZ5O5DdPe7h3qtqNK07As3JDcjU5SPHd1ap/WJol5&#10;WvG4l5d+ynr+ETe/AQ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8t8y0vQBAADQAwAADgAAAAAAAAAAAAAAAAAuAgAAZHJzL2Uy&#10;b0RvYy54bWxQSwECLQAUAAYACAAAACEAqQsjedoAAAAIAQAADwAAAAAAAAAAAAAAAABOBAAAZHJz&#10;L2Rvd25yZXYueG1sUEsFBgAAAAAEAAQA8wAAAFUFAAAAAA==&#10;" stroked="f">
              <v:textbox>
                <w:txbxContent>
                  <w:p w14:paraId="38996E68" w14:textId="7B8CA551" w:rsidR="00B56914" w:rsidRDefault="00C40ACF" w:rsidP="00D268A8">
                    <w:r>
                      <w:fldChar w:fldCharType="begin"/>
                    </w:r>
                    <w:r>
                      <w:instrText xml:space="preserve"> DOCPROPERTY  DraftWatermarkText  \* MERGEFORMAT </w:instrText>
                    </w:r>
                    <w:r>
                      <w:fldChar w:fldCharType="separate"/>
                    </w:r>
                    <w:r w:rsidR="00AB2981" w:rsidRPr="00AB2981">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FB5E81B" w14:textId="7718E3C1" w:rsidR="00B56914" w:rsidRDefault="00B56914" w:rsidP="00D268A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92229C">
      <w:rPr>
        <w:rStyle w:val="PageNumber"/>
      </w:rPr>
      <w:t xml:space="preserve">Information Security </w:t>
    </w:r>
    <w:r w:rsidR="00C40ACF">
      <w:fldChar w:fldCharType="begin"/>
    </w:r>
    <w:r w:rsidR="00C40ACF">
      <w:instrText xml:space="preserve"> DOCPROPERTY  SecurityLevel  \* MERGEFORMAT </w:instrText>
    </w:r>
    <w:r w:rsidR="00C40ACF">
      <w:fldChar w:fldCharType="separate"/>
    </w:r>
    <w:r w:rsidR="00AB2981" w:rsidRPr="00AB2981">
      <w:rPr>
        <w:rStyle w:val="PageNumber"/>
      </w:rPr>
      <w:t>Level 1 - Confidential</w:t>
    </w:r>
    <w:r w:rsidR="00C40ACF">
      <w:rPr>
        <w:rStyle w:val="PageNumber"/>
      </w:rPr>
      <w:fldChar w:fldCharType="end"/>
    </w:r>
  </w:p>
  <w:p w14:paraId="70960FD3" w14:textId="77777777" w:rsidR="00B56914" w:rsidRDefault="00B56914" w:rsidP="00D268A8">
    <w:pPr>
      <w:pStyle w:val="Footer"/>
      <w:jc w:val="right"/>
    </w:pPr>
    <w:r>
      <w:t>Proprietary and Confidential Information of Amdocs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49C5" w14:textId="77777777" w:rsidR="00C40ACF" w:rsidRDefault="00C40ACF" w:rsidP="00A05236">
      <w:r>
        <w:separator/>
      </w:r>
    </w:p>
    <w:p w14:paraId="4701ED8C" w14:textId="77777777" w:rsidR="00C40ACF" w:rsidRDefault="00C40ACF" w:rsidP="00A05236"/>
    <w:p w14:paraId="3002EBAD" w14:textId="77777777" w:rsidR="00C40ACF" w:rsidRDefault="00C40ACF" w:rsidP="00A05236"/>
  </w:footnote>
  <w:footnote w:type="continuationSeparator" w:id="0">
    <w:p w14:paraId="67BE2A5E" w14:textId="77777777" w:rsidR="00C40ACF" w:rsidRDefault="00C40ACF" w:rsidP="00A05236">
      <w:r>
        <w:continuationSeparator/>
      </w:r>
    </w:p>
    <w:p w14:paraId="056C42C6" w14:textId="77777777" w:rsidR="00C40ACF" w:rsidRDefault="00C40ACF" w:rsidP="00A05236"/>
    <w:p w14:paraId="254A6B9D" w14:textId="77777777" w:rsidR="00C40ACF" w:rsidRDefault="00C40ACF" w:rsidP="00A05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DEED" w14:textId="77777777" w:rsidR="00B56914" w:rsidRDefault="00B56914" w:rsidP="00A0523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73C4" w14:textId="77777777" w:rsidR="00B56914" w:rsidRPr="0043081F" w:rsidRDefault="00B56914" w:rsidP="0043081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0255" w14:textId="43D11365" w:rsidR="00B56914" w:rsidRDefault="00C40ACF" w:rsidP="001C1518">
    <w:pPr>
      <w:pStyle w:val="Header"/>
      <w:jc w:val="left"/>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2E83566A" w14:textId="77777777" w:rsidR="00B56914" w:rsidRDefault="00B56914" w:rsidP="001C151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3508" w14:textId="07D244B5" w:rsidR="00B56914" w:rsidRDefault="00C40ACF" w:rsidP="0022271C">
    <w:pPr>
      <w:pStyle w:val="Header"/>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781D5EAD" w14:textId="23CCF543" w:rsidR="00B56914" w:rsidRDefault="00B56914" w:rsidP="000B6BD0">
    <w:pPr>
      <w:pStyle w:val="Header"/>
    </w:pPr>
    <w:r w:rsidRPr="004E76E6">
      <w:t>Chapter</w:t>
    </w:r>
    <w:r>
      <w:t xml:space="preserve"> </w:t>
    </w:r>
    <w:r w:rsidR="00C40ACF">
      <w:fldChar w:fldCharType="begin"/>
    </w:r>
    <w:r w:rsidR="00C40ACF">
      <w:instrText>STYLEREF "</w:instrText>
    </w:r>
    <w:r w:rsidR="00C40ACF">
      <w:instrText xml:space="preserve">Heading 1"\n \* MERGEFORMAT </w:instrText>
    </w:r>
    <w:r w:rsidR="00C40ACF">
      <w:fldChar w:fldCharType="separate"/>
    </w:r>
    <w:r w:rsidR="00AB2981">
      <w:rPr>
        <w:rFonts w:hint="eastAsia"/>
        <w:noProof/>
        <w:cs/>
      </w:rPr>
      <w:t>‎</w:t>
    </w:r>
    <w:r w:rsidR="00AB2981">
      <w:rPr>
        <w:noProof/>
      </w:rPr>
      <w:t>1</w:t>
    </w:r>
    <w:r w:rsidR="00C40ACF">
      <w:rPr>
        <w:noProof/>
      </w:rPr>
      <w:fldChar w:fldCharType="end"/>
    </w:r>
    <w:r>
      <w:t xml:space="preserve">. </w:t>
    </w:r>
    <w:r w:rsidR="00C40ACF">
      <w:fldChar w:fldCharType="begin"/>
    </w:r>
    <w:r w:rsidR="00C40ACF">
      <w:instrText xml:space="preserve"> STYLEREF "Heading 1" \* MERGEFORMAT </w:instrText>
    </w:r>
    <w:r w:rsidR="00C40ACF">
      <w:fldChar w:fldCharType="separate"/>
    </w:r>
    <w:r w:rsidR="00AB2981">
      <w:rPr>
        <w:noProof/>
      </w:rPr>
      <w:t>Introduction</w:t>
    </w:r>
    <w:r w:rsidR="00C40ACF">
      <w:rPr>
        <w:noProof/>
      </w:rPr>
      <w:fldChar w:fldCharType="end"/>
    </w:r>
  </w:p>
  <w:p w14:paraId="19C60CD5" w14:textId="77777777" w:rsidR="00B56914" w:rsidRDefault="00B56914" w:rsidP="00C02E9B">
    <w:pP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A0F4" w14:textId="77777777" w:rsidR="00B56914" w:rsidRPr="006F2F83" w:rsidRDefault="00B56914" w:rsidP="006F2F8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9703" w14:textId="25E706D1" w:rsidR="00B56914" w:rsidRPr="007A7DCA" w:rsidRDefault="00C40ACF" w:rsidP="00A05236">
    <w:pPr>
      <w:pStyle w:val="Header"/>
    </w:pPr>
    <w:r>
      <w:fldChar w:fldCharType="begin"/>
    </w:r>
    <w:r>
      <w:instrText xml:space="preserve"> TITLE  \* MERGEFORMAT </w:instrText>
    </w:r>
    <w:r>
      <w:fldChar w:fldCharType="separate"/>
    </w:r>
    <w:r w:rsidR="00AB2981">
      <w:t>PLDT – 3c - Kenan Bill Discounts - IDD</w:t>
    </w:r>
    <w:r>
      <w:fldChar w:fldCharType="end"/>
    </w:r>
    <w:r w:rsidR="00B56914" w:rsidRPr="007A7DCA">
      <w:t xml:space="preserve"> </w:t>
    </w:r>
    <w:r>
      <w:fldChar w:fldCharType="begin"/>
    </w:r>
    <w:r>
      <w:instrText xml:space="preserve"> SUBJECT \* MERGEFORMAT </w:instrText>
    </w:r>
    <w:r>
      <w:fldChar w:fldCharType="separate"/>
    </w:r>
    <w:r w:rsidR="00AB2981">
      <w:t>Interface Design Document</w:t>
    </w:r>
    <w:r>
      <w:fldChar w:fldCharType="end"/>
    </w:r>
  </w:p>
  <w:p w14:paraId="7D26424D" w14:textId="77777777" w:rsidR="00B56914" w:rsidRPr="007A7DCA" w:rsidRDefault="00B56914" w:rsidP="00A05236"/>
  <w:p w14:paraId="3FCA799C" w14:textId="77777777" w:rsidR="00B56914" w:rsidRDefault="00B56914" w:rsidP="00A05236"/>
  <w:p w14:paraId="55A83667" w14:textId="77777777" w:rsidR="00B56914" w:rsidRDefault="00B56914"/>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47D1" w14:textId="18FE9000" w:rsidR="00B56914" w:rsidRDefault="00C40ACF" w:rsidP="0068210E">
    <w:pPr>
      <w:pStyle w:val="Header"/>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7A10E7DA" w14:textId="301B4B86" w:rsidR="00B56914" w:rsidRPr="00F0359B" w:rsidRDefault="00B56914" w:rsidP="0068210E">
    <w:pPr>
      <w:pStyle w:val="Header"/>
    </w:pPr>
    <w:r w:rsidRPr="004E76E6">
      <w:t>Chapter</w:t>
    </w:r>
    <w:r>
      <w:t xml:space="preserve"> </w:t>
    </w:r>
    <w:r w:rsidR="00C40ACF">
      <w:fldChar w:fldCharType="begin"/>
    </w:r>
    <w:r w:rsidR="00C40ACF">
      <w:instrText>STYLEREF</w:instrText>
    </w:r>
    <w:r w:rsidR="00C40ACF">
      <w:instrText xml:space="preserve"> "Heading 1"\n \* MERGEFORMAT </w:instrText>
    </w:r>
    <w:r w:rsidR="00C40ACF">
      <w:fldChar w:fldCharType="separate"/>
    </w:r>
    <w:r w:rsidR="00011733">
      <w:rPr>
        <w:rFonts w:hint="eastAsia"/>
        <w:noProof/>
        <w:cs/>
      </w:rPr>
      <w:t>‎</w:t>
    </w:r>
    <w:r w:rsidR="00011733">
      <w:rPr>
        <w:noProof/>
      </w:rPr>
      <w:t>4</w:t>
    </w:r>
    <w:r w:rsidR="00C40ACF">
      <w:rPr>
        <w:noProof/>
      </w:rPr>
      <w:fldChar w:fldCharType="end"/>
    </w:r>
    <w:r>
      <w:t xml:space="preserve">. </w:t>
    </w:r>
    <w:r w:rsidR="00C40ACF">
      <w:fldChar w:fldCharType="begin"/>
    </w:r>
    <w:r w:rsidR="00C40ACF">
      <w:instrText xml:space="preserve"> STYLEREF "Heading 1" \* MERGEFORMAT </w:instrText>
    </w:r>
    <w:r w:rsidR="00C40ACF">
      <w:fldChar w:fldCharType="separate"/>
    </w:r>
    <w:r w:rsidR="00011733">
      <w:rPr>
        <w:noProof/>
      </w:rPr>
      <w:t>Open Issues</w:t>
    </w:r>
    <w:r w:rsidR="00C40ACF">
      <w:rPr>
        <w:noProof/>
      </w:rPr>
      <w:fldChar w:fldCharType="end"/>
    </w:r>
  </w:p>
  <w:p w14:paraId="65009FAB" w14:textId="77777777" w:rsidR="00B56914" w:rsidRPr="00BC4379" w:rsidRDefault="00B56914" w:rsidP="00BC4379">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28D2" w14:textId="77777777" w:rsidR="00B56914" w:rsidRPr="00FD7EF3" w:rsidRDefault="00B56914" w:rsidP="00FD7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5B65" w14:textId="77777777" w:rsidR="00B56914" w:rsidRDefault="00B56914" w:rsidP="00BC437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FC4F" w14:textId="77777777" w:rsidR="00B56914" w:rsidRDefault="00B56914" w:rsidP="006635E4">
    <w:pPr>
      <w:spacing w:before="4640"/>
    </w:pPr>
    <w:r w:rsidRPr="006635E4">
      <w:rPr>
        <w:noProof/>
      </w:rPr>
      <mc:AlternateContent>
        <mc:Choice Requires="wpg">
          <w:drawing>
            <wp:anchor distT="0" distB="0" distL="114300" distR="114300" simplePos="0" relativeHeight="251678720" behindDoc="0" locked="0" layoutInCell="1" allowOverlap="1" wp14:anchorId="3C43BC85" wp14:editId="0DA400C1">
              <wp:simplePos x="0" y="0"/>
              <wp:positionH relativeFrom="column">
                <wp:posOffset>50800</wp:posOffset>
              </wp:positionH>
              <wp:positionV relativeFrom="paragraph">
                <wp:posOffset>2184400</wp:posOffset>
              </wp:positionV>
              <wp:extent cx="1846580" cy="347345"/>
              <wp:effectExtent l="0" t="0" r="1270" b="0"/>
              <wp:wrapNone/>
              <wp:docPr id="22"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3" name="Picture 23"/>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5" name="Picture 25"/>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F8BBBE" id="Group 6" o:spid="_x0000_s1026" style="position:absolute;margin-left:4pt;margin-top:172pt;width:145.4pt;height:27.35pt;z-index:251678720;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8037;height:6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Z5bFAAAA2wAAAA8AAABkcnMvZG93bnJldi54bWxEj91qwkAUhO8LvsNyCr0pdVOVUGM2IgWh&#10;oCD+0OtD9piNzZ4N2dXEt+8WhF4OM/MNky8H24gbdb52rOB9nIAgLp2uuVJwOq7fPkD4gKyxcUwK&#10;7uRhWYyecsy063lPt0OoRISwz1CBCaHNpPSlIYt+7Fri6J1dZzFE2VVSd9hHuG3kJElSabHmuGCw&#10;pU9D5c/hahVs0/3u4tLN6307//azozP97mSUenkeVgsQgYbwH360v7SCyRT+vsQfI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1WeWxQAAANsAAAAPAAAAAAAAAAAAAAAA&#10;AJ8CAABkcnMvZG93bnJldi54bWxQSwUGAAAAAAQABAD3AAAAkQMAAAAA&#10;">
                <v:imagedata r:id="rId3" o:title=""/>
                <v:path arrowok="t"/>
              </v:shape>
              <v:shape id="Picture 25" o:spid="_x0000_s1028" type="#_x0000_t75" style="position:absolute;left:19477;top:875;width:15661;height:5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s3bEAAAA2wAAAA8AAABkcnMvZG93bnJldi54bWxEj81qwzAQhO+BvoPYQi8hlhvID46V0IYW&#10;fOkhiR9gsdY/2Fq5lmK7b18VCjkOM/MNk55m04mRBtdYVvAaxSCIC6sbrhTkt8/VHoTzyBo7y6Tg&#10;hxycjk+LFBNtJ77QePWVCBB2CSqove8TKV1Rk0EX2Z44eKUdDPogh0rqAacAN51cx/FWGmw4LNTY&#10;07mmor3ejYL9znx9bG70nmfLLG+z72IpS6fUy/P8dgDhafaP8H870wrWG/j7En6AP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zs3bEAAAA2wAAAA8AAAAAAAAAAAAAAAAA&#10;nwIAAGRycy9kb3ducmV2LnhtbFBLBQYAAAAABAAEAPcAAACQAwAAAAA=&#10;">
                <v:imagedata r:id="rId4" o:title=""/>
                <v:path arrowok="t"/>
              </v:shape>
            </v:group>
          </w:pict>
        </mc:Fallback>
      </mc:AlternateContent>
    </w:r>
    <w:r>
      <w:rPr>
        <w:noProof/>
      </w:rPr>
      <w:drawing>
        <wp:anchor distT="0" distB="0" distL="114300" distR="114300" simplePos="0" relativeHeight="251669504" behindDoc="0" locked="0" layoutInCell="1" allowOverlap="1" wp14:anchorId="67BD95B2" wp14:editId="6F24C699">
          <wp:simplePos x="0" y="0"/>
          <wp:positionH relativeFrom="column">
            <wp:posOffset>-915670</wp:posOffset>
          </wp:positionH>
          <wp:positionV relativeFrom="paragraph">
            <wp:posOffset>-436880</wp:posOffset>
          </wp:positionV>
          <wp:extent cx="7775575" cy="3416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5575" cy="34163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343A" w14:textId="77777777" w:rsidR="00B56914" w:rsidRPr="00325482" w:rsidRDefault="00B56914" w:rsidP="003254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BA3C" w14:textId="5B1C39A1" w:rsidR="00B56914" w:rsidRDefault="00C40ACF" w:rsidP="00A05236">
    <w:pPr>
      <w:pStyle w:val="Header"/>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75494897" w14:textId="77777777" w:rsidR="00B56914" w:rsidRDefault="00B56914" w:rsidP="00A05236"/>
  <w:p w14:paraId="1772BCEC" w14:textId="77777777" w:rsidR="00B56914" w:rsidRDefault="00B56914"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95A3D" w14:textId="28304C51" w:rsidR="00B56914" w:rsidRDefault="00C40ACF" w:rsidP="0050656D">
    <w:pPr>
      <w:pStyle w:val="Header"/>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3BD789F0" w14:textId="1022D583" w:rsidR="00B56914" w:rsidRPr="0050656D" w:rsidRDefault="00C40ACF" w:rsidP="0050656D">
    <w:pPr>
      <w:pStyle w:val="Header"/>
    </w:pPr>
    <w:r>
      <w:fldChar w:fldCharType="begin"/>
    </w:r>
    <w:r>
      <w:instrText xml:space="preserve"> STYLEREF Contents \* MERGEFORMAT </w:instrText>
    </w:r>
    <w:r>
      <w:fldChar w:fldCharType="separate"/>
    </w:r>
    <w:r w:rsidR="00AB2981">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6624" w14:textId="77777777" w:rsidR="00B56914" w:rsidRDefault="00B56914"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AB01" w14:textId="22A4570A" w:rsidR="00B56914" w:rsidRDefault="00C40ACF" w:rsidP="00D268A8">
    <w:pPr>
      <w:pStyle w:val="Header"/>
      <w:jc w:val="left"/>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54BD547A" w14:textId="77777777" w:rsidR="00B56914" w:rsidRDefault="00B56914" w:rsidP="00D268A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48B5" w14:textId="1BF9589F" w:rsidR="00B56914" w:rsidRDefault="00C40ACF" w:rsidP="00D268A8">
    <w:pPr>
      <w:pStyle w:val="Header"/>
    </w:pPr>
    <w:r>
      <w:fldChar w:fldCharType="begin"/>
    </w:r>
    <w:r>
      <w:instrText xml:space="preserve"> TITLE  \* MERGEFORMAT </w:instrText>
    </w:r>
    <w:r>
      <w:fldChar w:fldCharType="separate"/>
    </w:r>
    <w:r w:rsidR="00AB2981">
      <w:t>PLDT – 3c - Kenan Bill Discounts - IDD</w:t>
    </w:r>
    <w:r>
      <w:fldChar w:fldCharType="end"/>
    </w:r>
    <w:r w:rsidR="00B56914">
      <w:t xml:space="preserve"> </w:t>
    </w:r>
    <w:r>
      <w:fldChar w:fldCharType="begin"/>
    </w:r>
    <w:r>
      <w:instrText xml:space="preserve"> SUBJECT \* MERGEFORMAT </w:instrText>
    </w:r>
    <w:r>
      <w:fldChar w:fldCharType="separate"/>
    </w:r>
    <w:r w:rsidR="00AB2981">
      <w:t>Interface Design Document</w:t>
    </w:r>
    <w:r>
      <w:fldChar w:fldCharType="end"/>
    </w:r>
  </w:p>
  <w:p w14:paraId="6B9B0BB6" w14:textId="24BE0902" w:rsidR="00B56914" w:rsidRPr="00F0359B" w:rsidRDefault="00B56914" w:rsidP="00F0359B">
    <w:pPr>
      <w:pStyle w:val="Header"/>
    </w:pPr>
    <w:r w:rsidRPr="004E76E6">
      <w:t>Chapter</w:t>
    </w:r>
    <w:r>
      <w:t xml:space="preserve"> </w:t>
    </w:r>
    <w:r w:rsidR="00C40ACF">
      <w:fldChar w:fldCharType="begin"/>
    </w:r>
    <w:r w:rsidR="00C40ACF">
      <w:instrText xml:space="preserve">STYLEREF "Heading 1"\n \* MERGEFORMAT </w:instrText>
    </w:r>
    <w:r w:rsidR="00C40ACF">
      <w:fldChar w:fldCharType="separate"/>
    </w:r>
    <w:r w:rsidR="00AB2981">
      <w:rPr>
        <w:rFonts w:hint="eastAsia"/>
        <w:noProof/>
        <w:cs/>
      </w:rPr>
      <w:t>‎</w:t>
    </w:r>
    <w:r w:rsidR="00AB2981">
      <w:rPr>
        <w:noProof/>
      </w:rPr>
      <w:t>1</w:t>
    </w:r>
    <w:r w:rsidR="00C40ACF">
      <w:rPr>
        <w:noProof/>
      </w:rPr>
      <w:fldChar w:fldCharType="end"/>
    </w:r>
    <w:r>
      <w:t xml:space="preserve">. </w:t>
    </w:r>
    <w:r w:rsidR="00C40ACF">
      <w:fldChar w:fldCharType="begin"/>
    </w:r>
    <w:r w:rsidR="00C40ACF">
      <w:instrText xml:space="preserve"> STYLEREF "Heading 1" \* MERGEFORMAT </w:instrText>
    </w:r>
    <w:r w:rsidR="00C40ACF">
      <w:fldChar w:fldCharType="separate"/>
    </w:r>
    <w:r w:rsidR="00AB2981">
      <w:rPr>
        <w:noProof/>
      </w:rPr>
      <w:t>Introduction</w:t>
    </w:r>
    <w:r w:rsidR="00C40AC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316"/>
    <w:multiLevelType w:val="multilevel"/>
    <w:tmpl w:val="FB3CB37C"/>
    <w:numStyleLink w:val="UBulletTable"/>
  </w:abstractNum>
  <w:abstractNum w:abstractNumId="1" w15:restartNumberingAfterBreak="0">
    <w:nsid w:val="00BD06F8"/>
    <w:multiLevelType w:val="hybridMultilevel"/>
    <w:tmpl w:val="2382AC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791551"/>
    <w:multiLevelType w:val="multilevel"/>
    <w:tmpl w:val="FB3CB37C"/>
    <w:numStyleLink w:val="UBulletTable"/>
  </w:abstractNum>
  <w:abstractNum w:abstractNumId="3" w15:restartNumberingAfterBreak="0">
    <w:nsid w:val="03B3111A"/>
    <w:multiLevelType w:val="hybridMultilevel"/>
    <w:tmpl w:val="72A6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F3E68"/>
    <w:multiLevelType w:val="hybridMultilevel"/>
    <w:tmpl w:val="927ABEAE"/>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B35C9"/>
    <w:multiLevelType w:val="hybridMultilevel"/>
    <w:tmpl w:val="AD78536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7" w15:restartNumberingAfterBreak="0">
    <w:nsid w:val="0F7228A2"/>
    <w:multiLevelType w:val="hybridMultilevel"/>
    <w:tmpl w:val="99A6F3FA"/>
    <w:lvl w:ilvl="0" w:tplc="F1DAE7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1E6FD6"/>
    <w:multiLevelType w:val="multilevel"/>
    <w:tmpl w:val="D7B82964"/>
    <w:name w:val="AmdocsNotesNum224"/>
    <w:numStyleLink w:val="UList"/>
  </w:abstractNum>
  <w:abstractNum w:abstractNumId="9" w15:restartNumberingAfterBreak="0">
    <w:nsid w:val="139E3DD5"/>
    <w:multiLevelType w:val="hybridMultilevel"/>
    <w:tmpl w:val="32F2B7C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11" w15:restartNumberingAfterBreak="0">
    <w:nsid w:val="15B7533B"/>
    <w:multiLevelType w:val="multilevel"/>
    <w:tmpl w:val="FB3CB37C"/>
    <w:numStyleLink w:val="UBulletTable"/>
  </w:abstractNum>
  <w:abstractNum w:abstractNumId="12" w15:restartNumberingAfterBreak="0">
    <w:nsid w:val="19CD0C54"/>
    <w:multiLevelType w:val="multilevel"/>
    <w:tmpl w:val="D7B82964"/>
    <w:name w:val="AmdocsNotesNum22723"/>
    <w:numStyleLink w:val="UList"/>
  </w:abstractNum>
  <w:abstractNum w:abstractNumId="13" w15:restartNumberingAfterBreak="0">
    <w:nsid w:val="1E8229F5"/>
    <w:multiLevelType w:val="multilevel"/>
    <w:tmpl w:val="D7B82964"/>
    <w:name w:val="AmdocsNotesNum22723223"/>
    <w:numStyleLink w:val="UList"/>
  </w:abstractNum>
  <w:abstractNum w:abstractNumId="14" w15:restartNumberingAfterBreak="0">
    <w:nsid w:val="1F680165"/>
    <w:multiLevelType w:val="hybridMultilevel"/>
    <w:tmpl w:val="6004FC4A"/>
    <w:lvl w:ilvl="0" w:tplc="6C16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E5E3F"/>
    <w:multiLevelType w:val="multilevel"/>
    <w:tmpl w:val="D7B82964"/>
    <w:name w:val="AmdocsNotesNum225"/>
    <w:numStyleLink w:val="UList"/>
  </w:abstractNum>
  <w:abstractNum w:abstractNumId="16" w15:restartNumberingAfterBreak="0">
    <w:nsid w:val="226B19B0"/>
    <w:multiLevelType w:val="hybridMultilevel"/>
    <w:tmpl w:val="3F809C6C"/>
    <w:lvl w:ilvl="0" w:tplc="18107838">
      <w:start w:val="1"/>
      <w:numFmt w:val="bullet"/>
      <w:pStyle w:val="P-Bullet"/>
      <w:lvlText w:val=""/>
      <w:lvlJc w:val="left"/>
      <w:pPr>
        <w:tabs>
          <w:tab w:val="num" w:pos="720"/>
        </w:tabs>
        <w:ind w:left="720" w:hanging="360"/>
      </w:pPr>
      <w:rPr>
        <w:rFonts w:ascii="Symbol" w:hAnsi="Symbol" w:cs="Symbol" w:hint="default"/>
        <w:color w:val="EC1C24"/>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D50B5F"/>
    <w:multiLevelType w:val="hybridMultilevel"/>
    <w:tmpl w:val="9306D15C"/>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360536"/>
    <w:multiLevelType w:val="multilevel"/>
    <w:tmpl w:val="360CBA16"/>
    <w:lvl w:ilvl="0">
      <w:start w:val="1"/>
      <w:numFmt w:val="decimal"/>
      <w:lvlText w:val="%1."/>
      <w:lvlJc w:val="left"/>
      <w:pPr>
        <w:ind w:left="360" w:hanging="360"/>
      </w:pPr>
      <w:rPr>
        <w:rFonts w:hint="default"/>
      </w:rPr>
    </w:lvl>
    <w:lvl w:ilvl="1">
      <w:start w:val="1"/>
      <w:numFmt w:val="decimal"/>
      <w:isLgl/>
      <w:lvlText w:val="%1.%2"/>
      <w:lvlJc w:val="left"/>
      <w:pPr>
        <w:ind w:left="825" w:hanging="705"/>
      </w:pPr>
      <w:rPr>
        <w:rFonts w:hint="default"/>
      </w:rPr>
    </w:lvl>
    <w:lvl w:ilvl="2">
      <w:start w:val="5"/>
      <w:numFmt w:val="decimal"/>
      <w:isLgl/>
      <w:lvlText w:val="%1.%2.%3"/>
      <w:lvlJc w:val="left"/>
      <w:pPr>
        <w:ind w:left="96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9"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20" w15:restartNumberingAfterBreak="0">
    <w:nsid w:val="31DE4172"/>
    <w:multiLevelType w:val="multilevel"/>
    <w:tmpl w:val="D7B82964"/>
    <w:name w:val="AmdocsNotesNum227232"/>
    <w:numStyleLink w:val="UList"/>
  </w:abstractNum>
  <w:abstractNum w:abstractNumId="21" w15:restartNumberingAfterBreak="0">
    <w:nsid w:val="32441060"/>
    <w:multiLevelType w:val="multilevel"/>
    <w:tmpl w:val="56568026"/>
    <w:lvl w:ilvl="0">
      <w:start w:val="1"/>
      <w:numFmt w:val="decimal"/>
      <w:lvlRestart w:val="0"/>
      <w:pStyle w:val="Heading1"/>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 w:ilvl="1">
      <w:start w:val="1"/>
      <w:numFmt w:val="decimal"/>
      <w:pStyle w:val="Heading2"/>
      <w:lvlText w:val="%1.%2"/>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 w:ilvl="2">
      <w:start w:val="1"/>
      <w:numFmt w:val="decimal"/>
      <w:pStyle w:val="Heading3"/>
      <w:lvlText w:val="%1.%2.%3"/>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 w:ilvl="3">
      <w:start w:val="1"/>
      <w:numFmt w:val="decimal"/>
      <w:pStyle w:val="Heading4"/>
      <w:lvlText w:val="%1.%2.%3.%4"/>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 w:ilvl="4">
      <w:start w:val="1"/>
      <w:numFmt w:val="decimal"/>
      <w:pStyle w:val="Heading5"/>
      <w:lvlText w:val="%1.%2.%3.%4.%5"/>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 w:ilvl="5">
      <w:start w:val="1"/>
      <w:numFmt w:val="decimal"/>
      <w:pStyle w:val="Heading6"/>
      <w:lvlText w:val="%1.%2.%3.%4.%5.%6"/>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6">
      <w:start w:val="1"/>
      <w:numFmt w:val="decimal"/>
      <w:pStyle w:val="Heading7"/>
      <w:lvlText w:val="%1.%2.%3.%4.%5.%6.%7"/>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7">
      <w:start w:val="1"/>
      <w:numFmt w:val="decimal"/>
      <w:pStyle w:val="Heading8"/>
      <w:lvlText w:val="%1.%2.%3.%4.%5.%6.%7.%8"/>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8">
      <w:start w:val="1"/>
      <w:numFmt w:val="decimal"/>
      <w:pStyle w:val="Heading9"/>
      <w:lvlText w:val="%1.%2.%3.%4.%5.%6.%7.%8.%9"/>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abstractNum>
  <w:abstractNum w:abstractNumId="22" w15:restartNumberingAfterBreak="0">
    <w:nsid w:val="33865E2D"/>
    <w:multiLevelType w:val="hybridMultilevel"/>
    <w:tmpl w:val="9FBC9120"/>
    <w:lvl w:ilvl="0" w:tplc="D6C0257E">
      <w:start w:val="1"/>
      <w:numFmt w:val="bullet"/>
      <w:pStyle w:val="Style4"/>
      <w:lvlText w:val=""/>
      <w:lvlJc w:val="left"/>
      <w:pPr>
        <w:tabs>
          <w:tab w:val="num" w:pos="720"/>
        </w:tabs>
        <w:ind w:left="720" w:hanging="360"/>
      </w:pPr>
      <w:rPr>
        <w:rFonts w:ascii="Symbol" w:hAnsi="Symbol" w:hint="default"/>
      </w:rPr>
    </w:lvl>
    <w:lvl w:ilvl="1" w:tplc="CF7EBECA" w:tentative="1">
      <w:start w:val="1"/>
      <w:numFmt w:val="bullet"/>
      <w:lvlText w:val="o"/>
      <w:lvlJc w:val="left"/>
      <w:pPr>
        <w:tabs>
          <w:tab w:val="num" w:pos="1440"/>
        </w:tabs>
        <w:ind w:left="1440" w:hanging="360"/>
      </w:pPr>
      <w:rPr>
        <w:rFonts w:ascii="Courier New" w:hAnsi="Courier New" w:hint="default"/>
      </w:rPr>
    </w:lvl>
    <w:lvl w:ilvl="2" w:tplc="F34A20C6" w:tentative="1">
      <w:start w:val="1"/>
      <w:numFmt w:val="bullet"/>
      <w:lvlText w:val=""/>
      <w:lvlJc w:val="left"/>
      <w:pPr>
        <w:tabs>
          <w:tab w:val="num" w:pos="2160"/>
        </w:tabs>
        <w:ind w:left="2160" w:hanging="360"/>
      </w:pPr>
      <w:rPr>
        <w:rFonts w:ascii="Wingdings" w:hAnsi="Wingdings" w:hint="default"/>
      </w:rPr>
    </w:lvl>
    <w:lvl w:ilvl="3" w:tplc="9E907824" w:tentative="1">
      <w:start w:val="1"/>
      <w:numFmt w:val="bullet"/>
      <w:lvlText w:val=""/>
      <w:lvlJc w:val="left"/>
      <w:pPr>
        <w:tabs>
          <w:tab w:val="num" w:pos="2880"/>
        </w:tabs>
        <w:ind w:left="2880" w:hanging="360"/>
      </w:pPr>
      <w:rPr>
        <w:rFonts w:ascii="Symbol" w:hAnsi="Symbol" w:hint="default"/>
      </w:rPr>
    </w:lvl>
    <w:lvl w:ilvl="4" w:tplc="66262DC6" w:tentative="1">
      <w:start w:val="1"/>
      <w:numFmt w:val="bullet"/>
      <w:lvlText w:val="o"/>
      <w:lvlJc w:val="left"/>
      <w:pPr>
        <w:tabs>
          <w:tab w:val="num" w:pos="3600"/>
        </w:tabs>
        <w:ind w:left="3600" w:hanging="360"/>
      </w:pPr>
      <w:rPr>
        <w:rFonts w:ascii="Courier New" w:hAnsi="Courier New" w:hint="default"/>
      </w:rPr>
    </w:lvl>
    <w:lvl w:ilvl="5" w:tplc="71B24930" w:tentative="1">
      <w:start w:val="1"/>
      <w:numFmt w:val="bullet"/>
      <w:lvlText w:val=""/>
      <w:lvlJc w:val="left"/>
      <w:pPr>
        <w:tabs>
          <w:tab w:val="num" w:pos="4320"/>
        </w:tabs>
        <w:ind w:left="4320" w:hanging="360"/>
      </w:pPr>
      <w:rPr>
        <w:rFonts w:ascii="Wingdings" w:hAnsi="Wingdings" w:hint="default"/>
      </w:rPr>
    </w:lvl>
    <w:lvl w:ilvl="6" w:tplc="047A157A" w:tentative="1">
      <w:start w:val="1"/>
      <w:numFmt w:val="bullet"/>
      <w:lvlText w:val=""/>
      <w:lvlJc w:val="left"/>
      <w:pPr>
        <w:tabs>
          <w:tab w:val="num" w:pos="5040"/>
        </w:tabs>
        <w:ind w:left="5040" w:hanging="360"/>
      </w:pPr>
      <w:rPr>
        <w:rFonts w:ascii="Symbol" w:hAnsi="Symbol" w:hint="default"/>
      </w:rPr>
    </w:lvl>
    <w:lvl w:ilvl="7" w:tplc="4F560F02" w:tentative="1">
      <w:start w:val="1"/>
      <w:numFmt w:val="bullet"/>
      <w:lvlText w:val="o"/>
      <w:lvlJc w:val="left"/>
      <w:pPr>
        <w:tabs>
          <w:tab w:val="num" w:pos="5760"/>
        </w:tabs>
        <w:ind w:left="5760" w:hanging="360"/>
      </w:pPr>
      <w:rPr>
        <w:rFonts w:ascii="Courier New" w:hAnsi="Courier New" w:hint="default"/>
      </w:rPr>
    </w:lvl>
    <w:lvl w:ilvl="8" w:tplc="2984037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D10394"/>
    <w:multiLevelType w:val="multilevel"/>
    <w:tmpl w:val="FB3CB37C"/>
    <w:numStyleLink w:val="UBulletTable"/>
  </w:abstractNum>
  <w:abstractNum w:abstractNumId="24" w15:restartNumberingAfterBreak="0">
    <w:nsid w:val="35AB2478"/>
    <w:multiLevelType w:val="hybridMultilevel"/>
    <w:tmpl w:val="9BA8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66471"/>
    <w:multiLevelType w:val="multilevel"/>
    <w:tmpl w:val="D7B82964"/>
    <w:name w:val="AmdocsNotesNum2272322"/>
    <w:numStyleLink w:val="UList"/>
  </w:abstractNum>
  <w:abstractNum w:abstractNumId="26" w15:restartNumberingAfterBreak="0">
    <w:nsid w:val="3E395226"/>
    <w:multiLevelType w:val="hybridMultilevel"/>
    <w:tmpl w:val="8992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F44A9"/>
    <w:multiLevelType w:val="multilevel"/>
    <w:tmpl w:val="CD4A35E2"/>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0E310A3"/>
    <w:multiLevelType w:val="multilevel"/>
    <w:tmpl w:val="FB3CB37C"/>
    <w:numStyleLink w:val="UBulletTable"/>
  </w:abstractNum>
  <w:abstractNum w:abstractNumId="29" w15:restartNumberingAfterBreak="0">
    <w:nsid w:val="41AC2BB8"/>
    <w:multiLevelType w:val="multilevel"/>
    <w:tmpl w:val="D7B82964"/>
    <w:name w:val="AmdocsNotesNum22722"/>
    <w:numStyleLink w:val="UList"/>
  </w:abstractNum>
  <w:abstractNum w:abstractNumId="30" w15:restartNumberingAfterBreak="0">
    <w:nsid w:val="45A335EB"/>
    <w:multiLevelType w:val="multilevel"/>
    <w:tmpl w:val="D7B82964"/>
    <w:name w:val="AmdocsNotesNum2272"/>
    <w:numStyleLink w:val="UList"/>
  </w:abstractNum>
  <w:abstractNum w:abstractNumId="31"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32" w15:restartNumberingAfterBreak="0">
    <w:nsid w:val="4A207DC3"/>
    <w:multiLevelType w:val="multilevel"/>
    <w:tmpl w:val="BE80DDF4"/>
    <w:name w:val="NumList"/>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33" w15:restartNumberingAfterBreak="0">
    <w:nsid w:val="4CCA2A22"/>
    <w:multiLevelType w:val="hybridMultilevel"/>
    <w:tmpl w:val="27C6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A1F41"/>
    <w:multiLevelType w:val="multilevel"/>
    <w:tmpl w:val="FB3CB37C"/>
    <w:numStyleLink w:val="UBulletTable"/>
  </w:abstractNum>
  <w:abstractNum w:abstractNumId="35"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15:restartNumberingAfterBreak="0">
    <w:nsid w:val="616D623F"/>
    <w:multiLevelType w:val="multilevel"/>
    <w:tmpl w:val="1A14B7B0"/>
    <w:name w:val="AmdocsNotesNum227"/>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7" w15:restartNumberingAfterBreak="0">
    <w:nsid w:val="63690A44"/>
    <w:multiLevelType w:val="hybridMultilevel"/>
    <w:tmpl w:val="8C56409A"/>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4461D4"/>
    <w:multiLevelType w:val="hybridMultilevel"/>
    <w:tmpl w:val="F60CD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913661"/>
    <w:multiLevelType w:val="multilevel"/>
    <w:tmpl w:val="D7B82964"/>
    <w:name w:val="AmdocsNotesNum223"/>
    <w:numStyleLink w:val="UList"/>
  </w:abstractNum>
  <w:abstractNum w:abstractNumId="40" w15:restartNumberingAfterBreak="0">
    <w:nsid w:val="65F94473"/>
    <w:multiLevelType w:val="multilevel"/>
    <w:tmpl w:val="D7B82964"/>
    <w:name w:val="AmdocsNotesNum22723222"/>
    <w:numStyleLink w:val="UList"/>
  </w:abstractNum>
  <w:abstractNum w:abstractNumId="41"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42"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4" w15:restartNumberingAfterBreak="0">
    <w:nsid w:val="757B4BD1"/>
    <w:multiLevelType w:val="multilevel"/>
    <w:tmpl w:val="D7B82964"/>
    <w:name w:val="AmdocsNotesNum222"/>
    <w:numStyleLink w:val="UList"/>
  </w:abstractNum>
  <w:abstractNum w:abstractNumId="45" w15:restartNumberingAfterBreak="0">
    <w:nsid w:val="75AE55AF"/>
    <w:multiLevelType w:val="multilevel"/>
    <w:tmpl w:val="D7B82964"/>
    <w:name w:val="AmdocsNotesNum226"/>
    <w:numStyleLink w:val="UList"/>
  </w:abstractNum>
  <w:abstractNum w:abstractNumId="46" w15:restartNumberingAfterBreak="0">
    <w:nsid w:val="77FC408A"/>
    <w:multiLevelType w:val="multilevel"/>
    <w:tmpl w:val="F7DA1DB0"/>
    <w:numStyleLink w:val="UBullet"/>
  </w:abstractNum>
  <w:abstractNum w:abstractNumId="47" w15:restartNumberingAfterBreak="0">
    <w:nsid w:val="7966148E"/>
    <w:multiLevelType w:val="multilevel"/>
    <w:tmpl w:val="F7DA1DB0"/>
    <w:numStyleLink w:val="UBullet"/>
  </w:abstractNum>
  <w:abstractNum w:abstractNumId="48" w15:restartNumberingAfterBreak="0">
    <w:nsid w:val="79F86958"/>
    <w:multiLevelType w:val="hybridMultilevel"/>
    <w:tmpl w:val="2382ACE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35"/>
  </w:num>
  <w:num w:numId="3">
    <w:abstractNumId w:val="27"/>
  </w:num>
  <w:num w:numId="4">
    <w:abstractNumId w:val="43"/>
  </w:num>
  <w:num w:numId="5">
    <w:abstractNumId w:val="19"/>
  </w:num>
  <w:num w:numId="6">
    <w:abstractNumId w:val="6"/>
  </w:num>
  <w:num w:numId="7">
    <w:abstractNumId w:val="10"/>
  </w:num>
  <w:num w:numId="8">
    <w:abstractNumId w:val="41"/>
  </w:num>
  <w:num w:numId="9">
    <w:abstractNumId w:val="36"/>
  </w:num>
  <w:num w:numId="10">
    <w:abstractNumId w:val="32"/>
  </w:num>
  <w:num w:numId="11">
    <w:abstractNumId w:val="3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lvl w:ilvl="0">
        <w:start w:val="1"/>
        <w:numFmt w:val="bullet"/>
        <w:lvlText w:val=""/>
        <w:lvlJc w:val="left"/>
        <w:pPr>
          <w:tabs>
            <w:tab w:val="num" w:pos="1440"/>
          </w:tabs>
          <w:ind w:left="1800" w:hanging="360"/>
        </w:pPr>
        <w:rPr>
          <w:rFonts w:ascii="Wingdings" w:hAnsi="Wingdings" w:cs="Times New Roman" w:hint="default"/>
          <w:color w:val="302E45"/>
          <w:sz w:val="12"/>
          <w:szCs w:val="18"/>
        </w:rPr>
      </w:lvl>
    </w:lvlOverride>
  </w:num>
  <w:num w:numId="14">
    <w:abstractNumId w:val="16"/>
  </w:num>
  <w:num w:numId="15">
    <w:abstractNumId w:val="22"/>
  </w:num>
  <w:num w:numId="16">
    <w:abstractNumId w:val="47"/>
    <w:lvlOverride w:ilvl="0">
      <w:lvl w:ilvl="0">
        <w:start w:val="1"/>
        <w:numFmt w:val="bullet"/>
        <w:lvlText w:val=""/>
        <w:lvlJc w:val="left"/>
        <w:pPr>
          <w:tabs>
            <w:tab w:val="num" w:pos="1440"/>
          </w:tabs>
          <w:ind w:left="1800" w:hanging="360"/>
        </w:pPr>
        <w:rPr>
          <w:rFonts w:ascii="Wingdings" w:hAnsi="Wingdings" w:cs="Times New Roman" w:hint="default"/>
          <w:color w:val="302E45"/>
          <w:sz w:val="12"/>
          <w:szCs w:val="18"/>
        </w:rPr>
      </w:lvl>
    </w:lvlOverride>
  </w:num>
  <w:num w:numId="17">
    <w:abstractNumId w:val="14"/>
  </w:num>
  <w:num w:numId="18">
    <w:abstractNumId w:val="48"/>
  </w:num>
  <w:num w:numId="19">
    <w:abstractNumId w:val="17"/>
  </w:num>
  <w:num w:numId="20">
    <w:abstractNumId w:val="5"/>
  </w:num>
  <w:num w:numId="21">
    <w:abstractNumId w:val="9"/>
  </w:num>
  <w:num w:numId="22">
    <w:abstractNumId w:val="32"/>
  </w:num>
  <w:num w:numId="23">
    <w:abstractNumId w:val="34"/>
  </w:num>
  <w:num w:numId="24">
    <w:abstractNumId w:val="11"/>
  </w:num>
  <w:num w:numId="25">
    <w:abstractNumId w:val="2"/>
  </w:num>
  <w:num w:numId="26">
    <w:abstractNumId w:val="23"/>
  </w:num>
  <w:num w:numId="27">
    <w:abstractNumId w:val="28"/>
  </w:num>
  <w:num w:numId="28">
    <w:abstractNumId w:val="0"/>
  </w:num>
  <w:num w:numId="29">
    <w:abstractNumId w:val="4"/>
  </w:num>
  <w:num w:numId="30">
    <w:abstractNumId w:val="37"/>
  </w:num>
  <w:num w:numId="31">
    <w:abstractNumId w:val="38"/>
  </w:num>
  <w:num w:numId="32">
    <w:abstractNumId w:val="7"/>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3"/>
  </w:num>
  <w:num w:numId="36">
    <w:abstractNumId w:val="24"/>
  </w:num>
  <w:num w:numId="37">
    <w:abstractNumId w:val="18"/>
  </w:num>
  <w:num w:numId="38">
    <w:abstractNumId w:val="21"/>
  </w:num>
  <w:num w:numId="39">
    <w:abstractNumId w:val="26"/>
  </w:num>
  <w:num w:numId="40">
    <w:abstractNumId w:val="1"/>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yal Bekerman">
    <w15:presenceInfo w15:providerId="AD" w15:userId="S::EYALBEK@amdocs.com::becf12ff-6fbf-4f55-9580-a90cc2f2f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6" w:nlCheck="1" w:checkStyle="1"/>
  <w:activeWritingStyle w:appName="MSWord" w:lang="en-PH" w:vendorID="64" w:dllVersion="0" w:nlCheck="1" w:checkStyle="0"/>
  <w:activeWritingStyle w:appName="MSWord" w:lang="en-PH" w:vendorID="64" w:dllVersion="6" w:nlCheck="1" w:checkStyle="1"/>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trackRevisions/>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K1MDCwMDcyszSyMDRS0lEKTi0uzszPAykwNKgFAFsFrzktAAAA"/>
    <w:docVar w:name="FigNum" w:val="1"/>
  </w:docVars>
  <w:rsids>
    <w:rsidRoot w:val="00D7461C"/>
    <w:rsid w:val="0000003A"/>
    <w:rsid w:val="0000030E"/>
    <w:rsid w:val="00000359"/>
    <w:rsid w:val="000005B7"/>
    <w:rsid w:val="00001088"/>
    <w:rsid w:val="00001240"/>
    <w:rsid w:val="0000158E"/>
    <w:rsid w:val="00001D00"/>
    <w:rsid w:val="00001E43"/>
    <w:rsid w:val="000020A4"/>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6EB"/>
    <w:rsid w:val="00005BFA"/>
    <w:rsid w:val="00005F2F"/>
    <w:rsid w:val="00005FF0"/>
    <w:rsid w:val="00006081"/>
    <w:rsid w:val="000065CC"/>
    <w:rsid w:val="00006981"/>
    <w:rsid w:val="00006EF8"/>
    <w:rsid w:val="00006F5F"/>
    <w:rsid w:val="000076F6"/>
    <w:rsid w:val="000078BC"/>
    <w:rsid w:val="000105BD"/>
    <w:rsid w:val="00010632"/>
    <w:rsid w:val="00010A96"/>
    <w:rsid w:val="00010CD8"/>
    <w:rsid w:val="00010FDF"/>
    <w:rsid w:val="0001118E"/>
    <w:rsid w:val="00011733"/>
    <w:rsid w:val="00011768"/>
    <w:rsid w:val="00011B7D"/>
    <w:rsid w:val="00011FA7"/>
    <w:rsid w:val="00011FD1"/>
    <w:rsid w:val="00012264"/>
    <w:rsid w:val="0001273D"/>
    <w:rsid w:val="00012A49"/>
    <w:rsid w:val="0001347D"/>
    <w:rsid w:val="0001355C"/>
    <w:rsid w:val="00014043"/>
    <w:rsid w:val="0001489A"/>
    <w:rsid w:val="00014C64"/>
    <w:rsid w:val="00015047"/>
    <w:rsid w:val="000150F3"/>
    <w:rsid w:val="0001512B"/>
    <w:rsid w:val="000153E1"/>
    <w:rsid w:val="0001563E"/>
    <w:rsid w:val="00015812"/>
    <w:rsid w:val="00015AA5"/>
    <w:rsid w:val="00015D19"/>
    <w:rsid w:val="00015D32"/>
    <w:rsid w:val="00015E08"/>
    <w:rsid w:val="000165EC"/>
    <w:rsid w:val="00016988"/>
    <w:rsid w:val="00016E38"/>
    <w:rsid w:val="00017420"/>
    <w:rsid w:val="000176A1"/>
    <w:rsid w:val="00017916"/>
    <w:rsid w:val="0001792E"/>
    <w:rsid w:val="00017945"/>
    <w:rsid w:val="000203D7"/>
    <w:rsid w:val="0002054C"/>
    <w:rsid w:val="000206B7"/>
    <w:rsid w:val="000209DF"/>
    <w:rsid w:val="00020F54"/>
    <w:rsid w:val="0002134E"/>
    <w:rsid w:val="00021854"/>
    <w:rsid w:val="00021FA4"/>
    <w:rsid w:val="000223B3"/>
    <w:rsid w:val="000226BB"/>
    <w:rsid w:val="00023078"/>
    <w:rsid w:val="000234A8"/>
    <w:rsid w:val="0002361C"/>
    <w:rsid w:val="00023923"/>
    <w:rsid w:val="00023B81"/>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0D7"/>
    <w:rsid w:val="000274DB"/>
    <w:rsid w:val="0002755B"/>
    <w:rsid w:val="00027560"/>
    <w:rsid w:val="000275A0"/>
    <w:rsid w:val="000300D8"/>
    <w:rsid w:val="000305A9"/>
    <w:rsid w:val="00030761"/>
    <w:rsid w:val="00030A4A"/>
    <w:rsid w:val="00030C31"/>
    <w:rsid w:val="00030CB2"/>
    <w:rsid w:val="00031140"/>
    <w:rsid w:val="000315D9"/>
    <w:rsid w:val="000316C6"/>
    <w:rsid w:val="000316C8"/>
    <w:rsid w:val="0003170B"/>
    <w:rsid w:val="000320DE"/>
    <w:rsid w:val="000325F0"/>
    <w:rsid w:val="000328D2"/>
    <w:rsid w:val="00032AD5"/>
    <w:rsid w:val="00032AF2"/>
    <w:rsid w:val="00032CE0"/>
    <w:rsid w:val="00032CFC"/>
    <w:rsid w:val="0003401C"/>
    <w:rsid w:val="000343BB"/>
    <w:rsid w:val="00034B1A"/>
    <w:rsid w:val="00035260"/>
    <w:rsid w:val="00035471"/>
    <w:rsid w:val="0003585C"/>
    <w:rsid w:val="000358CA"/>
    <w:rsid w:val="000363B0"/>
    <w:rsid w:val="00036452"/>
    <w:rsid w:val="000366A3"/>
    <w:rsid w:val="00036932"/>
    <w:rsid w:val="00037639"/>
    <w:rsid w:val="00037755"/>
    <w:rsid w:val="00037DFC"/>
    <w:rsid w:val="00037E13"/>
    <w:rsid w:val="000403A9"/>
    <w:rsid w:val="00040750"/>
    <w:rsid w:val="00040ACB"/>
    <w:rsid w:val="00040ECF"/>
    <w:rsid w:val="000414FF"/>
    <w:rsid w:val="000415EE"/>
    <w:rsid w:val="00041618"/>
    <w:rsid w:val="0004169A"/>
    <w:rsid w:val="00042143"/>
    <w:rsid w:val="0004224D"/>
    <w:rsid w:val="000424F9"/>
    <w:rsid w:val="00042AD9"/>
    <w:rsid w:val="00042B63"/>
    <w:rsid w:val="00042E4D"/>
    <w:rsid w:val="00042E71"/>
    <w:rsid w:val="00043074"/>
    <w:rsid w:val="000432CD"/>
    <w:rsid w:val="00043601"/>
    <w:rsid w:val="00043783"/>
    <w:rsid w:val="00043BD0"/>
    <w:rsid w:val="000442AF"/>
    <w:rsid w:val="00044661"/>
    <w:rsid w:val="000447B9"/>
    <w:rsid w:val="000448C4"/>
    <w:rsid w:val="000449FE"/>
    <w:rsid w:val="00044CE4"/>
    <w:rsid w:val="00044E7A"/>
    <w:rsid w:val="00045174"/>
    <w:rsid w:val="00045993"/>
    <w:rsid w:val="00045D02"/>
    <w:rsid w:val="00045FF6"/>
    <w:rsid w:val="000461E6"/>
    <w:rsid w:val="00046648"/>
    <w:rsid w:val="0004667D"/>
    <w:rsid w:val="00047484"/>
    <w:rsid w:val="000474D5"/>
    <w:rsid w:val="00047500"/>
    <w:rsid w:val="00047941"/>
    <w:rsid w:val="00047B10"/>
    <w:rsid w:val="00047DDB"/>
    <w:rsid w:val="00050526"/>
    <w:rsid w:val="00050784"/>
    <w:rsid w:val="00050C5D"/>
    <w:rsid w:val="00050E84"/>
    <w:rsid w:val="00050F36"/>
    <w:rsid w:val="0005110C"/>
    <w:rsid w:val="0005119C"/>
    <w:rsid w:val="00052162"/>
    <w:rsid w:val="000525C2"/>
    <w:rsid w:val="00052C20"/>
    <w:rsid w:val="00052F89"/>
    <w:rsid w:val="00053503"/>
    <w:rsid w:val="00053515"/>
    <w:rsid w:val="00053E23"/>
    <w:rsid w:val="00053FD6"/>
    <w:rsid w:val="00054266"/>
    <w:rsid w:val="00054479"/>
    <w:rsid w:val="000548E6"/>
    <w:rsid w:val="00054ED5"/>
    <w:rsid w:val="00054FC9"/>
    <w:rsid w:val="00055A95"/>
    <w:rsid w:val="000568C8"/>
    <w:rsid w:val="000569E5"/>
    <w:rsid w:val="00056AB4"/>
    <w:rsid w:val="00056B9D"/>
    <w:rsid w:val="00056EFF"/>
    <w:rsid w:val="0005709A"/>
    <w:rsid w:val="0005709B"/>
    <w:rsid w:val="00057149"/>
    <w:rsid w:val="00057182"/>
    <w:rsid w:val="000571B7"/>
    <w:rsid w:val="00057443"/>
    <w:rsid w:val="0005752A"/>
    <w:rsid w:val="0005783A"/>
    <w:rsid w:val="00060921"/>
    <w:rsid w:val="000609D6"/>
    <w:rsid w:val="00060DD4"/>
    <w:rsid w:val="0006112A"/>
    <w:rsid w:val="000614C8"/>
    <w:rsid w:val="00061686"/>
    <w:rsid w:val="00061809"/>
    <w:rsid w:val="00061990"/>
    <w:rsid w:val="00061D16"/>
    <w:rsid w:val="00061F3F"/>
    <w:rsid w:val="00062BBB"/>
    <w:rsid w:val="00062C64"/>
    <w:rsid w:val="00062D1E"/>
    <w:rsid w:val="00063024"/>
    <w:rsid w:val="0006324A"/>
    <w:rsid w:val="0006338B"/>
    <w:rsid w:val="000637D7"/>
    <w:rsid w:val="00063DC0"/>
    <w:rsid w:val="00064574"/>
    <w:rsid w:val="00064C2B"/>
    <w:rsid w:val="00064DA9"/>
    <w:rsid w:val="000650D2"/>
    <w:rsid w:val="000654F0"/>
    <w:rsid w:val="0006563B"/>
    <w:rsid w:val="000657B8"/>
    <w:rsid w:val="000657CE"/>
    <w:rsid w:val="0006598C"/>
    <w:rsid w:val="00065B5D"/>
    <w:rsid w:val="00065FA0"/>
    <w:rsid w:val="0006624C"/>
    <w:rsid w:val="00066364"/>
    <w:rsid w:val="00066A44"/>
    <w:rsid w:val="00066D5C"/>
    <w:rsid w:val="00067101"/>
    <w:rsid w:val="000671AC"/>
    <w:rsid w:val="00067C8B"/>
    <w:rsid w:val="00067E3E"/>
    <w:rsid w:val="00067FF0"/>
    <w:rsid w:val="00070184"/>
    <w:rsid w:val="000706DE"/>
    <w:rsid w:val="00070BC6"/>
    <w:rsid w:val="00070CE9"/>
    <w:rsid w:val="00070F14"/>
    <w:rsid w:val="000714FD"/>
    <w:rsid w:val="000719DC"/>
    <w:rsid w:val="0007205E"/>
    <w:rsid w:val="000720B0"/>
    <w:rsid w:val="000721BA"/>
    <w:rsid w:val="00072218"/>
    <w:rsid w:val="0007253D"/>
    <w:rsid w:val="00072A79"/>
    <w:rsid w:val="00073646"/>
    <w:rsid w:val="0007374E"/>
    <w:rsid w:val="0007399C"/>
    <w:rsid w:val="00073D5D"/>
    <w:rsid w:val="00073F5F"/>
    <w:rsid w:val="00074300"/>
    <w:rsid w:val="0007483E"/>
    <w:rsid w:val="000748DC"/>
    <w:rsid w:val="00074C3E"/>
    <w:rsid w:val="00074CA5"/>
    <w:rsid w:val="00074D0F"/>
    <w:rsid w:val="000750FF"/>
    <w:rsid w:val="0007527E"/>
    <w:rsid w:val="00075BA3"/>
    <w:rsid w:val="00075C1A"/>
    <w:rsid w:val="00075D7D"/>
    <w:rsid w:val="00076E09"/>
    <w:rsid w:val="00076EEA"/>
    <w:rsid w:val="000771E8"/>
    <w:rsid w:val="000776FE"/>
    <w:rsid w:val="00077B2D"/>
    <w:rsid w:val="00080006"/>
    <w:rsid w:val="000805A4"/>
    <w:rsid w:val="00080971"/>
    <w:rsid w:val="00081168"/>
    <w:rsid w:val="0008143D"/>
    <w:rsid w:val="00081A75"/>
    <w:rsid w:val="00081BD3"/>
    <w:rsid w:val="00081CAA"/>
    <w:rsid w:val="00082126"/>
    <w:rsid w:val="00082C07"/>
    <w:rsid w:val="00082E8E"/>
    <w:rsid w:val="00082EC6"/>
    <w:rsid w:val="0008338D"/>
    <w:rsid w:val="0008355E"/>
    <w:rsid w:val="00083959"/>
    <w:rsid w:val="00083AB5"/>
    <w:rsid w:val="00083B3A"/>
    <w:rsid w:val="00084A26"/>
    <w:rsid w:val="00084E6D"/>
    <w:rsid w:val="00085172"/>
    <w:rsid w:val="0008528E"/>
    <w:rsid w:val="00085670"/>
    <w:rsid w:val="00085FF3"/>
    <w:rsid w:val="00086108"/>
    <w:rsid w:val="0008611B"/>
    <w:rsid w:val="0008652D"/>
    <w:rsid w:val="00086644"/>
    <w:rsid w:val="000874E5"/>
    <w:rsid w:val="0008774E"/>
    <w:rsid w:val="00087794"/>
    <w:rsid w:val="0008781B"/>
    <w:rsid w:val="0008783D"/>
    <w:rsid w:val="00087D50"/>
    <w:rsid w:val="000903B3"/>
    <w:rsid w:val="000904A5"/>
    <w:rsid w:val="00090503"/>
    <w:rsid w:val="000905F4"/>
    <w:rsid w:val="00090764"/>
    <w:rsid w:val="000907D9"/>
    <w:rsid w:val="00090E6B"/>
    <w:rsid w:val="0009105B"/>
    <w:rsid w:val="00091226"/>
    <w:rsid w:val="000912BE"/>
    <w:rsid w:val="0009130F"/>
    <w:rsid w:val="00091659"/>
    <w:rsid w:val="000918D7"/>
    <w:rsid w:val="00091E0D"/>
    <w:rsid w:val="000923A5"/>
    <w:rsid w:val="0009243E"/>
    <w:rsid w:val="00092591"/>
    <w:rsid w:val="000925F0"/>
    <w:rsid w:val="0009299A"/>
    <w:rsid w:val="00092CC8"/>
    <w:rsid w:val="00092F88"/>
    <w:rsid w:val="00092FBA"/>
    <w:rsid w:val="00093119"/>
    <w:rsid w:val="0009327D"/>
    <w:rsid w:val="0009399B"/>
    <w:rsid w:val="0009414A"/>
    <w:rsid w:val="0009457A"/>
    <w:rsid w:val="00094A75"/>
    <w:rsid w:val="000954E6"/>
    <w:rsid w:val="00095572"/>
    <w:rsid w:val="000956EB"/>
    <w:rsid w:val="0009580B"/>
    <w:rsid w:val="00095C46"/>
    <w:rsid w:val="0009670B"/>
    <w:rsid w:val="00096774"/>
    <w:rsid w:val="00096F01"/>
    <w:rsid w:val="000979EE"/>
    <w:rsid w:val="00097FF9"/>
    <w:rsid w:val="000A0118"/>
    <w:rsid w:val="000A0661"/>
    <w:rsid w:val="000A0E35"/>
    <w:rsid w:val="000A11C0"/>
    <w:rsid w:val="000A13E0"/>
    <w:rsid w:val="000A1673"/>
    <w:rsid w:val="000A16EF"/>
    <w:rsid w:val="000A1BDC"/>
    <w:rsid w:val="000A23F5"/>
    <w:rsid w:val="000A287A"/>
    <w:rsid w:val="000A302A"/>
    <w:rsid w:val="000A3318"/>
    <w:rsid w:val="000A372D"/>
    <w:rsid w:val="000A3811"/>
    <w:rsid w:val="000A3826"/>
    <w:rsid w:val="000A3A9B"/>
    <w:rsid w:val="000A3B46"/>
    <w:rsid w:val="000A3D76"/>
    <w:rsid w:val="000A3E41"/>
    <w:rsid w:val="000A4135"/>
    <w:rsid w:val="000A4233"/>
    <w:rsid w:val="000A443F"/>
    <w:rsid w:val="000A4660"/>
    <w:rsid w:val="000A49A4"/>
    <w:rsid w:val="000A4A40"/>
    <w:rsid w:val="000A4A65"/>
    <w:rsid w:val="000A5333"/>
    <w:rsid w:val="000A6229"/>
    <w:rsid w:val="000A65CE"/>
    <w:rsid w:val="000A6624"/>
    <w:rsid w:val="000A6643"/>
    <w:rsid w:val="000A6692"/>
    <w:rsid w:val="000A681C"/>
    <w:rsid w:val="000A6A4B"/>
    <w:rsid w:val="000A754F"/>
    <w:rsid w:val="000A76D2"/>
    <w:rsid w:val="000A7F18"/>
    <w:rsid w:val="000B043B"/>
    <w:rsid w:val="000B0574"/>
    <w:rsid w:val="000B0E04"/>
    <w:rsid w:val="000B15E9"/>
    <w:rsid w:val="000B17AC"/>
    <w:rsid w:val="000B1835"/>
    <w:rsid w:val="000B1988"/>
    <w:rsid w:val="000B19C7"/>
    <w:rsid w:val="000B1D23"/>
    <w:rsid w:val="000B1EF5"/>
    <w:rsid w:val="000B2420"/>
    <w:rsid w:val="000B2572"/>
    <w:rsid w:val="000B25BC"/>
    <w:rsid w:val="000B2B1F"/>
    <w:rsid w:val="000B2B96"/>
    <w:rsid w:val="000B397B"/>
    <w:rsid w:val="000B39C9"/>
    <w:rsid w:val="000B3F8E"/>
    <w:rsid w:val="000B4406"/>
    <w:rsid w:val="000B499B"/>
    <w:rsid w:val="000B4BDA"/>
    <w:rsid w:val="000B4C5C"/>
    <w:rsid w:val="000B4C70"/>
    <w:rsid w:val="000B4E0B"/>
    <w:rsid w:val="000B50B4"/>
    <w:rsid w:val="000B53D9"/>
    <w:rsid w:val="000B58EF"/>
    <w:rsid w:val="000B610A"/>
    <w:rsid w:val="000B6111"/>
    <w:rsid w:val="000B641E"/>
    <w:rsid w:val="000B666F"/>
    <w:rsid w:val="000B6958"/>
    <w:rsid w:val="000B6BD0"/>
    <w:rsid w:val="000B6C01"/>
    <w:rsid w:val="000B6F28"/>
    <w:rsid w:val="000B746A"/>
    <w:rsid w:val="000B7C07"/>
    <w:rsid w:val="000B7CA1"/>
    <w:rsid w:val="000B7CE4"/>
    <w:rsid w:val="000B7DB4"/>
    <w:rsid w:val="000C0079"/>
    <w:rsid w:val="000C041D"/>
    <w:rsid w:val="000C04CC"/>
    <w:rsid w:val="000C10F3"/>
    <w:rsid w:val="000C13F3"/>
    <w:rsid w:val="000C141C"/>
    <w:rsid w:val="000C16C7"/>
    <w:rsid w:val="000C192B"/>
    <w:rsid w:val="000C1A0D"/>
    <w:rsid w:val="000C2371"/>
    <w:rsid w:val="000C2777"/>
    <w:rsid w:val="000C297D"/>
    <w:rsid w:val="000C2E89"/>
    <w:rsid w:val="000C2F79"/>
    <w:rsid w:val="000C31AB"/>
    <w:rsid w:val="000C35FE"/>
    <w:rsid w:val="000C379F"/>
    <w:rsid w:val="000C4764"/>
    <w:rsid w:val="000C4805"/>
    <w:rsid w:val="000C486D"/>
    <w:rsid w:val="000C51D4"/>
    <w:rsid w:val="000C57A6"/>
    <w:rsid w:val="000C62E7"/>
    <w:rsid w:val="000C6BFF"/>
    <w:rsid w:val="000C6D0D"/>
    <w:rsid w:val="000C71C5"/>
    <w:rsid w:val="000D0006"/>
    <w:rsid w:val="000D15AC"/>
    <w:rsid w:val="000D1B9D"/>
    <w:rsid w:val="000D1C65"/>
    <w:rsid w:val="000D1C76"/>
    <w:rsid w:val="000D1FB8"/>
    <w:rsid w:val="000D20A5"/>
    <w:rsid w:val="000D21D2"/>
    <w:rsid w:val="000D2874"/>
    <w:rsid w:val="000D2FB3"/>
    <w:rsid w:val="000D30D5"/>
    <w:rsid w:val="000D32FA"/>
    <w:rsid w:val="000D3B72"/>
    <w:rsid w:val="000D3C74"/>
    <w:rsid w:val="000D40A0"/>
    <w:rsid w:val="000D40E6"/>
    <w:rsid w:val="000D4A18"/>
    <w:rsid w:val="000D4DB3"/>
    <w:rsid w:val="000D5536"/>
    <w:rsid w:val="000D59EF"/>
    <w:rsid w:val="000D66C0"/>
    <w:rsid w:val="000D6DAF"/>
    <w:rsid w:val="000D74F4"/>
    <w:rsid w:val="000D7952"/>
    <w:rsid w:val="000D7AB2"/>
    <w:rsid w:val="000D7DCA"/>
    <w:rsid w:val="000E03E7"/>
    <w:rsid w:val="000E04AA"/>
    <w:rsid w:val="000E051E"/>
    <w:rsid w:val="000E0C16"/>
    <w:rsid w:val="000E0CE7"/>
    <w:rsid w:val="000E1050"/>
    <w:rsid w:val="000E12DA"/>
    <w:rsid w:val="000E1587"/>
    <w:rsid w:val="000E1AFC"/>
    <w:rsid w:val="000E272E"/>
    <w:rsid w:val="000E29EE"/>
    <w:rsid w:val="000E33F9"/>
    <w:rsid w:val="000E39EE"/>
    <w:rsid w:val="000E3E92"/>
    <w:rsid w:val="000E402E"/>
    <w:rsid w:val="000E41AC"/>
    <w:rsid w:val="000E4282"/>
    <w:rsid w:val="000E42CA"/>
    <w:rsid w:val="000E5141"/>
    <w:rsid w:val="000E5A4A"/>
    <w:rsid w:val="000E66BC"/>
    <w:rsid w:val="000E6A84"/>
    <w:rsid w:val="000E7416"/>
    <w:rsid w:val="000E7452"/>
    <w:rsid w:val="000E773F"/>
    <w:rsid w:val="000F0238"/>
    <w:rsid w:val="000F0635"/>
    <w:rsid w:val="000F06EF"/>
    <w:rsid w:val="000F0D80"/>
    <w:rsid w:val="000F0E1E"/>
    <w:rsid w:val="000F1340"/>
    <w:rsid w:val="000F142E"/>
    <w:rsid w:val="000F163E"/>
    <w:rsid w:val="000F1E86"/>
    <w:rsid w:val="000F2092"/>
    <w:rsid w:val="000F30A8"/>
    <w:rsid w:val="000F354C"/>
    <w:rsid w:val="000F3A81"/>
    <w:rsid w:val="000F3BE4"/>
    <w:rsid w:val="000F4081"/>
    <w:rsid w:val="000F42E3"/>
    <w:rsid w:val="000F46E2"/>
    <w:rsid w:val="000F4A42"/>
    <w:rsid w:val="000F5B50"/>
    <w:rsid w:val="000F5D7B"/>
    <w:rsid w:val="000F5E1C"/>
    <w:rsid w:val="000F6146"/>
    <w:rsid w:val="000F686A"/>
    <w:rsid w:val="000F6A40"/>
    <w:rsid w:val="000F79C3"/>
    <w:rsid w:val="000F7A52"/>
    <w:rsid w:val="000F7EBD"/>
    <w:rsid w:val="00100278"/>
    <w:rsid w:val="00100307"/>
    <w:rsid w:val="001003F0"/>
    <w:rsid w:val="001004AD"/>
    <w:rsid w:val="0010063D"/>
    <w:rsid w:val="00100C9B"/>
    <w:rsid w:val="00101121"/>
    <w:rsid w:val="001013D5"/>
    <w:rsid w:val="00101458"/>
    <w:rsid w:val="001015CF"/>
    <w:rsid w:val="0010179A"/>
    <w:rsid w:val="0010186C"/>
    <w:rsid w:val="00101FC4"/>
    <w:rsid w:val="001022EE"/>
    <w:rsid w:val="001028A0"/>
    <w:rsid w:val="00102B61"/>
    <w:rsid w:val="00102B93"/>
    <w:rsid w:val="00102C1D"/>
    <w:rsid w:val="00103CE1"/>
    <w:rsid w:val="00104846"/>
    <w:rsid w:val="00104B60"/>
    <w:rsid w:val="001052AC"/>
    <w:rsid w:val="00106425"/>
    <w:rsid w:val="0010650C"/>
    <w:rsid w:val="00106F60"/>
    <w:rsid w:val="0010707B"/>
    <w:rsid w:val="00107695"/>
    <w:rsid w:val="00107828"/>
    <w:rsid w:val="0011021B"/>
    <w:rsid w:val="00110606"/>
    <w:rsid w:val="001109D0"/>
    <w:rsid w:val="00110D77"/>
    <w:rsid w:val="001111C1"/>
    <w:rsid w:val="0011126E"/>
    <w:rsid w:val="00111617"/>
    <w:rsid w:val="00111A0A"/>
    <w:rsid w:val="00111E3A"/>
    <w:rsid w:val="001123B8"/>
    <w:rsid w:val="00112794"/>
    <w:rsid w:val="00112C39"/>
    <w:rsid w:val="00112E5E"/>
    <w:rsid w:val="00112E6D"/>
    <w:rsid w:val="00113153"/>
    <w:rsid w:val="00113582"/>
    <w:rsid w:val="001136BC"/>
    <w:rsid w:val="001137A8"/>
    <w:rsid w:val="001146CD"/>
    <w:rsid w:val="00115033"/>
    <w:rsid w:val="001153F6"/>
    <w:rsid w:val="001155F1"/>
    <w:rsid w:val="00115785"/>
    <w:rsid w:val="0011611C"/>
    <w:rsid w:val="0011613A"/>
    <w:rsid w:val="001162ED"/>
    <w:rsid w:val="001163EA"/>
    <w:rsid w:val="00116488"/>
    <w:rsid w:val="00116A13"/>
    <w:rsid w:val="00116BDB"/>
    <w:rsid w:val="00116D02"/>
    <w:rsid w:val="0011720A"/>
    <w:rsid w:val="001179FF"/>
    <w:rsid w:val="00117B9E"/>
    <w:rsid w:val="00117C8A"/>
    <w:rsid w:val="001201D9"/>
    <w:rsid w:val="00120AB4"/>
    <w:rsid w:val="00120DDF"/>
    <w:rsid w:val="00120EDC"/>
    <w:rsid w:val="00120F05"/>
    <w:rsid w:val="00121040"/>
    <w:rsid w:val="00121D06"/>
    <w:rsid w:val="001222F6"/>
    <w:rsid w:val="001224CB"/>
    <w:rsid w:val="0012289F"/>
    <w:rsid w:val="001229D1"/>
    <w:rsid w:val="00122C87"/>
    <w:rsid w:val="00122E8F"/>
    <w:rsid w:val="00122EF8"/>
    <w:rsid w:val="00123129"/>
    <w:rsid w:val="00123329"/>
    <w:rsid w:val="001237EB"/>
    <w:rsid w:val="00123A6E"/>
    <w:rsid w:val="00123AE6"/>
    <w:rsid w:val="00124458"/>
    <w:rsid w:val="0012452E"/>
    <w:rsid w:val="001245C7"/>
    <w:rsid w:val="001248F5"/>
    <w:rsid w:val="00124B49"/>
    <w:rsid w:val="0012523F"/>
    <w:rsid w:val="001252FD"/>
    <w:rsid w:val="001253CC"/>
    <w:rsid w:val="0012553D"/>
    <w:rsid w:val="0012563B"/>
    <w:rsid w:val="00125695"/>
    <w:rsid w:val="0012571C"/>
    <w:rsid w:val="001262DC"/>
    <w:rsid w:val="00126497"/>
    <w:rsid w:val="001270A1"/>
    <w:rsid w:val="001278C1"/>
    <w:rsid w:val="00127C5F"/>
    <w:rsid w:val="00127E51"/>
    <w:rsid w:val="001301C9"/>
    <w:rsid w:val="00130AD8"/>
    <w:rsid w:val="00130B95"/>
    <w:rsid w:val="00130EF5"/>
    <w:rsid w:val="00131018"/>
    <w:rsid w:val="001314FE"/>
    <w:rsid w:val="00131625"/>
    <w:rsid w:val="0013169B"/>
    <w:rsid w:val="001318A1"/>
    <w:rsid w:val="00131C2A"/>
    <w:rsid w:val="00131C70"/>
    <w:rsid w:val="00132242"/>
    <w:rsid w:val="00132407"/>
    <w:rsid w:val="0013257B"/>
    <w:rsid w:val="001325E5"/>
    <w:rsid w:val="00132AD4"/>
    <w:rsid w:val="00132C73"/>
    <w:rsid w:val="0013305D"/>
    <w:rsid w:val="001330EF"/>
    <w:rsid w:val="001333C3"/>
    <w:rsid w:val="0013395F"/>
    <w:rsid w:val="001339FB"/>
    <w:rsid w:val="001342D5"/>
    <w:rsid w:val="001344AD"/>
    <w:rsid w:val="001348D2"/>
    <w:rsid w:val="00134E9E"/>
    <w:rsid w:val="00135194"/>
    <w:rsid w:val="001356AB"/>
    <w:rsid w:val="001359A7"/>
    <w:rsid w:val="00136302"/>
    <w:rsid w:val="001364AC"/>
    <w:rsid w:val="00136934"/>
    <w:rsid w:val="00136E1E"/>
    <w:rsid w:val="00136FA5"/>
    <w:rsid w:val="00136FAB"/>
    <w:rsid w:val="0013723E"/>
    <w:rsid w:val="001373BE"/>
    <w:rsid w:val="0013779E"/>
    <w:rsid w:val="00137B7F"/>
    <w:rsid w:val="001400F7"/>
    <w:rsid w:val="00140563"/>
    <w:rsid w:val="001412E9"/>
    <w:rsid w:val="00141C2F"/>
    <w:rsid w:val="00141C96"/>
    <w:rsid w:val="00141D04"/>
    <w:rsid w:val="00141F4F"/>
    <w:rsid w:val="00142010"/>
    <w:rsid w:val="00142152"/>
    <w:rsid w:val="00142A52"/>
    <w:rsid w:val="00142FDF"/>
    <w:rsid w:val="001430E6"/>
    <w:rsid w:val="00143261"/>
    <w:rsid w:val="00143405"/>
    <w:rsid w:val="001434BF"/>
    <w:rsid w:val="001434CB"/>
    <w:rsid w:val="0014351A"/>
    <w:rsid w:val="001438F7"/>
    <w:rsid w:val="00143B09"/>
    <w:rsid w:val="00143F9C"/>
    <w:rsid w:val="0014415F"/>
    <w:rsid w:val="0014428B"/>
    <w:rsid w:val="001445FF"/>
    <w:rsid w:val="0014462F"/>
    <w:rsid w:val="0014519F"/>
    <w:rsid w:val="00145411"/>
    <w:rsid w:val="00145654"/>
    <w:rsid w:val="00145E8F"/>
    <w:rsid w:val="00145F51"/>
    <w:rsid w:val="00145F7C"/>
    <w:rsid w:val="00146257"/>
    <w:rsid w:val="0014645D"/>
    <w:rsid w:val="00146831"/>
    <w:rsid w:val="00146A59"/>
    <w:rsid w:val="00146DE3"/>
    <w:rsid w:val="00146EDA"/>
    <w:rsid w:val="0014707A"/>
    <w:rsid w:val="00147375"/>
    <w:rsid w:val="0014759E"/>
    <w:rsid w:val="00147C30"/>
    <w:rsid w:val="001507E6"/>
    <w:rsid w:val="00150A18"/>
    <w:rsid w:val="00150D17"/>
    <w:rsid w:val="00150DDF"/>
    <w:rsid w:val="00151037"/>
    <w:rsid w:val="00151492"/>
    <w:rsid w:val="001519F2"/>
    <w:rsid w:val="001520A9"/>
    <w:rsid w:val="001520D1"/>
    <w:rsid w:val="001524BD"/>
    <w:rsid w:val="00152587"/>
    <w:rsid w:val="001528A7"/>
    <w:rsid w:val="00152B3E"/>
    <w:rsid w:val="00152CA3"/>
    <w:rsid w:val="00153505"/>
    <w:rsid w:val="0015361F"/>
    <w:rsid w:val="001537BA"/>
    <w:rsid w:val="001537CC"/>
    <w:rsid w:val="00153C85"/>
    <w:rsid w:val="00153DBD"/>
    <w:rsid w:val="0015426F"/>
    <w:rsid w:val="001542C1"/>
    <w:rsid w:val="001543FC"/>
    <w:rsid w:val="00154420"/>
    <w:rsid w:val="00154CDF"/>
    <w:rsid w:val="001553F3"/>
    <w:rsid w:val="00155525"/>
    <w:rsid w:val="00155549"/>
    <w:rsid w:val="0015581D"/>
    <w:rsid w:val="00155880"/>
    <w:rsid w:val="0015595D"/>
    <w:rsid w:val="0015597E"/>
    <w:rsid w:val="00155E30"/>
    <w:rsid w:val="0015716A"/>
    <w:rsid w:val="00157186"/>
    <w:rsid w:val="00157978"/>
    <w:rsid w:val="00157EFD"/>
    <w:rsid w:val="0016031A"/>
    <w:rsid w:val="00160800"/>
    <w:rsid w:val="00160BB6"/>
    <w:rsid w:val="001614EC"/>
    <w:rsid w:val="00161514"/>
    <w:rsid w:val="0016187C"/>
    <w:rsid w:val="00161BFB"/>
    <w:rsid w:val="00161D13"/>
    <w:rsid w:val="00162078"/>
    <w:rsid w:val="00162289"/>
    <w:rsid w:val="00162F1D"/>
    <w:rsid w:val="00163409"/>
    <w:rsid w:val="00163726"/>
    <w:rsid w:val="001638B8"/>
    <w:rsid w:val="00163AF4"/>
    <w:rsid w:val="001645D3"/>
    <w:rsid w:val="00164BDF"/>
    <w:rsid w:val="001657B9"/>
    <w:rsid w:val="00165ED6"/>
    <w:rsid w:val="00166369"/>
    <w:rsid w:val="001669ED"/>
    <w:rsid w:val="001673F1"/>
    <w:rsid w:val="001676CE"/>
    <w:rsid w:val="00167CA9"/>
    <w:rsid w:val="00167E16"/>
    <w:rsid w:val="0017005B"/>
    <w:rsid w:val="00170473"/>
    <w:rsid w:val="001705F5"/>
    <w:rsid w:val="00170638"/>
    <w:rsid w:val="001708E2"/>
    <w:rsid w:val="001709CA"/>
    <w:rsid w:val="00170F51"/>
    <w:rsid w:val="00171B8E"/>
    <w:rsid w:val="00172136"/>
    <w:rsid w:val="0017215D"/>
    <w:rsid w:val="00172967"/>
    <w:rsid w:val="00172CC4"/>
    <w:rsid w:val="00172F32"/>
    <w:rsid w:val="001731F6"/>
    <w:rsid w:val="00173E0F"/>
    <w:rsid w:val="00173F36"/>
    <w:rsid w:val="00174267"/>
    <w:rsid w:val="0017486C"/>
    <w:rsid w:val="00174CD4"/>
    <w:rsid w:val="0017510D"/>
    <w:rsid w:val="001761EA"/>
    <w:rsid w:val="0017632C"/>
    <w:rsid w:val="00176674"/>
    <w:rsid w:val="00176A06"/>
    <w:rsid w:val="00176C19"/>
    <w:rsid w:val="00180069"/>
    <w:rsid w:val="0018024F"/>
    <w:rsid w:val="00180AB5"/>
    <w:rsid w:val="00180C65"/>
    <w:rsid w:val="001817BA"/>
    <w:rsid w:val="001818EF"/>
    <w:rsid w:val="00181C8F"/>
    <w:rsid w:val="00181FD3"/>
    <w:rsid w:val="00182378"/>
    <w:rsid w:val="001831C3"/>
    <w:rsid w:val="0018339E"/>
    <w:rsid w:val="00183834"/>
    <w:rsid w:val="001838FC"/>
    <w:rsid w:val="00183C1B"/>
    <w:rsid w:val="00184015"/>
    <w:rsid w:val="0018401C"/>
    <w:rsid w:val="00184025"/>
    <w:rsid w:val="001840A1"/>
    <w:rsid w:val="00184243"/>
    <w:rsid w:val="0018473B"/>
    <w:rsid w:val="00184F08"/>
    <w:rsid w:val="0018515E"/>
    <w:rsid w:val="001851A4"/>
    <w:rsid w:val="00185264"/>
    <w:rsid w:val="00185385"/>
    <w:rsid w:val="001857A5"/>
    <w:rsid w:val="0018590A"/>
    <w:rsid w:val="00185958"/>
    <w:rsid w:val="00185A1D"/>
    <w:rsid w:val="00185D71"/>
    <w:rsid w:val="00185FDF"/>
    <w:rsid w:val="00186933"/>
    <w:rsid w:val="00186B8C"/>
    <w:rsid w:val="00186BBD"/>
    <w:rsid w:val="00186F16"/>
    <w:rsid w:val="00187174"/>
    <w:rsid w:val="001875C0"/>
    <w:rsid w:val="00187825"/>
    <w:rsid w:val="00187C34"/>
    <w:rsid w:val="00190234"/>
    <w:rsid w:val="001904F6"/>
    <w:rsid w:val="001905AB"/>
    <w:rsid w:val="001913F6"/>
    <w:rsid w:val="00191509"/>
    <w:rsid w:val="001917BA"/>
    <w:rsid w:val="00191AC9"/>
    <w:rsid w:val="00191B05"/>
    <w:rsid w:val="00191C5C"/>
    <w:rsid w:val="00192182"/>
    <w:rsid w:val="00192677"/>
    <w:rsid w:val="001926D6"/>
    <w:rsid w:val="0019275A"/>
    <w:rsid w:val="00192839"/>
    <w:rsid w:val="00192883"/>
    <w:rsid w:val="00192E68"/>
    <w:rsid w:val="00193229"/>
    <w:rsid w:val="001932AD"/>
    <w:rsid w:val="001933D4"/>
    <w:rsid w:val="001934D7"/>
    <w:rsid w:val="00193FC4"/>
    <w:rsid w:val="0019418A"/>
    <w:rsid w:val="00194231"/>
    <w:rsid w:val="0019440E"/>
    <w:rsid w:val="0019452F"/>
    <w:rsid w:val="00194664"/>
    <w:rsid w:val="00194922"/>
    <w:rsid w:val="00194A86"/>
    <w:rsid w:val="00195014"/>
    <w:rsid w:val="00195283"/>
    <w:rsid w:val="001957BF"/>
    <w:rsid w:val="00195993"/>
    <w:rsid w:val="001963C2"/>
    <w:rsid w:val="00196A36"/>
    <w:rsid w:val="00197068"/>
    <w:rsid w:val="0019714A"/>
    <w:rsid w:val="00197459"/>
    <w:rsid w:val="00197509"/>
    <w:rsid w:val="0019751E"/>
    <w:rsid w:val="00197930"/>
    <w:rsid w:val="00197B39"/>
    <w:rsid w:val="00197BD7"/>
    <w:rsid w:val="00197D56"/>
    <w:rsid w:val="00197FCB"/>
    <w:rsid w:val="001A0363"/>
    <w:rsid w:val="001A0459"/>
    <w:rsid w:val="001A06B0"/>
    <w:rsid w:val="001A0D4E"/>
    <w:rsid w:val="001A0DE1"/>
    <w:rsid w:val="001A0E56"/>
    <w:rsid w:val="001A10E2"/>
    <w:rsid w:val="001A141B"/>
    <w:rsid w:val="001A151C"/>
    <w:rsid w:val="001A1A72"/>
    <w:rsid w:val="001A1B08"/>
    <w:rsid w:val="001A210D"/>
    <w:rsid w:val="001A3A20"/>
    <w:rsid w:val="001A41BC"/>
    <w:rsid w:val="001A48FF"/>
    <w:rsid w:val="001A4940"/>
    <w:rsid w:val="001A4A9B"/>
    <w:rsid w:val="001A4CAD"/>
    <w:rsid w:val="001A4D41"/>
    <w:rsid w:val="001A5578"/>
    <w:rsid w:val="001A56A4"/>
    <w:rsid w:val="001A62C4"/>
    <w:rsid w:val="001A6953"/>
    <w:rsid w:val="001A6B75"/>
    <w:rsid w:val="001A6C34"/>
    <w:rsid w:val="001A6E94"/>
    <w:rsid w:val="001A7097"/>
    <w:rsid w:val="001A72A1"/>
    <w:rsid w:val="001A72CC"/>
    <w:rsid w:val="001A793D"/>
    <w:rsid w:val="001A7A1E"/>
    <w:rsid w:val="001A7F82"/>
    <w:rsid w:val="001B0676"/>
    <w:rsid w:val="001B06FB"/>
    <w:rsid w:val="001B0831"/>
    <w:rsid w:val="001B0AB5"/>
    <w:rsid w:val="001B109A"/>
    <w:rsid w:val="001B12FB"/>
    <w:rsid w:val="001B1694"/>
    <w:rsid w:val="001B1743"/>
    <w:rsid w:val="001B1792"/>
    <w:rsid w:val="001B1C2E"/>
    <w:rsid w:val="001B2861"/>
    <w:rsid w:val="001B2CDA"/>
    <w:rsid w:val="001B3386"/>
    <w:rsid w:val="001B36B2"/>
    <w:rsid w:val="001B3B66"/>
    <w:rsid w:val="001B3F5C"/>
    <w:rsid w:val="001B445F"/>
    <w:rsid w:val="001B4DD9"/>
    <w:rsid w:val="001B526B"/>
    <w:rsid w:val="001B53C0"/>
    <w:rsid w:val="001B5C31"/>
    <w:rsid w:val="001B6C06"/>
    <w:rsid w:val="001B727D"/>
    <w:rsid w:val="001B7466"/>
    <w:rsid w:val="001B7531"/>
    <w:rsid w:val="001B7D3C"/>
    <w:rsid w:val="001B7F51"/>
    <w:rsid w:val="001C0023"/>
    <w:rsid w:val="001C0248"/>
    <w:rsid w:val="001C0563"/>
    <w:rsid w:val="001C06EA"/>
    <w:rsid w:val="001C0AC8"/>
    <w:rsid w:val="001C0C4E"/>
    <w:rsid w:val="001C0DC9"/>
    <w:rsid w:val="001C0FC3"/>
    <w:rsid w:val="001C1518"/>
    <w:rsid w:val="001C1579"/>
    <w:rsid w:val="001C15F3"/>
    <w:rsid w:val="001C1969"/>
    <w:rsid w:val="001C1C86"/>
    <w:rsid w:val="001C1E9B"/>
    <w:rsid w:val="001C1F9C"/>
    <w:rsid w:val="001C2570"/>
    <w:rsid w:val="001C2703"/>
    <w:rsid w:val="001C2A91"/>
    <w:rsid w:val="001C2F0E"/>
    <w:rsid w:val="001C3304"/>
    <w:rsid w:val="001C3B59"/>
    <w:rsid w:val="001C3D20"/>
    <w:rsid w:val="001C4401"/>
    <w:rsid w:val="001C4960"/>
    <w:rsid w:val="001C4AFE"/>
    <w:rsid w:val="001C5424"/>
    <w:rsid w:val="001C58E3"/>
    <w:rsid w:val="001C5B31"/>
    <w:rsid w:val="001C5BF7"/>
    <w:rsid w:val="001C6329"/>
    <w:rsid w:val="001C6540"/>
    <w:rsid w:val="001C779B"/>
    <w:rsid w:val="001C7C57"/>
    <w:rsid w:val="001C7C6C"/>
    <w:rsid w:val="001D0076"/>
    <w:rsid w:val="001D0274"/>
    <w:rsid w:val="001D0382"/>
    <w:rsid w:val="001D0C12"/>
    <w:rsid w:val="001D0C5A"/>
    <w:rsid w:val="001D0F0D"/>
    <w:rsid w:val="001D0FF9"/>
    <w:rsid w:val="001D1787"/>
    <w:rsid w:val="001D1A37"/>
    <w:rsid w:val="001D2559"/>
    <w:rsid w:val="001D25F7"/>
    <w:rsid w:val="001D2F05"/>
    <w:rsid w:val="001D369E"/>
    <w:rsid w:val="001D3AAA"/>
    <w:rsid w:val="001D3D69"/>
    <w:rsid w:val="001D41BE"/>
    <w:rsid w:val="001D4389"/>
    <w:rsid w:val="001D43AC"/>
    <w:rsid w:val="001D4723"/>
    <w:rsid w:val="001D4CAE"/>
    <w:rsid w:val="001D4E42"/>
    <w:rsid w:val="001D4E6E"/>
    <w:rsid w:val="001D4E84"/>
    <w:rsid w:val="001D5011"/>
    <w:rsid w:val="001D5078"/>
    <w:rsid w:val="001D50B9"/>
    <w:rsid w:val="001D5390"/>
    <w:rsid w:val="001D58D4"/>
    <w:rsid w:val="001D5901"/>
    <w:rsid w:val="001D5A94"/>
    <w:rsid w:val="001D5AC6"/>
    <w:rsid w:val="001D5CB6"/>
    <w:rsid w:val="001D6241"/>
    <w:rsid w:val="001D6B3F"/>
    <w:rsid w:val="001D6D46"/>
    <w:rsid w:val="001D702E"/>
    <w:rsid w:val="001D787D"/>
    <w:rsid w:val="001D7AFA"/>
    <w:rsid w:val="001D7E37"/>
    <w:rsid w:val="001E020A"/>
    <w:rsid w:val="001E065A"/>
    <w:rsid w:val="001E0F1F"/>
    <w:rsid w:val="001E0FEA"/>
    <w:rsid w:val="001E1591"/>
    <w:rsid w:val="001E17F8"/>
    <w:rsid w:val="001E1F46"/>
    <w:rsid w:val="001E20CD"/>
    <w:rsid w:val="001E216C"/>
    <w:rsid w:val="001E28B8"/>
    <w:rsid w:val="001E34C6"/>
    <w:rsid w:val="001E3746"/>
    <w:rsid w:val="001E3FEC"/>
    <w:rsid w:val="001E45C8"/>
    <w:rsid w:val="001E4745"/>
    <w:rsid w:val="001E4E48"/>
    <w:rsid w:val="001E5190"/>
    <w:rsid w:val="001E59F5"/>
    <w:rsid w:val="001E616F"/>
    <w:rsid w:val="001E6266"/>
    <w:rsid w:val="001E63C5"/>
    <w:rsid w:val="001E6541"/>
    <w:rsid w:val="001E6B3F"/>
    <w:rsid w:val="001E6EB1"/>
    <w:rsid w:val="001E7ECD"/>
    <w:rsid w:val="001F00F9"/>
    <w:rsid w:val="001F0249"/>
    <w:rsid w:val="001F0904"/>
    <w:rsid w:val="001F0E12"/>
    <w:rsid w:val="001F0EAD"/>
    <w:rsid w:val="001F10B4"/>
    <w:rsid w:val="001F1244"/>
    <w:rsid w:val="001F12AB"/>
    <w:rsid w:val="001F1E56"/>
    <w:rsid w:val="001F23AF"/>
    <w:rsid w:val="001F2C8D"/>
    <w:rsid w:val="001F2E74"/>
    <w:rsid w:val="001F2F06"/>
    <w:rsid w:val="001F35BA"/>
    <w:rsid w:val="001F37F0"/>
    <w:rsid w:val="001F389E"/>
    <w:rsid w:val="001F3994"/>
    <w:rsid w:val="001F3A2A"/>
    <w:rsid w:val="001F4064"/>
    <w:rsid w:val="001F44D9"/>
    <w:rsid w:val="001F4562"/>
    <w:rsid w:val="001F5018"/>
    <w:rsid w:val="001F5369"/>
    <w:rsid w:val="001F5C64"/>
    <w:rsid w:val="001F5D31"/>
    <w:rsid w:val="001F5E06"/>
    <w:rsid w:val="001F5EAA"/>
    <w:rsid w:val="001F6155"/>
    <w:rsid w:val="001F6BBE"/>
    <w:rsid w:val="001F6DCF"/>
    <w:rsid w:val="001F7134"/>
    <w:rsid w:val="001F7597"/>
    <w:rsid w:val="001F7721"/>
    <w:rsid w:val="001F7B16"/>
    <w:rsid w:val="001F7D87"/>
    <w:rsid w:val="001F7EDE"/>
    <w:rsid w:val="0020048F"/>
    <w:rsid w:val="00200BFD"/>
    <w:rsid w:val="00201114"/>
    <w:rsid w:val="00201683"/>
    <w:rsid w:val="00201979"/>
    <w:rsid w:val="0020197B"/>
    <w:rsid w:val="00201A97"/>
    <w:rsid w:val="00201C46"/>
    <w:rsid w:val="00201C6A"/>
    <w:rsid w:val="00201F36"/>
    <w:rsid w:val="0020219F"/>
    <w:rsid w:val="002026E6"/>
    <w:rsid w:val="002028B4"/>
    <w:rsid w:val="002029AF"/>
    <w:rsid w:val="0020361B"/>
    <w:rsid w:val="00203678"/>
    <w:rsid w:val="00203B84"/>
    <w:rsid w:val="00203BA5"/>
    <w:rsid w:val="00203DCC"/>
    <w:rsid w:val="002043F6"/>
    <w:rsid w:val="002049A9"/>
    <w:rsid w:val="00204C65"/>
    <w:rsid w:val="002050C9"/>
    <w:rsid w:val="00205358"/>
    <w:rsid w:val="0020686B"/>
    <w:rsid w:val="00206A6C"/>
    <w:rsid w:val="002071F5"/>
    <w:rsid w:val="002072CF"/>
    <w:rsid w:val="00207437"/>
    <w:rsid w:val="0020758E"/>
    <w:rsid w:val="00207AE4"/>
    <w:rsid w:val="00210080"/>
    <w:rsid w:val="0021031E"/>
    <w:rsid w:val="0021049B"/>
    <w:rsid w:val="00210A73"/>
    <w:rsid w:val="00210E2F"/>
    <w:rsid w:val="00210EB4"/>
    <w:rsid w:val="00211A3C"/>
    <w:rsid w:val="00211E4E"/>
    <w:rsid w:val="00212091"/>
    <w:rsid w:val="0021217C"/>
    <w:rsid w:val="00212314"/>
    <w:rsid w:val="002125AE"/>
    <w:rsid w:val="002125E7"/>
    <w:rsid w:val="002126B3"/>
    <w:rsid w:val="00212C93"/>
    <w:rsid w:val="00212F1A"/>
    <w:rsid w:val="0021305F"/>
    <w:rsid w:val="002130C6"/>
    <w:rsid w:val="002134B6"/>
    <w:rsid w:val="00213651"/>
    <w:rsid w:val="00213F1D"/>
    <w:rsid w:val="002140B0"/>
    <w:rsid w:val="00214A5B"/>
    <w:rsid w:val="00214F6C"/>
    <w:rsid w:val="00214FD2"/>
    <w:rsid w:val="00214FE3"/>
    <w:rsid w:val="00215741"/>
    <w:rsid w:val="0021589A"/>
    <w:rsid w:val="0021590D"/>
    <w:rsid w:val="00215A76"/>
    <w:rsid w:val="00216435"/>
    <w:rsid w:val="00216677"/>
    <w:rsid w:val="00216D47"/>
    <w:rsid w:val="00217335"/>
    <w:rsid w:val="00217372"/>
    <w:rsid w:val="00217835"/>
    <w:rsid w:val="002204A4"/>
    <w:rsid w:val="00220891"/>
    <w:rsid w:val="002208B3"/>
    <w:rsid w:val="00220FEE"/>
    <w:rsid w:val="00221022"/>
    <w:rsid w:val="0022133A"/>
    <w:rsid w:val="002214A8"/>
    <w:rsid w:val="00221519"/>
    <w:rsid w:val="00221855"/>
    <w:rsid w:val="00221E7A"/>
    <w:rsid w:val="002224D0"/>
    <w:rsid w:val="0022271C"/>
    <w:rsid w:val="002227E7"/>
    <w:rsid w:val="002228D2"/>
    <w:rsid w:val="002229DF"/>
    <w:rsid w:val="00223A50"/>
    <w:rsid w:val="00223D5E"/>
    <w:rsid w:val="00223DAB"/>
    <w:rsid w:val="002240B1"/>
    <w:rsid w:val="002243AE"/>
    <w:rsid w:val="002243C5"/>
    <w:rsid w:val="00224525"/>
    <w:rsid w:val="00224640"/>
    <w:rsid w:val="00224849"/>
    <w:rsid w:val="00224DB3"/>
    <w:rsid w:val="00225397"/>
    <w:rsid w:val="002255A8"/>
    <w:rsid w:val="0022573D"/>
    <w:rsid w:val="00225A78"/>
    <w:rsid w:val="00225AE8"/>
    <w:rsid w:val="00225C4B"/>
    <w:rsid w:val="00225D4D"/>
    <w:rsid w:val="00225FB9"/>
    <w:rsid w:val="0022613C"/>
    <w:rsid w:val="002268CA"/>
    <w:rsid w:val="00226955"/>
    <w:rsid w:val="00226F3B"/>
    <w:rsid w:val="00226F61"/>
    <w:rsid w:val="00226FF7"/>
    <w:rsid w:val="002272D9"/>
    <w:rsid w:val="0022739A"/>
    <w:rsid w:val="0022744B"/>
    <w:rsid w:val="002276BB"/>
    <w:rsid w:val="00227DCF"/>
    <w:rsid w:val="002300C0"/>
    <w:rsid w:val="002301E8"/>
    <w:rsid w:val="00230473"/>
    <w:rsid w:val="002313B3"/>
    <w:rsid w:val="0023142F"/>
    <w:rsid w:val="00231A5C"/>
    <w:rsid w:val="00231FC6"/>
    <w:rsid w:val="00232422"/>
    <w:rsid w:val="00232624"/>
    <w:rsid w:val="00232B9D"/>
    <w:rsid w:val="002335EB"/>
    <w:rsid w:val="0023391A"/>
    <w:rsid w:val="00233956"/>
    <w:rsid w:val="00233A9A"/>
    <w:rsid w:val="00233B40"/>
    <w:rsid w:val="00233EA8"/>
    <w:rsid w:val="00233F86"/>
    <w:rsid w:val="00233FCF"/>
    <w:rsid w:val="00233FDB"/>
    <w:rsid w:val="00234140"/>
    <w:rsid w:val="002348C8"/>
    <w:rsid w:val="00234925"/>
    <w:rsid w:val="002349D2"/>
    <w:rsid w:val="00234C15"/>
    <w:rsid w:val="00234C41"/>
    <w:rsid w:val="00235942"/>
    <w:rsid w:val="00235AE5"/>
    <w:rsid w:val="00235C76"/>
    <w:rsid w:val="0023637F"/>
    <w:rsid w:val="002365D8"/>
    <w:rsid w:val="0023679D"/>
    <w:rsid w:val="00236E50"/>
    <w:rsid w:val="00236FBF"/>
    <w:rsid w:val="0023719C"/>
    <w:rsid w:val="002374AE"/>
    <w:rsid w:val="00237874"/>
    <w:rsid w:val="002378E3"/>
    <w:rsid w:val="00237FA2"/>
    <w:rsid w:val="00240659"/>
    <w:rsid w:val="00240B3D"/>
    <w:rsid w:val="00240B84"/>
    <w:rsid w:val="00240D19"/>
    <w:rsid w:val="00241047"/>
    <w:rsid w:val="00241392"/>
    <w:rsid w:val="002413D6"/>
    <w:rsid w:val="00241498"/>
    <w:rsid w:val="00241BC2"/>
    <w:rsid w:val="00241C7B"/>
    <w:rsid w:val="0024214F"/>
    <w:rsid w:val="002424CD"/>
    <w:rsid w:val="002425E7"/>
    <w:rsid w:val="0024295B"/>
    <w:rsid w:val="002429C7"/>
    <w:rsid w:val="00242EC4"/>
    <w:rsid w:val="0024362E"/>
    <w:rsid w:val="00243897"/>
    <w:rsid w:val="00243CBC"/>
    <w:rsid w:val="00243D4F"/>
    <w:rsid w:val="002444CF"/>
    <w:rsid w:val="0024473F"/>
    <w:rsid w:val="002450A7"/>
    <w:rsid w:val="002455C7"/>
    <w:rsid w:val="00245C95"/>
    <w:rsid w:val="00246A15"/>
    <w:rsid w:val="00246D16"/>
    <w:rsid w:val="00246FAE"/>
    <w:rsid w:val="0024712A"/>
    <w:rsid w:val="00247CAF"/>
    <w:rsid w:val="0025096A"/>
    <w:rsid w:val="00250B6E"/>
    <w:rsid w:val="00250F0B"/>
    <w:rsid w:val="00251748"/>
    <w:rsid w:val="00251BED"/>
    <w:rsid w:val="00251CC3"/>
    <w:rsid w:val="002522C9"/>
    <w:rsid w:val="002523A3"/>
    <w:rsid w:val="00252625"/>
    <w:rsid w:val="00252670"/>
    <w:rsid w:val="00253023"/>
    <w:rsid w:val="002531E8"/>
    <w:rsid w:val="002531FC"/>
    <w:rsid w:val="0025329E"/>
    <w:rsid w:val="002537BD"/>
    <w:rsid w:val="002538AC"/>
    <w:rsid w:val="00253B06"/>
    <w:rsid w:val="00253F96"/>
    <w:rsid w:val="002542BC"/>
    <w:rsid w:val="00254628"/>
    <w:rsid w:val="002547C5"/>
    <w:rsid w:val="00254AAF"/>
    <w:rsid w:val="00255072"/>
    <w:rsid w:val="00255944"/>
    <w:rsid w:val="00255A18"/>
    <w:rsid w:val="00255ABE"/>
    <w:rsid w:val="00255DE9"/>
    <w:rsid w:val="00256128"/>
    <w:rsid w:val="00256221"/>
    <w:rsid w:val="00256559"/>
    <w:rsid w:val="0025672B"/>
    <w:rsid w:val="00256D96"/>
    <w:rsid w:val="00256DBF"/>
    <w:rsid w:val="002572F7"/>
    <w:rsid w:val="00257AAF"/>
    <w:rsid w:val="00260020"/>
    <w:rsid w:val="002601B6"/>
    <w:rsid w:val="0026046B"/>
    <w:rsid w:val="00260B07"/>
    <w:rsid w:val="00260BA0"/>
    <w:rsid w:val="00260CC2"/>
    <w:rsid w:val="002617ED"/>
    <w:rsid w:val="00261A4A"/>
    <w:rsid w:val="00262163"/>
    <w:rsid w:val="002622BD"/>
    <w:rsid w:val="00262AFF"/>
    <w:rsid w:val="00262BA8"/>
    <w:rsid w:val="00262E6A"/>
    <w:rsid w:val="0026305E"/>
    <w:rsid w:val="002631B4"/>
    <w:rsid w:val="00263427"/>
    <w:rsid w:val="00263810"/>
    <w:rsid w:val="00263B2E"/>
    <w:rsid w:val="00264038"/>
    <w:rsid w:val="00264146"/>
    <w:rsid w:val="00264340"/>
    <w:rsid w:val="00264DA1"/>
    <w:rsid w:val="0026504A"/>
    <w:rsid w:val="002655A6"/>
    <w:rsid w:val="0026595E"/>
    <w:rsid w:val="002659B3"/>
    <w:rsid w:val="00265C9B"/>
    <w:rsid w:val="00265CDA"/>
    <w:rsid w:val="00265E46"/>
    <w:rsid w:val="0026611A"/>
    <w:rsid w:val="002667B2"/>
    <w:rsid w:val="00266918"/>
    <w:rsid w:val="002672B8"/>
    <w:rsid w:val="00267C62"/>
    <w:rsid w:val="00267EF6"/>
    <w:rsid w:val="00267F91"/>
    <w:rsid w:val="00270438"/>
    <w:rsid w:val="00271194"/>
    <w:rsid w:val="002720ED"/>
    <w:rsid w:val="00272CD9"/>
    <w:rsid w:val="00272CFD"/>
    <w:rsid w:val="00272E19"/>
    <w:rsid w:val="00272FD7"/>
    <w:rsid w:val="00273226"/>
    <w:rsid w:val="0027338C"/>
    <w:rsid w:val="002736E8"/>
    <w:rsid w:val="0027370E"/>
    <w:rsid w:val="002738B7"/>
    <w:rsid w:val="00273B20"/>
    <w:rsid w:val="00273BF4"/>
    <w:rsid w:val="00273F84"/>
    <w:rsid w:val="0027404C"/>
    <w:rsid w:val="0027410B"/>
    <w:rsid w:val="002742E5"/>
    <w:rsid w:val="00274766"/>
    <w:rsid w:val="00274774"/>
    <w:rsid w:val="00274CD3"/>
    <w:rsid w:val="0027555F"/>
    <w:rsid w:val="00275879"/>
    <w:rsid w:val="002765DC"/>
    <w:rsid w:val="00276BE2"/>
    <w:rsid w:val="0027705E"/>
    <w:rsid w:val="00277295"/>
    <w:rsid w:val="00277798"/>
    <w:rsid w:val="002801ED"/>
    <w:rsid w:val="00280501"/>
    <w:rsid w:val="00280987"/>
    <w:rsid w:val="00280F55"/>
    <w:rsid w:val="00280FDC"/>
    <w:rsid w:val="00281381"/>
    <w:rsid w:val="002816A5"/>
    <w:rsid w:val="00281701"/>
    <w:rsid w:val="00282C04"/>
    <w:rsid w:val="00282FB6"/>
    <w:rsid w:val="0028326B"/>
    <w:rsid w:val="0028361D"/>
    <w:rsid w:val="00283859"/>
    <w:rsid w:val="002839C5"/>
    <w:rsid w:val="0028453A"/>
    <w:rsid w:val="002846C0"/>
    <w:rsid w:val="00284706"/>
    <w:rsid w:val="0028494D"/>
    <w:rsid w:val="00284AD4"/>
    <w:rsid w:val="002850B6"/>
    <w:rsid w:val="0028535E"/>
    <w:rsid w:val="002857DB"/>
    <w:rsid w:val="00285C77"/>
    <w:rsid w:val="00285CD8"/>
    <w:rsid w:val="00285D4D"/>
    <w:rsid w:val="00286379"/>
    <w:rsid w:val="00286392"/>
    <w:rsid w:val="00286621"/>
    <w:rsid w:val="00287142"/>
    <w:rsid w:val="002875E7"/>
    <w:rsid w:val="00287D84"/>
    <w:rsid w:val="002902AD"/>
    <w:rsid w:val="0029041B"/>
    <w:rsid w:val="00290A23"/>
    <w:rsid w:val="00290D68"/>
    <w:rsid w:val="00290F64"/>
    <w:rsid w:val="002911B4"/>
    <w:rsid w:val="002911F4"/>
    <w:rsid w:val="00291421"/>
    <w:rsid w:val="0029156C"/>
    <w:rsid w:val="00291918"/>
    <w:rsid w:val="002919C3"/>
    <w:rsid w:val="0029224B"/>
    <w:rsid w:val="0029226E"/>
    <w:rsid w:val="002926B9"/>
    <w:rsid w:val="00293188"/>
    <w:rsid w:val="00293334"/>
    <w:rsid w:val="002937BE"/>
    <w:rsid w:val="002939F9"/>
    <w:rsid w:val="00293C7D"/>
    <w:rsid w:val="00293DEA"/>
    <w:rsid w:val="00294ABE"/>
    <w:rsid w:val="00294B52"/>
    <w:rsid w:val="00295015"/>
    <w:rsid w:val="00295103"/>
    <w:rsid w:val="002952DB"/>
    <w:rsid w:val="002955C9"/>
    <w:rsid w:val="002959B5"/>
    <w:rsid w:val="00296159"/>
    <w:rsid w:val="00296467"/>
    <w:rsid w:val="002965CE"/>
    <w:rsid w:val="002967A0"/>
    <w:rsid w:val="00296BB4"/>
    <w:rsid w:val="00296C43"/>
    <w:rsid w:val="00297879"/>
    <w:rsid w:val="00297C53"/>
    <w:rsid w:val="002A0D2C"/>
    <w:rsid w:val="002A1B3A"/>
    <w:rsid w:val="002A1F44"/>
    <w:rsid w:val="002A1F7D"/>
    <w:rsid w:val="002A2039"/>
    <w:rsid w:val="002A2753"/>
    <w:rsid w:val="002A2922"/>
    <w:rsid w:val="002A2935"/>
    <w:rsid w:val="002A2BFA"/>
    <w:rsid w:val="002A2CB4"/>
    <w:rsid w:val="002A367B"/>
    <w:rsid w:val="002A4186"/>
    <w:rsid w:val="002A41DB"/>
    <w:rsid w:val="002A46A3"/>
    <w:rsid w:val="002A4C5C"/>
    <w:rsid w:val="002A4D90"/>
    <w:rsid w:val="002A535B"/>
    <w:rsid w:val="002A566A"/>
    <w:rsid w:val="002A5718"/>
    <w:rsid w:val="002A671C"/>
    <w:rsid w:val="002A6C44"/>
    <w:rsid w:val="002A6E2F"/>
    <w:rsid w:val="002A708C"/>
    <w:rsid w:val="002A744E"/>
    <w:rsid w:val="002A74C7"/>
    <w:rsid w:val="002A760F"/>
    <w:rsid w:val="002B018C"/>
    <w:rsid w:val="002B07BC"/>
    <w:rsid w:val="002B0ABC"/>
    <w:rsid w:val="002B107F"/>
    <w:rsid w:val="002B10D7"/>
    <w:rsid w:val="002B112F"/>
    <w:rsid w:val="002B1591"/>
    <w:rsid w:val="002B1A7E"/>
    <w:rsid w:val="002B1A7F"/>
    <w:rsid w:val="002B1F3D"/>
    <w:rsid w:val="002B212F"/>
    <w:rsid w:val="002B2239"/>
    <w:rsid w:val="002B2840"/>
    <w:rsid w:val="002B2A08"/>
    <w:rsid w:val="002B2C3B"/>
    <w:rsid w:val="002B2CCA"/>
    <w:rsid w:val="002B2D3C"/>
    <w:rsid w:val="002B34CC"/>
    <w:rsid w:val="002B3C43"/>
    <w:rsid w:val="002B3FC3"/>
    <w:rsid w:val="002B46B3"/>
    <w:rsid w:val="002B4E8E"/>
    <w:rsid w:val="002B4F43"/>
    <w:rsid w:val="002B5267"/>
    <w:rsid w:val="002B56D3"/>
    <w:rsid w:val="002B598A"/>
    <w:rsid w:val="002B5D7B"/>
    <w:rsid w:val="002B5DB5"/>
    <w:rsid w:val="002B69F5"/>
    <w:rsid w:val="002B71CF"/>
    <w:rsid w:val="002B75EF"/>
    <w:rsid w:val="002B7968"/>
    <w:rsid w:val="002C0501"/>
    <w:rsid w:val="002C092B"/>
    <w:rsid w:val="002C094B"/>
    <w:rsid w:val="002C12F6"/>
    <w:rsid w:val="002C14EB"/>
    <w:rsid w:val="002C1EE4"/>
    <w:rsid w:val="002C263A"/>
    <w:rsid w:val="002C27F6"/>
    <w:rsid w:val="002C37C0"/>
    <w:rsid w:val="002C38B6"/>
    <w:rsid w:val="002C3978"/>
    <w:rsid w:val="002C3BD3"/>
    <w:rsid w:val="002C3C11"/>
    <w:rsid w:val="002C42ED"/>
    <w:rsid w:val="002C4D09"/>
    <w:rsid w:val="002C4D4C"/>
    <w:rsid w:val="002C4E99"/>
    <w:rsid w:val="002C4F69"/>
    <w:rsid w:val="002C5009"/>
    <w:rsid w:val="002C51CC"/>
    <w:rsid w:val="002C5289"/>
    <w:rsid w:val="002C56FC"/>
    <w:rsid w:val="002C57AC"/>
    <w:rsid w:val="002C57D4"/>
    <w:rsid w:val="002C5E45"/>
    <w:rsid w:val="002C67B6"/>
    <w:rsid w:val="002C6ACF"/>
    <w:rsid w:val="002C6B97"/>
    <w:rsid w:val="002C6D6B"/>
    <w:rsid w:val="002C6E9A"/>
    <w:rsid w:val="002C6F8F"/>
    <w:rsid w:val="002C750C"/>
    <w:rsid w:val="002C77ED"/>
    <w:rsid w:val="002C7A20"/>
    <w:rsid w:val="002D0761"/>
    <w:rsid w:val="002D107B"/>
    <w:rsid w:val="002D157A"/>
    <w:rsid w:val="002D1B3B"/>
    <w:rsid w:val="002D1C43"/>
    <w:rsid w:val="002D1EAF"/>
    <w:rsid w:val="002D1FFA"/>
    <w:rsid w:val="002D3D3A"/>
    <w:rsid w:val="002D41E7"/>
    <w:rsid w:val="002D490A"/>
    <w:rsid w:val="002D4C40"/>
    <w:rsid w:val="002D5047"/>
    <w:rsid w:val="002D5885"/>
    <w:rsid w:val="002D5D6D"/>
    <w:rsid w:val="002D6087"/>
    <w:rsid w:val="002D63F7"/>
    <w:rsid w:val="002D66E2"/>
    <w:rsid w:val="002D6ABF"/>
    <w:rsid w:val="002D7C0C"/>
    <w:rsid w:val="002D7DE0"/>
    <w:rsid w:val="002E0136"/>
    <w:rsid w:val="002E01AA"/>
    <w:rsid w:val="002E12A4"/>
    <w:rsid w:val="002E14B1"/>
    <w:rsid w:val="002E1C05"/>
    <w:rsid w:val="002E1C15"/>
    <w:rsid w:val="002E2F39"/>
    <w:rsid w:val="002E32B2"/>
    <w:rsid w:val="002E33BA"/>
    <w:rsid w:val="002E3EBA"/>
    <w:rsid w:val="002E3F5D"/>
    <w:rsid w:val="002E469A"/>
    <w:rsid w:val="002E4981"/>
    <w:rsid w:val="002E4FAF"/>
    <w:rsid w:val="002E5034"/>
    <w:rsid w:val="002E5310"/>
    <w:rsid w:val="002E5312"/>
    <w:rsid w:val="002E5AF9"/>
    <w:rsid w:val="002E5F36"/>
    <w:rsid w:val="002E6437"/>
    <w:rsid w:val="002E6CF3"/>
    <w:rsid w:val="002E7459"/>
    <w:rsid w:val="002E7829"/>
    <w:rsid w:val="002E7C6E"/>
    <w:rsid w:val="002E7C90"/>
    <w:rsid w:val="002E7E18"/>
    <w:rsid w:val="002E7F6E"/>
    <w:rsid w:val="002F042D"/>
    <w:rsid w:val="002F0EFB"/>
    <w:rsid w:val="002F1398"/>
    <w:rsid w:val="002F13C6"/>
    <w:rsid w:val="002F160E"/>
    <w:rsid w:val="002F210D"/>
    <w:rsid w:val="002F2C8F"/>
    <w:rsid w:val="002F3183"/>
    <w:rsid w:val="002F321E"/>
    <w:rsid w:val="002F33A4"/>
    <w:rsid w:val="002F376F"/>
    <w:rsid w:val="002F46D6"/>
    <w:rsid w:val="002F49CB"/>
    <w:rsid w:val="002F4B1C"/>
    <w:rsid w:val="002F4E1E"/>
    <w:rsid w:val="002F52ED"/>
    <w:rsid w:val="002F54DB"/>
    <w:rsid w:val="002F5812"/>
    <w:rsid w:val="002F5D83"/>
    <w:rsid w:val="002F600A"/>
    <w:rsid w:val="002F61B8"/>
    <w:rsid w:val="002F6681"/>
    <w:rsid w:val="002F699A"/>
    <w:rsid w:val="002F6A7E"/>
    <w:rsid w:val="002F6C70"/>
    <w:rsid w:val="002F6D4C"/>
    <w:rsid w:val="002F70B0"/>
    <w:rsid w:val="002F7131"/>
    <w:rsid w:val="002F7E1A"/>
    <w:rsid w:val="003001C3"/>
    <w:rsid w:val="003003F6"/>
    <w:rsid w:val="00300590"/>
    <w:rsid w:val="0030091D"/>
    <w:rsid w:val="00301261"/>
    <w:rsid w:val="00301445"/>
    <w:rsid w:val="00301873"/>
    <w:rsid w:val="00301AC9"/>
    <w:rsid w:val="00302157"/>
    <w:rsid w:val="003021D2"/>
    <w:rsid w:val="00302D60"/>
    <w:rsid w:val="00302D7B"/>
    <w:rsid w:val="00302F4D"/>
    <w:rsid w:val="0030302E"/>
    <w:rsid w:val="003032A3"/>
    <w:rsid w:val="003033B0"/>
    <w:rsid w:val="00303406"/>
    <w:rsid w:val="003035BE"/>
    <w:rsid w:val="003035ED"/>
    <w:rsid w:val="00303CFE"/>
    <w:rsid w:val="00303E7F"/>
    <w:rsid w:val="003042C3"/>
    <w:rsid w:val="00304D94"/>
    <w:rsid w:val="003050F1"/>
    <w:rsid w:val="00305495"/>
    <w:rsid w:val="00305539"/>
    <w:rsid w:val="00305AC6"/>
    <w:rsid w:val="00305B5E"/>
    <w:rsid w:val="00306303"/>
    <w:rsid w:val="00306B68"/>
    <w:rsid w:val="00306B6E"/>
    <w:rsid w:val="00306BAF"/>
    <w:rsid w:val="00306E88"/>
    <w:rsid w:val="003075A3"/>
    <w:rsid w:val="00307851"/>
    <w:rsid w:val="0030793A"/>
    <w:rsid w:val="00307D6B"/>
    <w:rsid w:val="00307DD6"/>
    <w:rsid w:val="00307FF0"/>
    <w:rsid w:val="00310017"/>
    <w:rsid w:val="00310186"/>
    <w:rsid w:val="00310636"/>
    <w:rsid w:val="00310701"/>
    <w:rsid w:val="003111D4"/>
    <w:rsid w:val="0031130D"/>
    <w:rsid w:val="0031132F"/>
    <w:rsid w:val="003116DF"/>
    <w:rsid w:val="00311B7B"/>
    <w:rsid w:val="00311EAF"/>
    <w:rsid w:val="00312122"/>
    <w:rsid w:val="0031226C"/>
    <w:rsid w:val="003122BE"/>
    <w:rsid w:val="00312BDC"/>
    <w:rsid w:val="00312FB8"/>
    <w:rsid w:val="0031368F"/>
    <w:rsid w:val="003136F6"/>
    <w:rsid w:val="0031395A"/>
    <w:rsid w:val="0031399C"/>
    <w:rsid w:val="00313A39"/>
    <w:rsid w:val="00313C46"/>
    <w:rsid w:val="003140FA"/>
    <w:rsid w:val="00314418"/>
    <w:rsid w:val="003144D5"/>
    <w:rsid w:val="00314D33"/>
    <w:rsid w:val="00314D93"/>
    <w:rsid w:val="00315350"/>
    <w:rsid w:val="00315B8D"/>
    <w:rsid w:val="00315C5B"/>
    <w:rsid w:val="00315DAF"/>
    <w:rsid w:val="00315FE9"/>
    <w:rsid w:val="003168A4"/>
    <w:rsid w:val="00316B15"/>
    <w:rsid w:val="00316B38"/>
    <w:rsid w:val="00316BA1"/>
    <w:rsid w:val="00316EA3"/>
    <w:rsid w:val="00316FA9"/>
    <w:rsid w:val="00317510"/>
    <w:rsid w:val="0031782E"/>
    <w:rsid w:val="003202C1"/>
    <w:rsid w:val="00320BF5"/>
    <w:rsid w:val="00320D66"/>
    <w:rsid w:val="00320EFF"/>
    <w:rsid w:val="003212DC"/>
    <w:rsid w:val="0032133D"/>
    <w:rsid w:val="003217E7"/>
    <w:rsid w:val="00321A31"/>
    <w:rsid w:val="00321F82"/>
    <w:rsid w:val="003223B3"/>
    <w:rsid w:val="003226F8"/>
    <w:rsid w:val="003229C8"/>
    <w:rsid w:val="003229E8"/>
    <w:rsid w:val="00322D80"/>
    <w:rsid w:val="00323095"/>
    <w:rsid w:val="0032378D"/>
    <w:rsid w:val="00323855"/>
    <w:rsid w:val="00323C92"/>
    <w:rsid w:val="003247B8"/>
    <w:rsid w:val="00324DCA"/>
    <w:rsid w:val="0032530F"/>
    <w:rsid w:val="00325353"/>
    <w:rsid w:val="00325482"/>
    <w:rsid w:val="00325AC3"/>
    <w:rsid w:val="00325C48"/>
    <w:rsid w:val="00325C63"/>
    <w:rsid w:val="00325C64"/>
    <w:rsid w:val="00325CC9"/>
    <w:rsid w:val="00326541"/>
    <w:rsid w:val="0032658D"/>
    <w:rsid w:val="00326853"/>
    <w:rsid w:val="00326858"/>
    <w:rsid w:val="00326F3B"/>
    <w:rsid w:val="00327003"/>
    <w:rsid w:val="0032763C"/>
    <w:rsid w:val="00327876"/>
    <w:rsid w:val="00327BD3"/>
    <w:rsid w:val="00327DBC"/>
    <w:rsid w:val="00327F7F"/>
    <w:rsid w:val="00327FBD"/>
    <w:rsid w:val="003303EF"/>
    <w:rsid w:val="003305FC"/>
    <w:rsid w:val="00330A2E"/>
    <w:rsid w:val="00330ACC"/>
    <w:rsid w:val="00330C2D"/>
    <w:rsid w:val="00330C6A"/>
    <w:rsid w:val="00330CB6"/>
    <w:rsid w:val="003316E0"/>
    <w:rsid w:val="00331C20"/>
    <w:rsid w:val="00331C30"/>
    <w:rsid w:val="003327CC"/>
    <w:rsid w:val="00332C13"/>
    <w:rsid w:val="00333587"/>
    <w:rsid w:val="003337BB"/>
    <w:rsid w:val="00333D72"/>
    <w:rsid w:val="003346FB"/>
    <w:rsid w:val="00334CAA"/>
    <w:rsid w:val="00334F6A"/>
    <w:rsid w:val="0033518B"/>
    <w:rsid w:val="00335324"/>
    <w:rsid w:val="003354D3"/>
    <w:rsid w:val="003364AE"/>
    <w:rsid w:val="00336565"/>
    <w:rsid w:val="0033662A"/>
    <w:rsid w:val="00336889"/>
    <w:rsid w:val="003368DA"/>
    <w:rsid w:val="00336A58"/>
    <w:rsid w:val="00336E2A"/>
    <w:rsid w:val="0033739A"/>
    <w:rsid w:val="003373F9"/>
    <w:rsid w:val="00337579"/>
    <w:rsid w:val="00337642"/>
    <w:rsid w:val="00337DA4"/>
    <w:rsid w:val="0034046B"/>
    <w:rsid w:val="00340810"/>
    <w:rsid w:val="003417CF"/>
    <w:rsid w:val="00341809"/>
    <w:rsid w:val="00341F48"/>
    <w:rsid w:val="00341FCD"/>
    <w:rsid w:val="0034209E"/>
    <w:rsid w:val="003426F6"/>
    <w:rsid w:val="00342967"/>
    <w:rsid w:val="00342E44"/>
    <w:rsid w:val="00342EA1"/>
    <w:rsid w:val="003437B4"/>
    <w:rsid w:val="00343CEA"/>
    <w:rsid w:val="0034464F"/>
    <w:rsid w:val="00344958"/>
    <w:rsid w:val="00344AFB"/>
    <w:rsid w:val="00344C38"/>
    <w:rsid w:val="00344F20"/>
    <w:rsid w:val="00344F7E"/>
    <w:rsid w:val="00345576"/>
    <w:rsid w:val="00345D9D"/>
    <w:rsid w:val="00345E5F"/>
    <w:rsid w:val="00345F43"/>
    <w:rsid w:val="00346052"/>
    <w:rsid w:val="0034635C"/>
    <w:rsid w:val="003465A9"/>
    <w:rsid w:val="00346A61"/>
    <w:rsid w:val="00346CBB"/>
    <w:rsid w:val="0034701E"/>
    <w:rsid w:val="00347083"/>
    <w:rsid w:val="003474B1"/>
    <w:rsid w:val="003475E3"/>
    <w:rsid w:val="003478C2"/>
    <w:rsid w:val="00347B75"/>
    <w:rsid w:val="003502B9"/>
    <w:rsid w:val="00350A02"/>
    <w:rsid w:val="00350B64"/>
    <w:rsid w:val="00350D95"/>
    <w:rsid w:val="00350ECF"/>
    <w:rsid w:val="00351082"/>
    <w:rsid w:val="003510C8"/>
    <w:rsid w:val="00351764"/>
    <w:rsid w:val="00351891"/>
    <w:rsid w:val="003519DE"/>
    <w:rsid w:val="00351AAC"/>
    <w:rsid w:val="00351CC9"/>
    <w:rsid w:val="003520E9"/>
    <w:rsid w:val="003523B0"/>
    <w:rsid w:val="00352541"/>
    <w:rsid w:val="00352AF3"/>
    <w:rsid w:val="00352DF3"/>
    <w:rsid w:val="003533F5"/>
    <w:rsid w:val="0035349A"/>
    <w:rsid w:val="003534B9"/>
    <w:rsid w:val="00353964"/>
    <w:rsid w:val="0035396C"/>
    <w:rsid w:val="00354008"/>
    <w:rsid w:val="00354C8C"/>
    <w:rsid w:val="00354CCD"/>
    <w:rsid w:val="00354D59"/>
    <w:rsid w:val="0035573F"/>
    <w:rsid w:val="003559B8"/>
    <w:rsid w:val="00355A10"/>
    <w:rsid w:val="00355E39"/>
    <w:rsid w:val="00356299"/>
    <w:rsid w:val="0035653E"/>
    <w:rsid w:val="00356A60"/>
    <w:rsid w:val="00356D88"/>
    <w:rsid w:val="00356D9F"/>
    <w:rsid w:val="00356EAB"/>
    <w:rsid w:val="00357121"/>
    <w:rsid w:val="0035730B"/>
    <w:rsid w:val="00357E5E"/>
    <w:rsid w:val="003607CA"/>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DD2"/>
    <w:rsid w:val="003665EC"/>
    <w:rsid w:val="0036685D"/>
    <w:rsid w:val="00366D9A"/>
    <w:rsid w:val="00366E67"/>
    <w:rsid w:val="0036743D"/>
    <w:rsid w:val="00367507"/>
    <w:rsid w:val="00367813"/>
    <w:rsid w:val="0036799E"/>
    <w:rsid w:val="00367DF6"/>
    <w:rsid w:val="00367FC8"/>
    <w:rsid w:val="00370376"/>
    <w:rsid w:val="0037037C"/>
    <w:rsid w:val="0037073B"/>
    <w:rsid w:val="00370BF9"/>
    <w:rsid w:val="00370C90"/>
    <w:rsid w:val="00370D06"/>
    <w:rsid w:val="00370DDC"/>
    <w:rsid w:val="003713A0"/>
    <w:rsid w:val="00371B10"/>
    <w:rsid w:val="00371B26"/>
    <w:rsid w:val="00371BEE"/>
    <w:rsid w:val="00371C84"/>
    <w:rsid w:val="00371F30"/>
    <w:rsid w:val="00372533"/>
    <w:rsid w:val="003726FA"/>
    <w:rsid w:val="00372CC4"/>
    <w:rsid w:val="00372D46"/>
    <w:rsid w:val="00372EAF"/>
    <w:rsid w:val="00372F5B"/>
    <w:rsid w:val="0037304A"/>
    <w:rsid w:val="003732FB"/>
    <w:rsid w:val="00373E84"/>
    <w:rsid w:val="0037446C"/>
    <w:rsid w:val="0037523E"/>
    <w:rsid w:val="003752C7"/>
    <w:rsid w:val="003754D3"/>
    <w:rsid w:val="003757B9"/>
    <w:rsid w:val="00375DAF"/>
    <w:rsid w:val="00376138"/>
    <w:rsid w:val="0037616B"/>
    <w:rsid w:val="00376202"/>
    <w:rsid w:val="003762A5"/>
    <w:rsid w:val="003763A8"/>
    <w:rsid w:val="00376533"/>
    <w:rsid w:val="003766FC"/>
    <w:rsid w:val="00376E0A"/>
    <w:rsid w:val="00376F98"/>
    <w:rsid w:val="0037719D"/>
    <w:rsid w:val="003774DD"/>
    <w:rsid w:val="003777F0"/>
    <w:rsid w:val="00377ACF"/>
    <w:rsid w:val="00377B54"/>
    <w:rsid w:val="0038093F"/>
    <w:rsid w:val="00380D4F"/>
    <w:rsid w:val="003820CA"/>
    <w:rsid w:val="00382187"/>
    <w:rsid w:val="00382479"/>
    <w:rsid w:val="0038254E"/>
    <w:rsid w:val="00382963"/>
    <w:rsid w:val="00382E48"/>
    <w:rsid w:val="0038318F"/>
    <w:rsid w:val="003833B8"/>
    <w:rsid w:val="00383B1B"/>
    <w:rsid w:val="00383CB7"/>
    <w:rsid w:val="00383F72"/>
    <w:rsid w:val="003846DE"/>
    <w:rsid w:val="003846F3"/>
    <w:rsid w:val="00384A24"/>
    <w:rsid w:val="0038584A"/>
    <w:rsid w:val="003858F4"/>
    <w:rsid w:val="00385BF9"/>
    <w:rsid w:val="00385E58"/>
    <w:rsid w:val="003862C9"/>
    <w:rsid w:val="003863B0"/>
    <w:rsid w:val="003865E2"/>
    <w:rsid w:val="00387A3C"/>
    <w:rsid w:val="00387A75"/>
    <w:rsid w:val="00387D3A"/>
    <w:rsid w:val="0039005B"/>
    <w:rsid w:val="0039060C"/>
    <w:rsid w:val="0039065C"/>
    <w:rsid w:val="00390916"/>
    <w:rsid w:val="00390CD2"/>
    <w:rsid w:val="00390FDC"/>
    <w:rsid w:val="00391213"/>
    <w:rsid w:val="00391F40"/>
    <w:rsid w:val="003920A9"/>
    <w:rsid w:val="003922C5"/>
    <w:rsid w:val="00392736"/>
    <w:rsid w:val="00392B91"/>
    <w:rsid w:val="00392FB3"/>
    <w:rsid w:val="00392FEB"/>
    <w:rsid w:val="00393182"/>
    <w:rsid w:val="003933F3"/>
    <w:rsid w:val="00393AEF"/>
    <w:rsid w:val="00394069"/>
    <w:rsid w:val="00394350"/>
    <w:rsid w:val="003944C5"/>
    <w:rsid w:val="00394558"/>
    <w:rsid w:val="00394590"/>
    <w:rsid w:val="00394E29"/>
    <w:rsid w:val="0039504E"/>
    <w:rsid w:val="003955DD"/>
    <w:rsid w:val="00395710"/>
    <w:rsid w:val="003959EE"/>
    <w:rsid w:val="00395A66"/>
    <w:rsid w:val="00396228"/>
    <w:rsid w:val="00396265"/>
    <w:rsid w:val="00396791"/>
    <w:rsid w:val="0039692A"/>
    <w:rsid w:val="003972A1"/>
    <w:rsid w:val="003972AB"/>
    <w:rsid w:val="003972B3"/>
    <w:rsid w:val="00397A63"/>
    <w:rsid w:val="003A002F"/>
    <w:rsid w:val="003A0088"/>
    <w:rsid w:val="003A04E0"/>
    <w:rsid w:val="003A0532"/>
    <w:rsid w:val="003A0735"/>
    <w:rsid w:val="003A12EF"/>
    <w:rsid w:val="003A219D"/>
    <w:rsid w:val="003A2973"/>
    <w:rsid w:val="003A2A12"/>
    <w:rsid w:val="003A2C34"/>
    <w:rsid w:val="003A3201"/>
    <w:rsid w:val="003A32F1"/>
    <w:rsid w:val="003A337A"/>
    <w:rsid w:val="003A38B5"/>
    <w:rsid w:val="003A3C58"/>
    <w:rsid w:val="003A426A"/>
    <w:rsid w:val="003A435B"/>
    <w:rsid w:val="003A46D5"/>
    <w:rsid w:val="003A5908"/>
    <w:rsid w:val="003A651D"/>
    <w:rsid w:val="003A65D5"/>
    <w:rsid w:val="003A65E1"/>
    <w:rsid w:val="003A6AD2"/>
    <w:rsid w:val="003A6B28"/>
    <w:rsid w:val="003A6D00"/>
    <w:rsid w:val="003A6D89"/>
    <w:rsid w:val="003A729B"/>
    <w:rsid w:val="003A7444"/>
    <w:rsid w:val="003B096D"/>
    <w:rsid w:val="003B09A0"/>
    <w:rsid w:val="003B1126"/>
    <w:rsid w:val="003B15B7"/>
    <w:rsid w:val="003B1726"/>
    <w:rsid w:val="003B23CC"/>
    <w:rsid w:val="003B26D0"/>
    <w:rsid w:val="003B2B31"/>
    <w:rsid w:val="003B2CC5"/>
    <w:rsid w:val="003B2DE2"/>
    <w:rsid w:val="003B3150"/>
    <w:rsid w:val="003B3194"/>
    <w:rsid w:val="003B3437"/>
    <w:rsid w:val="003B39BC"/>
    <w:rsid w:val="003B3C2D"/>
    <w:rsid w:val="003B3D9B"/>
    <w:rsid w:val="003B3EC8"/>
    <w:rsid w:val="003B47CA"/>
    <w:rsid w:val="003B4A9C"/>
    <w:rsid w:val="003B4DEA"/>
    <w:rsid w:val="003B4F64"/>
    <w:rsid w:val="003B5251"/>
    <w:rsid w:val="003B5968"/>
    <w:rsid w:val="003B5B5C"/>
    <w:rsid w:val="003B68C1"/>
    <w:rsid w:val="003B7AAE"/>
    <w:rsid w:val="003B7C76"/>
    <w:rsid w:val="003B7C78"/>
    <w:rsid w:val="003C043A"/>
    <w:rsid w:val="003C0FA0"/>
    <w:rsid w:val="003C0FE5"/>
    <w:rsid w:val="003C1133"/>
    <w:rsid w:val="003C1739"/>
    <w:rsid w:val="003C1752"/>
    <w:rsid w:val="003C1931"/>
    <w:rsid w:val="003C220A"/>
    <w:rsid w:val="003C234E"/>
    <w:rsid w:val="003C2A13"/>
    <w:rsid w:val="003C2DED"/>
    <w:rsid w:val="003C2E92"/>
    <w:rsid w:val="003C2FAE"/>
    <w:rsid w:val="003C30A8"/>
    <w:rsid w:val="003C321F"/>
    <w:rsid w:val="003C3353"/>
    <w:rsid w:val="003C3AD3"/>
    <w:rsid w:val="003C3C54"/>
    <w:rsid w:val="003C3E84"/>
    <w:rsid w:val="003C4DAE"/>
    <w:rsid w:val="003C4ED5"/>
    <w:rsid w:val="003C5BD7"/>
    <w:rsid w:val="003C5FE9"/>
    <w:rsid w:val="003C63F2"/>
    <w:rsid w:val="003C64E9"/>
    <w:rsid w:val="003C6AF1"/>
    <w:rsid w:val="003C6D83"/>
    <w:rsid w:val="003C7488"/>
    <w:rsid w:val="003C7511"/>
    <w:rsid w:val="003C7C52"/>
    <w:rsid w:val="003D0596"/>
    <w:rsid w:val="003D0781"/>
    <w:rsid w:val="003D0CBC"/>
    <w:rsid w:val="003D1275"/>
    <w:rsid w:val="003D148A"/>
    <w:rsid w:val="003D15FC"/>
    <w:rsid w:val="003D27C8"/>
    <w:rsid w:val="003D28BE"/>
    <w:rsid w:val="003D3109"/>
    <w:rsid w:val="003D310F"/>
    <w:rsid w:val="003D33E8"/>
    <w:rsid w:val="003D349A"/>
    <w:rsid w:val="003D3E87"/>
    <w:rsid w:val="003D4047"/>
    <w:rsid w:val="003D4192"/>
    <w:rsid w:val="003D440E"/>
    <w:rsid w:val="003D4677"/>
    <w:rsid w:val="003D494F"/>
    <w:rsid w:val="003D496A"/>
    <w:rsid w:val="003D5369"/>
    <w:rsid w:val="003D5619"/>
    <w:rsid w:val="003D5B3D"/>
    <w:rsid w:val="003D5C7A"/>
    <w:rsid w:val="003D6251"/>
    <w:rsid w:val="003D65E9"/>
    <w:rsid w:val="003D6C6B"/>
    <w:rsid w:val="003D6E64"/>
    <w:rsid w:val="003D6E9F"/>
    <w:rsid w:val="003D70FF"/>
    <w:rsid w:val="003D7183"/>
    <w:rsid w:val="003D71A8"/>
    <w:rsid w:val="003D71E8"/>
    <w:rsid w:val="003D7481"/>
    <w:rsid w:val="003D7DA8"/>
    <w:rsid w:val="003D7E9E"/>
    <w:rsid w:val="003E01E7"/>
    <w:rsid w:val="003E0615"/>
    <w:rsid w:val="003E08B0"/>
    <w:rsid w:val="003E0B5F"/>
    <w:rsid w:val="003E1020"/>
    <w:rsid w:val="003E1590"/>
    <w:rsid w:val="003E1906"/>
    <w:rsid w:val="003E1AD0"/>
    <w:rsid w:val="003E28C7"/>
    <w:rsid w:val="003E3023"/>
    <w:rsid w:val="003E3410"/>
    <w:rsid w:val="003E37A1"/>
    <w:rsid w:val="003E3FAE"/>
    <w:rsid w:val="003E4398"/>
    <w:rsid w:val="003E4DDB"/>
    <w:rsid w:val="003E4E94"/>
    <w:rsid w:val="003E4F73"/>
    <w:rsid w:val="003E525C"/>
    <w:rsid w:val="003E5B13"/>
    <w:rsid w:val="003E5B2D"/>
    <w:rsid w:val="003E5B7F"/>
    <w:rsid w:val="003E5D8E"/>
    <w:rsid w:val="003E60E7"/>
    <w:rsid w:val="003E66E3"/>
    <w:rsid w:val="003E67B5"/>
    <w:rsid w:val="003E69D5"/>
    <w:rsid w:val="003E6FF2"/>
    <w:rsid w:val="003E784A"/>
    <w:rsid w:val="003E7A5F"/>
    <w:rsid w:val="003E7B58"/>
    <w:rsid w:val="003E7EA7"/>
    <w:rsid w:val="003F0705"/>
    <w:rsid w:val="003F0786"/>
    <w:rsid w:val="003F07F3"/>
    <w:rsid w:val="003F0C96"/>
    <w:rsid w:val="003F130B"/>
    <w:rsid w:val="003F136F"/>
    <w:rsid w:val="003F1951"/>
    <w:rsid w:val="003F1BD7"/>
    <w:rsid w:val="003F1E94"/>
    <w:rsid w:val="003F20BC"/>
    <w:rsid w:val="003F295A"/>
    <w:rsid w:val="003F3312"/>
    <w:rsid w:val="003F3617"/>
    <w:rsid w:val="003F3A0D"/>
    <w:rsid w:val="003F3BF6"/>
    <w:rsid w:val="003F3F0D"/>
    <w:rsid w:val="003F3F3D"/>
    <w:rsid w:val="003F4445"/>
    <w:rsid w:val="003F4595"/>
    <w:rsid w:val="003F4CFE"/>
    <w:rsid w:val="003F4DE0"/>
    <w:rsid w:val="003F4E2A"/>
    <w:rsid w:val="003F5243"/>
    <w:rsid w:val="003F57C7"/>
    <w:rsid w:val="003F5E93"/>
    <w:rsid w:val="003F5F62"/>
    <w:rsid w:val="003F6021"/>
    <w:rsid w:val="003F6B5B"/>
    <w:rsid w:val="003F6D51"/>
    <w:rsid w:val="003F76C0"/>
    <w:rsid w:val="003F7E26"/>
    <w:rsid w:val="004002BA"/>
    <w:rsid w:val="0040083D"/>
    <w:rsid w:val="004008E4"/>
    <w:rsid w:val="00400B12"/>
    <w:rsid w:val="0040111E"/>
    <w:rsid w:val="004012D1"/>
    <w:rsid w:val="004014EE"/>
    <w:rsid w:val="00401863"/>
    <w:rsid w:val="00401FCB"/>
    <w:rsid w:val="00402489"/>
    <w:rsid w:val="00402895"/>
    <w:rsid w:val="004028AF"/>
    <w:rsid w:val="0040323C"/>
    <w:rsid w:val="00403CF6"/>
    <w:rsid w:val="00403E3E"/>
    <w:rsid w:val="00404115"/>
    <w:rsid w:val="004047E5"/>
    <w:rsid w:val="00404A52"/>
    <w:rsid w:val="00404EC0"/>
    <w:rsid w:val="004053FD"/>
    <w:rsid w:val="004056B8"/>
    <w:rsid w:val="004059F9"/>
    <w:rsid w:val="00405DBA"/>
    <w:rsid w:val="00406326"/>
    <w:rsid w:val="00406591"/>
    <w:rsid w:val="00406D45"/>
    <w:rsid w:val="00407777"/>
    <w:rsid w:val="00407AE7"/>
    <w:rsid w:val="00407D84"/>
    <w:rsid w:val="00410EA0"/>
    <w:rsid w:val="00411160"/>
    <w:rsid w:val="0041181A"/>
    <w:rsid w:val="00411949"/>
    <w:rsid w:val="00411AFC"/>
    <w:rsid w:val="00411C14"/>
    <w:rsid w:val="00411F98"/>
    <w:rsid w:val="00411FF4"/>
    <w:rsid w:val="00412A9D"/>
    <w:rsid w:val="00412AE4"/>
    <w:rsid w:val="00412CD5"/>
    <w:rsid w:val="00413253"/>
    <w:rsid w:val="00413596"/>
    <w:rsid w:val="004137CB"/>
    <w:rsid w:val="004137DC"/>
    <w:rsid w:val="00413867"/>
    <w:rsid w:val="00413ADC"/>
    <w:rsid w:val="00413DE8"/>
    <w:rsid w:val="00413F17"/>
    <w:rsid w:val="00413FCA"/>
    <w:rsid w:val="004141B0"/>
    <w:rsid w:val="00414560"/>
    <w:rsid w:val="004147B8"/>
    <w:rsid w:val="00414B30"/>
    <w:rsid w:val="004151E6"/>
    <w:rsid w:val="0041552B"/>
    <w:rsid w:val="00415789"/>
    <w:rsid w:val="004159A6"/>
    <w:rsid w:val="00415D53"/>
    <w:rsid w:val="00415DBA"/>
    <w:rsid w:val="0041633A"/>
    <w:rsid w:val="00416390"/>
    <w:rsid w:val="00416B11"/>
    <w:rsid w:val="00417000"/>
    <w:rsid w:val="004170F6"/>
    <w:rsid w:val="004170FF"/>
    <w:rsid w:val="00417A2B"/>
    <w:rsid w:val="00417F8D"/>
    <w:rsid w:val="00420240"/>
    <w:rsid w:val="00420552"/>
    <w:rsid w:val="004206DA"/>
    <w:rsid w:val="0042089B"/>
    <w:rsid w:val="00420987"/>
    <w:rsid w:val="00420E5D"/>
    <w:rsid w:val="00421322"/>
    <w:rsid w:val="00421335"/>
    <w:rsid w:val="0042160F"/>
    <w:rsid w:val="004216A0"/>
    <w:rsid w:val="00421D14"/>
    <w:rsid w:val="00421F37"/>
    <w:rsid w:val="00423195"/>
    <w:rsid w:val="004237E2"/>
    <w:rsid w:val="00423DD8"/>
    <w:rsid w:val="00424565"/>
    <w:rsid w:val="00424969"/>
    <w:rsid w:val="004249F6"/>
    <w:rsid w:val="00425A61"/>
    <w:rsid w:val="00425B70"/>
    <w:rsid w:val="00425E9C"/>
    <w:rsid w:val="00425F59"/>
    <w:rsid w:val="0042622D"/>
    <w:rsid w:val="00426330"/>
    <w:rsid w:val="00426543"/>
    <w:rsid w:val="00426ABC"/>
    <w:rsid w:val="00427000"/>
    <w:rsid w:val="0042732B"/>
    <w:rsid w:val="004275A4"/>
    <w:rsid w:val="00427D6C"/>
    <w:rsid w:val="00427E9F"/>
    <w:rsid w:val="0043072B"/>
    <w:rsid w:val="0043081F"/>
    <w:rsid w:val="0043083C"/>
    <w:rsid w:val="004308EF"/>
    <w:rsid w:val="00430E54"/>
    <w:rsid w:val="00430EEB"/>
    <w:rsid w:val="004316CD"/>
    <w:rsid w:val="00431ABF"/>
    <w:rsid w:val="00431B48"/>
    <w:rsid w:val="00431C79"/>
    <w:rsid w:val="004325F8"/>
    <w:rsid w:val="004329B5"/>
    <w:rsid w:val="0043310C"/>
    <w:rsid w:val="00433326"/>
    <w:rsid w:val="004334E6"/>
    <w:rsid w:val="004335D5"/>
    <w:rsid w:val="00433702"/>
    <w:rsid w:val="00433902"/>
    <w:rsid w:val="0043391D"/>
    <w:rsid w:val="00433B47"/>
    <w:rsid w:val="00434A73"/>
    <w:rsid w:val="00434BE2"/>
    <w:rsid w:val="00434EAC"/>
    <w:rsid w:val="0043512C"/>
    <w:rsid w:val="004352B8"/>
    <w:rsid w:val="00435362"/>
    <w:rsid w:val="004353BA"/>
    <w:rsid w:val="00435497"/>
    <w:rsid w:val="00435652"/>
    <w:rsid w:val="00435964"/>
    <w:rsid w:val="0043623E"/>
    <w:rsid w:val="00437345"/>
    <w:rsid w:val="004374CD"/>
    <w:rsid w:val="004376B2"/>
    <w:rsid w:val="00437820"/>
    <w:rsid w:val="00437DAE"/>
    <w:rsid w:val="004402AE"/>
    <w:rsid w:val="00440768"/>
    <w:rsid w:val="00440800"/>
    <w:rsid w:val="00440F60"/>
    <w:rsid w:val="00441694"/>
    <w:rsid w:val="004417AC"/>
    <w:rsid w:val="004417B0"/>
    <w:rsid w:val="00442865"/>
    <w:rsid w:val="00442A50"/>
    <w:rsid w:val="00443736"/>
    <w:rsid w:val="00443832"/>
    <w:rsid w:val="00443892"/>
    <w:rsid w:val="00443A1E"/>
    <w:rsid w:val="00444AB0"/>
    <w:rsid w:val="00444BBC"/>
    <w:rsid w:val="00444D7F"/>
    <w:rsid w:val="00444F46"/>
    <w:rsid w:val="00445FA5"/>
    <w:rsid w:val="0044613C"/>
    <w:rsid w:val="0044624C"/>
    <w:rsid w:val="004463B4"/>
    <w:rsid w:val="0044691D"/>
    <w:rsid w:val="00446F6A"/>
    <w:rsid w:val="00446F82"/>
    <w:rsid w:val="00447094"/>
    <w:rsid w:val="00447511"/>
    <w:rsid w:val="00447A59"/>
    <w:rsid w:val="00447A87"/>
    <w:rsid w:val="00447AA7"/>
    <w:rsid w:val="00447C7D"/>
    <w:rsid w:val="00447EB5"/>
    <w:rsid w:val="0045015E"/>
    <w:rsid w:val="00450EE0"/>
    <w:rsid w:val="004514AF"/>
    <w:rsid w:val="004514C4"/>
    <w:rsid w:val="004515F2"/>
    <w:rsid w:val="00451998"/>
    <w:rsid w:val="004519F6"/>
    <w:rsid w:val="00451A71"/>
    <w:rsid w:val="00451FF3"/>
    <w:rsid w:val="00452C8A"/>
    <w:rsid w:val="00452E9D"/>
    <w:rsid w:val="004530E2"/>
    <w:rsid w:val="0045346D"/>
    <w:rsid w:val="00453AFD"/>
    <w:rsid w:val="00454100"/>
    <w:rsid w:val="004547AF"/>
    <w:rsid w:val="00454B40"/>
    <w:rsid w:val="00454DE9"/>
    <w:rsid w:val="004555A4"/>
    <w:rsid w:val="00455B57"/>
    <w:rsid w:val="00455D06"/>
    <w:rsid w:val="00455D66"/>
    <w:rsid w:val="00455EA8"/>
    <w:rsid w:val="00456406"/>
    <w:rsid w:val="00456816"/>
    <w:rsid w:val="00457139"/>
    <w:rsid w:val="00457578"/>
    <w:rsid w:val="0045769E"/>
    <w:rsid w:val="00457A77"/>
    <w:rsid w:val="00457E73"/>
    <w:rsid w:val="004601D6"/>
    <w:rsid w:val="0046089B"/>
    <w:rsid w:val="0046096C"/>
    <w:rsid w:val="00460AA4"/>
    <w:rsid w:val="0046150B"/>
    <w:rsid w:val="00462083"/>
    <w:rsid w:val="0046224A"/>
    <w:rsid w:val="004625D7"/>
    <w:rsid w:val="00462B55"/>
    <w:rsid w:val="00462E4B"/>
    <w:rsid w:val="00462EE0"/>
    <w:rsid w:val="004632EB"/>
    <w:rsid w:val="0046346E"/>
    <w:rsid w:val="0046381A"/>
    <w:rsid w:val="0046393D"/>
    <w:rsid w:val="00463965"/>
    <w:rsid w:val="00463EB4"/>
    <w:rsid w:val="0046404B"/>
    <w:rsid w:val="004649A8"/>
    <w:rsid w:val="0046511F"/>
    <w:rsid w:val="00465749"/>
    <w:rsid w:val="004661D4"/>
    <w:rsid w:val="00466337"/>
    <w:rsid w:val="004664E5"/>
    <w:rsid w:val="00466951"/>
    <w:rsid w:val="00466F42"/>
    <w:rsid w:val="00467379"/>
    <w:rsid w:val="0046783D"/>
    <w:rsid w:val="004678D9"/>
    <w:rsid w:val="004678F5"/>
    <w:rsid w:val="00467F14"/>
    <w:rsid w:val="00467F6B"/>
    <w:rsid w:val="00470836"/>
    <w:rsid w:val="00470AE4"/>
    <w:rsid w:val="00470C40"/>
    <w:rsid w:val="00470EC2"/>
    <w:rsid w:val="00471609"/>
    <w:rsid w:val="00471663"/>
    <w:rsid w:val="00471D77"/>
    <w:rsid w:val="00472069"/>
    <w:rsid w:val="004725FA"/>
    <w:rsid w:val="0047263F"/>
    <w:rsid w:val="004727E0"/>
    <w:rsid w:val="00472822"/>
    <w:rsid w:val="00472AED"/>
    <w:rsid w:val="00472B18"/>
    <w:rsid w:val="00472C49"/>
    <w:rsid w:val="00472D1F"/>
    <w:rsid w:val="00473874"/>
    <w:rsid w:val="00473B91"/>
    <w:rsid w:val="00473CDB"/>
    <w:rsid w:val="00473DF7"/>
    <w:rsid w:val="00474340"/>
    <w:rsid w:val="004744DC"/>
    <w:rsid w:val="00474518"/>
    <w:rsid w:val="004746F4"/>
    <w:rsid w:val="004748F6"/>
    <w:rsid w:val="00474C99"/>
    <w:rsid w:val="00474DA8"/>
    <w:rsid w:val="00474DB8"/>
    <w:rsid w:val="00474EF6"/>
    <w:rsid w:val="00475141"/>
    <w:rsid w:val="00475302"/>
    <w:rsid w:val="004757F6"/>
    <w:rsid w:val="00475A10"/>
    <w:rsid w:val="00475D20"/>
    <w:rsid w:val="00475F55"/>
    <w:rsid w:val="00475FCF"/>
    <w:rsid w:val="0047633F"/>
    <w:rsid w:val="00476445"/>
    <w:rsid w:val="00476AFB"/>
    <w:rsid w:val="00476F2A"/>
    <w:rsid w:val="004778A2"/>
    <w:rsid w:val="00477DF4"/>
    <w:rsid w:val="00480771"/>
    <w:rsid w:val="00480891"/>
    <w:rsid w:val="00480CDF"/>
    <w:rsid w:val="00481B81"/>
    <w:rsid w:val="00481BED"/>
    <w:rsid w:val="00481DCD"/>
    <w:rsid w:val="0048225F"/>
    <w:rsid w:val="0048233A"/>
    <w:rsid w:val="004826E1"/>
    <w:rsid w:val="0048425B"/>
    <w:rsid w:val="00484487"/>
    <w:rsid w:val="00485034"/>
    <w:rsid w:val="00485464"/>
    <w:rsid w:val="00485540"/>
    <w:rsid w:val="00485A66"/>
    <w:rsid w:val="00485C42"/>
    <w:rsid w:val="00485CA1"/>
    <w:rsid w:val="00486336"/>
    <w:rsid w:val="00486726"/>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628"/>
    <w:rsid w:val="00491723"/>
    <w:rsid w:val="00491A26"/>
    <w:rsid w:val="004921C6"/>
    <w:rsid w:val="00492214"/>
    <w:rsid w:val="0049249B"/>
    <w:rsid w:val="00492892"/>
    <w:rsid w:val="004929AD"/>
    <w:rsid w:val="00492B08"/>
    <w:rsid w:val="0049342C"/>
    <w:rsid w:val="004935AF"/>
    <w:rsid w:val="00494047"/>
    <w:rsid w:val="00494171"/>
    <w:rsid w:val="0049430E"/>
    <w:rsid w:val="00494537"/>
    <w:rsid w:val="0049497D"/>
    <w:rsid w:val="00494F1B"/>
    <w:rsid w:val="0049535C"/>
    <w:rsid w:val="00495EA4"/>
    <w:rsid w:val="00496061"/>
    <w:rsid w:val="0049627A"/>
    <w:rsid w:val="004962CF"/>
    <w:rsid w:val="0049641C"/>
    <w:rsid w:val="004965DD"/>
    <w:rsid w:val="004966DC"/>
    <w:rsid w:val="004968DB"/>
    <w:rsid w:val="00496B09"/>
    <w:rsid w:val="00496CA8"/>
    <w:rsid w:val="00496D63"/>
    <w:rsid w:val="0049736F"/>
    <w:rsid w:val="0049774B"/>
    <w:rsid w:val="004978E5"/>
    <w:rsid w:val="00497C54"/>
    <w:rsid w:val="00497E5C"/>
    <w:rsid w:val="004A01C0"/>
    <w:rsid w:val="004A0635"/>
    <w:rsid w:val="004A085A"/>
    <w:rsid w:val="004A0931"/>
    <w:rsid w:val="004A0B84"/>
    <w:rsid w:val="004A0EA0"/>
    <w:rsid w:val="004A1749"/>
    <w:rsid w:val="004A1C69"/>
    <w:rsid w:val="004A1E40"/>
    <w:rsid w:val="004A1F79"/>
    <w:rsid w:val="004A21EF"/>
    <w:rsid w:val="004A22D3"/>
    <w:rsid w:val="004A3259"/>
    <w:rsid w:val="004A36B4"/>
    <w:rsid w:val="004A36EB"/>
    <w:rsid w:val="004A4A4A"/>
    <w:rsid w:val="004A4CAB"/>
    <w:rsid w:val="004A5C19"/>
    <w:rsid w:val="004A5C5A"/>
    <w:rsid w:val="004A5CDD"/>
    <w:rsid w:val="004A71E4"/>
    <w:rsid w:val="004A722F"/>
    <w:rsid w:val="004A74EF"/>
    <w:rsid w:val="004A7986"/>
    <w:rsid w:val="004A7C1F"/>
    <w:rsid w:val="004B0391"/>
    <w:rsid w:val="004B14B0"/>
    <w:rsid w:val="004B1527"/>
    <w:rsid w:val="004B193A"/>
    <w:rsid w:val="004B1AA8"/>
    <w:rsid w:val="004B2748"/>
    <w:rsid w:val="004B2C65"/>
    <w:rsid w:val="004B3225"/>
    <w:rsid w:val="004B35FC"/>
    <w:rsid w:val="004B3837"/>
    <w:rsid w:val="004B3844"/>
    <w:rsid w:val="004B3A90"/>
    <w:rsid w:val="004B3ACA"/>
    <w:rsid w:val="004B46C5"/>
    <w:rsid w:val="004B47DF"/>
    <w:rsid w:val="004B49DA"/>
    <w:rsid w:val="004B5215"/>
    <w:rsid w:val="004B54B7"/>
    <w:rsid w:val="004B5726"/>
    <w:rsid w:val="004B58D7"/>
    <w:rsid w:val="004B60FD"/>
    <w:rsid w:val="004B6C61"/>
    <w:rsid w:val="004B7258"/>
    <w:rsid w:val="004B7AC5"/>
    <w:rsid w:val="004B7C7D"/>
    <w:rsid w:val="004C01A0"/>
    <w:rsid w:val="004C0282"/>
    <w:rsid w:val="004C03DD"/>
    <w:rsid w:val="004C0C4D"/>
    <w:rsid w:val="004C0CEC"/>
    <w:rsid w:val="004C1769"/>
    <w:rsid w:val="004C1819"/>
    <w:rsid w:val="004C1AB6"/>
    <w:rsid w:val="004C20F2"/>
    <w:rsid w:val="004C27AA"/>
    <w:rsid w:val="004C2954"/>
    <w:rsid w:val="004C2CF7"/>
    <w:rsid w:val="004C30C3"/>
    <w:rsid w:val="004C311B"/>
    <w:rsid w:val="004C34A5"/>
    <w:rsid w:val="004C3606"/>
    <w:rsid w:val="004C367E"/>
    <w:rsid w:val="004C3E53"/>
    <w:rsid w:val="004C4581"/>
    <w:rsid w:val="004C46F2"/>
    <w:rsid w:val="004C472F"/>
    <w:rsid w:val="004C4944"/>
    <w:rsid w:val="004C5600"/>
    <w:rsid w:val="004C599E"/>
    <w:rsid w:val="004C675A"/>
    <w:rsid w:val="004C6ABC"/>
    <w:rsid w:val="004C6C71"/>
    <w:rsid w:val="004C70B6"/>
    <w:rsid w:val="004C7459"/>
    <w:rsid w:val="004C789F"/>
    <w:rsid w:val="004C7A23"/>
    <w:rsid w:val="004C7B34"/>
    <w:rsid w:val="004D023E"/>
    <w:rsid w:val="004D04D7"/>
    <w:rsid w:val="004D076F"/>
    <w:rsid w:val="004D0875"/>
    <w:rsid w:val="004D1089"/>
    <w:rsid w:val="004D10DC"/>
    <w:rsid w:val="004D17C2"/>
    <w:rsid w:val="004D17CA"/>
    <w:rsid w:val="004D1C6C"/>
    <w:rsid w:val="004D228A"/>
    <w:rsid w:val="004D253D"/>
    <w:rsid w:val="004D28C1"/>
    <w:rsid w:val="004D2CB1"/>
    <w:rsid w:val="004D33A9"/>
    <w:rsid w:val="004D3C32"/>
    <w:rsid w:val="004D3E1B"/>
    <w:rsid w:val="004D4E2C"/>
    <w:rsid w:val="004D4E77"/>
    <w:rsid w:val="004D50B1"/>
    <w:rsid w:val="004D5320"/>
    <w:rsid w:val="004D542E"/>
    <w:rsid w:val="004D5686"/>
    <w:rsid w:val="004D5725"/>
    <w:rsid w:val="004D60C3"/>
    <w:rsid w:val="004D635A"/>
    <w:rsid w:val="004D648F"/>
    <w:rsid w:val="004D6C17"/>
    <w:rsid w:val="004D6F0D"/>
    <w:rsid w:val="004D74B8"/>
    <w:rsid w:val="004D7C60"/>
    <w:rsid w:val="004D7DAE"/>
    <w:rsid w:val="004E03C3"/>
    <w:rsid w:val="004E05CF"/>
    <w:rsid w:val="004E0997"/>
    <w:rsid w:val="004E0D30"/>
    <w:rsid w:val="004E112D"/>
    <w:rsid w:val="004E16D9"/>
    <w:rsid w:val="004E1A11"/>
    <w:rsid w:val="004E2421"/>
    <w:rsid w:val="004E25BC"/>
    <w:rsid w:val="004E2957"/>
    <w:rsid w:val="004E300D"/>
    <w:rsid w:val="004E398E"/>
    <w:rsid w:val="004E39FC"/>
    <w:rsid w:val="004E3BDF"/>
    <w:rsid w:val="004E4177"/>
    <w:rsid w:val="004E430D"/>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F015D"/>
    <w:rsid w:val="004F0504"/>
    <w:rsid w:val="004F0A87"/>
    <w:rsid w:val="004F1083"/>
    <w:rsid w:val="004F159F"/>
    <w:rsid w:val="004F18AE"/>
    <w:rsid w:val="004F1B89"/>
    <w:rsid w:val="004F231C"/>
    <w:rsid w:val="004F2516"/>
    <w:rsid w:val="004F2CCE"/>
    <w:rsid w:val="004F31EE"/>
    <w:rsid w:val="004F3523"/>
    <w:rsid w:val="004F358E"/>
    <w:rsid w:val="004F3A33"/>
    <w:rsid w:val="004F470C"/>
    <w:rsid w:val="004F4F14"/>
    <w:rsid w:val="004F4FBA"/>
    <w:rsid w:val="004F5006"/>
    <w:rsid w:val="004F51BA"/>
    <w:rsid w:val="004F55DE"/>
    <w:rsid w:val="004F56A9"/>
    <w:rsid w:val="004F5CE9"/>
    <w:rsid w:val="004F650C"/>
    <w:rsid w:val="004F6CC9"/>
    <w:rsid w:val="004F746E"/>
    <w:rsid w:val="004F75DB"/>
    <w:rsid w:val="004F78DB"/>
    <w:rsid w:val="004F7A0F"/>
    <w:rsid w:val="004F7D70"/>
    <w:rsid w:val="00500198"/>
    <w:rsid w:val="00500BFA"/>
    <w:rsid w:val="005016BE"/>
    <w:rsid w:val="00501850"/>
    <w:rsid w:val="0050189E"/>
    <w:rsid w:val="00502137"/>
    <w:rsid w:val="0050259E"/>
    <w:rsid w:val="0050287A"/>
    <w:rsid w:val="00502BAB"/>
    <w:rsid w:val="00502E7F"/>
    <w:rsid w:val="00503EBA"/>
    <w:rsid w:val="00504348"/>
    <w:rsid w:val="005043ED"/>
    <w:rsid w:val="0050448C"/>
    <w:rsid w:val="00504493"/>
    <w:rsid w:val="005046B1"/>
    <w:rsid w:val="0050491E"/>
    <w:rsid w:val="005049CD"/>
    <w:rsid w:val="00504F6D"/>
    <w:rsid w:val="00506468"/>
    <w:rsid w:val="0050656D"/>
    <w:rsid w:val="00506818"/>
    <w:rsid w:val="00506B6D"/>
    <w:rsid w:val="00506D9B"/>
    <w:rsid w:val="00506DF2"/>
    <w:rsid w:val="00507135"/>
    <w:rsid w:val="005073DD"/>
    <w:rsid w:val="00507721"/>
    <w:rsid w:val="00507773"/>
    <w:rsid w:val="00507A55"/>
    <w:rsid w:val="00507AAC"/>
    <w:rsid w:val="005101C0"/>
    <w:rsid w:val="00510369"/>
    <w:rsid w:val="00510687"/>
    <w:rsid w:val="00510E4F"/>
    <w:rsid w:val="00510FAE"/>
    <w:rsid w:val="0051134A"/>
    <w:rsid w:val="0051141B"/>
    <w:rsid w:val="00511434"/>
    <w:rsid w:val="0051196E"/>
    <w:rsid w:val="00511990"/>
    <w:rsid w:val="00511CE8"/>
    <w:rsid w:val="00511DED"/>
    <w:rsid w:val="005123FF"/>
    <w:rsid w:val="00512439"/>
    <w:rsid w:val="0051273C"/>
    <w:rsid w:val="00512788"/>
    <w:rsid w:val="005129B9"/>
    <w:rsid w:val="00512C68"/>
    <w:rsid w:val="00512F23"/>
    <w:rsid w:val="00512FB0"/>
    <w:rsid w:val="005135BA"/>
    <w:rsid w:val="00514799"/>
    <w:rsid w:val="0051490C"/>
    <w:rsid w:val="00514D08"/>
    <w:rsid w:val="00514DE5"/>
    <w:rsid w:val="00515A1E"/>
    <w:rsid w:val="00515AC3"/>
    <w:rsid w:val="00516014"/>
    <w:rsid w:val="005162CC"/>
    <w:rsid w:val="00516387"/>
    <w:rsid w:val="0051654E"/>
    <w:rsid w:val="00516863"/>
    <w:rsid w:val="00516C84"/>
    <w:rsid w:val="00517193"/>
    <w:rsid w:val="00517999"/>
    <w:rsid w:val="005223E5"/>
    <w:rsid w:val="00522547"/>
    <w:rsid w:val="0052259A"/>
    <w:rsid w:val="005228A2"/>
    <w:rsid w:val="00522A22"/>
    <w:rsid w:val="00522F87"/>
    <w:rsid w:val="00523396"/>
    <w:rsid w:val="00523818"/>
    <w:rsid w:val="005239F2"/>
    <w:rsid w:val="00523A54"/>
    <w:rsid w:val="00523A84"/>
    <w:rsid w:val="00523B1E"/>
    <w:rsid w:val="00523B71"/>
    <w:rsid w:val="00523CF5"/>
    <w:rsid w:val="005240AA"/>
    <w:rsid w:val="00524600"/>
    <w:rsid w:val="00524985"/>
    <w:rsid w:val="00524A6A"/>
    <w:rsid w:val="00524E14"/>
    <w:rsid w:val="00524EA7"/>
    <w:rsid w:val="00525129"/>
    <w:rsid w:val="00525143"/>
    <w:rsid w:val="005251AF"/>
    <w:rsid w:val="00525345"/>
    <w:rsid w:val="0052548C"/>
    <w:rsid w:val="005254CC"/>
    <w:rsid w:val="00526580"/>
    <w:rsid w:val="005265DC"/>
    <w:rsid w:val="005266D6"/>
    <w:rsid w:val="005267C9"/>
    <w:rsid w:val="005275AA"/>
    <w:rsid w:val="0053039E"/>
    <w:rsid w:val="005303D9"/>
    <w:rsid w:val="005303F2"/>
    <w:rsid w:val="00530A2B"/>
    <w:rsid w:val="00531851"/>
    <w:rsid w:val="005319EF"/>
    <w:rsid w:val="00531A75"/>
    <w:rsid w:val="00531F11"/>
    <w:rsid w:val="0053266D"/>
    <w:rsid w:val="00532923"/>
    <w:rsid w:val="00532CA0"/>
    <w:rsid w:val="00533063"/>
    <w:rsid w:val="005332CC"/>
    <w:rsid w:val="00533576"/>
    <w:rsid w:val="005340AE"/>
    <w:rsid w:val="0053447F"/>
    <w:rsid w:val="0053452C"/>
    <w:rsid w:val="00534C40"/>
    <w:rsid w:val="00534FFA"/>
    <w:rsid w:val="00535123"/>
    <w:rsid w:val="0053513E"/>
    <w:rsid w:val="005355E9"/>
    <w:rsid w:val="005358A6"/>
    <w:rsid w:val="00535A53"/>
    <w:rsid w:val="005363A5"/>
    <w:rsid w:val="00536531"/>
    <w:rsid w:val="00536672"/>
    <w:rsid w:val="00536719"/>
    <w:rsid w:val="00536875"/>
    <w:rsid w:val="005369AE"/>
    <w:rsid w:val="00536B09"/>
    <w:rsid w:val="00536BDB"/>
    <w:rsid w:val="00537060"/>
    <w:rsid w:val="0053718C"/>
    <w:rsid w:val="00537284"/>
    <w:rsid w:val="0053737C"/>
    <w:rsid w:val="00537820"/>
    <w:rsid w:val="00540134"/>
    <w:rsid w:val="005402D5"/>
    <w:rsid w:val="00540305"/>
    <w:rsid w:val="005405EB"/>
    <w:rsid w:val="00540922"/>
    <w:rsid w:val="00540E32"/>
    <w:rsid w:val="005411B9"/>
    <w:rsid w:val="005411E1"/>
    <w:rsid w:val="0054139A"/>
    <w:rsid w:val="0054144A"/>
    <w:rsid w:val="00541B9F"/>
    <w:rsid w:val="00541D0B"/>
    <w:rsid w:val="0054238D"/>
    <w:rsid w:val="005425B5"/>
    <w:rsid w:val="0054297F"/>
    <w:rsid w:val="00544203"/>
    <w:rsid w:val="005445DE"/>
    <w:rsid w:val="00544A16"/>
    <w:rsid w:val="00544A50"/>
    <w:rsid w:val="005451C5"/>
    <w:rsid w:val="00545594"/>
    <w:rsid w:val="005459A8"/>
    <w:rsid w:val="00545C51"/>
    <w:rsid w:val="00545C6B"/>
    <w:rsid w:val="0054601A"/>
    <w:rsid w:val="00546373"/>
    <w:rsid w:val="00546E2B"/>
    <w:rsid w:val="00546F61"/>
    <w:rsid w:val="00547073"/>
    <w:rsid w:val="005473C3"/>
    <w:rsid w:val="00550171"/>
    <w:rsid w:val="00550330"/>
    <w:rsid w:val="00551A82"/>
    <w:rsid w:val="00551ACF"/>
    <w:rsid w:val="00551E7A"/>
    <w:rsid w:val="00552917"/>
    <w:rsid w:val="00552927"/>
    <w:rsid w:val="00552EE2"/>
    <w:rsid w:val="00553238"/>
    <w:rsid w:val="005532AF"/>
    <w:rsid w:val="0055330A"/>
    <w:rsid w:val="00553AD5"/>
    <w:rsid w:val="00553AE2"/>
    <w:rsid w:val="00553B97"/>
    <w:rsid w:val="00553DC1"/>
    <w:rsid w:val="005541BA"/>
    <w:rsid w:val="0055492D"/>
    <w:rsid w:val="005551FE"/>
    <w:rsid w:val="005555B5"/>
    <w:rsid w:val="00555C5E"/>
    <w:rsid w:val="00555DF3"/>
    <w:rsid w:val="005564D5"/>
    <w:rsid w:val="00556FC6"/>
    <w:rsid w:val="0055724D"/>
    <w:rsid w:val="00557B17"/>
    <w:rsid w:val="00557CF4"/>
    <w:rsid w:val="00557D47"/>
    <w:rsid w:val="00557D4C"/>
    <w:rsid w:val="00557DF1"/>
    <w:rsid w:val="00557F5A"/>
    <w:rsid w:val="00560545"/>
    <w:rsid w:val="0056087C"/>
    <w:rsid w:val="00560BAC"/>
    <w:rsid w:val="00561125"/>
    <w:rsid w:val="005615DA"/>
    <w:rsid w:val="00561655"/>
    <w:rsid w:val="005616EF"/>
    <w:rsid w:val="005625A7"/>
    <w:rsid w:val="00562968"/>
    <w:rsid w:val="00562A2C"/>
    <w:rsid w:val="00562C90"/>
    <w:rsid w:val="005630B0"/>
    <w:rsid w:val="00563646"/>
    <w:rsid w:val="005638DE"/>
    <w:rsid w:val="00563D53"/>
    <w:rsid w:val="00563DE7"/>
    <w:rsid w:val="005640FF"/>
    <w:rsid w:val="005641A5"/>
    <w:rsid w:val="00564F98"/>
    <w:rsid w:val="005651F7"/>
    <w:rsid w:val="00565989"/>
    <w:rsid w:val="00565B68"/>
    <w:rsid w:val="00566100"/>
    <w:rsid w:val="005665E0"/>
    <w:rsid w:val="00566610"/>
    <w:rsid w:val="00566650"/>
    <w:rsid w:val="00566882"/>
    <w:rsid w:val="0056690F"/>
    <w:rsid w:val="00567D69"/>
    <w:rsid w:val="00567F43"/>
    <w:rsid w:val="005700A5"/>
    <w:rsid w:val="0057016A"/>
    <w:rsid w:val="005704B7"/>
    <w:rsid w:val="005705A1"/>
    <w:rsid w:val="0057117F"/>
    <w:rsid w:val="0057118B"/>
    <w:rsid w:val="005721E9"/>
    <w:rsid w:val="00572434"/>
    <w:rsid w:val="00572667"/>
    <w:rsid w:val="00572B4C"/>
    <w:rsid w:val="00572B89"/>
    <w:rsid w:val="00572CFF"/>
    <w:rsid w:val="005733CA"/>
    <w:rsid w:val="00573642"/>
    <w:rsid w:val="00573C62"/>
    <w:rsid w:val="00574106"/>
    <w:rsid w:val="0057442F"/>
    <w:rsid w:val="005744DC"/>
    <w:rsid w:val="00574598"/>
    <w:rsid w:val="0057491B"/>
    <w:rsid w:val="00574A18"/>
    <w:rsid w:val="00574D05"/>
    <w:rsid w:val="00574DED"/>
    <w:rsid w:val="00574EAD"/>
    <w:rsid w:val="00575419"/>
    <w:rsid w:val="00575BE7"/>
    <w:rsid w:val="00575C61"/>
    <w:rsid w:val="00575F74"/>
    <w:rsid w:val="0057656C"/>
    <w:rsid w:val="0057677C"/>
    <w:rsid w:val="00576A73"/>
    <w:rsid w:val="00576D42"/>
    <w:rsid w:val="00576F3E"/>
    <w:rsid w:val="00577412"/>
    <w:rsid w:val="005778FC"/>
    <w:rsid w:val="00577BF3"/>
    <w:rsid w:val="00580289"/>
    <w:rsid w:val="00580E13"/>
    <w:rsid w:val="0058115A"/>
    <w:rsid w:val="00581E1F"/>
    <w:rsid w:val="005820F6"/>
    <w:rsid w:val="00582351"/>
    <w:rsid w:val="005825F5"/>
    <w:rsid w:val="0058283E"/>
    <w:rsid w:val="00582AFD"/>
    <w:rsid w:val="00583696"/>
    <w:rsid w:val="005836BD"/>
    <w:rsid w:val="005837B6"/>
    <w:rsid w:val="00583B4C"/>
    <w:rsid w:val="00583DD0"/>
    <w:rsid w:val="005845BC"/>
    <w:rsid w:val="00584A72"/>
    <w:rsid w:val="00584BEA"/>
    <w:rsid w:val="00584D75"/>
    <w:rsid w:val="00584F4A"/>
    <w:rsid w:val="00585773"/>
    <w:rsid w:val="005858BC"/>
    <w:rsid w:val="00585BC8"/>
    <w:rsid w:val="00585FE3"/>
    <w:rsid w:val="0058685A"/>
    <w:rsid w:val="00586EBE"/>
    <w:rsid w:val="00586FC5"/>
    <w:rsid w:val="005877CA"/>
    <w:rsid w:val="00587815"/>
    <w:rsid w:val="00587886"/>
    <w:rsid w:val="00587BA0"/>
    <w:rsid w:val="00587CBA"/>
    <w:rsid w:val="00590BB3"/>
    <w:rsid w:val="005914BB"/>
    <w:rsid w:val="0059170D"/>
    <w:rsid w:val="0059223C"/>
    <w:rsid w:val="00592276"/>
    <w:rsid w:val="00592715"/>
    <w:rsid w:val="00592813"/>
    <w:rsid w:val="0059285E"/>
    <w:rsid w:val="005929AF"/>
    <w:rsid w:val="005933DE"/>
    <w:rsid w:val="005936F2"/>
    <w:rsid w:val="00593772"/>
    <w:rsid w:val="005937B9"/>
    <w:rsid w:val="00593C15"/>
    <w:rsid w:val="00593D68"/>
    <w:rsid w:val="005944EF"/>
    <w:rsid w:val="005945F1"/>
    <w:rsid w:val="00594B75"/>
    <w:rsid w:val="00594EC7"/>
    <w:rsid w:val="00594F6E"/>
    <w:rsid w:val="0059536A"/>
    <w:rsid w:val="005954EA"/>
    <w:rsid w:val="0059626F"/>
    <w:rsid w:val="005964C6"/>
    <w:rsid w:val="00596A8D"/>
    <w:rsid w:val="00596DCF"/>
    <w:rsid w:val="00596E52"/>
    <w:rsid w:val="0059753C"/>
    <w:rsid w:val="005976A9"/>
    <w:rsid w:val="00597C46"/>
    <w:rsid w:val="005A059F"/>
    <w:rsid w:val="005A0743"/>
    <w:rsid w:val="005A0778"/>
    <w:rsid w:val="005A0A05"/>
    <w:rsid w:val="005A0AAD"/>
    <w:rsid w:val="005A1D99"/>
    <w:rsid w:val="005A1E69"/>
    <w:rsid w:val="005A1EE7"/>
    <w:rsid w:val="005A1F2C"/>
    <w:rsid w:val="005A24A4"/>
    <w:rsid w:val="005A250B"/>
    <w:rsid w:val="005A2CFD"/>
    <w:rsid w:val="005A2DDE"/>
    <w:rsid w:val="005A2EE6"/>
    <w:rsid w:val="005A30BD"/>
    <w:rsid w:val="005A31FC"/>
    <w:rsid w:val="005A3631"/>
    <w:rsid w:val="005A3B33"/>
    <w:rsid w:val="005A3FC3"/>
    <w:rsid w:val="005A45B7"/>
    <w:rsid w:val="005A46F9"/>
    <w:rsid w:val="005A48B4"/>
    <w:rsid w:val="005A4B3D"/>
    <w:rsid w:val="005A4E56"/>
    <w:rsid w:val="005A55CC"/>
    <w:rsid w:val="005A5EB4"/>
    <w:rsid w:val="005A6668"/>
    <w:rsid w:val="005A6B32"/>
    <w:rsid w:val="005A6E01"/>
    <w:rsid w:val="005A784D"/>
    <w:rsid w:val="005B0207"/>
    <w:rsid w:val="005B0458"/>
    <w:rsid w:val="005B087B"/>
    <w:rsid w:val="005B0CC8"/>
    <w:rsid w:val="005B0F02"/>
    <w:rsid w:val="005B16D4"/>
    <w:rsid w:val="005B1D18"/>
    <w:rsid w:val="005B2474"/>
    <w:rsid w:val="005B2856"/>
    <w:rsid w:val="005B2857"/>
    <w:rsid w:val="005B2BAE"/>
    <w:rsid w:val="005B2C3B"/>
    <w:rsid w:val="005B2D0D"/>
    <w:rsid w:val="005B2DEA"/>
    <w:rsid w:val="005B360A"/>
    <w:rsid w:val="005B38C5"/>
    <w:rsid w:val="005B42F6"/>
    <w:rsid w:val="005B446E"/>
    <w:rsid w:val="005B4AB8"/>
    <w:rsid w:val="005B4D55"/>
    <w:rsid w:val="005B4F26"/>
    <w:rsid w:val="005B4F8A"/>
    <w:rsid w:val="005B4FB2"/>
    <w:rsid w:val="005B58B8"/>
    <w:rsid w:val="005B59A2"/>
    <w:rsid w:val="005B5ADD"/>
    <w:rsid w:val="005B5AF0"/>
    <w:rsid w:val="005B6839"/>
    <w:rsid w:val="005B6D3F"/>
    <w:rsid w:val="005B6DBD"/>
    <w:rsid w:val="005B6E73"/>
    <w:rsid w:val="005B7B5E"/>
    <w:rsid w:val="005B7C1A"/>
    <w:rsid w:val="005B7CEB"/>
    <w:rsid w:val="005C0299"/>
    <w:rsid w:val="005C0453"/>
    <w:rsid w:val="005C05AB"/>
    <w:rsid w:val="005C0624"/>
    <w:rsid w:val="005C0B07"/>
    <w:rsid w:val="005C0BE9"/>
    <w:rsid w:val="005C0F82"/>
    <w:rsid w:val="005C13C3"/>
    <w:rsid w:val="005C177C"/>
    <w:rsid w:val="005C1D80"/>
    <w:rsid w:val="005C28FA"/>
    <w:rsid w:val="005C2A9E"/>
    <w:rsid w:val="005C2D1B"/>
    <w:rsid w:val="005C31BF"/>
    <w:rsid w:val="005C3465"/>
    <w:rsid w:val="005C3512"/>
    <w:rsid w:val="005C4379"/>
    <w:rsid w:val="005C44B6"/>
    <w:rsid w:val="005C48D5"/>
    <w:rsid w:val="005C4D25"/>
    <w:rsid w:val="005C4E2F"/>
    <w:rsid w:val="005C4EA5"/>
    <w:rsid w:val="005C535D"/>
    <w:rsid w:val="005C567D"/>
    <w:rsid w:val="005C5701"/>
    <w:rsid w:val="005C5870"/>
    <w:rsid w:val="005C5976"/>
    <w:rsid w:val="005C5D38"/>
    <w:rsid w:val="005C669C"/>
    <w:rsid w:val="005C6A3C"/>
    <w:rsid w:val="005C6ABE"/>
    <w:rsid w:val="005C6E76"/>
    <w:rsid w:val="005C6E7A"/>
    <w:rsid w:val="005C7112"/>
    <w:rsid w:val="005C7411"/>
    <w:rsid w:val="005C79B0"/>
    <w:rsid w:val="005C7EB4"/>
    <w:rsid w:val="005D020B"/>
    <w:rsid w:val="005D05E7"/>
    <w:rsid w:val="005D0872"/>
    <w:rsid w:val="005D0968"/>
    <w:rsid w:val="005D0F62"/>
    <w:rsid w:val="005D1187"/>
    <w:rsid w:val="005D15F7"/>
    <w:rsid w:val="005D1643"/>
    <w:rsid w:val="005D1647"/>
    <w:rsid w:val="005D1740"/>
    <w:rsid w:val="005D1B07"/>
    <w:rsid w:val="005D1BB3"/>
    <w:rsid w:val="005D1C9F"/>
    <w:rsid w:val="005D1E1C"/>
    <w:rsid w:val="005D22DC"/>
    <w:rsid w:val="005D2524"/>
    <w:rsid w:val="005D256B"/>
    <w:rsid w:val="005D2A22"/>
    <w:rsid w:val="005D2B38"/>
    <w:rsid w:val="005D2DAA"/>
    <w:rsid w:val="005D2EF1"/>
    <w:rsid w:val="005D3063"/>
    <w:rsid w:val="005D3387"/>
    <w:rsid w:val="005D41A5"/>
    <w:rsid w:val="005D448E"/>
    <w:rsid w:val="005D4A8E"/>
    <w:rsid w:val="005D4F47"/>
    <w:rsid w:val="005D548F"/>
    <w:rsid w:val="005D567E"/>
    <w:rsid w:val="005D59FC"/>
    <w:rsid w:val="005D5E02"/>
    <w:rsid w:val="005D636D"/>
    <w:rsid w:val="005D6A0C"/>
    <w:rsid w:val="005D6E33"/>
    <w:rsid w:val="005D7661"/>
    <w:rsid w:val="005D7780"/>
    <w:rsid w:val="005D787F"/>
    <w:rsid w:val="005D7A3B"/>
    <w:rsid w:val="005D7EB8"/>
    <w:rsid w:val="005E00C3"/>
    <w:rsid w:val="005E0302"/>
    <w:rsid w:val="005E0A63"/>
    <w:rsid w:val="005E0D25"/>
    <w:rsid w:val="005E13EE"/>
    <w:rsid w:val="005E18FD"/>
    <w:rsid w:val="005E1C3F"/>
    <w:rsid w:val="005E1CAE"/>
    <w:rsid w:val="005E1F27"/>
    <w:rsid w:val="005E20D9"/>
    <w:rsid w:val="005E2171"/>
    <w:rsid w:val="005E23D5"/>
    <w:rsid w:val="005E2F1F"/>
    <w:rsid w:val="005E335C"/>
    <w:rsid w:val="005E3411"/>
    <w:rsid w:val="005E3603"/>
    <w:rsid w:val="005E3EBC"/>
    <w:rsid w:val="005E3FAE"/>
    <w:rsid w:val="005E43E6"/>
    <w:rsid w:val="005E43EE"/>
    <w:rsid w:val="005E4509"/>
    <w:rsid w:val="005E4B72"/>
    <w:rsid w:val="005E4E46"/>
    <w:rsid w:val="005E4FA1"/>
    <w:rsid w:val="005E5183"/>
    <w:rsid w:val="005E51C8"/>
    <w:rsid w:val="005E5686"/>
    <w:rsid w:val="005E5C29"/>
    <w:rsid w:val="005E5E56"/>
    <w:rsid w:val="005E5EF3"/>
    <w:rsid w:val="005E63D5"/>
    <w:rsid w:val="005E6608"/>
    <w:rsid w:val="005E6839"/>
    <w:rsid w:val="005E72BF"/>
    <w:rsid w:val="005E7A94"/>
    <w:rsid w:val="005F03B2"/>
    <w:rsid w:val="005F1072"/>
    <w:rsid w:val="005F10A0"/>
    <w:rsid w:val="005F1326"/>
    <w:rsid w:val="005F15FA"/>
    <w:rsid w:val="005F1881"/>
    <w:rsid w:val="005F1DB5"/>
    <w:rsid w:val="005F2131"/>
    <w:rsid w:val="005F221F"/>
    <w:rsid w:val="005F2377"/>
    <w:rsid w:val="005F2475"/>
    <w:rsid w:val="005F2B64"/>
    <w:rsid w:val="005F2D30"/>
    <w:rsid w:val="005F2F36"/>
    <w:rsid w:val="005F36AC"/>
    <w:rsid w:val="005F3AD7"/>
    <w:rsid w:val="005F43F7"/>
    <w:rsid w:val="005F47DA"/>
    <w:rsid w:val="005F47F8"/>
    <w:rsid w:val="005F4870"/>
    <w:rsid w:val="005F49EF"/>
    <w:rsid w:val="005F5167"/>
    <w:rsid w:val="005F51CE"/>
    <w:rsid w:val="005F5587"/>
    <w:rsid w:val="005F5B20"/>
    <w:rsid w:val="005F5B67"/>
    <w:rsid w:val="005F7D5F"/>
    <w:rsid w:val="0060089A"/>
    <w:rsid w:val="0060095B"/>
    <w:rsid w:val="00600C07"/>
    <w:rsid w:val="00600E28"/>
    <w:rsid w:val="006013FB"/>
    <w:rsid w:val="006014A8"/>
    <w:rsid w:val="006017E3"/>
    <w:rsid w:val="00601911"/>
    <w:rsid w:val="00601B5C"/>
    <w:rsid w:val="00602026"/>
    <w:rsid w:val="006025F1"/>
    <w:rsid w:val="00602824"/>
    <w:rsid w:val="00602A93"/>
    <w:rsid w:val="00602DFE"/>
    <w:rsid w:val="00602EE7"/>
    <w:rsid w:val="006030E4"/>
    <w:rsid w:val="006030F9"/>
    <w:rsid w:val="00603631"/>
    <w:rsid w:val="006037E5"/>
    <w:rsid w:val="006038C5"/>
    <w:rsid w:val="0060471E"/>
    <w:rsid w:val="0060479D"/>
    <w:rsid w:val="006047AC"/>
    <w:rsid w:val="00604BBE"/>
    <w:rsid w:val="00604D8B"/>
    <w:rsid w:val="006054DA"/>
    <w:rsid w:val="00605597"/>
    <w:rsid w:val="006056C2"/>
    <w:rsid w:val="0060667B"/>
    <w:rsid w:val="0060739F"/>
    <w:rsid w:val="00607A78"/>
    <w:rsid w:val="00610105"/>
    <w:rsid w:val="00610346"/>
    <w:rsid w:val="006107E0"/>
    <w:rsid w:val="00610C4E"/>
    <w:rsid w:val="00610D5F"/>
    <w:rsid w:val="00610EA6"/>
    <w:rsid w:val="00610ECA"/>
    <w:rsid w:val="0061112E"/>
    <w:rsid w:val="006117A8"/>
    <w:rsid w:val="00611852"/>
    <w:rsid w:val="00611D0B"/>
    <w:rsid w:val="00611DF2"/>
    <w:rsid w:val="00612159"/>
    <w:rsid w:val="0061215A"/>
    <w:rsid w:val="0061216C"/>
    <w:rsid w:val="00612A1B"/>
    <w:rsid w:val="00612A4C"/>
    <w:rsid w:val="00612A8B"/>
    <w:rsid w:val="006131D4"/>
    <w:rsid w:val="006135E7"/>
    <w:rsid w:val="00613A17"/>
    <w:rsid w:val="00613BB3"/>
    <w:rsid w:val="00613E03"/>
    <w:rsid w:val="00614108"/>
    <w:rsid w:val="00614128"/>
    <w:rsid w:val="006141FA"/>
    <w:rsid w:val="006142F0"/>
    <w:rsid w:val="006149F9"/>
    <w:rsid w:val="00614F83"/>
    <w:rsid w:val="00614FEF"/>
    <w:rsid w:val="006151A9"/>
    <w:rsid w:val="00615488"/>
    <w:rsid w:val="006157C0"/>
    <w:rsid w:val="00615AE6"/>
    <w:rsid w:val="00615FD1"/>
    <w:rsid w:val="00616735"/>
    <w:rsid w:val="0061695F"/>
    <w:rsid w:val="006173E7"/>
    <w:rsid w:val="00617C96"/>
    <w:rsid w:val="00617CDE"/>
    <w:rsid w:val="0062001B"/>
    <w:rsid w:val="0062009B"/>
    <w:rsid w:val="0062011A"/>
    <w:rsid w:val="00620E7E"/>
    <w:rsid w:val="006210FA"/>
    <w:rsid w:val="00621260"/>
    <w:rsid w:val="006212B1"/>
    <w:rsid w:val="006227C9"/>
    <w:rsid w:val="00622A46"/>
    <w:rsid w:val="00622CF2"/>
    <w:rsid w:val="00623042"/>
    <w:rsid w:val="00623050"/>
    <w:rsid w:val="00623093"/>
    <w:rsid w:val="0062382E"/>
    <w:rsid w:val="006238E0"/>
    <w:rsid w:val="006239A1"/>
    <w:rsid w:val="00623C76"/>
    <w:rsid w:val="00623E1A"/>
    <w:rsid w:val="00623E7E"/>
    <w:rsid w:val="0062415C"/>
    <w:rsid w:val="00624297"/>
    <w:rsid w:val="006245D6"/>
    <w:rsid w:val="00624D78"/>
    <w:rsid w:val="00625021"/>
    <w:rsid w:val="006253FA"/>
    <w:rsid w:val="00625AF9"/>
    <w:rsid w:val="00626633"/>
    <w:rsid w:val="00626C94"/>
    <w:rsid w:val="00626D66"/>
    <w:rsid w:val="00627290"/>
    <w:rsid w:val="0062743D"/>
    <w:rsid w:val="006275B6"/>
    <w:rsid w:val="00627736"/>
    <w:rsid w:val="0062788B"/>
    <w:rsid w:val="00627897"/>
    <w:rsid w:val="00627ABA"/>
    <w:rsid w:val="00627F1B"/>
    <w:rsid w:val="0063001D"/>
    <w:rsid w:val="00630790"/>
    <w:rsid w:val="006309AF"/>
    <w:rsid w:val="00630D22"/>
    <w:rsid w:val="00630E6E"/>
    <w:rsid w:val="00630E74"/>
    <w:rsid w:val="0063110D"/>
    <w:rsid w:val="00631A3F"/>
    <w:rsid w:val="00631BBF"/>
    <w:rsid w:val="00631E5F"/>
    <w:rsid w:val="00632657"/>
    <w:rsid w:val="00632706"/>
    <w:rsid w:val="00632796"/>
    <w:rsid w:val="0063320F"/>
    <w:rsid w:val="0063328C"/>
    <w:rsid w:val="00633A7E"/>
    <w:rsid w:val="00633B47"/>
    <w:rsid w:val="00633C54"/>
    <w:rsid w:val="006340CE"/>
    <w:rsid w:val="00634720"/>
    <w:rsid w:val="0063481B"/>
    <w:rsid w:val="0063489F"/>
    <w:rsid w:val="00634CE7"/>
    <w:rsid w:val="00634D7B"/>
    <w:rsid w:val="00634E0C"/>
    <w:rsid w:val="006353EF"/>
    <w:rsid w:val="00635AA0"/>
    <w:rsid w:val="00635BE9"/>
    <w:rsid w:val="00635F33"/>
    <w:rsid w:val="006369A3"/>
    <w:rsid w:val="00636E1A"/>
    <w:rsid w:val="006371D0"/>
    <w:rsid w:val="00637705"/>
    <w:rsid w:val="0063780C"/>
    <w:rsid w:val="0063796C"/>
    <w:rsid w:val="00637C5D"/>
    <w:rsid w:val="00637EB0"/>
    <w:rsid w:val="00640373"/>
    <w:rsid w:val="00640CE0"/>
    <w:rsid w:val="00640D9E"/>
    <w:rsid w:val="00640E98"/>
    <w:rsid w:val="00640F35"/>
    <w:rsid w:val="006417E2"/>
    <w:rsid w:val="00641C7B"/>
    <w:rsid w:val="006420EA"/>
    <w:rsid w:val="006427E2"/>
    <w:rsid w:val="00642A55"/>
    <w:rsid w:val="00642B39"/>
    <w:rsid w:val="00643A06"/>
    <w:rsid w:val="00643F62"/>
    <w:rsid w:val="0064407C"/>
    <w:rsid w:val="00644278"/>
    <w:rsid w:val="0064433B"/>
    <w:rsid w:val="006445BB"/>
    <w:rsid w:val="00644BB9"/>
    <w:rsid w:val="00644C01"/>
    <w:rsid w:val="00644CA5"/>
    <w:rsid w:val="006459E6"/>
    <w:rsid w:val="00645E01"/>
    <w:rsid w:val="006461CC"/>
    <w:rsid w:val="0064621D"/>
    <w:rsid w:val="006462FF"/>
    <w:rsid w:val="00646527"/>
    <w:rsid w:val="00646DD9"/>
    <w:rsid w:val="00646EAC"/>
    <w:rsid w:val="00646EC7"/>
    <w:rsid w:val="00647627"/>
    <w:rsid w:val="00647778"/>
    <w:rsid w:val="006477F5"/>
    <w:rsid w:val="00647948"/>
    <w:rsid w:val="006479B6"/>
    <w:rsid w:val="006501E1"/>
    <w:rsid w:val="006506B8"/>
    <w:rsid w:val="0065078B"/>
    <w:rsid w:val="00651658"/>
    <w:rsid w:val="00651A9B"/>
    <w:rsid w:val="00652945"/>
    <w:rsid w:val="00652D60"/>
    <w:rsid w:val="00652E6A"/>
    <w:rsid w:val="006535E3"/>
    <w:rsid w:val="00653962"/>
    <w:rsid w:val="00653BB4"/>
    <w:rsid w:val="00653C89"/>
    <w:rsid w:val="00654132"/>
    <w:rsid w:val="006541FD"/>
    <w:rsid w:val="0065449F"/>
    <w:rsid w:val="00654640"/>
    <w:rsid w:val="00654653"/>
    <w:rsid w:val="0065471D"/>
    <w:rsid w:val="00654770"/>
    <w:rsid w:val="006547E5"/>
    <w:rsid w:val="00655C1C"/>
    <w:rsid w:val="00656145"/>
    <w:rsid w:val="0065636E"/>
    <w:rsid w:val="0065646F"/>
    <w:rsid w:val="00656650"/>
    <w:rsid w:val="00656935"/>
    <w:rsid w:val="00656E0D"/>
    <w:rsid w:val="00657BD8"/>
    <w:rsid w:val="006609C7"/>
    <w:rsid w:val="00660BB2"/>
    <w:rsid w:val="00660D5D"/>
    <w:rsid w:val="00661015"/>
    <w:rsid w:val="00661B20"/>
    <w:rsid w:val="006622F9"/>
    <w:rsid w:val="00662714"/>
    <w:rsid w:val="006629AB"/>
    <w:rsid w:val="00662B16"/>
    <w:rsid w:val="00662B69"/>
    <w:rsid w:val="00662CDA"/>
    <w:rsid w:val="00662DE1"/>
    <w:rsid w:val="00662FC8"/>
    <w:rsid w:val="006630D9"/>
    <w:rsid w:val="00663450"/>
    <w:rsid w:val="006635E4"/>
    <w:rsid w:val="0066382A"/>
    <w:rsid w:val="00663D2B"/>
    <w:rsid w:val="00663D6C"/>
    <w:rsid w:val="00663F8B"/>
    <w:rsid w:val="006643F0"/>
    <w:rsid w:val="00664765"/>
    <w:rsid w:val="00664B05"/>
    <w:rsid w:val="00665678"/>
    <w:rsid w:val="00665719"/>
    <w:rsid w:val="00665830"/>
    <w:rsid w:val="00665982"/>
    <w:rsid w:val="006661A5"/>
    <w:rsid w:val="006667DB"/>
    <w:rsid w:val="0066719B"/>
    <w:rsid w:val="006701BF"/>
    <w:rsid w:val="00670475"/>
    <w:rsid w:val="0067064A"/>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689"/>
    <w:rsid w:val="00673FF2"/>
    <w:rsid w:val="00674232"/>
    <w:rsid w:val="00674349"/>
    <w:rsid w:val="006744E5"/>
    <w:rsid w:val="006745A8"/>
    <w:rsid w:val="00674873"/>
    <w:rsid w:val="0067564E"/>
    <w:rsid w:val="00675983"/>
    <w:rsid w:val="00675B7B"/>
    <w:rsid w:val="00675D7D"/>
    <w:rsid w:val="00676181"/>
    <w:rsid w:val="00676572"/>
    <w:rsid w:val="006766D1"/>
    <w:rsid w:val="006767F1"/>
    <w:rsid w:val="006768C9"/>
    <w:rsid w:val="006769FA"/>
    <w:rsid w:val="006770F2"/>
    <w:rsid w:val="006773EA"/>
    <w:rsid w:val="0067755C"/>
    <w:rsid w:val="006775B0"/>
    <w:rsid w:val="006776FB"/>
    <w:rsid w:val="006777F7"/>
    <w:rsid w:val="0068032E"/>
    <w:rsid w:val="00680370"/>
    <w:rsid w:val="006803DB"/>
    <w:rsid w:val="006807F3"/>
    <w:rsid w:val="006808F5"/>
    <w:rsid w:val="00680BF8"/>
    <w:rsid w:val="00681220"/>
    <w:rsid w:val="006812FC"/>
    <w:rsid w:val="006813AF"/>
    <w:rsid w:val="006814DB"/>
    <w:rsid w:val="00681929"/>
    <w:rsid w:val="00681ECE"/>
    <w:rsid w:val="00681F14"/>
    <w:rsid w:val="0068208D"/>
    <w:rsid w:val="0068210E"/>
    <w:rsid w:val="00682C44"/>
    <w:rsid w:val="00682CF6"/>
    <w:rsid w:val="00683010"/>
    <w:rsid w:val="006832C1"/>
    <w:rsid w:val="0068338F"/>
    <w:rsid w:val="006835DC"/>
    <w:rsid w:val="00683724"/>
    <w:rsid w:val="00683ACD"/>
    <w:rsid w:val="00683B32"/>
    <w:rsid w:val="00683FBA"/>
    <w:rsid w:val="006840D5"/>
    <w:rsid w:val="00684630"/>
    <w:rsid w:val="0068466F"/>
    <w:rsid w:val="00684F4F"/>
    <w:rsid w:val="00684FE9"/>
    <w:rsid w:val="006850CE"/>
    <w:rsid w:val="00685AD0"/>
    <w:rsid w:val="00685D6C"/>
    <w:rsid w:val="0068693C"/>
    <w:rsid w:val="00686953"/>
    <w:rsid w:val="00686CEC"/>
    <w:rsid w:val="0068753B"/>
    <w:rsid w:val="006875E3"/>
    <w:rsid w:val="00687F55"/>
    <w:rsid w:val="00687FA6"/>
    <w:rsid w:val="006905EE"/>
    <w:rsid w:val="00690D2E"/>
    <w:rsid w:val="00690E69"/>
    <w:rsid w:val="006910B9"/>
    <w:rsid w:val="00691830"/>
    <w:rsid w:val="0069189A"/>
    <w:rsid w:val="00692082"/>
    <w:rsid w:val="006921FF"/>
    <w:rsid w:val="006928ED"/>
    <w:rsid w:val="00692B77"/>
    <w:rsid w:val="00692F70"/>
    <w:rsid w:val="0069304B"/>
    <w:rsid w:val="00693849"/>
    <w:rsid w:val="00693B5A"/>
    <w:rsid w:val="00693E4F"/>
    <w:rsid w:val="0069411A"/>
    <w:rsid w:val="0069436A"/>
    <w:rsid w:val="00694DBE"/>
    <w:rsid w:val="0069542B"/>
    <w:rsid w:val="006963BF"/>
    <w:rsid w:val="006965CF"/>
    <w:rsid w:val="006966CD"/>
    <w:rsid w:val="0069682E"/>
    <w:rsid w:val="0069694F"/>
    <w:rsid w:val="0069737E"/>
    <w:rsid w:val="00697664"/>
    <w:rsid w:val="0069794F"/>
    <w:rsid w:val="00697E73"/>
    <w:rsid w:val="006A02FB"/>
    <w:rsid w:val="006A0707"/>
    <w:rsid w:val="006A07C7"/>
    <w:rsid w:val="006A0A9E"/>
    <w:rsid w:val="006A0D49"/>
    <w:rsid w:val="006A0DE8"/>
    <w:rsid w:val="006A1533"/>
    <w:rsid w:val="006A1E59"/>
    <w:rsid w:val="006A1E68"/>
    <w:rsid w:val="006A1EE1"/>
    <w:rsid w:val="006A2865"/>
    <w:rsid w:val="006A29F3"/>
    <w:rsid w:val="006A2CDE"/>
    <w:rsid w:val="006A2FDC"/>
    <w:rsid w:val="006A2FEF"/>
    <w:rsid w:val="006A319F"/>
    <w:rsid w:val="006A359D"/>
    <w:rsid w:val="006A35B2"/>
    <w:rsid w:val="006A3BE7"/>
    <w:rsid w:val="006A3C35"/>
    <w:rsid w:val="006A3DED"/>
    <w:rsid w:val="006A474C"/>
    <w:rsid w:val="006A48F6"/>
    <w:rsid w:val="006A4997"/>
    <w:rsid w:val="006A4A21"/>
    <w:rsid w:val="006A504A"/>
    <w:rsid w:val="006A55A9"/>
    <w:rsid w:val="006A599B"/>
    <w:rsid w:val="006A5E39"/>
    <w:rsid w:val="006A5E73"/>
    <w:rsid w:val="006A6296"/>
    <w:rsid w:val="006A67B4"/>
    <w:rsid w:val="006A68E7"/>
    <w:rsid w:val="006A6960"/>
    <w:rsid w:val="006A6CA4"/>
    <w:rsid w:val="006A7219"/>
    <w:rsid w:val="006A7353"/>
    <w:rsid w:val="006A7465"/>
    <w:rsid w:val="006A747C"/>
    <w:rsid w:val="006A775F"/>
    <w:rsid w:val="006A7A60"/>
    <w:rsid w:val="006A7DAA"/>
    <w:rsid w:val="006A7F42"/>
    <w:rsid w:val="006B00E7"/>
    <w:rsid w:val="006B023A"/>
    <w:rsid w:val="006B0241"/>
    <w:rsid w:val="006B0864"/>
    <w:rsid w:val="006B0F41"/>
    <w:rsid w:val="006B110F"/>
    <w:rsid w:val="006B195D"/>
    <w:rsid w:val="006B1D19"/>
    <w:rsid w:val="006B1F17"/>
    <w:rsid w:val="006B206A"/>
    <w:rsid w:val="006B20CC"/>
    <w:rsid w:val="006B24B6"/>
    <w:rsid w:val="006B2547"/>
    <w:rsid w:val="006B26E9"/>
    <w:rsid w:val="006B2AC1"/>
    <w:rsid w:val="006B2C1E"/>
    <w:rsid w:val="006B2D30"/>
    <w:rsid w:val="006B2E57"/>
    <w:rsid w:val="006B35AD"/>
    <w:rsid w:val="006B3BB7"/>
    <w:rsid w:val="006B4757"/>
    <w:rsid w:val="006B4B52"/>
    <w:rsid w:val="006B4D75"/>
    <w:rsid w:val="006B5069"/>
    <w:rsid w:val="006B5128"/>
    <w:rsid w:val="006B594A"/>
    <w:rsid w:val="006B5F79"/>
    <w:rsid w:val="006B629C"/>
    <w:rsid w:val="006B67C2"/>
    <w:rsid w:val="006B6C32"/>
    <w:rsid w:val="006B70F5"/>
    <w:rsid w:val="006B7F93"/>
    <w:rsid w:val="006B7FA1"/>
    <w:rsid w:val="006C0033"/>
    <w:rsid w:val="006C00B1"/>
    <w:rsid w:val="006C0821"/>
    <w:rsid w:val="006C0EEF"/>
    <w:rsid w:val="006C1102"/>
    <w:rsid w:val="006C1312"/>
    <w:rsid w:val="006C148D"/>
    <w:rsid w:val="006C1807"/>
    <w:rsid w:val="006C1A8E"/>
    <w:rsid w:val="006C1DA6"/>
    <w:rsid w:val="006C2370"/>
    <w:rsid w:val="006C274E"/>
    <w:rsid w:val="006C2785"/>
    <w:rsid w:val="006C2C25"/>
    <w:rsid w:val="006C3259"/>
    <w:rsid w:val="006C3E37"/>
    <w:rsid w:val="006C3E70"/>
    <w:rsid w:val="006C449B"/>
    <w:rsid w:val="006C4504"/>
    <w:rsid w:val="006C49AC"/>
    <w:rsid w:val="006C4D5D"/>
    <w:rsid w:val="006C5355"/>
    <w:rsid w:val="006C58B0"/>
    <w:rsid w:val="006C5BFE"/>
    <w:rsid w:val="006C5E37"/>
    <w:rsid w:val="006C5F20"/>
    <w:rsid w:val="006C606A"/>
    <w:rsid w:val="006C65C7"/>
    <w:rsid w:val="006C709F"/>
    <w:rsid w:val="006C716C"/>
    <w:rsid w:val="006C73D9"/>
    <w:rsid w:val="006C73DB"/>
    <w:rsid w:val="006C79E5"/>
    <w:rsid w:val="006C7CAB"/>
    <w:rsid w:val="006C7EBE"/>
    <w:rsid w:val="006D026C"/>
    <w:rsid w:val="006D0C75"/>
    <w:rsid w:val="006D0C78"/>
    <w:rsid w:val="006D0C7B"/>
    <w:rsid w:val="006D0DEA"/>
    <w:rsid w:val="006D11E7"/>
    <w:rsid w:val="006D16AD"/>
    <w:rsid w:val="006D16BA"/>
    <w:rsid w:val="006D1905"/>
    <w:rsid w:val="006D1FE8"/>
    <w:rsid w:val="006D203A"/>
    <w:rsid w:val="006D214C"/>
    <w:rsid w:val="006D21DD"/>
    <w:rsid w:val="006D2A05"/>
    <w:rsid w:val="006D2C0E"/>
    <w:rsid w:val="006D2F8E"/>
    <w:rsid w:val="006D34BB"/>
    <w:rsid w:val="006D3801"/>
    <w:rsid w:val="006D3E71"/>
    <w:rsid w:val="006D44C0"/>
    <w:rsid w:val="006D4943"/>
    <w:rsid w:val="006D5887"/>
    <w:rsid w:val="006D5938"/>
    <w:rsid w:val="006D5AC9"/>
    <w:rsid w:val="006D5C87"/>
    <w:rsid w:val="006D5E48"/>
    <w:rsid w:val="006D5EA0"/>
    <w:rsid w:val="006D6429"/>
    <w:rsid w:val="006D6456"/>
    <w:rsid w:val="006D6465"/>
    <w:rsid w:val="006D6767"/>
    <w:rsid w:val="006D6871"/>
    <w:rsid w:val="006D6EC0"/>
    <w:rsid w:val="006D7381"/>
    <w:rsid w:val="006D7E17"/>
    <w:rsid w:val="006E000E"/>
    <w:rsid w:val="006E014F"/>
    <w:rsid w:val="006E0299"/>
    <w:rsid w:val="006E02FF"/>
    <w:rsid w:val="006E0969"/>
    <w:rsid w:val="006E0B80"/>
    <w:rsid w:val="006E0D42"/>
    <w:rsid w:val="006E0F12"/>
    <w:rsid w:val="006E12BA"/>
    <w:rsid w:val="006E1540"/>
    <w:rsid w:val="006E17EC"/>
    <w:rsid w:val="006E1D3D"/>
    <w:rsid w:val="006E2554"/>
    <w:rsid w:val="006E2707"/>
    <w:rsid w:val="006E2C0C"/>
    <w:rsid w:val="006E2DC7"/>
    <w:rsid w:val="006E2F8B"/>
    <w:rsid w:val="006E32AB"/>
    <w:rsid w:val="006E37F6"/>
    <w:rsid w:val="006E38FC"/>
    <w:rsid w:val="006E3A5E"/>
    <w:rsid w:val="006E482F"/>
    <w:rsid w:val="006E49A0"/>
    <w:rsid w:val="006E4DE6"/>
    <w:rsid w:val="006E5307"/>
    <w:rsid w:val="006E576E"/>
    <w:rsid w:val="006E5820"/>
    <w:rsid w:val="006E5ACC"/>
    <w:rsid w:val="006E5DB7"/>
    <w:rsid w:val="006E62C5"/>
    <w:rsid w:val="006E6720"/>
    <w:rsid w:val="006E6864"/>
    <w:rsid w:val="006E692A"/>
    <w:rsid w:val="006E704E"/>
    <w:rsid w:val="006E70EC"/>
    <w:rsid w:val="006E77E3"/>
    <w:rsid w:val="006E7C93"/>
    <w:rsid w:val="006F001B"/>
    <w:rsid w:val="006F0E6C"/>
    <w:rsid w:val="006F1019"/>
    <w:rsid w:val="006F1611"/>
    <w:rsid w:val="006F1ADD"/>
    <w:rsid w:val="006F21EE"/>
    <w:rsid w:val="006F258A"/>
    <w:rsid w:val="006F289B"/>
    <w:rsid w:val="006F2E45"/>
    <w:rsid w:val="006F2EE0"/>
    <w:rsid w:val="006F2F83"/>
    <w:rsid w:val="006F322D"/>
    <w:rsid w:val="006F36C8"/>
    <w:rsid w:val="006F39DA"/>
    <w:rsid w:val="006F3B3E"/>
    <w:rsid w:val="006F3F7E"/>
    <w:rsid w:val="006F4383"/>
    <w:rsid w:val="006F45F3"/>
    <w:rsid w:val="006F49DA"/>
    <w:rsid w:val="006F4AD1"/>
    <w:rsid w:val="006F5209"/>
    <w:rsid w:val="006F5274"/>
    <w:rsid w:val="006F5B38"/>
    <w:rsid w:val="006F6010"/>
    <w:rsid w:val="006F6028"/>
    <w:rsid w:val="006F6090"/>
    <w:rsid w:val="006F60F2"/>
    <w:rsid w:val="006F645F"/>
    <w:rsid w:val="006F6AE3"/>
    <w:rsid w:val="006F6C38"/>
    <w:rsid w:val="006F6C79"/>
    <w:rsid w:val="006F6FD9"/>
    <w:rsid w:val="006F6FFF"/>
    <w:rsid w:val="006F714B"/>
    <w:rsid w:val="006F728B"/>
    <w:rsid w:val="007002A6"/>
    <w:rsid w:val="007007D7"/>
    <w:rsid w:val="00700D81"/>
    <w:rsid w:val="00701891"/>
    <w:rsid w:val="00701B28"/>
    <w:rsid w:val="00701B6E"/>
    <w:rsid w:val="00701BF5"/>
    <w:rsid w:val="007021EA"/>
    <w:rsid w:val="007022AC"/>
    <w:rsid w:val="00702D94"/>
    <w:rsid w:val="00702E8C"/>
    <w:rsid w:val="00703157"/>
    <w:rsid w:val="0070352A"/>
    <w:rsid w:val="00703549"/>
    <w:rsid w:val="007037F9"/>
    <w:rsid w:val="00704ADF"/>
    <w:rsid w:val="0070544B"/>
    <w:rsid w:val="00705668"/>
    <w:rsid w:val="007058A2"/>
    <w:rsid w:val="00705A6F"/>
    <w:rsid w:val="007061EF"/>
    <w:rsid w:val="00706640"/>
    <w:rsid w:val="007067BF"/>
    <w:rsid w:val="007067EC"/>
    <w:rsid w:val="00706A3C"/>
    <w:rsid w:val="00706AC2"/>
    <w:rsid w:val="00706F30"/>
    <w:rsid w:val="00707164"/>
    <w:rsid w:val="007100A6"/>
    <w:rsid w:val="007108F7"/>
    <w:rsid w:val="00710A0F"/>
    <w:rsid w:val="00710BAA"/>
    <w:rsid w:val="00711269"/>
    <w:rsid w:val="0071147C"/>
    <w:rsid w:val="007117A1"/>
    <w:rsid w:val="007118AF"/>
    <w:rsid w:val="0071195D"/>
    <w:rsid w:val="00711990"/>
    <w:rsid w:val="00711C0E"/>
    <w:rsid w:val="00711F2E"/>
    <w:rsid w:val="00712194"/>
    <w:rsid w:val="007124F5"/>
    <w:rsid w:val="007125E2"/>
    <w:rsid w:val="0071267C"/>
    <w:rsid w:val="007129BE"/>
    <w:rsid w:val="00712B7C"/>
    <w:rsid w:val="00713EB5"/>
    <w:rsid w:val="00713F8B"/>
    <w:rsid w:val="0071454A"/>
    <w:rsid w:val="007145A9"/>
    <w:rsid w:val="00714643"/>
    <w:rsid w:val="00714C04"/>
    <w:rsid w:val="00715055"/>
    <w:rsid w:val="0071508A"/>
    <w:rsid w:val="007152DF"/>
    <w:rsid w:val="0071545E"/>
    <w:rsid w:val="00715B55"/>
    <w:rsid w:val="00715B95"/>
    <w:rsid w:val="00715F8D"/>
    <w:rsid w:val="00715FF8"/>
    <w:rsid w:val="00716FB2"/>
    <w:rsid w:val="0071701E"/>
    <w:rsid w:val="007171C5"/>
    <w:rsid w:val="007174CB"/>
    <w:rsid w:val="00717753"/>
    <w:rsid w:val="00717911"/>
    <w:rsid w:val="00717AAD"/>
    <w:rsid w:val="00717F1B"/>
    <w:rsid w:val="0072002C"/>
    <w:rsid w:val="00720279"/>
    <w:rsid w:val="00720327"/>
    <w:rsid w:val="00720572"/>
    <w:rsid w:val="00720693"/>
    <w:rsid w:val="007211BB"/>
    <w:rsid w:val="007211EF"/>
    <w:rsid w:val="007215F3"/>
    <w:rsid w:val="007218B3"/>
    <w:rsid w:val="00721A38"/>
    <w:rsid w:val="00721BFE"/>
    <w:rsid w:val="00721E1B"/>
    <w:rsid w:val="007221D9"/>
    <w:rsid w:val="00722898"/>
    <w:rsid w:val="00722AA2"/>
    <w:rsid w:val="00722EFF"/>
    <w:rsid w:val="007236E9"/>
    <w:rsid w:val="0072396F"/>
    <w:rsid w:val="00723BBD"/>
    <w:rsid w:val="00723E91"/>
    <w:rsid w:val="007240C1"/>
    <w:rsid w:val="007244B8"/>
    <w:rsid w:val="00724582"/>
    <w:rsid w:val="00724A42"/>
    <w:rsid w:val="00724E69"/>
    <w:rsid w:val="007256B7"/>
    <w:rsid w:val="00725834"/>
    <w:rsid w:val="00725AFD"/>
    <w:rsid w:val="00726110"/>
    <w:rsid w:val="00726179"/>
    <w:rsid w:val="00726593"/>
    <w:rsid w:val="007266A1"/>
    <w:rsid w:val="00726AFC"/>
    <w:rsid w:val="00726CEB"/>
    <w:rsid w:val="00726D79"/>
    <w:rsid w:val="00727233"/>
    <w:rsid w:val="00727385"/>
    <w:rsid w:val="007279CB"/>
    <w:rsid w:val="0073018F"/>
    <w:rsid w:val="0073041A"/>
    <w:rsid w:val="00730581"/>
    <w:rsid w:val="00730DF0"/>
    <w:rsid w:val="00730E58"/>
    <w:rsid w:val="0073181F"/>
    <w:rsid w:val="00731820"/>
    <w:rsid w:val="00732148"/>
    <w:rsid w:val="00732B2C"/>
    <w:rsid w:val="00732E76"/>
    <w:rsid w:val="00732F17"/>
    <w:rsid w:val="0073304E"/>
    <w:rsid w:val="007331C0"/>
    <w:rsid w:val="0073345F"/>
    <w:rsid w:val="0073396B"/>
    <w:rsid w:val="007340AF"/>
    <w:rsid w:val="00734703"/>
    <w:rsid w:val="00734774"/>
    <w:rsid w:val="00734DFA"/>
    <w:rsid w:val="00734F49"/>
    <w:rsid w:val="0073545F"/>
    <w:rsid w:val="00735750"/>
    <w:rsid w:val="00735861"/>
    <w:rsid w:val="00735AEF"/>
    <w:rsid w:val="00735CDD"/>
    <w:rsid w:val="00735D64"/>
    <w:rsid w:val="00735FB3"/>
    <w:rsid w:val="00735FC8"/>
    <w:rsid w:val="0073611A"/>
    <w:rsid w:val="0073673E"/>
    <w:rsid w:val="007368E5"/>
    <w:rsid w:val="00736A09"/>
    <w:rsid w:val="00736E42"/>
    <w:rsid w:val="0073706F"/>
    <w:rsid w:val="00737399"/>
    <w:rsid w:val="00737883"/>
    <w:rsid w:val="00737D13"/>
    <w:rsid w:val="00737E6F"/>
    <w:rsid w:val="0074041D"/>
    <w:rsid w:val="00740835"/>
    <w:rsid w:val="00740D84"/>
    <w:rsid w:val="00741040"/>
    <w:rsid w:val="007416D8"/>
    <w:rsid w:val="00741A98"/>
    <w:rsid w:val="00741C11"/>
    <w:rsid w:val="007423E3"/>
    <w:rsid w:val="00742502"/>
    <w:rsid w:val="007427EB"/>
    <w:rsid w:val="00742AA9"/>
    <w:rsid w:val="007437C6"/>
    <w:rsid w:val="00743A1E"/>
    <w:rsid w:val="0074416B"/>
    <w:rsid w:val="0074416D"/>
    <w:rsid w:val="00744A7E"/>
    <w:rsid w:val="00744C47"/>
    <w:rsid w:val="0074546E"/>
    <w:rsid w:val="0074547E"/>
    <w:rsid w:val="007456B6"/>
    <w:rsid w:val="0074571B"/>
    <w:rsid w:val="00745C50"/>
    <w:rsid w:val="00745CC3"/>
    <w:rsid w:val="007461C7"/>
    <w:rsid w:val="0074664B"/>
    <w:rsid w:val="00746A6B"/>
    <w:rsid w:val="00746C85"/>
    <w:rsid w:val="00746FA2"/>
    <w:rsid w:val="00747385"/>
    <w:rsid w:val="00747765"/>
    <w:rsid w:val="007479F5"/>
    <w:rsid w:val="00747A42"/>
    <w:rsid w:val="00747D8B"/>
    <w:rsid w:val="007501BB"/>
    <w:rsid w:val="00750462"/>
    <w:rsid w:val="00750EAB"/>
    <w:rsid w:val="007514EA"/>
    <w:rsid w:val="00751609"/>
    <w:rsid w:val="007518B7"/>
    <w:rsid w:val="00752272"/>
    <w:rsid w:val="007525BC"/>
    <w:rsid w:val="00752A68"/>
    <w:rsid w:val="00753076"/>
    <w:rsid w:val="0075341A"/>
    <w:rsid w:val="00753BB9"/>
    <w:rsid w:val="00754119"/>
    <w:rsid w:val="0075433A"/>
    <w:rsid w:val="00754A64"/>
    <w:rsid w:val="00754C38"/>
    <w:rsid w:val="00754D00"/>
    <w:rsid w:val="007551B4"/>
    <w:rsid w:val="0075538F"/>
    <w:rsid w:val="007553A0"/>
    <w:rsid w:val="00755551"/>
    <w:rsid w:val="00755668"/>
    <w:rsid w:val="00755A8B"/>
    <w:rsid w:val="00755BC8"/>
    <w:rsid w:val="00755E0F"/>
    <w:rsid w:val="00756062"/>
    <w:rsid w:val="007561CC"/>
    <w:rsid w:val="007568E6"/>
    <w:rsid w:val="00757854"/>
    <w:rsid w:val="00757B6A"/>
    <w:rsid w:val="00757DA1"/>
    <w:rsid w:val="007602C9"/>
    <w:rsid w:val="00760409"/>
    <w:rsid w:val="007604A4"/>
    <w:rsid w:val="0076052B"/>
    <w:rsid w:val="00760768"/>
    <w:rsid w:val="0076076D"/>
    <w:rsid w:val="0076156C"/>
    <w:rsid w:val="00761984"/>
    <w:rsid w:val="00761B6B"/>
    <w:rsid w:val="00762316"/>
    <w:rsid w:val="00762A31"/>
    <w:rsid w:val="00762AAF"/>
    <w:rsid w:val="00762AC8"/>
    <w:rsid w:val="00763353"/>
    <w:rsid w:val="007637EC"/>
    <w:rsid w:val="00763C88"/>
    <w:rsid w:val="00763FEF"/>
    <w:rsid w:val="0076425A"/>
    <w:rsid w:val="00764460"/>
    <w:rsid w:val="0076446F"/>
    <w:rsid w:val="00764EB0"/>
    <w:rsid w:val="00764EF2"/>
    <w:rsid w:val="00764F8A"/>
    <w:rsid w:val="007653E5"/>
    <w:rsid w:val="007659B1"/>
    <w:rsid w:val="00765B63"/>
    <w:rsid w:val="00765BD2"/>
    <w:rsid w:val="00765D49"/>
    <w:rsid w:val="00765E6F"/>
    <w:rsid w:val="00765EA7"/>
    <w:rsid w:val="00765F3B"/>
    <w:rsid w:val="00766129"/>
    <w:rsid w:val="00766178"/>
    <w:rsid w:val="007663BD"/>
    <w:rsid w:val="00766EA6"/>
    <w:rsid w:val="00766F0F"/>
    <w:rsid w:val="007676BF"/>
    <w:rsid w:val="00767911"/>
    <w:rsid w:val="007701AF"/>
    <w:rsid w:val="00770489"/>
    <w:rsid w:val="00770A77"/>
    <w:rsid w:val="00770B61"/>
    <w:rsid w:val="00770C52"/>
    <w:rsid w:val="00771089"/>
    <w:rsid w:val="00771A6C"/>
    <w:rsid w:val="00771B34"/>
    <w:rsid w:val="00771BD5"/>
    <w:rsid w:val="007724CF"/>
    <w:rsid w:val="00772ACD"/>
    <w:rsid w:val="00772DB4"/>
    <w:rsid w:val="00772DBB"/>
    <w:rsid w:val="00773E36"/>
    <w:rsid w:val="007740B8"/>
    <w:rsid w:val="00774674"/>
    <w:rsid w:val="0077481D"/>
    <w:rsid w:val="0077595E"/>
    <w:rsid w:val="00775989"/>
    <w:rsid w:val="00775ACA"/>
    <w:rsid w:val="00775B8F"/>
    <w:rsid w:val="00776DDA"/>
    <w:rsid w:val="00777143"/>
    <w:rsid w:val="00780FAC"/>
    <w:rsid w:val="00781B85"/>
    <w:rsid w:val="00781DCF"/>
    <w:rsid w:val="0078214E"/>
    <w:rsid w:val="007826BD"/>
    <w:rsid w:val="00782866"/>
    <w:rsid w:val="007828F6"/>
    <w:rsid w:val="00783DAC"/>
    <w:rsid w:val="00783F3A"/>
    <w:rsid w:val="00783F3F"/>
    <w:rsid w:val="00784267"/>
    <w:rsid w:val="007844E7"/>
    <w:rsid w:val="007849C9"/>
    <w:rsid w:val="00784A66"/>
    <w:rsid w:val="00784AEC"/>
    <w:rsid w:val="00784B00"/>
    <w:rsid w:val="0078567A"/>
    <w:rsid w:val="00785775"/>
    <w:rsid w:val="00785941"/>
    <w:rsid w:val="00785D4A"/>
    <w:rsid w:val="00785FE0"/>
    <w:rsid w:val="007860CB"/>
    <w:rsid w:val="00786430"/>
    <w:rsid w:val="00786511"/>
    <w:rsid w:val="00786B7E"/>
    <w:rsid w:val="00786CF1"/>
    <w:rsid w:val="007870D9"/>
    <w:rsid w:val="00787198"/>
    <w:rsid w:val="0078743A"/>
    <w:rsid w:val="007875D0"/>
    <w:rsid w:val="00787794"/>
    <w:rsid w:val="00787EF5"/>
    <w:rsid w:val="0079008D"/>
    <w:rsid w:val="007901D6"/>
    <w:rsid w:val="0079062C"/>
    <w:rsid w:val="00790730"/>
    <w:rsid w:val="00790B4E"/>
    <w:rsid w:val="00790E06"/>
    <w:rsid w:val="00790FF2"/>
    <w:rsid w:val="007913D0"/>
    <w:rsid w:val="007916D2"/>
    <w:rsid w:val="007918E1"/>
    <w:rsid w:val="00791B76"/>
    <w:rsid w:val="00791F2C"/>
    <w:rsid w:val="00792135"/>
    <w:rsid w:val="00792838"/>
    <w:rsid w:val="00792ECE"/>
    <w:rsid w:val="00792F22"/>
    <w:rsid w:val="007933AE"/>
    <w:rsid w:val="00793A3B"/>
    <w:rsid w:val="007940C8"/>
    <w:rsid w:val="0079442A"/>
    <w:rsid w:val="0079470A"/>
    <w:rsid w:val="0079495F"/>
    <w:rsid w:val="00794A84"/>
    <w:rsid w:val="00794E3B"/>
    <w:rsid w:val="00795965"/>
    <w:rsid w:val="00795A77"/>
    <w:rsid w:val="00796CDC"/>
    <w:rsid w:val="00797444"/>
    <w:rsid w:val="007977FE"/>
    <w:rsid w:val="007979E9"/>
    <w:rsid w:val="00797E24"/>
    <w:rsid w:val="00797EA8"/>
    <w:rsid w:val="007A02C0"/>
    <w:rsid w:val="007A14F8"/>
    <w:rsid w:val="007A1537"/>
    <w:rsid w:val="007A18D4"/>
    <w:rsid w:val="007A1DB9"/>
    <w:rsid w:val="007A2312"/>
    <w:rsid w:val="007A253E"/>
    <w:rsid w:val="007A25F0"/>
    <w:rsid w:val="007A26D2"/>
    <w:rsid w:val="007A2FE7"/>
    <w:rsid w:val="007A3321"/>
    <w:rsid w:val="007A3512"/>
    <w:rsid w:val="007A3584"/>
    <w:rsid w:val="007A383F"/>
    <w:rsid w:val="007A4125"/>
    <w:rsid w:val="007A4AEC"/>
    <w:rsid w:val="007A4B21"/>
    <w:rsid w:val="007A542B"/>
    <w:rsid w:val="007A5574"/>
    <w:rsid w:val="007A58C1"/>
    <w:rsid w:val="007A58DA"/>
    <w:rsid w:val="007A5FBE"/>
    <w:rsid w:val="007A6087"/>
    <w:rsid w:val="007A67BB"/>
    <w:rsid w:val="007A6DAF"/>
    <w:rsid w:val="007A74D9"/>
    <w:rsid w:val="007A76C7"/>
    <w:rsid w:val="007A7748"/>
    <w:rsid w:val="007A7A63"/>
    <w:rsid w:val="007A7CD0"/>
    <w:rsid w:val="007A7DCA"/>
    <w:rsid w:val="007A7FE2"/>
    <w:rsid w:val="007B038F"/>
    <w:rsid w:val="007B0702"/>
    <w:rsid w:val="007B0A6F"/>
    <w:rsid w:val="007B0FCD"/>
    <w:rsid w:val="007B128C"/>
    <w:rsid w:val="007B1304"/>
    <w:rsid w:val="007B1364"/>
    <w:rsid w:val="007B1532"/>
    <w:rsid w:val="007B1B12"/>
    <w:rsid w:val="007B1B7E"/>
    <w:rsid w:val="007B1CC2"/>
    <w:rsid w:val="007B25A1"/>
    <w:rsid w:val="007B3BBE"/>
    <w:rsid w:val="007B3C9E"/>
    <w:rsid w:val="007B4A9D"/>
    <w:rsid w:val="007B4DFC"/>
    <w:rsid w:val="007B4E17"/>
    <w:rsid w:val="007B58CB"/>
    <w:rsid w:val="007B5BC0"/>
    <w:rsid w:val="007B64BC"/>
    <w:rsid w:val="007B6678"/>
    <w:rsid w:val="007B6C55"/>
    <w:rsid w:val="007B6EAB"/>
    <w:rsid w:val="007B6FAC"/>
    <w:rsid w:val="007B7569"/>
    <w:rsid w:val="007B77D9"/>
    <w:rsid w:val="007B7D59"/>
    <w:rsid w:val="007C0748"/>
    <w:rsid w:val="007C09BB"/>
    <w:rsid w:val="007C1084"/>
    <w:rsid w:val="007C14C4"/>
    <w:rsid w:val="007C1604"/>
    <w:rsid w:val="007C1A2F"/>
    <w:rsid w:val="007C249B"/>
    <w:rsid w:val="007C264E"/>
    <w:rsid w:val="007C27F3"/>
    <w:rsid w:val="007C2E12"/>
    <w:rsid w:val="007C30EC"/>
    <w:rsid w:val="007C31DA"/>
    <w:rsid w:val="007C359B"/>
    <w:rsid w:val="007C39D2"/>
    <w:rsid w:val="007C407C"/>
    <w:rsid w:val="007C4443"/>
    <w:rsid w:val="007C4518"/>
    <w:rsid w:val="007C47C4"/>
    <w:rsid w:val="007C50C1"/>
    <w:rsid w:val="007C5679"/>
    <w:rsid w:val="007C5807"/>
    <w:rsid w:val="007C5EAA"/>
    <w:rsid w:val="007C5F30"/>
    <w:rsid w:val="007C66B1"/>
    <w:rsid w:val="007C6A58"/>
    <w:rsid w:val="007C71F5"/>
    <w:rsid w:val="007C74D1"/>
    <w:rsid w:val="007C76D1"/>
    <w:rsid w:val="007C775B"/>
    <w:rsid w:val="007C778A"/>
    <w:rsid w:val="007C7C0E"/>
    <w:rsid w:val="007C7D33"/>
    <w:rsid w:val="007C7F6F"/>
    <w:rsid w:val="007D0259"/>
    <w:rsid w:val="007D0508"/>
    <w:rsid w:val="007D0986"/>
    <w:rsid w:val="007D09D8"/>
    <w:rsid w:val="007D0D0E"/>
    <w:rsid w:val="007D104E"/>
    <w:rsid w:val="007D177B"/>
    <w:rsid w:val="007D2080"/>
    <w:rsid w:val="007D20C8"/>
    <w:rsid w:val="007D245C"/>
    <w:rsid w:val="007D2630"/>
    <w:rsid w:val="007D2B07"/>
    <w:rsid w:val="007D2C05"/>
    <w:rsid w:val="007D2C8C"/>
    <w:rsid w:val="007D2F0A"/>
    <w:rsid w:val="007D307A"/>
    <w:rsid w:val="007D3557"/>
    <w:rsid w:val="007D3610"/>
    <w:rsid w:val="007D3BE2"/>
    <w:rsid w:val="007D4281"/>
    <w:rsid w:val="007D4DC9"/>
    <w:rsid w:val="007D4E4B"/>
    <w:rsid w:val="007D4FDA"/>
    <w:rsid w:val="007D5109"/>
    <w:rsid w:val="007D55B9"/>
    <w:rsid w:val="007D57B2"/>
    <w:rsid w:val="007D5E8C"/>
    <w:rsid w:val="007D5EDF"/>
    <w:rsid w:val="007D6178"/>
    <w:rsid w:val="007D61C7"/>
    <w:rsid w:val="007D698C"/>
    <w:rsid w:val="007D7010"/>
    <w:rsid w:val="007D7065"/>
    <w:rsid w:val="007D7733"/>
    <w:rsid w:val="007D7789"/>
    <w:rsid w:val="007E000F"/>
    <w:rsid w:val="007E00A9"/>
    <w:rsid w:val="007E0528"/>
    <w:rsid w:val="007E0D60"/>
    <w:rsid w:val="007E1022"/>
    <w:rsid w:val="007E1115"/>
    <w:rsid w:val="007E1EAA"/>
    <w:rsid w:val="007E1F9F"/>
    <w:rsid w:val="007E2018"/>
    <w:rsid w:val="007E208A"/>
    <w:rsid w:val="007E23D6"/>
    <w:rsid w:val="007E370A"/>
    <w:rsid w:val="007E3901"/>
    <w:rsid w:val="007E393D"/>
    <w:rsid w:val="007E3AC5"/>
    <w:rsid w:val="007E401A"/>
    <w:rsid w:val="007E40A8"/>
    <w:rsid w:val="007E41B9"/>
    <w:rsid w:val="007E45E3"/>
    <w:rsid w:val="007E5367"/>
    <w:rsid w:val="007E5674"/>
    <w:rsid w:val="007E57CA"/>
    <w:rsid w:val="007E57F3"/>
    <w:rsid w:val="007E6095"/>
    <w:rsid w:val="007E657B"/>
    <w:rsid w:val="007E714B"/>
    <w:rsid w:val="007E7740"/>
    <w:rsid w:val="007F0170"/>
    <w:rsid w:val="007F0206"/>
    <w:rsid w:val="007F0338"/>
    <w:rsid w:val="007F0BCF"/>
    <w:rsid w:val="007F1086"/>
    <w:rsid w:val="007F10AE"/>
    <w:rsid w:val="007F12D5"/>
    <w:rsid w:val="007F13F9"/>
    <w:rsid w:val="007F1822"/>
    <w:rsid w:val="007F18F4"/>
    <w:rsid w:val="007F1C98"/>
    <w:rsid w:val="007F2661"/>
    <w:rsid w:val="007F2841"/>
    <w:rsid w:val="007F3223"/>
    <w:rsid w:val="007F32CD"/>
    <w:rsid w:val="007F35A4"/>
    <w:rsid w:val="007F3631"/>
    <w:rsid w:val="007F3826"/>
    <w:rsid w:val="007F3E23"/>
    <w:rsid w:val="007F4562"/>
    <w:rsid w:val="007F4727"/>
    <w:rsid w:val="007F555E"/>
    <w:rsid w:val="007F57F4"/>
    <w:rsid w:val="007F5FC6"/>
    <w:rsid w:val="007F6945"/>
    <w:rsid w:val="007F69FF"/>
    <w:rsid w:val="007F6D6D"/>
    <w:rsid w:val="007F6FE9"/>
    <w:rsid w:val="007F700B"/>
    <w:rsid w:val="007F710E"/>
    <w:rsid w:val="007F7AE2"/>
    <w:rsid w:val="007F7D3D"/>
    <w:rsid w:val="008007AD"/>
    <w:rsid w:val="00800985"/>
    <w:rsid w:val="00800B40"/>
    <w:rsid w:val="00800D51"/>
    <w:rsid w:val="00800EA4"/>
    <w:rsid w:val="00800EE0"/>
    <w:rsid w:val="00801040"/>
    <w:rsid w:val="00801740"/>
    <w:rsid w:val="00801B40"/>
    <w:rsid w:val="008022B8"/>
    <w:rsid w:val="0080232C"/>
    <w:rsid w:val="008024ED"/>
    <w:rsid w:val="00802517"/>
    <w:rsid w:val="00802B9F"/>
    <w:rsid w:val="00803BCA"/>
    <w:rsid w:val="008043E6"/>
    <w:rsid w:val="00804CC8"/>
    <w:rsid w:val="00804E8F"/>
    <w:rsid w:val="008057DA"/>
    <w:rsid w:val="0080581B"/>
    <w:rsid w:val="0080582F"/>
    <w:rsid w:val="00805E48"/>
    <w:rsid w:val="00806862"/>
    <w:rsid w:val="00807091"/>
    <w:rsid w:val="00807570"/>
    <w:rsid w:val="00807A4F"/>
    <w:rsid w:val="0081088D"/>
    <w:rsid w:val="008108E9"/>
    <w:rsid w:val="00810AB0"/>
    <w:rsid w:val="00810B08"/>
    <w:rsid w:val="00810BBD"/>
    <w:rsid w:val="008118CE"/>
    <w:rsid w:val="00811FF4"/>
    <w:rsid w:val="008126AD"/>
    <w:rsid w:val="0081279B"/>
    <w:rsid w:val="008127FD"/>
    <w:rsid w:val="00812FBC"/>
    <w:rsid w:val="0081344F"/>
    <w:rsid w:val="0081345B"/>
    <w:rsid w:val="00813892"/>
    <w:rsid w:val="00813A50"/>
    <w:rsid w:val="00813EE6"/>
    <w:rsid w:val="0081406D"/>
    <w:rsid w:val="0081424A"/>
    <w:rsid w:val="008144E8"/>
    <w:rsid w:val="008147D8"/>
    <w:rsid w:val="00814896"/>
    <w:rsid w:val="00814A8D"/>
    <w:rsid w:val="008155EA"/>
    <w:rsid w:val="00815864"/>
    <w:rsid w:val="00815BBC"/>
    <w:rsid w:val="00815DD1"/>
    <w:rsid w:val="00815EE7"/>
    <w:rsid w:val="0081618E"/>
    <w:rsid w:val="008161C6"/>
    <w:rsid w:val="0081745E"/>
    <w:rsid w:val="008178C4"/>
    <w:rsid w:val="008202F2"/>
    <w:rsid w:val="00820634"/>
    <w:rsid w:val="00820823"/>
    <w:rsid w:val="008211DC"/>
    <w:rsid w:val="008212E2"/>
    <w:rsid w:val="0082132F"/>
    <w:rsid w:val="00821B07"/>
    <w:rsid w:val="00821C60"/>
    <w:rsid w:val="00821D01"/>
    <w:rsid w:val="008228F7"/>
    <w:rsid w:val="00822BE3"/>
    <w:rsid w:val="00822D36"/>
    <w:rsid w:val="0082308C"/>
    <w:rsid w:val="00824DCF"/>
    <w:rsid w:val="00824F69"/>
    <w:rsid w:val="0082535D"/>
    <w:rsid w:val="00825503"/>
    <w:rsid w:val="008257CE"/>
    <w:rsid w:val="008257D2"/>
    <w:rsid w:val="00825CEB"/>
    <w:rsid w:val="0082618E"/>
    <w:rsid w:val="00826806"/>
    <w:rsid w:val="00826E02"/>
    <w:rsid w:val="008271A0"/>
    <w:rsid w:val="008279CB"/>
    <w:rsid w:val="00827A63"/>
    <w:rsid w:val="00830106"/>
    <w:rsid w:val="00830B55"/>
    <w:rsid w:val="00830B93"/>
    <w:rsid w:val="00830EB0"/>
    <w:rsid w:val="00831EDD"/>
    <w:rsid w:val="008323A7"/>
    <w:rsid w:val="008324E8"/>
    <w:rsid w:val="00832768"/>
    <w:rsid w:val="008328CF"/>
    <w:rsid w:val="00832A0B"/>
    <w:rsid w:val="00832D07"/>
    <w:rsid w:val="00833274"/>
    <w:rsid w:val="008336FF"/>
    <w:rsid w:val="00833DBA"/>
    <w:rsid w:val="008340FF"/>
    <w:rsid w:val="008342E9"/>
    <w:rsid w:val="00834588"/>
    <w:rsid w:val="0083482A"/>
    <w:rsid w:val="0083499F"/>
    <w:rsid w:val="00834A30"/>
    <w:rsid w:val="00834BF1"/>
    <w:rsid w:val="008356D6"/>
    <w:rsid w:val="0083582B"/>
    <w:rsid w:val="00835898"/>
    <w:rsid w:val="008360A2"/>
    <w:rsid w:val="00836649"/>
    <w:rsid w:val="00836B34"/>
    <w:rsid w:val="00836ED0"/>
    <w:rsid w:val="00836FA6"/>
    <w:rsid w:val="0083721B"/>
    <w:rsid w:val="008378C1"/>
    <w:rsid w:val="00837E7D"/>
    <w:rsid w:val="00840063"/>
    <w:rsid w:val="0084037F"/>
    <w:rsid w:val="008406AA"/>
    <w:rsid w:val="0084080D"/>
    <w:rsid w:val="008408BB"/>
    <w:rsid w:val="00840915"/>
    <w:rsid w:val="00840ADB"/>
    <w:rsid w:val="00840EDF"/>
    <w:rsid w:val="0084117D"/>
    <w:rsid w:val="008414A8"/>
    <w:rsid w:val="0084166F"/>
    <w:rsid w:val="00842270"/>
    <w:rsid w:val="008426B4"/>
    <w:rsid w:val="00842AFA"/>
    <w:rsid w:val="00842B16"/>
    <w:rsid w:val="0084315F"/>
    <w:rsid w:val="00843794"/>
    <w:rsid w:val="00843C98"/>
    <w:rsid w:val="00843EE5"/>
    <w:rsid w:val="0084404C"/>
    <w:rsid w:val="00844741"/>
    <w:rsid w:val="00845553"/>
    <w:rsid w:val="00845569"/>
    <w:rsid w:val="00845AC0"/>
    <w:rsid w:val="00845B8C"/>
    <w:rsid w:val="00845F0A"/>
    <w:rsid w:val="0084647C"/>
    <w:rsid w:val="00846536"/>
    <w:rsid w:val="00846712"/>
    <w:rsid w:val="0084674C"/>
    <w:rsid w:val="008471BB"/>
    <w:rsid w:val="00847374"/>
    <w:rsid w:val="008475BB"/>
    <w:rsid w:val="00847949"/>
    <w:rsid w:val="00850157"/>
    <w:rsid w:val="00850BDE"/>
    <w:rsid w:val="00850C2C"/>
    <w:rsid w:val="00850F7C"/>
    <w:rsid w:val="0085131D"/>
    <w:rsid w:val="00851792"/>
    <w:rsid w:val="00851808"/>
    <w:rsid w:val="00851E78"/>
    <w:rsid w:val="00851EC5"/>
    <w:rsid w:val="0085223E"/>
    <w:rsid w:val="00852526"/>
    <w:rsid w:val="008526CB"/>
    <w:rsid w:val="00852BCE"/>
    <w:rsid w:val="00852E61"/>
    <w:rsid w:val="008532E3"/>
    <w:rsid w:val="008533BB"/>
    <w:rsid w:val="008534C5"/>
    <w:rsid w:val="008536EF"/>
    <w:rsid w:val="00853800"/>
    <w:rsid w:val="00853B6A"/>
    <w:rsid w:val="00853C37"/>
    <w:rsid w:val="008543B4"/>
    <w:rsid w:val="008546B7"/>
    <w:rsid w:val="008547B4"/>
    <w:rsid w:val="008547CF"/>
    <w:rsid w:val="008550EA"/>
    <w:rsid w:val="00855383"/>
    <w:rsid w:val="008558DD"/>
    <w:rsid w:val="00855AD4"/>
    <w:rsid w:val="00855AED"/>
    <w:rsid w:val="00855EA6"/>
    <w:rsid w:val="008560F5"/>
    <w:rsid w:val="008566F2"/>
    <w:rsid w:val="00856768"/>
    <w:rsid w:val="00856A8E"/>
    <w:rsid w:val="00856ADC"/>
    <w:rsid w:val="00856C33"/>
    <w:rsid w:val="00856C6D"/>
    <w:rsid w:val="00857123"/>
    <w:rsid w:val="00857871"/>
    <w:rsid w:val="00860466"/>
    <w:rsid w:val="00860503"/>
    <w:rsid w:val="00860975"/>
    <w:rsid w:val="00860E8D"/>
    <w:rsid w:val="008612EC"/>
    <w:rsid w:val="00862097"/>
    <w:rsid w:val="00862728"/>
    <w:rsid w:val="0086273D"/>
    <w:rsid w:val="00862815"/>
    <w:rsid w:val="0086291D"/>
    <w:rsid w:val="00862B4F"/>
    <w:rsid w:val="00863183"/>
    <w:rsid w:val="00863808"/>
    <w:rsid w:val="00863DDB"/>
    <w:rsid w:val="00863FB6"/>
    <w:rsid w:val="0086402C"/>
    <w:rsid w:val="008642EC"/>
    <w:rsid w:val="00864778"/>
    <w:rsid w:val="00864F90"/>
    <w:rsid w:val="008651AB"/>
    <w:rsid w:val="008656D0"/>
    <w:rsid w:val="00865956"/>
    <w:rsid w:val="00865CBB"/>
    <w:rsid w:val="00865CF4"/>
    <w:rsid w:val="008661EE"/>
    <w:rsid w:val="008668B8"/>
    <w:rsid w:val="00866B78"/>
    <w:rsid w:val="00866BD5"/>
    <w:rsid w:val="00867BBF"/>
    <w:rsid w:val="00867E0E"/>
    <w:rsid w:val="0087025A"/>
    <w:rsid w:val="00870525"/>
    <w:rsid w:val="0087057C"/>
    <w:rsid w:val="00870596"/>
    <w:rsid w:val="00870599"/>
    <w:rsid w:val="008706D9"/>
    <w:rsid w:val="00870A74"/>
    <w:rsid w:val="00870FBB"/>
    <w:rsid w:val="008711B2"/>
    <w:rsid w:val="0087133C"/>
    <w:rsid w:val="008715A9"/>
    <w:rsid w:val="008716A3"/>
    <w:rsid w:val="008717CA"/>
    <w:rsid w:val="008719C9"/>
    <w:rsid w:val="008720CE"/>
    <w:rsid w:val="00872142"/>
    <w:rsid w:val="0087219C"/>
    <w:rsid w:val="0087232D"/>
    <w:rsid w:val="00872435"/>
    <w:rsid w:val="00872447"/>
    <w:rsid w:val="0087244E"/>
    <w:rsid w:val="008726F3"/>
    <w:rsid w:val="0087270E"/>
    <w:rsid w:val="00872ECB"/>
    <w:rsid w:val="00872F80"/>
    <w:rsid w:val="00873265"/>
    <w:rsid w:val="0087330A"/>
    <w:rsid w:val="0087365D"/>
    <w:rsid w:val="00873AB5"/>
    <w:rsid w:val="00873DA3"/>
    <w:rsid w:val="00873DAD"/>
    <w:rsid w:val="00874BE1"/>
    <w:rsid w:val="00875099"/>
    <w:rsid w:val="00875586"/>
    <w:rsid w:val="00875593"/>
    <w:rsid w:val="008756A3"/>
    <w:rsid w:val="008756EE"/>
    <w:rsid w:val="00875AE1"/>
    <w:rsid w:val="00875DD1"/>
    <w:rsid w:val="00876CBF"/>
    <w:rsid w:val="00876D3E"/>
    <w:rsid w:val="00876E37"/>
    <w:rsid w:val="00877193"/>
    <w:rsid w:val="008774D3"/>
    <w:rsid w:val="00877533"/>
    <w:rsid w:val="00880974"/>
    <w:rsid w:val="00880B54"/>
    <w:rsid w:val="00880DDD"/>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3D84"/>
    <w:rsid w:val="0088406E"/>
    <w:rsid w:val="008841E7"/>
    <w:rsid w:val="00884269"/>
    <w:rsid w:val="008845E4"/>
    <w:rsid w:val="0088499A"/>
    <w:rsid w:val="00884AA7"/>
    <w:rsid w:val="00884B3A"/>
    <w:rsid w:val="00884BAB"/>
    <w:rsid w:val="008858C1"/>
    <w:rsid w:val="00885A80"/>
    <w:rsid w:val="00885C27"/>
    <w:rsid w:val="008876C6"/>
    <w:rsid w:val="0089016F"/>
    <w:rsid w:val="008903C0"/>
    <w:rsid w:val="008903EA"/>
    <w:rsid w:val="00890E37"/>
    <w:rsid w:val="00890EBA"/>
    <w:rsid w:val="00890EFC"/>
    <w:rsid w:val="00891245"/>
    <w:rsid w:val="0089154A"/>
    <w:rsid w:val="008918E6"/>
    <w:rsid w:val="00891B7D"/>
    <w:rsid w:val="00891CF1"/>
    <w:rsid w:val="00891F0E"/>
    <w:rsid w:val="00892063"/>
    <w:rsid w:val="0089213D"/>
    <w:rsid w:val="00892462"/>
    <w:rsid w:val="0089310C"/>
    <w:rsid w:val="00893860"/>
    <w:rsid w:val="00893AED"/>
    <w:rsid w:val="008949DA"/>
    <w:rsid w:val="00894C16"/>
    <w:rsid w:val="00895908"/>
    <w:rsid w:val="0089624E"/>
    <w:rsid w:val="00896268"/>
    <w:rsid w:val="00896434"/>
    <w:rsid w:val="00896A24"/>
    <w:rsid w:val="00896A65"/>
    <w:rsid w:val="00896AD8"/>
    <w:rsid w:val="00896BA4"/>
    <w:rsid w:val="00896D7E"/>
    <w:rsid w:val="00897537"/>
    <w:rsid w:val="00897A1E"/>
    <w:rsid w:val="00897C03"/>
    <w:rsid w:val="00897FA6"/>
    <w:rsid w:val="008A01A9"/>
    <w:rsid w:val="008A0456"/>
    <w:rsid w:val="008A0C05"/>
    <w:rsid w:val="008A0C57"/>
    <w:rsid w:val="008A0D95"/>
    <w:rsid w:val="008A1A01"/>
    <w:rsid w:val="008A1D36"/>
    <w:rsid w:val="008A222F"/>
    <w:rsid w:val="008A2D8C"/>
    <w:rsid w:val="008A34A9"/>
    <w:rsid w:val="008A404F"/>
    <w:rsid w:val="008A4412"/>
    <w:rsid w:val="008A4549"/>
    <w:rsid w:val="008A495E"/>
    <w:rsid w:val="008A4DC4"/>
    <w:rsid w:val="008A4E6A"/>
    <w:rsid w:val="008A6618"/>
    <w:rsid w:val="008A6677"/>
    <w:rsid w:val="008A6AEB"/>
    <w:rsid w:val="008A6B31"/>
    <w:rsid w:val="008A6EF3"/>
    <w:rsid w:val="008A7059"/>
    <w:rsid w:val="008A72FE"/>
    <w:rsid w:val="008A7623"/>
    <w:rsid w:val="008A7EFE"/>
    <w:rsid w:val="008B02A0"/>
    <w:rsid w:val="008B1031"/>
    <w:rsid w:val="008B13DA"/>
    <w:rsid w:val="008B1447"/>
    <w:rsid w:val="008B1FB3"/>
    <w:rsid w:val="008B2178"/>
    <w:rsid w:val="008B2387"/>
    <w:rsid w:val="008B2683"/>
    <w:rsid w:val="008B2997"/>
    <w:rsid w:val="008B3186"/>
    <w:rsid w:val="008B3678"/>
    <w:rsid w:val="008B388E"/>
    <w:rsid w:val="008B3D32"/>
    <w:rsid w:val="008B4B95"/>
    <w:rsid w:val="008B4D00"/>
    <w:rsid w:val="008B4F03"/>
    <w:rsid w:val="008B5231"/>
    <w:rsid w:val="008B5700"/>
    <w:rsid w:val="008B5AEC"/>
    <w:rsid w:val="008B5E89"/>
    <w:rsid w:val="008B6187"/>
    <w:rsid w:val="008B61C0"/>
    <w:rsid w:val="008B649F"/>
    <w:rsid w:val="008B67A0"/>
    <w:rsid w:val="008B67A7"/>
    <w:rsid w:val="008B6A83"/>
    <w:rsid w:val="008B6C52"/>
    <w:rsid w:val="008B6DC4"/>
    <w:rsid w:val="008B6DED"/>
    <w:rsid w:val="008B7498"/>
    <w:rsid w:val="008B7C17"/>
    <w:rsid w:val="008C032E"/>
    <w:rsid w:val="008C09DE"/>
    <w:rsid w:val="008C0A6D"/>
    <w:rsid w:val="008C0CC6"/>
    <w:rsid w:val="008C1327"/>
    <w:rsid w:val="008C144B"/>
    <w:rsid w:val="008C24BB"/>
    <w:rsid w:val="008C2B9B"/>
    <w:rsid w:val="008C2CA9"/>
    <w:rsid w:val="008C2E29"/>
    <w:rsid w:val="008C2E9D"/>
    <w:rsid w:val="008C2F56"/>
    <w:rsid w:val="008C345F"/>
    <w:rsid w:val="008C3616"/>
    <w:rsid w:val="008C3746"/>
    <w:rsid w:val="008C37CB"/>
    <w:rsid w:val="008C3ADF"/>
    <w:rsid w:val="008C4413"/>
    <w:rsid w:val="008C4A8F"/>
    <w:rsid w:val="008C5024"/>
    <w:rsid w:val="008C5830"/>
    <w:rsid w:val="008C6022"/>
    <w:rsid w:val="008C6184"/>
    <w:rsid w:val="008C6E3F"/>
    <w:rsid w:val="008C7BA9"/>
    <w:rsid w:val="008C7C16"/>
    <w:rsid w:val="008D006B"/>
    <w:rsid w:val="008D0BBE"/>
    <w:rsid w:val="008D22AE"/>
    <w:rsid w:val="008D24B0"/>
    <w:rsid w:val="008D2544"/>
    <w:rsid w:val="008D29EA"/>
    <w:rsid w:val="008D2AFB"/>
    <w:rsid w:val="008D2B30"/>
    <w:rsid w:val="008D2DED"/>
    <w:rsid w:val="008D2F32"/>
    <w:rsid w:val="008D322F"/>
    <w:rsid w:val="008D387C"/>
    <w:rsid w:val="008D3994"/>
    <w:rsid w:val="008D3C52"/>
    <w:rsid w:val="008D404D"/>
    <w:rsid w:val="008D4195"/>
    <w:rsid w:val="008D457C"/>
    <w:rsid w:val="008D464B"/>
    <w:rsid w:val="008D4776"/>
    <w:rsid w:val="008D4BAD"/>
    <w:rsid w:val="008D4C54"/>
    <w:rsid w:val="008D4EE0"/>
    <w:rsid w:val="008D4F96"/>
    <w:rsid w:val="008D5329"/>
    <w:rsid w:val="008D54C0"/>
    <w:rsid w:val="008D553A"/>
    <w:rsid w:val="008D5D27"/>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BA0"/>
    <w:rsid w:val="008E3419"/>
    <w:rsid w:val="008E3AD0"/>
    <w:rsid w:val="008E4874"/>
    <w:rsid w:val="008E4A3C"/>
    <w:rsid w:val="008E51EC"/>
    <w:rsid w:val="008E5350"/>
    <w:rsid w:val="008E537B"/>
    <w:rsid w:val="008E5A3F"/>
    <w:rsid w:val="008E60E0"/>
    <w:rsid w:val="008E65D6"/>
    <w:rsid w:val="008E6A0E"/>
    <w:rsid w:val="008E6C39"/>
    <w:rsid w:val="008E77F0"/>
    <w:rsid w:val="008E783E"/>
    <w:rsid w:val="008F02E8"/>
    <w:rsid w:val="008F031B"/>
    <w:rsid w:val="008F0443"/>
    <w:rsid w:val="008F0674"/>
    <w:rsid w:val="008F0A26"/>
    <w:rsid w:val="008F1200"/>
    <w:rsid w:val="008F1588"/>
    <w:rsid w:val="008F16FC"/>
    <w:rsid w:val="008F1743"/>
    <w:rsid w:val="008F1CE8"/>
    <w:rsid w:val="008F20E9"/>
    <w:rsid w:val="008F2100"/>
    <w:rsid w:val="008F2275"/>
    <w:rsid w:val="008F27AD"/>
    <w:rsid w:val="008F2AD6"/>
    <w:rsid w:val="008F2C5F"/>
    <w:rsid w:val="008F30B7"/>
    <w:rsid w:val="008F3228"/>
    <w:rsid w:val="008F32CA"/>
    <w:rsid w:val="008F33F3"/>
    <w:rsid w:val="008F3A08"/>
    <w:rsid w:val="008F3BF7"/>
    <w:rsid w:val="008F3CC9"/>
    <w:rsid w:val="008F3E37"/>
    <w:rsid w:val="008F3EB4"/>
    <w:rsid w:val="008F423E"/>
    <w:rsid w:val="008F437A"/>
    <w:rsid w:val="008F4617"/>
    <w:rsid w:val="008F46CB"/>
    <w:rsid w:val="008F4772"/>
    <w:rsid w:val="008F4A6C"/>
    <w:rsid w:val="008F4F53"/>
    <w:rsid w:val="008F582E"/>
    <w:rsid w:val="008F58DD"/>
    <w:rsid w:val="008F5A42"/>
    <w:rsid w:val="008F5B53"/>
    <w:rsid w:val="008F5E12"/>
    <w:rsid w:val="008F5FBD"/>
    <w:rsid w:val="008F6610"/>
    <w:rsid w:val="008F6BD5"/>
    <w:rsid w:val="008F7A6E"/>
    <w:rsid w:val="008F7E24"/>
    <w:rsid w:val="0090002C"/>
    <w:rsid w:val="009002D3"/>
    <w:rsid w:val="009007DA"/>
    <w:rsid w:val="00900B65"/>
    <w:rsid w:val="00900E5D"/>
    <w:rsid w:val="00901128"/>
    <w:rsid w:val="00901414"/>
    <w:rsid w:val="00901646"/>
    <w:rsid w:val="00901875"/>
    <w:rsid w:val="0090264C"/>
    <w:rsid w:val="00902A32"/>
    <w:rsid w:val="00903567"/>
    <w:rsid w:val="00904290"/>
    <w:rsid w:val="00904414"/>
    <w:rsid w:val="00904A13"/>
    <w:rsid w:val="00904A7B"/>
    <w:rsid w:val="00904C79"/>
    <w:rsid w:val="00904CA5"/>
    <w:rsid w:val="0090526F"/>
    <w:rsid w:val="0090535E"/>
    <w:rsid w:val="009057B5"/>
    <w:rsid w:val="00905B39"/>
    <w:rsid w:val="00905F8C"/>
    <w:rsid w:val="0090687A"/>
    <w:rsid w:val="00906F4B"/>
    <w:rsid w:val="009071B6"/>
    <w:rsid w:val="00907248"/>
    <w:rsid w:val="009072FE"/>
    <w:rsid w:val="00907E24"/>
    <w:rsid w:val="00907F39"/>
    <w:rsid w:val="009106F5"/>
    <w:rsid w:val="00910704"/>
    <w:rsid w:val="00910B6F"/>
    <w:rsid w:val="00910D63"/>
    <w:rsid w:val="00910DD0"/>
    <w:rsid w:val="00911812"/>
    <w:rsid w:val="00911B0B"/>
    <w:rsid w:val="009122AE"/>
    <w:rsid w:val="00912BEE"/>
    <w:rsid w:val="0091302D"/>
    <w:rsid w:val="00913136"/>
    <w:rsid w:val="00913139"/>
    <w:rsid w:val="009133BF"/>
    <w:rsid w:val="00913C12"/>
    <w:rsid w:val="00915A53"/>
    <w:rsid w:val="00915B5E"/>
    <w:rsid w:val="00916000"/>
    <w:rsid w:val="00916E93"/>
    <w:rsid w:val="00917151"/>
    <w:rsid w:val="009178A3"/>
    <w:rsid w:val="009179D8"/>
    <w:rsid w:val="00917BDB"/>
    <w:rsid w:val="00917EAC"/>
    <w:rsid w:val="00917F55"/>
    <w:rsid w:val="00920176"/>
    <w:rsid w:val="009202F9"/>
    <w:rsid w:val="009203E0"/>
    <w:rsid w:val="00921403"/>
    <w:rsid w:val="00921574"/>
    <w:rsid w:val="00921DAD"/>
    <w:rsid w:val="00921E1E"/>
    <w:rsid w:val="0092229C"/>
    <w:rsid w:val="009223D1"/>
    <w:rsid w:val="009225D1"/>
    <w:rsid w:val="009225E3"/>
    <w:rsid w:val="009226F3"/>
    <w:rsid w:val="009229EC"/>
    <w:rsid w:val="00922AF7"/>
    <w:rsid w:val="00922F0B"/>
    <w:rsid w:val="00923B87"/>
    <w:rsid w:val="00923FE7"/>
    <w:rsid w:val="00924433"/>
    <w:rsid w:val="00924A07"/>
    <w:rsid w:val="00924AFF"/>
    <w:rsid w:val="00924C23"/>
    <w:rsid w:val="00924E88"/>
    <w:rsid w:val="00925750"/>
    <w:rsid w:val="00925B57"/>
    <w:rsid w:val="009266F4"/>
    <w:rsid w:val="009267EB"/>
    <w:rsid w:val="0092708A"/>
    <w:rsid w:val="009276F2"/>
    <w:rsid w:val="00927817"/>
    <w:rsid w:val="00927851"/>
    <w:rsid w:val="009279D7"/>
    <w:rsid w:val="00927A22"/>
    <w:rsid w:val="00927A96"/>
    <w:rsid w:val="00927D0A"/>
    <w:rsid w:val="00927E1A"/>
    <w:rsid w:val="0093039B"/>
    <w:rsid w:val="00930717"/>
    <w:rsid w:val="009308F0"/>
    <w:rsid w:val="00930A94"/>
    <w:rsid w:val="00930EC2"/>
    <w:rsid w:val="00931099"/>
    <w:rsid w:val="0093160F"/>
    <w:rsid w:val="00932180"/>
    <w:rsid w:val="0093235F"/>
    <w:rsid w:val="00932792"/>
    <w:rsid w:val="00932A5C"/>
    <w:rsid w:val="00932EF9"/>
    <w:rsid w:val="009337F8"/>
    <w:rsid w:val="0093404E"/>
    <w:rsid w:val="0093447B"/>
    <w:rsid w:val="0093492F"/>
    <w:rsid w:val="00934DC1"/>
    <w:rsid w:val="00934ECA"/>
    <w:rsid w:val="00935109"/>
    <w:rsid w:val="0093578C"/>
    <w:rsid w:val="00935F07"/>
    <w:rsid w:val="00935F9F"/>
    <w:rsid w:val="009363C5"/>
    <w:rsid w:val="009365CD"/>
    <w:rsid w:val="009369D7"/>
    <w:rsid w:val="00936E91"/>
    <w:rsid w:val="00936FB2"/>
    <w:rsid w:val="00937697"/>
    <w:rsid w:val="00937CCE"/>
    <w:rsid w:val="00940000"/>
    <w:rsid w:val="00940026"/>
    <w:rsid w:val="009402E6"/>
    <w:rsid w:val="009406ED"/>
    <w:rsid w:val="009407AA"/>
    <w:rsid w:val="00940C8D"/>
    <w:rsid w:val="00941026"/>
    <w:rsid w:val="009410FF"/>
    <w:rsid w:val="0094111F"/>
    <w:rsid w:val="0094124F"/>
    <w:rsid w:val="00941AFC"/>
    <w:rsid w:val="00941C4D"/>
    <w:rsid w:val="00941CF6"/>
    <w:rsid w:val="0094208F"/>
    <w:rsid w:val="009423FF"/>
    <w:rsid w:val="009429EA"/>
    <w:rsid w:val="00943497"/>
    <w:rsid w:val="00943773"/>
    <w:rsid w:val="0094379E"/>
    <w:rsid w:val="0094380D"/>
    <w:rsid w:val="00943916"/>
    <w:rsid w:val="00943BC2"/>
    <w:rsid w:val="00944416"/>
    <w:rsid w:val="00944DF1"/>
    <w:rsid w:val="00944E50"/>
    <w:rsid w:val="00945264"/>
    <w:rsid w:val="0094532A"/>
    <w:rsid w:val="009453BD"/>
    <w:rsid w:val="00945706"/>
    <w:rsid w:val="00945D7A"/>
    <w:rsid w:val="00946255"/>
    <w:rsid w:val="00946501"/>
    <w:rsid w:val="00946AFB"/>
    <w:rsid w:val="00946C5F"/>
    <w:rsid w:val="0094741E"/>
    <w:rsid w:val="00947726"/>
    <w:rsid w:val="0094793C"/>
    <w:rsid w:val="009503D2"/>
    <w:rsid w:val="009505E0"/>
    <w:rsid w:val="0095092D"/>
    <w:rsid w:val="00950C0E"/>
    <w:rsid w:val="009511C7"/>
    <w:rsid w:val="0095146F"/>
    <w:rsid w:val="009519B0"/>
    <w:rsid w:val="009524C0"/>
    <w:rsid w:val="0095266A"/>
    <w:rsid w:val="0095294B"/>
    <w:rsid w:val="00952B89"/>
    <w:rsid w:val="00953198"/>
    <w:rsid w:val="0095319C"/>
    <w:rsid w:val="009536A9"/>
    <w:rsid w:val="00953752"/>
    <w:rsid w:val="0095394E"/>
    <w:rsid w:val="009540CA"/>
    <w:rsid w:val="009545B9"/>
    <w:rsid w:val="009551C6"/>
    <w:rsid w:val="00955296"/>
    <w:rsid w:val="00955410"/>
    <w:rsid w:val="00955B4B"/>
    <w:rsid w:val="00955BFE"/>
    <w:rsid w:val="00955F9D"/>
    <w:rsid w:val="009560D9"/>
    <w:rsid w:val="00956331"/>
    <w:rsid w:val="009563A4"/>
    <w:rsid w:val="009569DD"/>
    <w:rsid w:val="00956F38"/>
    <w:rsid w:val="0095712F"/>
    <w:rsid w:val="009573BA"/>
    <w:rsid w:val="009573CF"/>
    <w:rsid w:val="00957B42"/>
    <w:rsid w:val="00957BF9"/>
    <w:rsid w:val="00957F2F"/>
    <w:rsid w:val="009603D5"/>
    <w:rsid w:val="009605E7"/>
    <w:rsid w:val="00961056"/>
    <w:rsid w:val="00961123"/>
    <w:rsid w:val="00961178"/>
    <w:rsid w:val="00961760"/>
    <w:rsid w:val="009617D5"/>
    <w:rsid w:val="00961B30"/>
    <w:rsid w:val="00961F72"/>
    <w:rsid w:val="00962E8A"/>
    <w:rsid w:val="00963047"/>
    <w:rsid w:val="00963058"/>
    <w:rsid w:val="009638CE"/>
    <w:rsid w:val="00963DF8"/>
    <w:rsid w:val="0096412B"/>
    <w:rsid w:val="009643DE"/>
    <w:rsid w:val="0096519A"/>
    <w:rsid w:val="00965C94"/>
    <w:rsid w:val="00965D16"/>
    <w:rsid w:val="00965FE8"/>
    <w:rsid w:val="00966248"/>
    <w:rsid w:val="0096634A"/>
    <w:rsid w:val="009665B6"/>
    <w:rsid w:val="00966A13"/>
    <w:rsid w:val="00966D9B"/>
    <w:rsid w:val="00966D9F"/>
    <w:rsid w:val="009676FA"/>
    <w:rsid w:val="00967823"/>
    <w:rsid w:val="009708B4"/>
    <w:rsid w:val="00970962"/>
    <w:rsid w:val="00970C78"/>
    <w:rsid w:val="00970F3E"/>
    <w:rsid w:val="00971944"/>
    <w:rsid w:val="009719D8"/>
    <w:rsid w:val="00971AB4"/>
    <w:rsid w:val="00971D2B"/>
    <w:rsid w:val="00972131"/>
    <w:rsid w:val="00972467"/>
    <w:rsid w:val="00972790"/>
    <w:rsid w:val="00972D08"/>
    <w:rsid w:val="00972D65"/>
    <w:rsid w:val="00973049"/>
    <w:rsid w:val="00973551"/>
    <w:rsid w:val="00973EFA"/>
    <w:rsid w:val="00974CC5"/>
    <w:rsid w:val="00975196"/>
    <w:rsid w:val="0097544A"/>
    <w:rsid w:val="00975EC0"/>
    <w:rsid w:val="009762FA"/>
    <w:rsid w:val="00976501"/>
    <w:rsid w:val="00976D57"/>
    <w:rsid w:val="00976E7E"/>
    <w:rsid w:val="0097700E"/>
    <w:rsid w:val="009775FD"/>
    <w:rsid w:val="009777FF"/>
    <w:rsid w:val="009778A4"/>
    <w:rsid w:val="00977A51"/>
    <w:rsid w:val="00977D1C"/>
    <w:rsid w:val="009801E9"/>
    <w:rsid w:val="00980574"/>
    <w:rsid w:val="009809A5"/>
    <w:rsid w:val="00980ACC"/>
    <w:rsid w:val="009815E1"/>
    <w:rsid w:val="00981E8E"/>
    <w:rsid w:val="0098204A"/>
    <w:rsid w:val="0098242D"/>
    <w:rsid w:val="00982753"/>
    <w:rsid w:val="009831E6"/>
    <w:rsid w:val="00983348"/>
    <w:rsid w:val="00983651"/>
    <w:rsid w:val="00983656"/>
    <w:rsid w:val="009839E3"/>
    <w:rsid w:val="00983E75"/>
    <w:rsid w:val="00983E7A"/>
    <w:rsid w:val="00984118"/>
    <w:rsid w:val="009842B8"/>
    <w:rsid w:val="0098485B"/>
    <w:rsid w:val="009849A7"/>
    <w:rsid w:val="00984A28"/>
    <w:rsid w:val="00984DE3"/>
    <w:rsid w:val="00984EC3"/>
    <w:rsid w:val="00984FB3"/>
    <w:rsid w:val="00985026"/>
    <w:rsid w:val="009852AC"/>
    <w:rsid w:val="0098540E"/>
    <w:rsid w:val="00985596"/>
    <w:rsid w:val="009855C2"/>
    <w:rsid w:val="009862A7"/>
    <w:rsid w:val="009866CA"/>
    <w:rsid w:val="009866F0"/>
    <w:rsid w:val="00986779"/>
    <w:rsid w:val="009868EA"/>
    <w:rsid w:val="00986F1E"/>
    <w:rsid w:val="00986F99"/>
    <w:rsid w:val="00986FCA"/>
    <w:rsid w:val="0098712D"/>
    <w:rsid w:val="00987337"/>
    <w:rsid w:val="0098770A"/>
    <w:rsid w:val="00987A97"/>
    <w:rsid w:val="00987AFD"/>
    <w:rsid w:val="00987CEE"/>
    <w:rsid w:val="00990092"/>
    <w:rsid w:val="009907F3"/>
    <w:rsid w:val="00990822"/>
    <w:rsid w:val="00990913"/>
    <w:rsid w:val="00990EA4"/>
    <w:rsid w:val="00991203"/>
    <w:rsid w:val="0099196C"/>
    <w:rsid w:val="009920E8"/>
    <w:rsid w:val="00992296"/>
    <w:rsid w:val="009927FB"/>
    <w:rsid w:val="00992DEE"/>
    <w:rsid w:val="00992EEC"/>
    <w:rsid w:val="00993884"/>
    <w:rsid w:val="0099393D"/>
    <w:rsid w:val="00993BB7"/>
    <w:rsid w:val="00994562"/>
    <w:rsid w:val="009946A8"/>
    <w:rsid w:val="009948A2"/>
    <w:rsid w:val="00994DE8"/>
    <w:rsid w:val="00995024"/>
    <w:rsid w:val="009952CF"/>
    <w:rsid w:val="00995B9B"/>
    <w:rsid w:val="00995C6E"/>
    <w:rsid w:val="009966D8"/>
    <w:rsid w:val="00996B17"/>
    <w:rsid w:val="00996EF6"/>
    <w:rsid w:val="00997641"/>
    <w:rsid w:val="009979BD"/>
    <w:rsid w:val="00997D91"/>
    <w:rsid w:val="00997F91"/>
    <w:rsid w:val="009A05F4"/>
    <w:rsid w:val="009A0A7C"/>
    <w:rsid w:val="009A142A"/>
    <w:rsid w:val="009A1BEF"/>
    <w:rsid w:val="009A1C71"/>
    <w:rsid w:val="009A2637"/>
    <w:rsid w:val="009A2B01"/>
    <w:rsid w:val="009A325F"/>
    <w:rsid w:val="009A3B37"/>
    <w:rsid w:val="009A3C8C"/>
    <w:rsid w:val="009A3CC6"/>
    <w:rsid w:val="009A42BF"/>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FFE"/>
    <w:rsid w:val="009A7751"/>
    <w:rsid w:val="009A7A2E"/>
    <w:rsid w:val="009B03F1"/>
    <w:rsid w:val="009B188C"/>
    <w:rsid w:val="009B18D9"/>
    <w:rsid w:val="009B1B11"/>
    <w:rsid w:val="009B1BBA"/>
    <w:rsid w:val="009B1EB8"/>
    <w:rsid w:val="009B2159"/>
    <w:rsid w:val="009B2367"/>
    <w:rsid w:val="009B2368"/>
    <w:rsid w:val="009B24F6"/>
    <w:rsid w:val="009B2621"/>
    <w:rsid w:val="009B280E"/>
    <w:rsid w:val="009B2A97"/>
    <w:rsid w:val="009B2CE5"/>
    <w:rsid w:val="009B2D65"/>
    <w:rsid w:val="009B2F8B"/>
    <w:rsid w:val="009B3033"/>
    <w:rsid w:val="009B3F50"/>
    <w:rsid w:val="009B408C"/>
    <w:rsid w:val="009B46D7"/>
    <w:rsid w:val="009B4737"/>
    <w:rsid w:val="009B4CC6"/>
    <w:rsid w:val="009B577F"/>
    <w:rsid w:val="009B57FA"/>
    <w:rsid w:val="009B5AA2"/>
    <w:rsid w:val="009B5B4D"/>
    <w:rsid w:val="009B5B93"/>
    <w:rsid w:val="009B5E41"/>
    <w:rsid w:val="009B5EF5"/>
    <w:rsid w:val="009B63D9"/>
    <w:rsid w:val="009B65B5"/>
    <w:rsid w:val="009B71CB"/>
    <w:rsid w:val="009B7F7D"/>
    <w:rsid w:val="009C0170"/>
    <w:rsid w:val="009C0811"/>
    <w:rsid w:val="009C0EB0"/>
    <w:rsid w:val="009C1365"/>
    <w:rsid w:val="009C1641"/>
    <w:rsid w:val="009C180B"/>
    <w:rsid w:val="009C180E"/>
    <w:rsid w:val="009C19EF"/>
    <w:rsid w:val="009C1BBA"/>
    <w:rsid w:val="009C2086"/>
    <w:rsid w:val="009C2712"/>
    <w:rsid w:val="009C2C81"/>
    <w:rsid w:val="009C2F0B"/>
    <w:rsid w:val="009C30EF"/>
    <w:rsid w:val="009C374E"/>
    <w:rsid w:val="009C3B6D"/>
    <w:rsid w:val="009C3D04"/>
    <w:rsid w:val="009C3FEE"/>
    <w:rsid w:val="009C43CA"/>
    <w:rsid w:val="009C443C"/>
    <w:rsid w:val="009C51F8"/>
    <w:rsid w:val="009C532F"/>
    <w:rsid w:val="009C546E"/>
    <w:rsid w:val="009C6231"/>
    <w:rsid w:val="009C62A3"/>
    <w:rsid w:val="009C6659"/>
    <w:rsid w:val="009C6CF3"/>
    <w:rsid w:val="009C7207"/>
    <w:rsid w:val="009C76FF"/>
    <w:rsid w:val="009C77C4"/>
    <w:rsid w:val="009D0242"/>
    <w:rsid w:val="009D0320"/>
    <w:rsid w:val="009D0389"/>
    <w:rsid w:val="009D12D3"/>
    <w:rsid w:val="009D220D"/>
    <w:rsid w:val="009D25D7"/>
    <w:rsid w:val="009D2725"/>
    <w:rsid w:val="009D2837"/>
    <w:rsid w:val="009D297A"/>
    <w:rsid w:val="009D2A2D"/>
    <w:rsid w:val="009D34AA"/>
    <w:rsid w:val="009D3864"/>
    <w:rsid w:val="009D3CEC"/>
    <w:rsid w:val="009D3D42"/>
    <w:rsid w:val="009D4078"/>
    <w:rsid w:val="009D4239"/>
    <w:rsid w:val="009D4533"/>
    <w:rsid w:val="009D4692"/>
    <w:rsid w:val="009D4DE2"/>
    <w:rsid w:val="009D5031"/>
    <w:rsid w:val="009D5737"/>
    <w:rsid w:val="009D5994"/>
    <w:rsid w:val="009D59A1"/>
    <w:rsid w:val="009D5E58"/>
    <w:rsid w:val="009D6A87"/>
    <w:rsid w:val="009D754C"/>
    <w:rsid w:val="009D75DA"/>
    <w:rsid w:val="009D79C6"/>
    <w:rsid w:val="009E018E"/>
    <w:rsid w:val="009E03EE"/>
    <w:rsid w:val="009E049E"/>
    <w:rsid w:val="009E0786"/>
    <w:rsid w:val="009E0D41"/>
    <w:rsid w:val="009E0D62"/>
    <w:rsid w:val="009E1037"/>
    <w:rsid w:val="009E136A"/>
    <w:rsid w:val="009E2509"/>
    <w:rsid w:val="009E263B"/>
    <w:rsid w:val="009E2C34"/>
    <w:rsid w:val="009E30A9"/>
    <w:rsid w:val="009E3120"/>
    <w:rsid w:val="009E35A2"/>
    <w:rsid w:val="009E35F8"/>
    <w:rsid w:val="009E360D"/>
    <w:rsid w:val="009E3886"/>
    <w:rsid w:val="009E3948"/>
    <w:rsid w:val="009E3CC0"/>
    <w:rsid w:val="009E4030"/>
    <w:rsid w:val="009E4540"/>
    <w:rsid w:val="009E478B"/>
    <w:rsid w:val="009E4BE2"/>
    <w:rsid w:val="009E4F3E"/>
    <w:rsid w:val="009E5452"/>
    <w:rsid w:val="009E5489"/>
    <w:rsid w:val="009E624D"/>
    <w:rsid w:val="009E651E"/>
    <w:rsid w:val="009E6530"/>
    <w:rsid w:val="009E66BF"/>
    <w:rsid w:val="009E6A19"/>
    <w:rsid w:val="009E6A48"/>
    <w:rsid w:val="009E77A6"/>
    <w:rsid w:val="009E7AF7"/>
    <w:rsid w:val="009E7F09"/>
    <w:rsid w:val="009F0013"/>
    <w:rsid w:val="009F0570"/>
    <w:rsid w:val="009F07EE"/>
    <w:rsid w:val="009F0A50"/>
    <w:rsid w:val="009F0F41"/>
    <w:rsid w:val="009F0FA3"/>
    <w:rsid w:val="009F1117"/>
    <w:rsid w:val="009F11DA"/>
    <w:rsid w:val="009F13E7"/>
    <w:rsid w:val="009F142E"/>
    <w:rsid w:val="009F1BAF"/>
    <w:rsid w:val="009F2073"/>
    <w:rsid w:val="009F22DE"/>
    <w:rsid w:val="009F25BC"/>
    <w:rsid w:val="009F26F8"/>
    <w:rsid w:val="009F27EE"/>
    <w:rsid w:val="009F3527"/>
    <w:rsid w:val="009F38E1"/>
    <w:rsid w:val="009F3947"/>
    <w:rsid w:val="009F4F3D"/>
    <w:rsid w:val="009F5906"/>
    <w:rsid w:val="009F5A3C"/>
    <w:rsid w:val="009F5C89"/>
    <w:rsid w:val="009F6B98"/>
    <w:rsid w:val="009F6D82"/>
    <w:rsid w:val="009F700B"/>
    <w:rsid w:val="009F70CE"/>
    <w:rsid w:val="009F7C1D"/>
    <w:rsid w:val="009F7DD2"/>
    <w:rsid w:val="009F7F13"/>
    <w:rsid w:val="009F7FC5"/>
    <w:rsid w:val="00A003B9"/>
    <w:rsid w:val="00A00A68"/>
    <w:rsid w:val="00A012A1"/>
    <w:rsid w:val="00A01310"/>
    <w:rsid w:val="00A01A09"/>
    <w:rsid w:val="00A01CD9"/>
    <w:rsid w:val="00A01FC2"/>
    <w:rsid w:val="00A02078"/>
    <w:rsid w:val="00A02275"/>
    <w:rsid w:val="00A02395"/>
    <w:rsid w:val="00A031CD"/>
    <w:rsid w:val="00A03992"/>
    <w:rsid w:val="00A03D8D"/>
    <w:rsid w:val="00A041BB"/>
    <w:rsid w:val="00A041C2"/>
    <w:rsid w:val="00A0435A"/>
    <w:rsid w:val="00A0467A"/>
    <w:rsid w:val="00A046E0"/>
    <w:rsid w:val="00A04D88"/>
    <w:rsid w:val="00A05056"/>
    <w:rsid w:val="00A05084"/>
    <w:rsid w:val="00A05100"/>
    <w:rsid w:val="00A05236"/>
    <w:rsid w:val="00A052AE"/>
    <w:rsid w:val="00A05503"/>
    <w:rsid w:val="00A0572F"/>
    <w:rsid w:val="00A05D53"/>
    <w:rsid w:val="00A05E9C"/>
    <w:rsid w:val="00A060BC"/>
    <w:rsid w:val="00A06193"/>
    <w:rsid w:val="00A064C8"/>
    <w:rsid w:val="00A069E3"/>
    <w:rsid w:val="00A06FA3"/>
    <w:rsid w:val="00A074E4"/>
    <w:rsid w:val="00A075A0"/>
    <w:rsid w:val="00A07B20"/>
    <w:rsid w:val="00A07E3F"/>
    <w:rsid w:val="00A07F0E"/>
    <w:rsid w:val="00A07F86"/>
    <w:rsid w:val="00A10079"/>
    <w:rsid w:val="00A101E5"/>
    <w:rsid w:val="00A10320"/>
    <w:rsid w:val="00A10980"/>
    <w:rsid w:val="00A10A63"/>
    <w:rsid w:val="00A10D00"/>
    <w:rsid w:val="00A11344"/>
    <w:rsid w:val="00A12BDD"/>
    <w:rsid w:val="00A12EBF"/>
    <w:rsid w:val="00A130AB"/>
    <w:rsid w:val="00A135B9"/>
    <w:rsid w:val="00A1392F"/>
    <w:rsid w:val="00A13A28"/>
    <w:rsid w:val="00A13F27"/>
    <w:rsid w:val="00A13F73"/>
    <w:rsid w:val="00A1449C"/>
    <w:rsid w:val="00A14871"/>
    <w:rsid w:val="00A14950"/>
    <w:rsid w:val="00A1591B"/>
    <w:rsid w:val="00A15CFF"/>
    <w:rsid w:val="00A1629A"/>
    <w:rsid w:val="00A1644F"/>
    <w:rsid w:val="00A16923"/>
    <w:rsid w:val="00A16AEE"/>
    <w:rsid w:val="00A17123"/>
    <w:rsid w:val="00A174A8"/>
    <w:rsid w:val="00A200D0"/>
    <w:rsid w:val="00A207DB"/>
    <w:rsid w:val="00A211BA"/>
    <w:rsid w:val="00A224F6"/>
    <w:rsid w:val="00A22BE9"/>
    <w:rsid w:val="00A22FF5"/>
    <w:rsid w:val="00A232FD"/>
    <w:rsid w:val="00A238B5"/>
    <w:rsid w:val="00A238C4"/>
    <w:rsid w:val="00A2401E"/>
    <w:rsid w:val="00A241F9"/>
    <w:rsid w:val="00A2451A"/>
    <w:rsid w:val="00A252D3"/>
    <w:rsid w:val="00A25D31"/>
    <w:rsid w:val="00A25EFF"/>
    <w:rsid w:val="00A26298"/>
    <w:rsid w:val="00A26B5F"/>
    <w:rsid w:val="00A26B8A"/>
    <w:rsid w:val="00A26F05"/>
    <w:rsid w:val="00A27709"/>
    <w:rsid w:val="00A27F35"/>
    <w:rsid w:val="00A30375"/>
    <w:rsid w:val="00A303BC"/>
    <w:rsid w:val="00A30E44"/>
    <w:rsid w:val="00A317DA"/>
    <w:rsid w:val="00A3183B"/>
    <w:rsid w:val="00A319A9"/>
    <w:rsid w:val="00A31B08"/>
    <w:rsid w:val="00A31EAB"/>
    <w:rsid w:val="00A32825"/>
    <w:rsid w:val="00A32854"/>
    <w:rsid w:val="00A330C7"/>
    <w:rsid w:val="00A33387"/>
    <w:rsid w:val="00A335FC"/>
    <w:rsid w:val="00A34345"/>
    <w:rsid w:val="00A34B77"/>
    <w:rsid w:val="00A34D7D"/>
    <w:rsid w:val="00A34F4D"/>
    <w:rsid w:val="00A3525F"/>
    <w:rsid w:val="00A35C08"/>
    <w:rsid w:val="00A35C47"/>
    <w:rsid w:val="00A35E7F"/>
    <w:rsid w:val="00A35E90"/>
    <w:rsid w:val="00A36091"/>
    <w:rsid w:val="00A36236"/>
    <w:rsid w:val="00A362FF"/>
    <w:rsid w:val="00A36670"/>
    <w:rsid w:val="00A36988"/>
    <w:rsid w:val="00A37A15"/>
    <w:rsid w:val="00A411D1"/>
    <w:rsid w:val="00A412AD"/>
    <w:rsid w:val="00A41486"/>
    <w:rsid w:val="00A41698"/>
    <w:rsid w:val="00A41B1F"/>
    <w:rsid w:val="00A41D78"/>
    <w:rsid w:val="00A41E8A"/>
    <w:rsid w:val="00A41FB0"/>
    <w:rsid w:val="00A423E1"/>
    <w:rsid w:val="00A42418"/>
    <w:rsid w:val="00A42DBB"/>
    <w:rsid w:val="00A43184"/>
    <w:rsid w:val="00A43202"/>
    <w:rsid w:val="00A436C6"/>
    <w:rsid w:val="00A4402E"/>
    <w:rsid w:val="00A443D1"/>
    <w:rsid w:val="00A4464A"/>
    <w:rsid w:val="00A446C1"/>
    <w:rsid w:val="00A44B14"/>
    <w:rsid w:val="00A44E16"/>
    <w:rsid w:val="00A45211"/>
    <w:rsid w:val="00A45415"/>
    <w:rsid w:val="00A4586C"/>
    <w:rsid w:val="00A4598A"/>
    <w:rsid w:val="00A45D4F"/>
    <w:rsid w:val="00A464B2"/>
    <w:rsid w:val="00A46782"/>
    <w:rsid w:val="00A46BCE"/>
    <w:rsid w:val="00A46D42"/>
    <w:rsid w:val="00A46F21"/>
    <w:rsid w:val="00A47436"/>
    <w:rsid w:val="00A47750"/>
    <w:rsid w:val="00A47D85"/>
    <w:rsid w:val="00A50280"/>
    <w:rsid w:val="00A50692"/>
    <w:rsid w:val="00A50842"/>
    <w:rsid w:val="00A50884"/>
    <w:rsid w:val="00A5126A"/>
    <w:rsid w:val="00A51D19"/>
    <w:rsid w:val="00A51FE8"/>
    <w:rsid w:val="00A522C5"/>
    <w:rsid w:val="00A525C7"/>
    <w:rsid w:val="00A526C7"/>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8EA"/>
    <w:rsid w:val="00A55960"/>
    <w:rsid w:val="00A55B3D"/>
    <w:rsid w:val="00A55D66"/>
    <w:rsid w:val="00A565A5"/>
    <w:rsid w:val="00A5735C"/>
    <w:rsid w:val="00A57388"/>
    <w:rsid w:val="00A57756"/>
    <w:rsid w:val="00A57894"/>
    <w:rsid w:val="00A578A8"/>
    <w:rsid w:val="00A57C5F"/>
    <w:rsid w:val="00A57E1D"/>
    <w:rsid w:val="00A600AE"/>
    <w:rsid w:val="00A601A5"/>
    <w:rsid w:val="00A60507"/>
    <w:rsid w:val="00A606BA"/>
    <w:rsid w:val="00A609A1"/>
    <w:rsid w:val="00A60ADA"/>
    <w:rsid w:val="00A60BCB"/>
    <w:rsid w:val="00A60D47"/>
    <w:rsid w:val="00A61207"/>
    <w:rsid w:val="00A61BA3"/>
    <w:rsid w:val="00A61CA9"/>
    <w:rsid w:val="00A61D13"/>
    <w:rsid w:val="00A61DF5"/>
    <w:rsid w:val="00A623ED"/>
    <w:rsid w:val="00A6263B"/>
    <w:rsid w:val="00A626F6"/>
    <w:rsid w:val="00A627DA"/>
    <w:rsid w:val="00A62C86"/>
    <w:rsid w:val="00A62F27"/>
    <w:rsid w:val="00A63173"/>
    <w:rsid w:val="00A63442"/>
    <w:rsid w:val="00A638D2"/>
    <w:rsid w:val="00A63F5F"/>
    <w:rsid w:val="00A63FEF"/>
    <w:rsid w:val="00A64124"/>
    <w:rsid w:val="00A64139"/>
    <w:rsid w:val="00A641BC"/>
    <w:rsid w:val="00A645C0"/>
    <w:rsid w:val="00A64FF5"/>
    <w:rsid w:val="00A6509B"/>
    <w:rsid w:val="00A652CB"/>
    <w:rsid w:val="00A65640"/>
    <w:rsid w:val="00A658DF"/>
    <w:rsid w:val="00A65C76"/>
    <w:rsid w:val="00A663E4"/>
    <w:rsid w:val="00A6662A"/>
    <w:rsid w:val="00A669BB"/>
    <w:rsid w:val="00A67710"/>
    <w:rsid w:val="00A6771F"/>
    <w:rsid w:val="00A679AF"/>
    <w:rsid w:val="00A714F0"/>
    <w:rsid w:val="00A7159D"/>
    <w:rsid w:val="00A715D7"/>
    <w:rsid w:val="00A71656"/>
    <w:rsid w:val="00A71E8A"/>
    <w:rsid w:val="00A72564"/>
    <w:rsid w:val="00A726DC"/>
    <w:rsid w:val="00A72869"/>
    <w:rsid w:val="00A733AC"/>
    <w:rsid w:val="00A73B0A"/>
    <w:rsid w:val="00A73CA0"/>
    <w:rsid w:val="00A7421A"/>
    <w:rsid w:val="00A747D7"/>
    <w:rsid w:val="00A74E9F"/>
    <w:rsid w:val="00A74FE9"/>
    <w:rsid w:val="00A75360"/>
    <w:rsid w:val="00A753FC"/>
    <w:rsid w:val="00A754D8"/>
    <w:rsid w:val="00A75625"/>
    <w:rsid w:val="00A756CE"/>
    <w:rsid w:val="00A7660A"/>
    <w:rsid w:val="00A76859"/>
    <w:rsid w:val="00A76BEE"/>
    <w:rsid w:val="00A76C68"/>
    <w:rsid w:val="00A76D7F"/>
    <w:rsid w:val="00A771A6"/>
    <w:rsid w:val="00A773F9"/>
    <w:rsid w:val="00A77A43"/>
    <w:rsid w:val="00A77B6E"/>
    <w:rsid w:val="00A77E5E"/>
    <w:rsid w:val="00A77F2C"/>
    <w:rsid w:val="00A80807"/>
    <w:rsid w:val="00A80A36"/>
    <w:rsid w:val="00A81015"/>
    <w:rsid w:val="00A81285"/>
    <w:rsid w:val="00A8152A"/>
    <w:rsid w:val="00A81AC0"/>
    <w:rsid w:val="00A81B1C"/>
    <w:rsid w:val="00A81C7F"/>
    <w:rsid w:val="00A81FCF"/>
    <w:rsid w:val="00A821C5"/>
    <w:rsid w:val="00A82320"/>
    <w:rsid w:val="00A82603"/>
    <w:rsid w:val="00A827C3"/>
    <w:rsid w:val="00A828AA"/>
    <w:rsid w:val="00A828F3"/>
    <w:rsid w:val="00A83007"/>
    <w:rsid w:val="00A835C9"/>
    <w:rsid w:val="00A836B9"/>
    <w:rsid w:val="00A83D1B"/>
    <w:rsid w:val="00A840AA"/>
    <w:rsid w:val="00A84169"/>
    <w:rsid w:val="00A842B8"/>
    <w:rsid w:val="00A842F7"/>
    <w:rsid w:val="00A842F8"/>
    <w:rsid w:val="00A8446F"/>
    <w:rsid w:val="00A84784"/>
    <w:rsid w:val="00A84936"/>
    <w:rsid w:val="00A84D37"/>
    <w:rsid w:val="00A84D7B"/>
    <w:rsid w:val="00A84E7C"/>
    <w:rsid w:val="00A85126"/>
    <w:rsid w:val="00A85400"/>
    <w:rsid w:val="00A855FD"/>
    <w:rsid w:val="00A86543"/>
    <w:rsid w:val="00A877BF"/>
    <w:rsid w:val="00A87B03"/>
    <w:rsid w:val="00A87F74"/>
    <w:rsid w:val="00A9072E"/>
    <w:rsid w:val="00A90DB5"/>
    <w:rsid w:val="00A91209"/>
    <w:rsid w:val="00A915CD"/>
    <w:rsid w:val="00A91763"/>
    <w:rsid w:val="00A92743"/>
    <w:rsid w:val="00A9284F"/>
    <w:rsid w:val="00A928FE"/>
    <w:rsid w:val="00A92C27"/>
    <w:rsid w:val="00A931E8"/>
    <w:rsid w:val="00A9333C"/>
    <w:rsid w:val="00A937FE"/>
    <w:rsid w:val="00A94041"/>
    <w:rsid w:val="00A94067"/>
    <w:rsid w:val="00A948A1"/>
    <w:rsid w:val="00A94A55"/>
    <w:rsid w:val="00A94C37"/>
    <w:rsid w:val="00A94D28"/>
    <w:rsid w:val="00A95E30"/>
    <w:rsid w:val="00A963E6"/>
    <w:rsid w:val="00A966F1"/>
    <w:rsid w:val="00A9717A"/>
    <w:rsid w:val="00A97283"/>
    <w:rsid w:val="00A9742C"/>
    <w:rsid w:val="00A97466"/>
    <w:rsid w:val="00A97506"/>
    <w:rsid w:val="00A9757C"/>
    <w:rsid w:val="00A97828"/>
    <w:rsid w:val="00A97A29"/>
    <w:rsid w:val="00AA0503"/>
    <w:rsid w:val="00AA05B1"/>
    <w:rsid w:val="00AA0756"/>
    <w:rsid w:val="00AA08BD"/>
    <w:rsid w:val="00AA0D4C"/>
    <w:rsid w:val="00AA0E04"/>
    <w:rsid w:val="00AA12AB"/>
    <w:rsid w:val="00AA15A0"/>
    <w:rsid w:val="00AA192E"/>
    <w:rsid w:val="00AA1A61"/>
    <w:rsid w:val="00AA1AFB"/>
    <w:rsid w:val="00AA2469"/>
    <w:rsid w:val="00AA2743"/>
    <w:rsid w:val="00AA2A51"/>
    <w:rsid w:val="00AA3153"/>
    <w:rsid w:val="00AA3248"/>
    <w:rsid w:val="00AA3461"/>
    <w:rsid w:val="00AA3B57"/>
    <w:rsid w:val="00AA3DD5"/>
    <w:rsid w:val="00AA4006"/>
    <w:rsid w:val="00AA41EF"/>
    <w:rsid w:val="00AA46FD"/>
    <w:rsid w:val="00AA4A66"/>
    <w:rsid w:val="00AA519D"/>
    <w:rsid w:val="00AA552D"/>
    <w:rsid w:val="00AA5596"/>
    <w:rsid w:val="00AA5697"/>
    <w:rsid w:val="00AA608C"/>
    <w:rsid w:val="00AA6305"/>
    <w:rsid w:val="00AA63E5"/>
    <w:rsid w:val="00AA688C"/>
    <w:rsid w:val="00AA6E90"/>
    <w:rsid w:val="00AA708D"/>
    <w:rsid w:val="00AA71AD"/>
    <w:rsid w:val="00AA7DEB"/>
    <w:rsid w:val="00AB02A3"/>
    <w:rsid w:val="00AB0837"/>
    <w:rsid w:val="00AB0C62"/>
    <w:rsid w:val="00AB163C"/>
    <w:rsid w:val="00AB20CB"/>
    <w:rsid w:val="00AB2138"/>
    <w:rsid w:val="00AB2981"/>
    <w:rsid w:val="00AB2D7A"/>
    <w:rsid w:val="00AB2F39"/>
    <w:rsid w:val="00AB30A5"/>
    <w:rsid w:val="00AB3377"/>
    <w:rsid w:val="00AB33DA"/>
    <w:rsid w:val="00AB3561"/>
    <w:rsid w:val="00AB366F"/>
    <w:rsid w:val="00AB475E"/>
    <w:rsid w:val="00AB4B88"/>
    <w:rsid w:val="00AB4D94"/>
    <w:rsid w:val="00AB4E2F"/>
    <w:rsid w:val="00AB5441"/>
    <w:rsid w:val="00AB5A53"/>
    <w:rsid w:val="00AB5CA2"/>
    <w:rsid w:val="00AB5EE1"/>
    <w:rsid w:val="00AB6433"/>
    <w:rsid w:val="00AB65D3"/>
    <w:rsid w:val="00AB680C"/>
    <w:rsid w:val="00AB6EAE"/>
    <w:rsid w:val="00AB6EF2"/>
    <w:rsid w:val="00AB7017"/>
    <w:rsid w:val="00AB792D"/>
    <w:rsid w:val="00AB7BFD"/>
    <w:rsid w:val="00AB7DEA"/>
    <w:rsid w:val="00AC0334"/>
    <w:rsid w:val="00AC0B1E"/>
    <w:rsid w:val="00AC0E3C"/>
    <w:rsid w:val="00AC0EC5"/>
    <w:rsid w:val="00AC0F4C"/>
    <w:rsid w:val="00AC11DB"/>
    <w:rsid w:val="00AC16DA"/>
    <w:rsid w:val="00AC1752"/>
    <w:rsid w:val="00AC1764"/>
    <w:rsid w:val="00AC178E"/>
    <w:rsid w:val="00AC189F"/>
    <w:rsid w:val="00AC1D5D"/>
    <w:rsid w:val="00AC219D"/>
    <w:rsid w:val="00AC26E2"/>
    <w:rsid w:val="00AC328D"/>
    <w:rsid w:val="00AC3378"/>
    <w:rsid w:val="00AC4099"/>
    <w:rsid w:val="00AC46A8"/>
    <w:rsid w:val="00AC46C0"/>
    <w:rsid w:val="00AC4B6B"/>
    <w:rsid w:val="00AC4B83"/>
    <w:rsid w:val="00AC5783"/>
    <w:rsid w:val="00AC5D4C"/>
    <w:rsid w:val="00AC6C50"/>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61E"/>
    <w:rsid w:val="00AD1CFA"/>
    <w:rsid w:val="00AD21AD"/>
    <w:rsid w:val="00AD22F7"/>
    <w:rsid w:val="00AD2DD6"/>
    <w:rsid w:val="00AD2E75"/>
    <w:rsid w:val="00AD2F06"/>
    <w:rsid w:val="00AD30F4"/>
    <w:rsid w:val="00AD318B"/>
    <w:rsid w:val="00AD3266"/>
    <w:rsid w:val="00AD32C2"/>
    <w:rsid w:val="00AD37C6"/>
    <w:rsid w:val="00AD4F96"/>
    <w:rsid w:val="00AD5088"/>
    <w:rsid w:val="00AD5664"/>
    <w:rsid w:val="00AD5AD2"/>
    <w:rsid w:val="00AD5BDF"/>
    <w:rsid w:val="00AD5D3F"/>
    <w:rsid w:val="00AD5EAC"/>
    <w:rsid w:val="00AD6063"/>
    <w:rsid w:val="00AD63A3"/>
    <w:rsid w:val="00AD63B3"/>
    <w:rsid w:val="00AD6736"/>
    <w:rsid w:val="00AD6C2A"/>
    <w:rsid w:val="00AD6EED"/>
    <w:rsid w:val="00AD7111"/>
    <w:rsid w:val="00AD73C0"/>
    <w:rsid w:val="00AD75AE"/>
    <w:rsid w:val="00AD75B5"/>
    <w:rsid w:val="00AD75FE"/>
    <w:rsid w:val="00AD764C"/>
    <w:rsid w:val="00AD78F5"/>
    <w:rsid w:val="00AD7A15"/>
    <w:rsid w:val="00AE09EF"/>
    <w:rsid w:val="00AE0AE2"/>
    <w:rsid w:val="00AE0BDF"/>
    <w:rsid w:val="00AE10F8"/>
    <w:rsid w:val="00AE1302"/>
    <w:rsid w:val="00AE1622"/>
    <w:rsid w:val="00AE1A1E"/>
    <w:rsid w:val="00AE1B8A"/>
    <w:rsid w:val="00AE2960"/>
    <w:rsid w:val="00AE2ABF"/>
    <w:rsid w:val="00AE2C12"/>
    <w:rsid w:val="00AE2EF9"/>
    <w:rsid w:val="00AE3039"/>
    <w:rsid w:val="00AE344B"/>
    <w:rsid w:val="00AE34EC"/>
    <w:rsid w:val="00AE35A9"/>
    <w:rsid w:val="00AE38C3"/>
    <w:rsid w:val="00AE452D"/>
    <w:rsid w:val="00AE45F3"/>
    <w:rsid w:val="00AE4969"/>
    <w:rsid w:val="00AE4BA2"/>
    <w:rsid w:val="00AE4C03"/>
    <w:rsid w:val="00AE506E"/>
    <w:rsid w:val="00AE507A"/>
    <w:rsid w:val="00AE5105"/>
    <w:rsid w:val="00AE54B3"/>
    <w:rsid w:val="00AE5BD0"/>
    <w:rsid w:val="00AE6077"/>
    <w:rsid w:val="00AE6239"/>
    <w:rsid w:val="00AE690D"/>
    <w:rsid w:val="00AE6C85"/>
    <w:rsid w:val="00AE6FEC"/>
    <w:rsid w:val="00AE706F"/>
    <w:rsid w:val="00AE70AD"/>
    <w:rsid w:val="00AE7637"/>
    <w:rsid w:val="00AE7A86"/>
    <w:rsid w:val="00AF02A6"/>
    <w:rsid w:val="00AF03C7"/>
    <w:rsid w:val="00AF0ACA"/>
    <w:rsid w:val="00AF0C0D"/>
    <w:rsid w:val="00AF1B8F"/>
    <w:rsid w:val="00AF1C14"/>
    <w:rsid w:val="00AF1E97"/>
    <w:rsid w:val="00AF2492"/>
    <w:rsid w:val="00AF24C8"/>
    <w:rsid w:val="00AF377E"/>
    <w:rsid w:val="00AF37CB"/>
    <w:rsid w:val="00AF393B"/>
    <w:rsid w:val="00AF3B83"/>
    <w:rsid w:val="00AF440E"/>
    <w:rsid w:val="00AF448C"/>
    <w:rsid w:val="00AF49B1"/>
    <w:rsid w:val="00AF4D54"/>
    <w:rsid w:val="00AF5168"/>
    <w:rsid w:val="00AF5298"/>
    <w:rsid w:val="00AF5805"/>
    <w:rsid w:val="00AF61F5"/>
    <w:rsid w:val="00AF647D"/>
    <w:rsid w:val="00AF6746"/>
    <w:rsid w:val="00AF6BFC"/>
    <w:rsid w:val="00AF6E74"/>
    <w:rsid w:val="00AF72BF"/>
    <w:rsid w:val="00AF7610"/>
    <w:rsid w:val="00AF778A"/>
    <w:rsid w:val="00AF7C63"/>
    <w:rsid w:val="00AF7FCF"/>
    <w:rsid w:val="00B006C2"/>
    <w:rsid w:val="00B0102C"/>
    <w:rsid w:val="00B011C5"/>
    <w:rsid w:val="00B0124B"/>
    <w:rsid w:val="00B0139E"/>
    <w:rsid w:val="00B013F3"/>
    <w:rsid w:val="00B014D3"/>
    <w:rsid w:val="00B01B03"/>
    <w:rsid w:val="00B01E12"/>
    <w:rsid w:val="00B022BA"/>
    <w:rsid w:val="00B022F4"/>
    <w:rsid w:val="00B02D92"/>
    <w:rsid w:val="00B034E0"/>
    <w:rsid w:val="00B039B3"/>
    <w:rsid w:val="00B03C8B"/>
    <w:rsid w:val="00B03EAF"/>
    <w:rsid w:val="00B03F4B"/>
    <w:rsid w:val="00B03FFF"/>
    <w:rsid w:val="00B045FF"/>
    <w:rsid w:val="00B0463C"/>
    <w:rsid w:val="00B04844"/>
    <w:rsid w:val="00B0485B"/>
    <w:rsid w:val="00B04CF4"/>
    <w:rsid w:val="00B04D60"/>
    <w:rsid w:val="00B05067"/>
    <w:rsid w:val="00B050C8"/>
    <w:rsid w:val="00B05351"/>
    <w:rsid w:val="00B057A7"/>
    <w:rsid w:val="00B066D1"/>
    <w:rsid w:val="00B0686C"/>
    <w:rsid w:val="00B068AF"/>
    <w:rsid w:val="00B06D97"/>
    <w:rsid w:val="00B06EB0"/>
    <w:rsid w:val="00B07480"/>
    <w:rsid w:val="00B0777C"/>
    <w:rsid w:val="00B0796C"/>
    <w:rsid w:val="00B07B5A"/>
    <w:rsid w:val="00B1026B"/>
    <w:rsid w:val="00B1092E"/>
    <w:rsid w:val="00B1096B"/>
    <w:rsid w:val="00B10BF8"/>
    <w:rsid w:val="00B10DA0"/>
    <w:rsid w:val="00B110DF"/>
    <w:rsid w:val="00B11215"/>
    <w:rsid w:val="00B11251"/>
    <w:rsid w:val="00B112CE"/>
    <w:rsid w:val="00B1167A"/>
    <w:rsid w:val="00B117AF"/>
    <w:rsid w:val="00B117C7"/>
    <w:rsid w:val="00B11814"/>
    <w:rsid w:val="00B118C6"/>
    <w:rsid w:val="00B12078"/>
    <w:rsid w:val="00B12091"/>
    <w:rsid w:val="00B12326"/>
    <w:rsid w:val="00B12329"/>
    <w:rsid w:val="00B12474"/>
    <w:rsid w:val="00B124B0"/>
    <w:rsid w:val="00B12736"/>
    <w:rsid w:val="00B12C7D"/>
    <w:rsid w:val="00B133B1"/>
    <w:rsid w:val="00B133C9"/>
    <w:rsid w:val="00B13568"/>
    <w:rsid w:val="00B137C7"/>
    <w:rsid w:val="00B13A81"/>
    <w:rsid w:val="00B13E8F"/>
    <w:rsid w:val="00B14099"/>
    <w:rsid w:val="00B14562"/>
    <w:rsid w:val="00B14B13"/>
    <w:rsid w:val="00B14BD7"/>
    <w:rsid w:val="00B14BE4"/>
    <w:rsid w:val="00B14C4D"/>
    <w:rsid w:val="00B14D4C"/>
    <w:rsid w:val="00B14DB7"/>
    <w:rsid w:val="00B154E1"/>
    <w:rsid w:val="00B157FF"/>
    <w:rsid w:val="00B15A3F"/>
    <w:rsid w:val="00B16978"/>
    <w:rsid w:val="00B16C34"/>
    <w:rsid w:val="00B16C9C"/>
    <w:rsid w:val="00B16E3E"/>
    <w:rsid w:val="00B17205"/>
    <w:rsid w:val="00B178EC"/>
    <w:rsid w:val="00B17928"/>
    <w:rsid w:val="00B17A2B"/>
    <w:rsid w:val="00B17F05"/>
    <w:rsid w:val="00B200FB"/>
    <w:rsid w:val="00B2090F"/>
    <w:rsid w:val="00B20BCA"/>
    <w:rsid w:val="00B21589"/>
    <w:rsid w:val="00B215F3"/>
    <w:rsid w:val="00B21606"/>
    <w:rsid w:val="00B216D1"/>
    <w:rsid w:val="00B21818"/>
    <w:rsid w:val="00B218EA"/>
    <w:rsid w:val="00B21F1E"/>
    <w:rsid w:val="00B21F49"/>
    <w:rsid w:val="00B22071"/>
    <w:rsid w:val="00B22074"/>
    <w:rsid w:val="00B2219C"/>
    <w:rsid w:val="00B221C4"/>
    <w:rsid w:val="00B224BC"/>
    <w:rsid w:val="00B22E1C"/>
    <w:rsid w:val="00B23A17"/>
    <w:rsid w:val="00B23DA8"/>
    <w:rsid w:val="00B2421E"/>
    <w:rsid w:val="00B24389"/>
    <w:rsid w:val="00B24447"/>
    <w:rsid w:val="00B25282"/>
    <w:rsid w:val="00B258A9"/>
    <w:rsid w:val="00B25982"/>
    <w:rsid w:val="00B25E40"/>
    <w:rsid w:val="00B25FF5"/>
    <w:rsid w:val="00B26246"/>
    <w:rsid w:val="00B2660D"/>
    <w:rsid w:val="00B2675D"/>
    <w:rsid w:val="00B26CC1"/>
    <w:rsid w:val="00B26DDF"/>
    <w:rsid w:val="00B26DFD"/>
    <w:rsid w:val="00B26FC7"/>
    <w:rsid w:val="00B27661"/>
    <w:rsid w:val="00B27663"/>
    <w:rsid w:val="00B27A5E"/>
    <w:rsid w:val="00B27E0C"/>
    <w:rsid w:val="00B301F7"/>
    <w:rsid w:val="00B302C3"/>
    <w:rsid w:val="00B30317"/>
    <w:rsid w:val="00B30649"/>
    <w:rsid w:val="00B30723"/>
    <w:rsid w:val="00B30E18"/>
    <w:rsid w:val="00B30E89"/>
    <w:rsid w:val="00B3107D"/>
    <w:rsid w:val="00B31531"/>
    <w:rsid w:val="00B31A2E"/>
    <w:rsid w:val="00B3238F"/>
    <w:rsid w:val="00B3272B"/>
    <w:rsid w:val="00B32C0E"/>
    <w:rsid w:val="00B32ECA"/>
    <w:rsid w:val="00B32F5D"/>
    <w:rsid w:val="00B33105"/>
    <w:rsid w:val="00B33614"/>
    <w:rsid w:val="00B3397B"/>
    <w:rsid w:val="00B33ABD"/>
    <w:rsid w:val="00B33F0C"/>
    <w:rsid w:val="00B340FD"/>
    <w:rsid w:val="00B344A3"/>
    <w:rsid w:val="00B34D2E"/>
    <w:rsid w:val="00B34FAB"/>
    <w:rsid w:val="00B3588E"/>
    <w:rsid w:val="00B35DCD"/>
    <w:rsid w:val="00B35FE9"/>
    <w:rsid w:val="00B3602B"/>
    <w:rsid w:val="00B3619E"/>
    <w:rsid w:val="00B36379"/>
    <w:rsid w:val="00B36479"/>
    <w:rsid w:val="00B369E4"/>
    <w:rsid w:val="00B36A7D"/>
    <w:rsid w:val="00B36B27"/>
    <w:rsid w:val="00B36BDE"/>
    <w:rsid w:val="00B36E7C"/>
    <w:rsid w:val="00B371DF"/>
    <w:rsid w:val="00B376E3"/>
    <w:rsid w:val="00B40102"/>
    <w:rsid w:val="00B403F0"/>
    <w:rsid w:val="00B4054C"/>
    <w:rsid w:val="00B40667"/>
    <w:rsid w:val="00B41483"/>
    <w:rsid w:val="00B41534"/>
    <w:rsid w:val="00B41B7C"/>
    <w:rsid w:val="00B4202B"/>
    <w:rsid w:val="00B42166"/>
    <w:rsid w:val="00B421BA"/>
    <w:rsid w:val="00B428E2"/>
    <w:rsid w:val="00B4303B"/>
    <w:rsid w:val="00B438F4"/>
    <w:rsid w:val="00B44059"/>
    <w:rsid w:val="00B44318"/>
    <w:rsid w:val="00B44391"/>
    <w:rsid w:val="00B4455B"/>
    <w:rsid w:val="00B459CA"/>
    <w:rsid w:val="00B45BF5"/>
    <w:rsid w:val="00B46956"/>
    <w:rsid w:val="00B46BBE"/>
    <w:rsid w:val="00B47319"/>
    <w:rsid w:val="00B473FA"/>
    <w:rsid w:val="00B47B1E"/>
    <w:rsid w:val="00B47EB2"/>
    <w:rsid w:val="00B5062E"/>
    <w:rsid w:val="00B506EB"/>
    <w:rsid w:val="00B515D2"/>
    <w:rsid w:val="00B51732"/>
    <w:rsid w:val="00B51D69"/>
    <w:rsid w:val="00B51FA7"/>
    <w:rsid w:val="00B520FA"/>
    <w:rsid w:val="00B523A8"/>
    <w:rsid w:val="00B52629"/>
    <w:rsid w:val="00B528A6"/>
    <w:rsid w:val="00B52A99"/>
    <w:rsid w:val="00B53859"/>
    <w:rsid w:val="00B53FD1"/>
    <w:rsid w:val="00B5430B"/>
    <w:rsid w:val="00B545C5"/>
    <w:rsid w:val="00B54BFF"/>
    <w:rsid w:val="00B55517"/>
    <w:rsid w:val="00B56046"/>
    <w:rsid w:val="00B5615D"/>
    <w:rsid w:val="00B564A4"/>
    <w:rsid w:val="00B564F3"/>
    <w:rsid w:val="00B56638"/>
    <w:rsid w:val="00B568C3"/>
    <w:rsid w:val="00B56914"/>
    <w:rsid w:val="00B56D1E"/>
    <w:rsid w:val="00B56F96"/>
    <w:rsid w:val="00B571AB"/>
    <w:rsid w:val="00B57345"/>
    <w:rsid w:val="00B57ABA"/>
    <w:rsid w:val="00B600B3"/>
    <w:rsid w:val="00B6015B"/>
    <w:rsid w:val="00B60235"/>
    <w:rsid w:val="00B6066A"/>
    <w:rsid w:val="00B607BF"/>
    <w:rsid w:val="00B60E60"/>
    <w:rsid w:val="00B61427"/>
    <w:rsid w:val="00B61803"/>
    <w:rsid w:val="00B6187B"/>
    <w:rsid w:val="00B61E25"/>
    <w:rsid w:val="00B61E89"/>
    <w:rsid w:val="00B61FE4"/>
    <w:rsid w:val="00B6203D"/>
    <w:rsid w:val="00B62813"/>
    <w:rsid w:val="00B632E4"/>
    <w:rsid w:val="00B633FB"/>
    <w:rsid w:val="00B63D1D"/>
    <w:rsid w:val="00B640CA"/>
    <w:rsid w:val="00B646C5"/>
    <w:rsid w:val="00B649B3"/>
    <w:rsid w:val="00B64FFB"/>
    <w:rsid w:val="00B658BB"/>
    <w:rsid w:val="00B65A35"/>
    <w:rsid w:val="00B65CAC"/>
    <w:rsid w:val="00B65E49"/>
    <w:rsid w:val="00B66089"/>
    <w:rsid w:val="00B663F7"/>
    <w:rsid w:val="00B66594"/>
    <w:rsid w:val="00B669F1"/>
    <w:rsid w:val="00B67317"/>
    <w:rsid w:val="00B675C4"/>
    <w:rsid w:val="00B6765C"/>
    <w:rsid w:val="00B676A6"/>
    <w:rsid w:val="00B67F14"/>
    <w:rsid w:val="00B67F6C"/>
    <w:rsid w:val="00B70D56"/>
    <w:rsid w:val="00B70D62"/>
    <w:rsid w:val="00B70EBB"/>
    <w:rsid w:val="00B70FC4"/>
    <w:rsid w:val="00B71879"/>
    <w:rsid w:val="00B71BAB"/>
    <w:rsid w:val="00B72225"/>
    <w:rsid w:val="00B72267"/>
    <w:rsid w:val="00B72408"/>
    <w:rsid w:val="00B7276D"/>
    <w:rsid w:val="00B72807"/>
    <w:rsid w:val="00B732BC"/>
    <w:rsid w:val="00B73A52"/>
    <w:rsid w:val="00B73AE4"/>
    <w:rsid w:val="00B73CA5"/>
    <w:rsid w:val="00B74011"/>
    <w:rsid w:val="00B74849"/>
    <w:rsid w:val="00B7522A"/>
    <w:rsid w:val="00B75577"/>
    <w:rsid w:val="00B75BAF"/>
    <w:rsid w:val="00B76B22"/>
    <w:rsid w:val="00B76D2E"/>
    <w:rsid w:val="00B76E3B"/>
    <w:rsid w:val="00B773F2"/>
    <w:rsid w:val="00B778E5"/>
    <w:rsid w:val="00B77BA9"/>
    <w:rsid w:val="00B77D98"/>
    <w:rsid w:val="00B80056"/>
    <w:rsid w:val="00B801BA"/>
    <w:rsid w:val="00B80425"/>
    <w:rsid w:val="00B80A66"/>
    <w:rsid w:val="00B8108D"/>
    <w:rsid w:val="00B81E81"/>
    <w:rsid w:val="00B81FE3"/>
    <w:rsid w:val="00B822BE"/>
    <w:rsid w:val="00B8235C"/>
    <w:rsid w:val="00B82371"/>
    <w:rsid w:val="00B82907"/>
    <w:rsid w:val="00B82F84"/>
    <w:rsid w:val="00B83203"/>
    <w:rsid w:val="00B832CD"/>
    <w:rsid w:val="00B832DB"/>
    <w:rsid w:val="00B8361D"/>
    <w:rsid w:val="00B83858"/>
    <w:rsid w:val="00B83A8D"/>
    <w:rsid w:val="00B83DDE"/>
    <w:rsid w:val="00B8413F"/>
    <w:rsid w:val="00B842F8"/>
    <w:rsid w:val="00B84672"/>
    <w:rsid w:val="00B84836"/>
    <w:rsid w:val="00B8506D"/>
    <w:rsid w:val="00B85073"/>
    <w:rsid w:val="00B853A7"/>
    <w:rsid w:val="00B858EE"/>
    <w:rsid w:val="00B859F7"/>
    <w:rsid w:val="00B862CA"/>
    <w:rsid w:val="00B8691E"/>
    <w:rsid w:val="00B8696C"/>
    <w:rsid w:val="00B8698A"/>
    <w:rsid w:val="00B869F4"/>
    <w:rsid w:val="00B901CA"/>
    <w:rsid w:val="00B908AF"/>
    <w:rsid w:val="00B90D00"/>
    <w:rsid w:val="00B91A5B"/>
    <w:rsid w:val="00B91C61"/>
    <w:rsid w:val="00B9251B"/>
    <w:rsid w:val="00B92653"/>
    <w:rsid w:val="00B92871"/>
    <w:rsid w:val="00B92A78"/>
    <w:rsid w:val="00B93059"/>
    <w:rsid w:val="00B9316D"/>
    <w:rsid w:val="00B931BB"/>
    <w:rsid w:val="00B9320E"/>
    <w:rsid w:val="00B93794"/>
    <w:rsid w:val="00B93B38"/>
    <w:rsid w:val="00B93B7A"/>
    <w:rsid w:val="00B93C02"/>
    <w:rsid w:val="00B9404F"/>
    <w:rsid w:val="00B947D7"/>
    <w:rsid w:val="00B954E3"/>
    <w:rsid w:val="00B95555"/>
    <w:rsid w:val="00B95BF2"/>
    <w:rsid w:val="00B95D79"/>
    <w:rsid w:val="00B96015"/>
    <w:rsid w:val="00B963FC"/>
    <w:rsid w:val="00B96675"/>
    <w:rsid w:val="00B96A97"/>
    <w:rsid w:val="00B97028"/>
    <w:rsid w:val="00B9748D"/>
    <w:rsid w:val="00B9768D"/>
    <w:rsid w:val="00B978FC"/>
    <w:rsid w:val="00BA001C"/>
    <w:rsid w:val="00BA01D1"/>
    <w:rsid w:val="00BA022C"/>
    <w:rsid w:val="00BA050A"/>
    <w:rsid w:val="00BA15CD"/>
    <w:rsid w:val="00BA16CA"/>
    <w:rsid w:val="00BA1A49"/>
    <w:rsid w:val="00BA1C17"/>
    <w:rsid w:val="00BA1CFE"/>
    <w:rsid w:val="00BA1DC5"/>
    <w:rsid w:val="00BA1F2A"/>
    <w:rsid w:val="00BA25DA"/>
    <w:rsid w:val="00BA2836"/>
    <w:rsid w:val="00BA2A72"/>
    <w:rsid w:val="00BA2E7A"/>
    <w:rsid w:val="00BA2E97"/>
    <w:rsid w:val="00BA39A2"/>
    <w:rsid w:val="00BA3F59"/>
    <w:rsid w:val="00BA44D0"/>
    <w:rsid w:val="00BA44D5"/>
    <w:rsid w:val="00BA498F"/>
    <w:rsid w:val="00BA4CAA"/>
    <w:rsid w:val="00BA4E9D"/>
    <w:rsid w:val="00BA4EE7"/>
    <w:rsid w:val="00BA5058"/>
    <w:rsid w:val="00BA5290"/>
    <w:rsid w:val="00BA5A2E"/>
    <w:rsid w:val="00BA5DF5"/>
    <w:rsid w:val="00BA5FC9"/>
    <w:rsid w:val="00BA61FE"/>
    <w:rsid w:val="00BA6201"/>
    <w:rsid w:val="00BA67FE"/>
    <w:rsid w:val="00BA6873"/>
    <w:rsid w:val="00BA6D1E"/>
    <w:rsid w:val="00BA78F2"/>
    <w:rsid w:val="00BA7AA7"/>
    <w:rsid w:val="00BA7CC1"/>
    <w:rsid w:val="00BB026F"/>
    <w:rsid w:val="00BB039D"/>
    <w:rsid w:val="00BB0B60"/>
    <w:rsid w:val="00BB122B"/>
    <w:rsid w:val="00BB12E3"/>
    <w:rsid w:val="00BB13FA"/>
    <w:rsid w:val="00BB141B"/>
    <w:rsid w:val="00BB1A8C"/>
    <w:rsid w:val="00BB1B14"/>
    <w:rsid w:val="00BB1D68"/>
    <w:rsid w:val="00BB2096"/>
    <w:rsid w:val="00BB25AB"/>
    <w:rsid w:val="00BB271E"/>
    <w:rsid w:val="00BB2950"/>
    <w:rsid w:val="00BB2FA2"/>
    <w:rsid w:val="00BB31AE"/>
    <w:rsid w:val="00BB329D"/>
    <w:rsid w:val="00BB35C9"/>
    <w:rsid w:val="00BB35E6"/>
    <w:rsid w:val="00BB3B78"/>
    <w:rsid w:val="00BB4092"/>
    <w:rsid w:val="00BB40EA"/>
    <w:rsid w:val="00BB415B"/>
    <w:rsid w:val="00BB4201"/>
    <w:rsid w:val="00BB4405"/>
    <w:rsid w:val="00BB4596"/>
    <w:rsid w:val="00BB49FE"/>
    <w:rsid w:val="00BB4E29"/>
    <w:rsid w:val="00BB51AB"/>
    <w:rsid w:val="00BB54B3"/>
    <w:rsid w:val="00BB54E0"/>
    <w:rsid w:val="00BB5A82"/>
    <w:rsid w:val="00BB5EF0"/>
    <w:rsid w:val="00BB644F"/>
    <w:rsid w:val="00BB648F"/>
    <w:rsid w:val="00BB651A"/>
    <w:rsid w:val="00BB6C59"/>
    <w:rsid w:val="00BB6CF2"/>
    <w:rsid w:val="00BB6F11"/>
    <w:rsid w:val="00BB7281"/>
    <w:rsid w:val="00BB7313"/>
    <w:rsid w:val="00BB7B20"/>
    <w:rsid w:val="00BB7EEF"/>
    <w:rsid w:val="00BC013B"/>
    <w:rsid w:val="00BC0560"/>
    <w:rsid w:val="00BC082B"/>
    <w:rsid w:val="00BC0970"/>
    <w:rsid w:val="00BC150B"/>
    <w:rsid w:val="00BC1A09"/>
    <w:rsid w:val="00BC1A53"/>
    <w:rsid w:val="00BC2305"/>
    <w:rsid w:val="00BC259C"/>
    <w:rsid w:val="00BC268F"/>
    <w:rsid w:val="00BC2733"/>
    <w:rsid w:val="00BC29D5"/>
    <w:rsid w:val="00BC2CB9"/>
    <w:rsid w:val="00BC2CFD"/>
    <w:rsid w:val="00BC2EC4"/>
    <w:rsid w:val="00BC2F57"/>
    <w:rsid w:val="00BC2FC7"/>
    <w:rsid w:val="00BC303F"/>
    <w:rsid w:val="00BC35CA"/>
    <w:rsid w:val="00BC37B2"/>
    <w:rsid w:val="00BC380D"/>
    <w:rsid w:val="00BC3D61"/>
    <w:rsid w:val="00BC4069"/>
    <w:rsid w:val="00BC4349"/>
    <w:rsid w:val="00BC4379"/>
    <w:rsid w:val="00BC4B80"/>
    <w:rsid w:val="00BC543A"/>
    <w:rsid w:val="00BC5CAC"/>
    <w:rsid w:val="00BC5E95"/>
    <w:rsid w:val="00BC643C"/>
    <w:rsid w:val="00BC67BA"/>
    <w:rsid w:val="00BC738B"/>
    <w:rsid w:val="00BC75AE"/>
    <w:rsid w:val="00BC75F9"/>
    <w:rsid w:val="00BC7EB7"/>
    <w:rsid w:val="00BD0341"/>
    <w:rsid w:val="00BD0466"/>
    <w:rsid w:val="00BD05A0"/>
    <w:rsid w:val="00BD0837"/>
    <w:rsid w:val="00BD09A2"/>
    <w:rsid w:val="00BD0A44"/>
    <w:rsid w:val="00BD11AD"/>
    <w:rsid w:val="00BD1858"/>
    <w:rsid w:val="00BD1C25"/>
    <w:rsid w:val="00BD1F30"/>
    <w:rsid w:val="00BD2078"/>
    <w:rsid w:val="00BD2240"/>
    <w:rsid w:val="00BD230C"/>
    <w:rsid w:val="00BD2354"/>
    <w:rsid w:val="00BD2687"/>
    <w:rsid w:val="00BD2693"/>
    <w:rsid w:val="00BD27E0"/>
    <w:rsid w:val="00BD2CE2"/>
    <w:rsid w:val="00BD2D44"/>
    <w:rsid w:val="00BD32A4"/>
    <w:rsid w:val="00BD34C0"/>
    <w:rsid w:val="00BD3641"/>
    <w:rsid w:val="00BD3741"/>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CCD"/>
    <w:rsid w:val="00BD7DA7"/>
    <w:rsid w:val="00BD7DAC"/>
    <w:rsid w:val="00BE064A"/>
    <w:rsid w:val="00BE0D26"/>
    <w:rsid w:val="00BE11B9"/>
    <w:rsid w:val="00BE122F"/>
    <w:rsid w:val="00BE1545"/>
    <w:rsid w:val="00BE185F"/>
    <w:rsid w:val="00BE1DCD"/>
    <w:rsid w:val="00BE25B9"/>
    <w:rsid w:val="00BE3018"/>
    <w:rsid w:val="00BE32CA"/>
    <w:rsid w:val="00BE3773"/>
    <w:rsid w:val="00BE3882"/>
    <w:rsid w:val="00BE39F0"/>
    <w:rsid w:val="00BE40C1"/>
    <w:rsid w:val="00BE4E4D"/>
    <w:rsid w:val="00BE4F07"/>
    <w:rsid w:val="00BE5298"/>
    <w:rsid w:val="00BE5299"/>
    <w:rsid w:val="00BE52A0"/>
    <w:rsid w:val="00BE577F"/>
    <w:rsid w:val="00BE6DB1"/>
    <w:rsid w:val="00BE7AD8"/>
    <w:rsid w:val="00BE7CCB"/>
    <w:rsid w:val="00BE7F74"/>
    <w:rsid w:val="00BE7FA4"/>
    <w:rsid w:val="00BF03E7"/>
    <w:rsid w:val="00BF0677"/>
    <w:rsid w:val="00BF0A3E"/>
    <w:rsid w:val="00BF0A40"/>
    <w:rsid w:val="00BF0AE7"/>
    <w:rsid w:val="00BF1712"/>
    <w:rsid w:val="00BF1F46"/>
    <w:rsid w:val="00BF245D"/>
    <w:rsid w:val="00BF2AE8"/>
    <w:rsid w:val="00BF3194"/>
    <w:rsid w:val="00BF3305"/>
    <w:rsid w:val="00BF3499"/>
    <w:rsid w:val="00BF388C"/>
    <w:rsid w:val="00BF3CEE"/>
    <w:rsid w:val="00BF3D11"/>
    <w:rsid w:val="00BF4338"/>
    <w:rsid w:val="00BF484B"/>
    <w:rsid w:val="00BF4ED4"/>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273"/>
    <w:rsid w:val="00C00356"/>
    <w:rsid w:val="00C006E3"/>
    <w:rsid w:val="00C00C63"/>
    <w:rsid w:val="00C01372"/>
    <w:rsid w:val="00C0191A"/>
    <w:rsid w:val="00C01F53"/>
    <w:rsid w:val="00C0205E"/>
    <w:rsid w:val="00C02192"/>
    <w:rsid w:val="00C02477"/>
    <w:rsid w:val="00C02568"/>
    <w:rsid w:val="00C02B8D"/>
    <w:rsid w:val="00C02D84"/>
    <w:rsid w:val="00C02E9B"/>
    <w:rsid w:val="00C030AC"/>
    <w:rsid w:val="00C03493"/>
    <w:rsid w:val="00C03749"/>
    <w:rsid w:val="00C03A99"/>
    <w:rsid w:val="00C03D97"/>
    <w:rsid w:val="00C0414B"/>
    <w:rsid w:val="00C046E2"/>
    <w:rsid w:val="00C04D3A"/>
    <w:rsid w:val="00C0507A"/>
    <w:rsid w:val="00C05647"/>
    <w:rsid w:val="00C05BCA"/>
    <w:rsid w:val="00C05E96"/>
    <w:rsid w:val="00C06408"/>
    <w:rsid w:val="00C065D8"/>
    <w:rsid w:val="00C072CC"/>
    <w:rsid w:val="00C1002A"/>
    <w:rsid w:val="00C10057"/>
    <w:rsid w:val="00C105A6"/>
    <w:rsid w:val="00C1086A"/>
    <w:rsid w:val="00C10935"/>
    <w:rsid w:val="00C10D77"/>
    <w:rsid w:val="00C10E6A"/>
    <w:rsid w:val="00C117F3"/>
    <w:rsid w:val="00C11C34"/>
    <w:rsid w:val="00C1274B"/>
    <w:rsid w:val="00C13FDB"/>
    <w:rsid w:val="00C14051"/>
    <w:rsid w:val="00C14141"/>
    <w:rsid w:val="00C150DE"/>
    <w:rsid w:val="00C151AF"/>
    <w:rsid w:val="00C15B98"/>
    <w:rsid w:val="00C15DC1"/>
    <w:rsid w:val="00C160C4"/>
    <w:rsid w:val="00C1642A"/>
    <w:rsid w:val="00C16A1A"/>
    <w:rsid w:val="00C16A97"/>
    <w:rsid w:val="00C17583"/>
    <w:rsid w:val="00C17966"/>
    <w:rsid w:val="00C20017"/>
    <w:rsid w:val="00C203D8"/>
    <w:rsid w:val="00C20925"/>
    <w:rsid w:val="00C2092F"/>
    <w:rsid w:val="00C20CFE"/>
    <w:rsid w:val="00C20E35"/>
    <w:rsid w:val="00C20FBF"/>
    <w:rsid w:val="00C21091"/>
    <w:rsid w:val="00C212AF"/>
    <w:rsid w:val="00C215B8"/>
    <w:rsid w:val="00C21630"/>
    <w:rsid w:val="00C216F2"/>
    <w:rsid w:val="00C21D6B"/>
    <w:rsid w:val="00C21F60"/>
    <w:rsid w:val="00C22179"/>
    <w:rsid w:val="00C222B7"/>
    <w:rsid w:val="00C22401"/>
    <w:rsid w:val="00C22B82"/>
    <w:rsid w:val="00C23033"/>
    <w:rsid w:val="00C232FF"/>
    <w:rsid w:val="00C23814"/>
    <w:rsid w:val="00C23A90"/>
    <w:rsid w:val="00C23D66"/>
    <w:rsid w:val="00C23EA1"/>
    <w:rsid w:val="00C23FE8"/>
    <w:rsid w:val="00C24A3B"/>
    <w:rsid w:val="00C24D5F"/>
    <w:rsid w:val="00C24DCE"/>
    <w:rsid w:val="00C252EC"/>
    <w:rsid w:val="00C25370"/>
    <w:rsid w:val="00C25682"/>
    <w:rsid w:val="00C25AFA"/>
    <w:rsid w:val="00C25C29"/>
    <w:rsid w:val="00C25F97"/>
    <w:rsid w:val="00C265F4"/>
    <w:rsid w:val="00C26A1D"/>
    <w:rsid w:val="00C26B44"/>
    <w:rsid w:val="00C272D4"/>
    <w:rsid w:val="00C27305"/>
    <w:rsid w:val="00C278FE"/>
    <w:rsid w:val="00C279BD"/>
    <w:rsid w:val="00C27C9D"/>
    <w:rsid w:val="00C3007D"/>
    <w:rsid w:val="00C305BD"/>
    <w:rsid w:val="00C30A79"/>
    <w:rsid w:val="00C30D4C"/>
    <w:rsid w:val="00C31B71"/>
    <w:rsid w:val="00C31BC1"/>
    <w:rsid w:val="00C32363"/>
    <w:rsid w:val="00C32BA5"/>
    <w:rsid w:val="00C3335B"/>
    <w:rsid w:val="00C33AE8"/>
    <w:rsid w:val="00C33D99"/>
    <w:rsid w:val="00C34461"/>
    <w:rsid w:val="00C34670"/>
    <w:rsid w:val="00C34BA8"/>
    <w:rsid w:val="00C34E77"/>
    <w:rsid w:val="00C34F5E"/>
    <w:rsid w:val="00C350F7"/>
    <w:rsid w:val="00C3557F"/>
    <w:rsid w:val="00C35877"/>
    <w:rsid w:val="00C35F48"/>
    <w:rsid w:val="00C35F57"/>
    <w:rsid w:val="00C3627D"/>
    <w:rsid w:val="00C36335"/>
    <w:rsid w:val="00C36ABE"/>
    <w:rsid w:val="00C36C80"/>
    <w:rsid w:val="00C36F78"/>
    <w:rsid w:val="00C3715F"/>
    <w:rsid w:val="00C3763B"/>
    <w:rsid w:val="00C37973"/>
    <w:rsid w:val="00C4037B"/>
    <w:rsid w:val="00C404BC"/>
    <w:rsid w:val="00C405F7"/>
    <w:rsid w:val="00C40ACF"/>
    <w:rsid w:val="00C41627"/>
    <w:rsid w:val="00C41BE1"/>
    <w:rsid w:val="00C42235"/>
    <w:rsid w:val="00C4246C"/>
    <w:rsid w:val="00C42BB6"/>
    <w:rsid w:val="00C42BE4"/>
    <w:rsid w:val="00C434D1"/>
    <w:rsid w:val="00C4439D"/>
    <w:rsid w:val="00C445B5"/>
    <w:rsid w:val="00C44874"/>
    <w:rsid w:val="00C45872"/>
    <w:rsid w:val="00C45C6B"/>
    <w:rsid w:val="00C46029"/>
    <w:rsid w:val="00C463E5"/>
    <w:rsid w:val="00C46729"/>
    <w:rsid w:val="00C469D6"/>
    <w:rsid w:val="00C476D3"/>
    <w:rsid w:val="00C47BE7"/>
    <w:rsid w:val="00C504C3"/>
    <w:rsid w:val="00C5079B"/>
    <w:rsid w:val="00C50BBB"/>
    <w:rsid w:val="00C50E53"/>
    <w:rsid w:val="00C51AAB"/>
    <w:rsid w:val="00C51AE0"/>
    <w:rsid w:val="00C5230B"/>
    <w:rsid w:val="00C52500"/>
    <w:rsid w:val="00C52997"/>
    <w:rsid w:val="00C52BC3"/>
    <w:rsid w:val="00C52F1B"/>
    <w:rsid w:val="00C5333A"/>
    <w:rsid w:val="00C53622"/>
    <w:rsid w:val="00C53904"/>
    <w:rsid w:val="00C53A1A"/>
    <w:rsid w:val="00C53CBC"/>
    <w:rsid w:val="00C53FCD"/>
    <w:rsid w:val="00C54349"/>
    <w:rsid w:val="00C543E2"/>
    <w:rsid w:val="00C54AFF"/>
    <w:rsid w:val="00C54C7F"/>
    <w:rsid w:val="00C54D01"/>
    <w:rsid w:val="00C55189"/>
    <w:rsid w:val="00C556E5"/>
    <w:rsid w:val="00C5589E"/>
    <w:rsid w:val="00C55F91"/>
    <w:rsid w:val="00C5618D"/>
    <w:rsid w:val="00C561D6"/>
    <w:rsid w:val="00C56422"/>
    <w:rsid w:val="00C56C79"/>
    <w:rsid w:val="00C56D3D"/>
    <w:rsid w:val="00C56F94"/>
    <w:rsid w:val="00C57C06"/>
    <w:rsid w:val="00C57C6B"/>
    <w:rsid w:val="00C57D9D"/>
    <w:rsid w:val="00C57E44"/>
    <w:rsid w:val="00C6004A"/>
    <w:rsid w:val="00C60F16"/>
    <w:rsid w:val="00C60FC8"/>
    <w:rsid w:val="00C613C2"/>
    <w:rsid w:val="00C61813"/>
    <w:rsid w:val="00C61A69"/>
    <w:rsid w:val="00C61CFD"/>
    <w:rsid w:val="00C61D77"/>
    <w:rsid w:val="00C61EE7"/>
    <w:rsid w:val="00C61F8F"/>
    <w:rsid w:val="00C620B0"/>
    <w:rsid w:val="00C62520"/>
    <w:rsid w:val="00C62570"/>
    <w:rsid w:val="00C627A3"/>
    <w:rsid w:val="00C62B6B"/>
    <w:rsid w:val="00C631C7"/>
    <w:rsid w:val="00C6331E"/>
    <w:rsid w:val="00C6338C"/>
    <w:rsid w:val="00C63689"/>
    <w:rsid w:val="00C63BF5"/>
    <w:rsid w:val="00C64072"/>
    <w:rsid w:val="00C641DB"/>
    <w:rsid w:val="00C64435"/>
    <w:rsid w:val="00C647E5"/>
    <w:rsid w:val="00C65A0C"/>
    <w:rsid w:val="00C663C1"/>
    <w:rsid w:val="00C6643E"/>
    <w:rsid w:val="00C664F9"/>
    <w:rsid w:val="00C66CBE"/>
    <w:rsid w:val="00C67048"/>
    <w:rsid w:val="00C673AF"/>
    <w:rsid w:val="00C6745D"/>
    <w:rsid w:val="00C674F7"/>
    <w:rsid w:val="00C67713"/>
    <w:rsid w:val="00C6785A"/>
    <w:rsid w:val="00C7004F"/>
    <w:rsid w:val="00C70150"/>
    <w:rsid w:val="00C703D1"/>
    <w:rsid w:val="00C704D9"/>
    <w:rsid w:val="00C70F61"/>
    <w:rsid w:val="00C70FA3"/>
    <w:rsid w:val="00C713EF"/>
    <w:rsid w:val="00C71AC9"/>
    <w:rsid w:val="00C71B44"/>
    <w:rsid w:val="00C71E8F"/>
    <w:rsid w:val="00C7201F"/>
    <w:rsid w:val="00C7208E"/>
    <w:rsid w:val="00C7212A"/>
    <w:rsid w:val="00C7262F"/>
    <w:rsid w:val="00C726A8"/>
    <w:rsid w:val="00C72DD1"/>
    <w:rsid w:val="00C72E4D"/>
    <w:rsid w:val="00C73214"/>
    <w:rsid w:val="00C73884"/>
    <w:rsid w:val="00C73990"/>
    <w:rsid w:val="00C73F6F"/>
    <w:rsid w:val="00C7431A"/>
    <w:rsid w:val="00C74746"/>
    <w:rsid w:val="00C74E45"/>
    <w:rsid w:val="00C74FCE"/>
    <w:rsid w:val="00C751F7"/>
    <w:rsid w:val="00C751FB"/>
    <w:rsid w:val="00C7563F"/>
    <w:rsid w:val="00C76513"/>
    <w:rsid w:val="00C76A0E"/>
    <w:rsid w:val="00C77009"/>
    <w:rsid w:val="00C7754F"/>
    <w:rsid w:val="00C7756E"/>
    <w:rsid w:val="00C77824"/>
    <w:rsid w:val="00C77D9A"/>
    <w:rsid w:val="00C8012B"/>
    <w:rsid w:val="00C802CC"/>
    <w:rsid w:val="00C805BD"/>
    <w:rsid w:val="00C80720"/>
    <w:rsid w:val="00C81EF5"/>
    <w:rsid w:val="00C82489"/>
    <w:rsid w:val="00C824B6"/>
    <w:rsid w:val="00C83134"/>
    <w:rsid w:val="00C83235"/>
    <w:rsid w:val="00C83514"/>
    <w:rsid w:val="00C83BFC"/>
    <w:rsid w:val="00C840E2"/>
    <w:rsid w:val="00C84A27"/>
    <w:rsid w:val="00C84F45"/>
    <w:rsid w:val="00C84F6B"/>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22B1"/>
    <w:rsid w:val="00C934E5"/>
    <w:rsid w:val="00C93A7C"/>
    <w:rsid w:val="00C93C53"/>
    <w:rsid w:val="00C93C90"/>
    <w:rsid w:val="00C9420B"/>
    <w:rsid w:val="00C953DC"/>
    <w:rsid w:val="00C95A5F"/>
    <w:rsid w:val="00C95E36"/>
    <w:rsid w:val="00C967ED"/>
    <w:rsid w:val="00C9683F"/>
    <w:rsid w:val="00C968F7"/>
    <w:rsid w:val="00C96991"/>
    <w:rsid w:val="00C96A83"/>
    <w:rsid w:val="00C971C4"/>
    <w:rsid w:val="00C97BBA"/>
    <w:rsid w:val="00CA0163"/>
    <w:rsid w:val="00CA023D"/>
    <w:rsid w:val="00CA08C0"/>
    <w:rsid w:val="00CA1495"/>
    <w:rsid w:val="00CA1511"/>
    <w:rsid w:val="00CA15AA"/>
    <w:rsid w:val="00CA15C7"/>
    <w:rsid w:val="00CA1737"/>
    <w:rsid w:val="00CA1BEA"/>
    <w:rsid w:val="00CA1D35"/>
    <w:rsid w:val="00CA1E0C"/>
    <w:rsid w:val="00CA1E84"/>
    <w:rsid w:val="00CA2318"/>
    <w:rsid w:val="00CA258E"/>
    <w:rsid w:val="00CA2B74"/>
    <w:rsid w:val="00CA39D7"/>
    <w:rsid w:val="00CA3EC7"/>
    <w:rsid w:val="00CA48CD"/>
    <w:rsid w:val="00CA4EB0"/>
    <w:rsid w:val="00CA4F8F"/>
    <w:rsid w:val="00CA505F"/>
    <w:rsid w:val="00CA6115"/>
    <w:rsid w:val="00CA6572"/>
    <w:rsid w:val="00CA6957"/>
    <w:rsid w:val="00CA6F4F"/>
    <w:rsid w:val="00CA7388"/>
    <w:rsid w:val="00CA753E"/>
    <w:rsid w:val="00CA7ABE"/>
    <w:rsid w:val="00CA7C31"/>
    <w:rsid w:val="00CA7D5E"/>
    <w:rsid w:val="00CA7EDA"/>
    <w:rsid w:val="00CA7F8E"/>
    <w:rsid w:val="00CB043C"/>
    <w:rsid w:val="00CB06AE"/>
    <w:rsid w:val="00CB096E"/>
    <w:rsid w:val="00CB0CA9"/>
    <w:rsid w:val="00CB0EF4"/>
    <w:rsid w:val="00CB12F7"/>
    <w:rsid w:val="00CB1C69"/>
    <w:rsid w:val="00CB1F23"/>
    <w:rsid w:val="00CB21A1"/>
    <w:rsid w:val="00CB2284"/>
    <w:rsid w:val="00CB2806"/>
    <w:rsid w:val="00CB2D03"/>
    <w:rsid w:val="00CB2DB1"/>
    <w:rsid w:val="00CB3168"/>
    <w:rsid w:val="00CB3187"/>
    <w:rsid w:val="00CB37E0"/>
    <w:rsid w:val="00CB3EF8"/>
    <w:rsid w:val="00CB45B2"/>
    <w:rsid w:val="00CB45BB"/>
    <w:rsid w:val="00CB4798"/>
    <w:rsid w:val="00CB4ED6"/>
    <w:rsid w:val="00CB52D2"/>
    <w:rsid w:val="00CB534C"/>
    <w:rsid w:val="00CB582D"/>
    <w:rsid w:val="00CB5AC3"/>
    <w:rsid w:val="00CB5B19"/>
    <w:rsid w:val="00CB5B7F"/>
    <w:rsid w:val="00CB5DBD"/>
    <w:rsid w:val="00CB653C"/>
    <w:rsid w:val="00CB6B54"/>
    <w:rsid w:val="00CB6C03"/>
    <w:rsid w:val="00CB7693"/>
    <w:rsid w:val="00CB78C1"/>
    <w:rsid w:val="00CC0B53"/>
    <w:rsid w:val="00CC16A4"/>
    <w:rsid w:val="00CC170C"/>
    <w:rsid w:val="00CC1F5A"/>
    <w:rsid w:val="00CC1FFC"/>
    <w:rsid w:val="00CC2282"/>
    <w:rsid w:val="00CC2695"/>
    <w:rsid w:val="00CC272F"/>
    <w:rsid w:val="00CC27F2"/>
    <w:rsid w:val="00CC296D"/>
    <w:rsid w:val="00CC2D4C"/>
    <w:rsid w:val="00CC2DB6"/>
    <w:rsid w:val="00CC3278"/>
    <w:rsid w:val="00CC3545"/>
    <w:rsid w:val="00CC39F4"/>
    <w:rsid w:val="00CC3BCD"/>
    <w:rsid w:val="00CC3FC4"/>
    <w:rsid w:val="00CC4409"/>
    <w:rsid w:val="00CC4454"/>
    <w:rsid w:val="00CC47B7"/>
    <w:rsid w:val="00CC49C4"/>
    <w:rsid w:val="00CC53DA"/>
    <w:rsid w:val="00CC54E6"/>
    <w:rsid w:val="00CC5C1C"/>
    <w:rsid w:val="00CC5EAC"/>
    <w:rsid w:val="00CC69DA"/>
    <w:rsid w:val="00CC719B"/>
    <w:rsid w:val="00CC7ACE"/>
    <w:rsid w:val="00CC7E66"/>
    <w:rsid w:val="00CD020D"/>
    <w:rsid w:val="00CD02EA"/>
    <w:rsid w:val="00CD0535"/>
    <w:rsid w:val="00CD05B5"/>
    <w:rsid w:val="00CD0762"/>
    <w:rsid w:val="00CD0975"/>
    <w:rsid w:val="00CD189E"/>
    <w:rsid w:val="00CD19A1"/>
    <w:rsid w:val="00CD1A78"/>
    <w:rsid w:val="00CD204E"/>
    <w:rsid w:val="00CD20DF"/>
    <w:rsid w:val="00CD213E"/>
    <w:rsid w:val="00CD29C3"/>
    <w:rsid w:val="00CD2BEA"/>
    <w:rsid w:val="00CD3105"/>
    <w:rsid w:val="00CD329C"/>
    <w:rsid w:val="00CD343B"/>
    <w:rsid w:val="00CD3460"/>
    <w:rsid w:val="00CD3622"/>
    <w:rsid w:val="00CD3660"/>
    <w:rsid w:val="00CD424C"/>
    <w:rsid w:val="00CD427D"/>
    <w:rsid w:val="00CD42B5"/>
    <w:rsid w:val="00CD430A"/>
    <w:rsid w:val="00CD468B"/>
    <w:rsid w:val="00CD5194"/>
    <w:rsid w:val="00CD521E"/>
    <w:rsid w:val="00CD53C3"/>
    <w:rsid w:val="00CD5AAD"/>
    <w:rsid w:val="00CD5D2D"/>
    <w:rsid w:val="00CD5F3D"/>
    <w:rsid w:val="00CD6163"/>
    <w:rsid w:val="00CD6356"/>
    <w:rsid w:val="00CD6561"/>
    <w:rsid w:val="00CD65CD"/>
    <w:rsid w:val="00CD68E8"/>
    <w:rsid w:val="00CD6BA2"/>
    <w:rsid w:val="00CD6C9E"/>
    <w:rsid w:val="00CD6E23"/>
    <w:rsid w:val="00CD71AD"/>
    <w:rsid w:val="00CD7276"/>
    <w:rsid w:val="00CD72BF"/>
    <w:rsid w:val="00CD757D"/>
    <w:rsid w:val="00CD7811"/>
    <w:rsid w:val="00CD79F7"/>
    <w:rsid w:val="00CD7D99"/>
    <w:rsid w:val="00CE0012"/>
    <w:rsid w:val="00CE008E"/>
    <w:rsid w:val="00CE03B6"/>
    <w:rsid w:val="00CE0593"/>
    <w:rsid w:val="00CE0671"/>
    <w:rsid w:val="00CE0B97"/>
    <w:rsid w:val="00CE0DCE"/>
    <w:rsid w:val="00CE12F3"/>
    <w:rsid w:val="00CE18CD"/>
    <w:rsid w:val="00CE18D8"/>
    <w:rsid w:val="00CE2117"/>
    <w:rsid w:val="00CE22F3"/>
    <w:rsid w:val="00CE265C"/>
    <w:rsid w:val="00CE2675"/>
    <w:rsid w:val="00CE3556"/>
    <w:rsid w:val="00CE3C43"/>
    <w:rsid w:val="00CE60A1"/>
    <w:rsid w:val="00CE64D7"/>
    <w:rsid w:val="00CE6695"/>
    <w:rsid w:val="00CE712C"/>
    <w:rsid w:val="00CE7199"/>
    <w:rsid w:val="00CE7E64"/>
    <w:rsid w:val="00CF098B"/>
    <w:rsid w:val="00CF0B3F"/>
    <w:rsid w:val="00CF0CE0"/>
    <w:rsid w:val="00CF104C"/>
    <w:rsid w:val="00CF1338"/>
    <w:rsid w:val="00CF19A8"/>
    <w:rsid w:val="00CF1CBA"/>
    <w:rsid w:val="00CF1DBE"/>
    <w:rsid w:val="00CF20D2"/>
    <w:rsid w:val="00CF235F"/>
    <w:rsid w:val="00CF252C"/>
    <w:rsid w:val="00CF2DAB"/>
    <w:rsid w:val="00CF2DC5"/>
    <w:rsid w:val="00CF2FA6"/>
    <w:rsid w:val="00CF35F4"/>
    <w:rsid w:val="00CF38A1"/>
    <w:rsid w:val="00CF39E3"/>
    <w:rsid w:val="00CF3A39"/>
    <w:rsid w:val="00CF3ED3"/>
    <w:rsid w:val="00CF43CC"/>
    <w:rsid w:val="00CF442B"/>
    <w:rsid w:val="00CF4DB9"/>
    <w:rsid w:val="00CF5048"/>
    <w:rsid w:val="00CF507A"/>
    <w:rsid w:val="00CF533A"/>
    <w:rsid w:val="00CF5F02"/>
    <w:rsid w:val="00CF5F6D"/>
    <w:rsid w:val="00CF62DB"/>
    <w:rsid w:val="00CF658B"/>
    <w:rsid w:val="00CF68D0"/>
    <w:rsid w:val="00CF6B11"/>
    <w:rsid w:val="00CF6D22"/>
    <w:rsid w:val="00CF6F7B"/>
    <w:rsid w:val="00CF710C"/>
    <w:rsid w:val="00D00844"/>
    <w:rsid w:val="00D008AA"/>
    <w:rsid w:val="00D00B4F"/>
    <w:rsid w:val="00D00D03"/>
    <w:rsid w:val="00D00FF1"/>
    <w:rsid w:val="00D01CCC"/>
    <w:rsid w:val="00D01DCD"/>
    <w:rsid w:val="00D01E43"/>
    <w:rsid w:val="00D01F30"/>
    <w:rsid w:val="00D02946"/>
    <w:rsid w:val="00D02B66"/>
    <w:rsid w:val="00D03322"/>
    <w:rsid w:val="00D03526"/>
    <w:rsid w:val="00D03900"/>
    <w:rsid w:val="00D0405B"/>
    <w:rsid w:val="00D0427B"/>
    <w:rsid w:val="00D043D3"/>
    <w:rsid w:val="00D04B96"/>
    <w:rsid w:val="00D04F29"/>
    <w:rsid w:val="00D056B8"/>
    <w:rsid w:val="00D06235"/>
    <w:rsid w:val="00D062D0"/>
    <w:rsid w:val="00D0637B"/>
    <w:rsid w:val="00D0716A"/>
    <w:rsid w:val="00D07301"/>
    <w:rsid w:val="00D07306"/>
    <w:rsid w:val="00D074E3"/>
    <w:rsid w:val="00D0769D"/>
    <w:rsid w:val="00D077A8"/>
    <w:rsid w:val="00D07F9F"/>
    <w:rsid w:val="00D07FB7"/>
    <w:rsid w:val="00D1024A"/>
    <w:rsid w:val="00D102BB"/>
    <w:rsid w:val="00D10CD8"/>
    <w:rsid w:val="00D10F5D"/>
    <w:rsid w:val="00D11237"/>
    <w:rsid w:val="00D118BB"/>
    <w:rsid w:val="00D11AAB"/>
    <w:rsid w:val="00D11FCA"/>
    <w:rsid w:val="00D12442"/>
    <w:rsid w:val="00D12C50"/>
    <w:rsid w:val="00D12DC6"/>
    <w:rsid w:val="00D12E3F"/>
    <w:rsid w:val="00D1306B"/>
    <w:rsid w:val="00D13307"/>
    <w:rsid w:val="00D13751"/>
    <w:rsid w:val="00D13DAF"/>
    <w:rsid w:val="00D141C1"/>
    <w:rsid w:val="00D141DB"/>
    <w:rsid w:val="00D1427B"/>
    <w:rsid w:val="00D14508"/>
    <w:rsid w:val="00D1457C"/>
    <w:rsid w:val="00D14D59"/>
    <w:rsid w:val="00D154ED"/>
    <w:rsid w:val="00D157B6"/>
    <w:rsid w:val="00D158C2"/>
    <w:rsid w:val="00D15D0A"/>
    <w:rsid w:val="00D15FE6"/>
    <w:rsid w:val="00D15FF8"/>
    <w:rsid w:val="00D16074"/>
    <w:rsid w:val="00D17119"/>
    <w:rsid w:val="00D1716D"/>
    <w:rsid w:val="00D176F7"/>
    <w:rsid w:val="00D17962"/>
    <w:rsid w:val="00D179D4"/>
    <w:rsid w:val="00D17A98"/>
    <w:rsid w:val="00D20414"/>
    <w:rsid w:val="00D20445"/>
    <w:rsid w:val="00D207F3"/>
    <w:rsid w:val="00D209C6"/>
    <w:rsid w:val="00D20F7C"/>
    <w:rsid w:val="00D20F85"/>
    <w:rsid w:val="00D21DF3"/>
    <w:rsid w:val="00D221D6"/>
    <w:rsid w:val="00D2226C"/>
    <w:rsid w:val="00D22B47"/>
    <w:rsid w:val="00D22FA2"/>
    <w:rsid w:val="00D2320E"/>
    <w:rsid w:val="00D237A0"/>
    <w:rsid w:val="00D23912"/>
    <w:rsid w:val="00D239D1"/>
    <w:rsid w:val="00D23B4E"/>
    <w:rsid w:val="00D24341"/>
    <w:rsid w:val="00D24767"/>
    <w:rsid w:val="00D248F3"/>
    <w:rsid w:val="00D24D90"/>
    <w:rsid w:val="00D250CE"/>
    <w:rsid w:val="00D25995"/>
    <w:rsid w:val="00D25C46"/>
    <w:rsid w:val="00D264A9"/>
    <w:rsid w:val="00D26563"/>
    <w:rsid w:val="00D267C8"/>
    <w:rsid w:val="00D268A8"/>
    <w:rsid w:val="00D27121"/>
    <w:rsid w:val="00D27689"/>
    <w:rsid w:val="00D2791D"/>
    <w:rsid w:val="00D27ACE"/>
    <w:rsid w:val="00D302DB"/>
    <w:rsid w:val="00D30443"/>
    <w:rsid w:val="00D306D3"/>
    <w:rsid w:val="00D3080D"/>
    <w:rsid w:val="00D30929"/>
    <w:rsid w:val="00D30AF3"/>
    <w:rsid w:val="00D30B24"/>
    <w:rsid w:val="00D30BCF"/>
    <w:rsid w:val="00D30C53"/>
    <w:rsid w:val="00D30D0A"/>
    <w:rsid w:val="00D31559"/>
    <w:rsid w:val="00D31D3B"/>
    <w:rsid w:val="00D31FA6"/>
    <w:rsid w:val="00D32054"/>
    <w:rsid w:val="00D324E6"/>
    <w:rsid w:val="00D326ED"/>
    <w:rsid w:val="00D32E37"/>
    <w:rsid w:val="00D32F22"/>
    <w:rsid w:val="00D3340F"/>
    <w:rsid w:val="00D338FF"/>
    <w:rsid w:val="00D34156"/>
    <w:rsid w:val="00D355B1"/>
    <w:rsid w:val="00D35A77"/>
    <w:rsid w:val="00D35AD6"/>
    <w:rsid w:val="00D3653C"/>
    <w:rsid w:val="00D3655A"/>
    <w:rsid w:val="00D37217"/>
    <w:rsid w:val="00D3741C"/>
    <w:rsid w:val="00D37442"/>
    <w:rsid w:val="00D37890"/>
    <w:rsid w:val="00D3794C"/>
    <w:rsid w:val="00D37A35"/>
    <w:rsid w:val="00D37B4F"/>
    <w:rsid w:val="00D37CEC"/>
    <w:rsid w:val="00D37FC3"/>
    <w:rsid w:val="00D4049E"/>
    <w:rsid w:val="00D40CBB"/>
    <w:rsid w:val="00D40DC5"/>
    <w:rsid w:val="00D4123F"/>
    <w:rsid w:val="00D41639"/>
    <w:rsid w:val="00D416F0"/>
    <w:rsid w:val="00D41DF2"/>
    <w:rsid w:val="00D41E3B"/>
    <w:rsid w:val="00D4271A"/>
    <w:rsid w:val="00D42A23"/>
    <w:rsid w:val="00D42CC3"/>
    <w:rsid w:val="00D42F7A"/>
    <w:rsid w:val="00D436F9"/>
    <w:rsid w:val="00D4388E"/>
    <w:rsid w:val="00D43D23"/>
    <w:rsid w:val="00D4412D"/>
    <w:rsid w:val="00D4428C"/>
    <w:rsid w:val="00D4479C"/>
    <w:rsid w:val="00D454EA"/>
    <w:rsid w:val="00D455AE"/>
    <w:rsid w:val="00D45776"/>
    <w:rsid w:val="00D4593A"/>
    <w:rsid w:val="00D463AD"/>
    <w:rsid w:val="00D46452"/>
    <w:rsid w:val="00D466AA"/>
    <w:rsid w:val="00D469CA"/>
    <w:rsid w:val="00D46A90"/>
    <w:rsid w:val="00D46AB6"/>
    <w:rsid w:val="00D47040"/>
    <w:rsid w:val="00D4777B"/>
    <w:rsid w:val="00D477E1"/>
    <w:rsid w:val="00D47B58"/>
    <w:rsid w:val="00D47BAD"/>
    <w:rsid w:val="00D5096F"/>
    <w:rsid w:val="00D50BC3"/>
    <w:rsid w:val="00D50E67"/>
    <w:rsid w:val="00D50E7F"/>
    <w:rsid w:val="00D5109E"/>
    <w:rsid w:val="00D51210"/>
    <w:rsid w:val="00D51759"/>
    <w:rsid w:val="00D519B9"/>
    <w:rsid w:val="00D51CD8"/>
    <w:rsid w:val="00D51FF7"/>
    <w:rsid w:val="00D52549"/>
    <w:rsid w:val="00D52929"/>
    <w:rsid w:val="00D52CCA"/>
    <w:rsid w:val="00D52D57"/>
    <w:rsid w:val="00D53E25"/>
    <w:rsid w:val="00D54188"/>
    <w:rsid w:val="00D5426F"/>
    <w:rsid w:val="00D54429"/>
    <w:rsid w:val="00D54D10"/>
    <w:rsid w:val="00D552F6"/>
    <w:rsid w:val="00D55551"/>
    <w:rsid w:val="00D5586A"/>
    <w:rsid w:val="00D558EE"/>
    <w:rsid w:val="00D55A62"/>
    <w:rsid w:val="00D5605A"/>
    <w:rsid w:val="00D5644A"/>
    <w:rsid w:val="00D567A7"/>
    <w:rsid w:val="00D56AF9"/>
    <w:rsid w:val="00D56BB0"/>
    <w:rsid w:val="00D56DF1"/>
    <w:rsid w:val="00D56F76"/>
    <w:rsid w:val="00D5769D"/>
    <w:rsid w:val="00D578AA"/>
    <w:rsid w:val="00D57C44"/>
    <w:rsid w:val="00D57CBB"/>
    <w:rsid w:val="00D60128"/>
    <w:rsid w:val="00D609CC"/>
    <w:rsid w:val="00D60BA3"/>
    <w:rsid w:val="00D60E58"/>
    <w:rsid w:val="00D61093"/>
    <w:rsid w:val="00D6149B"/>
    <w:rsid w:val="00D6162D"/>
    <w:rsid w:val="00D61738"/>
    <w:rsid w:val="00D61B2D"/>
    <w:rsid w:val="00D62501"/>
    <w:rsid w:val="00D625B2"/>
    <w:rsid w:val="00D62827"/>
    <w:rsid w:val="00D62D88"/>
    <w:rsid w:val="00D62DD1"/>
    <w:rsid w:val="00D62FB7"/>
    <w:rsid w:val="00D6305C"/>
    <w:rsid w:val="00D632DA"/>
    <w:rsid w:val="00D6357D"/>
    <w:rsid w:val="00D641C5"/>
    <w:rsid w:val="00D64243"/>
    <w:rsid w:val="00D64B21"/>
    <w:rsid w:val="00D65F25"/>
    <w:rsid w:val="00D666E7"/>
    <w:rsid w:val="00D669C0"/>
    <w:rsid w:val="00D66ABC"/>
    <w:rsid w:val="00D67483"/>
    <w:rsid w:val="00D676E0"/>
    <w:rsid w:val="00D676F1"/>
    <w:rsid w:val="00D67B4A"/>
    <w:rsid w:val="00D67BD9"/>
    <w:rsid w:val="00D67FDE"/>
    <w:rsid w:val="00D70CEC"/>
    <w:rsid w:val="00D711FB"/>
    <w:rsid w:val="00D71247"/>
    <w:rsid w:val="00D7165D"/>
    <w:rsid w:val="00D718A4"/>
    <w:rsid w:val="00D71D5A"/>
    <w:rsid w:val="00D7260E"/>
    <w:rsid w:val="00D7292C"/>
    <w:rsid w:val="00D72972"/>
    <w:rsid w:val="00D72AAB"/>
    <w:rsid w:val="00D72DB8"/>
    <w:rsid w:val="00D734EE"/>
    <w:rsid w:val="00D736FB"/>
    <w:rsid w:val="00D7389E"/>
    <w:rsid w:val="00D73DF4"/>
    <w:rsid w:val="00D7461C"/>
    <w:rsid w:val="00D74C8D"/>
    <w:rsid w:val="00D74CA3"/>
    <w:rsid w:val="00D75223"/>
    <w:rsid w:val="00D754FD"/>
    <w:rsid w:val="00D7580B"/>
    <w:rsid w:val="00D7582D"/>
    <w:rsid w:val="00D75E3E"/>
    <w:rsid w:val="00D75E4A"/>
    <w:rsid w:val="00D75F68"/>
    <w:rsid w:val="00D76141"/>
    <w:rsid w:val="00D76BA1"/>
    <w:rsid w:val="00D76E06"/>
    <w:rsid w:val="00D76F5F"/>
    <w:rsid w:val="00D77408"/>
    <w:rsid w:val="00D778AB"/>
    <w:rsid w:val="00D778EE"/>
    <w:rsid w:val="00D779A9"/>
    <w:rsid w:val="00D77AA7"/>
    <w:rsid w:val="00D77B51"/>
    <w:rsid w:val="00D80220"/>
    <w:rsid w:val="00D8081B"/>
    <w:rsid w:val="00D80976"/>
    <w:rsid w:val="00D80A97"/>
    <w:rsid w:val="00D80F12"/>
    <w:rsid w:val="00D8135F"/>
    <w:rsid w:val="00D81429"/>
    <w:rsid w:val="00D81A62"/>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37"/>
    <w:rsid w:val="00D84FA1"/>
    <w:rsid w:val="00D85B4A"/>
    <w:rsid w:val="00D85BFC"/>
    <w:rsid w:val="00D860C2"/>
    <w:rsid w:val="00D861B3"/>
    <w:rsid w:val="00D864E5"/>
    <w:rsid w:val="00D8657E"/>
    <w:rsid w:val="00D86E68"/>
    <w:rsid w:val="00D871CC"/>
    <w:rsid w:val="00D873B0"/>
    <w:rsid w:val="00D87B46"/>
    <w:rsid w:val="00D87C8D"/>
    <w:rsid w:val="00D87F7D"/>
    <w:rsid w:val="00D906A5"/>
    <w:rsid w:val="00D906E3"/>
    <w:rsid w:val="00D914EA"/>
    <w:rsid w:val="00D91F08"/>
    <w:rsid w:val="00D92207"/>
    <w:rsid w:val="00D92754"/>
    <w:rsid w:val="00D928EC"/>
    <w:rsid w:val="00D92C6B"/>
    <w:rsid w:val="00D92E3E"/>
    <w:rsid w:val="00D9309B"/>
    <w:rsid w:val="00D9374B"/>
    <w:rsid w:val="00D937CC"/>
    <w:rsid w:val="00D93A7F"/>
    <w:rsid w:val="00D93C1D"/>
    <w:rsid w:val="00D93F7A"/>
    <w:rsid w:val="00D949EA"/>
    <w:rsid w:val="00D9514B"/>
    <w:rsid w:val="00D954EF"/>
    <w:rsid w:val="00D959CB"/>
    <w:rsid w:val="00D95C9D"/>
    <w:rsid w:val="00D963C8"/>
    <w:rsid w:val="00D9646E"/>
    <w:rsid w:val="00D968B1"/>
    <w:rsid w:val="00D978E6"/>
    <w:rsid w:val="00D97FA3"/>
    <w:rsid w:val="00DA0027"/>
    <w:rsid w:val="00DA02A8"/>
    <w:rsid w:val="00DA0D94"/>
    <w:rsid w:val="00DA0FDF"/>
    <w:rsid w:val="00DA110D"/>
    <w:rsid w:val="00DA15FA"/>
    <w:rsid w:val="00DA168E"/>
    <w:rsid w:val="00DA16E2"/>
    <w:rsid w:val="00DA18CD"/>
    <w:rsid w:val="00DA1A2E"/>
    <w:rsid w:val="00DA25C7"/>
    <w:rsid w:val="00DA2842"/>
    <w:rsid w:val="00DA29CA"/>
    <w:rsid w:val="00DA2D90"/>
    <w:rsid w:val="00DA314D"/>
    <w:rsid w:val="00DA3559"/>
    <w:rsid w:val="00DA35F4"/>
    <w:rsid w:val="00DA3973"/>
    <w:rsid w:val="00DA41F3"/>
    <w:rsid w:val="00DA4488"/>
    <w:rsid w:val="00DA46BA"/>
    <w:rsid w:val="00DA498A"/>
    <w:rsid w:val="00DA49D9"/>
    <w:rsid w:val="00DA4B0F"/>
    <w:rsid w:val="00DA4C65"/>
    <w:rsid w:val="00DA5238"/>
    <w:rsid w:val="00DA5323"/>
    <w:rsid w:val="00DA53E1"/>
    <w:rsid w:val="00DA59EB"/>
    <w:rsid w:val="00DA6160"/>
    <w:rsid w:val="00DA6CA5"/>
    <w:rsid w:val="00DA6D2F"/>
    <w:rsid w:val="00DA6DE3"/>
    <w:rsid w:val="00DA79F7"/>
    <w:rsid w:val="00DA7A4C"/>
    <w:rsid w:val="00DA7AA0"/>
    <w:rsid w:val="00DB00A8"/>
    <w:rsid w:val="00DB06F0"/>
    <w:rsid w:val="00DB0964"/>
    <w:rsid w:val="00DB0BAC"/>
    <w:rsid w:val="00DB16F4"/>
    <w:rsid w:val="00DB171A"/>
    <w:rsid w:val="00DB180B"/>
    <w:rsid w:val="00DB186E"/>
    <w:rsid w:val="00DB1891"/>
    <w:rsid w:val="00DB1916"/>
    <w:rsid w:val="00DB1C18"/>
    <w:rsid w:val="00DB20A9"/>
    <w:rsid w:val="00DB22FB"/>
    <w:rsid w:val="00DB2613"/>
    <w:rsid w:val="00DB281F"/>
    <w:rsid w:val="00DB362C"/>
    <w:rsid w:val="00DB39C9"/>
    <w:rsid w:val="00DB3A05"/>
    <w:rsid w:val="00DB3C8E"/>
    <w:rsid w:val="00DB421E"/>
    <w:rsid w:val="00DB46A4"/>
    <w:rsid w:val="00DB46B5"/>
    <w:rsid w:val="00DB48D1"/>
    <w:rsid w:val="00DB4F80"/>
    <w:rsid w:val="00DB531C"/>
    <w:rsid w:val="00DB542A"/>
    <w:rsid w:val="00DB55D5"/>
    <w:rsid w:val="00DB5A21"/>
    <w:rsid w:val="00DB5E2C"/>
    <w:rsid w:val="00DB62CE"/>
    <w:rsid w:val="00DB675D"/>
    <w:rsid w:val="00DB69BE"/>
    <w:rsid w:val="00DB6B60"/>
    <w:rsid w:val="00DB6B76"/>
    <w:rsid w:val="00DB79AA"/>
    <w:rsid w:val="00DB7D1B"/>
    <w:rsid w:val="00DC030D"/>
    <w:rsid w:val="00DC089F"/>
    <w:rsid w:val="00DC08E0"/>
    <w:rsid w:val="00DC0970"/>
    <w:rsid w:val="00DC0977"/>
    <w:rsid w:val="00DC0F3D"/>
    <w:rsid w:val="00DC1074"/>
    <w:rsid w:val="00DC140D"/>
    <w:rsid w:val="00DC1A43"/>
    <w:rsid w:val="00DC2364"/>
    <w:rsid w:val="00DC2989"/>
    <w:rsid w:val="00DC2A74"/>
    <w:rsid w:val="00DC2FE6"/>
    <w:rsid w:val="00DC378E"/>
    <w:rsid w:val="00DC3E83"/>
    <w:rsid w:val="00DC4170"/>
    <w:rsid w:val="00DC43A0"/>
    <w:rsid w:val="00DC48AB"/>
    <w:rsid w:val="00DC4CAF"/>
    <w:rsid w:val="00DC4D96"/>
    <w:rsid w:val="00DC5280"/>
    <w:rsid w:val="00DC5686"/>
    <w:rsid w:val="00DC5C38"/>
    <w:rsid w:val="00DC5F0F"/>
    <w:rsid w:val="00DC6311"/>
    <w:rsid w:val="00DC64B8"/>
    <w:rsid w:val="00DC6850"/>
    <w:rsid w:val="00DC6B32"/>
    <w:rsid w:val="00DC6FB2"/>
    <w:rsid w:val="00DC6FD7"/>
    <w:rsid w:val="00DC7566"/>
    <w:rsid w:val="00DC762F"/>
    <w:rsid w:val="00DC7987"/>
    <w:rsid w:val="00DC7A9C"/>
    <w:rsid w:val="00DC7D1F"/>
    <w:rsid w:val="00DD00B7"/>
    <w:rsid w:val="00DD058A"/>
    <w:rsid w:val="00DD07B0"/>
    <w:rsid w:val="00DD0E69"/>
    <w:rsid w:val="00DD0F78"/>
    <w:rsid w:val="00DD114B"/>
    <w:rsid w:val="00DD11D4"/>
    <w:rsid w:val="00DD13CB"/>
    <w:rsid w:val="00DD1B37"/>
    <w:rsid w:val="00DD3305"/>
    <w:rsid w:val="00DD3AF9"/>
    <w:rsid w:val="00DD3C1B"/>
    <w:rsid w:val="00DD3D56"/>
    <w:rsid w:val="00DD4426"/>
    <w:rsid w:val="00DD4CA7"/>
    <w:rsid w:val="00DD5A1B"/>
    <w:rsid w:val="00DD626D"/>
    <w:rsid w:val="00DD63F7"/>
    <w:rsid w:val="00DD6677"/>
    <w:rsid w:val="00DD66B1"/>
    <w:rsid w:val="00DD6EAF"/>
    <w:rsid w:val="00DD7571"/>
    <w:rsid w:val="00DD760C"/>
    <w:rsid w:val="00DD7EF8"/>
    <w:rsid w:val="00DE07CB"/>
    <w:rsid w:val="00DE0825"/>
    <w:rsid w:val="00DE0B34"/>
    <w:rsid w:val="00DE1590"/>
    <w:rsid w:val="00DE1964"/>
    <w:rsid w:val="00DE1D14"/>
    <w:rsid w:val="00DE1E2E"/>
    <w:rsid w:val="00DE1F2E"/>
    <w:rsid w:val="00DE2656"/>
    <w:rsid w:val="00DE2719"/>
    <w:rsid w:val="00DE27FB"/>
    <w:rsid w:val="00DE2872"/>
    <w:rsid w:val="00DE28D0"/>
    <w:rsid w:val="00DE35D6"/>
    <w:rsid w:val="00DE36A8"/>
    <w:rsid w:val="00DE42EC"/>
    <w:rsid w:val="00DE48FD"/>
    <w:rsid w:val="00DE4D0C"/>
    <w:rsid w:val="00DE4E15"/>
    <w:rsid w:val="00DE5335"/>
    <w:rsid w:val="00DE55B4"/>
    <w:rsid w:val="00DE5C2C"/>
    <w:rsid w:val="00DE5CC7"/>
    <w:rsid w:val="00DE5E79"/>
    <w:rsid w:val="00DE65AB"/>
    <w:rsid w:val="00DE6EA6"/>
    <w:rsid w:val="00DE7653"/>
    <w:rsid w:val="00DE776E"/>
    <w:rsid w:val="00DE7843"/>
    <w:rsid w:val="00DE7BBD"/>
    <w:rsid w:val="00DE7DEE"/>
    <w:rsid w:val="00DE7E58"/>
    <w:rsid w:val="00DF02FC"/>
    <w:rsid w:val="00DF0375"/>
    <w:rsid w:val="00DF118D"/>
    <w:rsid w:val="00DF14DC"/>
    <w:rsid w:val="00DF15CE"/>
    <w:rsid w:val="00DF1F46"/>
    <w:rsid w:val="00DF259E"/>
    <w:rsid w:val="00DF297C"/>
    <w:rsid w:val="00DF2A95"/>
    <w:rsid w:val="00DF32F3"/>
    <w:rsid w:val="00DF38AB"/>
    <w:rsid w:val="00DF3A02"/>
    <w:rsid w:val="00DF3D7B"/>
    <w:rsid w:val="00DF3DF5"/>
    <w:rsid w:val="00DF65C5"/>
    <w:rsid w:val="00DF66E6"/>
    <w:rsid w:val="00DF6771"/>
    <w:rsid w:val="00DF6932"/>
    <w:rsid w:val="00DF6DB1"/>
    <w:rsid w:val="00DF705D"/>
    <w:rsid w:val="00DF715C"/>
    <w:rsid w:val="00DF732D"/>
    <w:rsid w:val="00DF7557"/>
    <w:rsid w:val="00DF7B18"/>
    <w:rsid w:val="00DF7BBE"/>
    <w:rsid w:val="00DF7D33"/>
    <w:rsid w:val="00DF7DCD"/>
    <w:rsid w:val="00DF7DED"/>
    <w:rsid w:val="00E000A5"/>
    <w:rsid w:val="00E00B87"/>
    <w:rsid w:val="00E012B3"/>
    <w:rsid w:val="00E013E0"/>
    <w:rsid w:val="00E01AAC"/>
    <w:rsid w:val="00E01BAB"/>
    <w:rsid w:val="00E01C97"/>
    <w:rsid w:val="00E01DC4"/>
    <w:rsid w:val="00E02036"/>
    <w:rsid w:val="00E02811"/>
    <w:rsid w:val="00E035FB"/>
    <w:rsid w:val="00E0361B"/>
    <w:rsid w:val="00E03850"/>
    <w:rsid w:val="00E0387A"/>
    <w:rsid w:val="00E03A98"/>
    <w:rsid w:val="00E03AC7"/>
    <w:rsid w:val="00E03D31"/>
    <w:rsid w:val="00E03DFC"/>
    <w:rsid w:val="00E03ECC"/>
    <w:rsid w:val="00E0403B"/>
    <w:rsid w:val="00E0453C"/>
    <w:rsid w:val="00E047A8"/>
    <w:rsid w:val="00E04F65"/>
    <w:rsid w:val="00E0553D"/>
    <w:rsid w:val="00E05FD8"/>
    <w:rsid w:val="00E06C00"/>
    <w:rsid w:val="00E06C1F"/>
    <w:rsid w:val="00E06D89"/>
    <w:rsid w:val="00E0714D"/>
    <w:rsid w:val="00E073FD"/>
    <w:rsid w:val="00E107F5"/>
    <w:rsid w:val="00E108BC"/>
    <w:rsid w:val="00E10D8B"/>
    <w:rsid w:val="00E112C9"/>
    <w:rsid w:val="00E113CB"/>
    <w:rsid w:val="00E113FC"/>
    <w:rsid w:val="00E1147C"/>
    <w:rsid w:val="00E1154A"/>
    <w:rsid w:val="00E11BD5"/>
    <w:rsid w:val="00E122C2"/>
    <w:rsid w:val="00E125A0"/>
    <w:rsid w:val="00E12CD3"/>
    <w:rsid w:val="00E12E58"/>
    <w:rsid w:val="00E12EDD"/>
    <w:rsid w:val="00E14246"/>
    <w:rsid w:val="00E1516D"/>
    <w:rsid w:val="00E15430"/>
    <w:rsid w:val="00E15808"/>
    <w:rsid w:val="00E1586F"/>
    <w:rsid w:val="00E15A9F"/>
    <w:rsid w:val="00E15C79"/>
    <w:rsid w:val="00E20110"/>
    <w:rsid w:val="00E20147"/>
    <w:rsid w:val="00E203E2"/>
    <w:rsid w:val="00E205AE"/>
    <w:rsid w:val="00E209B0"/>
    <w:rsid w:val="00E210CF"/>
    <w:rsid w:val="00E21389"/>
    <w:rsid w:val="00E2169E"/>
    <w:rsid w:val="00E21768"/>
    <w:rsid w:val="00E218F0"/>
    <w:rsid w:val="00E222E6"/>
    <w:rsid w:val="00E227FD"/>
    <w:rsid w:val="00E22EE3"/>
    <w:rsid w:val="00E22F37"/>
    <w:rsid w:val="00E23106"/>
    <w:rsid w:val="00E2313F"/>
    <w:rsid w:val="00E23280"/>
    <w:rsid w:val="00E232DD"/>
    <w:rsid w:val="00E234D8"/>
    <w:rsid w:val="00E234E2"/>
    <w:rsid w:val="00E23AB1"/>
    <w:rsid w:val="00E23DE6"/>
    <w:rsid w:val="00E24220"/>
    <w:rsid w:val="00E24393"/>
    <w:rsid w:val="00E24436"/>
    <w:rsid w:val="00E24C1F"/>
    <w:rsid w:val="00E24C8F"/>
    <w:rsid w:val="00E25B12"/>
    <w:rsid w:val="00E25E1C"/>
    <w:rsid w:val="00E25F4C"/>
    <w:rsid w:val="00E26ABC"/>
    <w:rsid w:val="00E26ADA"/>
    <w:rsid w:val="00E26E26"/>
    <w:rsid w:val="00E27095"/>
    <w:rsid w:val="00E2713B"/>
    <w:rsid w:val="00E27278"/>
    <w:rsid w:val="00E27B5A"/>
    <w:rsid w:val="00E27B78"/>
    <w:rsid w:val="00E27CFF"/>
    <w:rsid w:val="00E27F47"/>
    <w:rsid w:val="00E30AA4"/>
    <w:rsid w:val="00E30FE1"/>
    <w:rsid w:val="00E310E4"/>
    <w:rsid w:val="00E31489"/>
    <w:rsid w:val="00E31884"/>
    <w:rsid w:val="00E32915"/>
    <w:rsid w:val="00E32A14"/>
    <w:rsid w:val="00E32A4A"/>
    <w:rsid w:val="00E333B6"/>
    <w:rsid w:val="00E33B60"/>
    <w:rsid w:val="00E341EE"/>
    <w:rsid w:val="00E3549F"/>
    <w:rsid w:val="00E367B0"/>
    <w:rsid w:val="00E368E2"/>
    <w:rsid w:val="00E36A7F"/>
    <w:rsid w:val="00E36DC8"/>
    <w:rsid w:val="00E36EC6"/>
    <w:rsid w:val="00E37300"/>
    <w:rsid w:val="00E3781F"/>
    <w:rsid w:val="00E378D5"/>
    <w:rsid w:val="00E37D5B"/>
    <w:rsid w:val="00E37D79"/>
    <w:rsid w:val="00E4037A"/>
    <w:rsid w:val="00E40517"/>
    <w:rsid w:val="00E408A2"/>
    <w:rsid w:val="00E410F0"/>
    <w:rsid w:val="00E412D1"/>
    <w:rsid w:val="00E41537"/>
    <w:rsid w:val="00E415C3"/>
    <w:rsid w:val="00E416C4"/>
    <w:rsid w:val="00E41C20"/>
    <w:rsid w:val="00E42094"/>
    <w:rsid w:val="00E43397"/>
    <w:rsid w:val="00E43973"/>
    <w:rsid w:val="00E43FD0"/>
    <w:rsid w:val="00E44089"/>
    <w:rsid w:val="00E443A2"/>
    <w:rsid w:val="00E444CE"/>
    <w:rsid w:val="00E44CEF"/>
    <w:rsid w:val="00E4512C"/>
    <w:rsid w:val="00E453D9"/>
    <w:rsid w:val="00E454E8"/>
    <w:rsid w:val="00E45672"/>
    <w:rsid w:val="00E45A60"/>
    <w:rsid w:val="00E45CDA"/>
    <w:rsid w:val="00E464AF"/>
    <w:rsid w:val="00E4652B"/>
    <w:rsid w:val="00E466C5"/>
    <w:rsid w:val="00E468D3"/>
    <w:rsid w:val="00E46A2B"/>
    <w:rsid w:val="00E46BB1"/>
    <w:rsid w:val="00E46C40"/>
    <w:rsid w:val="00E46D79"/>
    <w:rsid w:val="00E46EF1"/>
    <w:rsid w:val="00E47AF3"/>
    <w:rsid w:val="00E47E24"/>
    <w:rsid w:val="00E50557"/>
    <w:rsid w:val="00E50707"/>
    <w:rsid w:val="00E50B0F"/>
    <w:rsid w:val="00E50BC6"/>
    <w:rsid w:val="00E50F37"/>
    <w:rsid w:val="00E5115B"/>
    <w:rsid w:val="00E51360"/>
    <w:rsid w:val="00E5138B"/>
    <w:rsid w:val="00E514FC"/>
    <w:rsid w:val="00E5154B"/>
    <w:rsid w:val="00E51AED"/>
    <w:rsid w:val="00E51C6E"/>
    <w:rsid w:val="00E52362"/>
    <w:rsid w:val="00E524A6"/>
    <w:rsid w:val="00E52B0A"/>
    <w:rsid w:val="00E52C13"/>
    <w:rsid w:val="00E52F74"/>
    <w:rsid w:val="00E52F83"/>
    <w:rsid w:val="00E53E72"/>
    <w:rsid w:val="00E5443B"/>
    <w:rsid w:val="00E553DB"/>
    <w:rsid w:val="00E553E3"/>
    <w:rsid w:val="00E55486"/>
    <w:rsid w:val="00E558DB"/>
    <w:rsid w:val="00E56092"/>
    <w:rsid w:val="00E563D1"/>
    <w:rsid w:val="00E567BD"/>
    <w:rsid w:val="00E5691F"/>
    <w:rsid w:val="00E56B5D"/>
    <w:rsid w:val="00E56C34"/>
    <w:rsid w:val="00E56CC7"/>
    <w:rsid w:val="00E5719B"/>
    <w:rsid w:val="00E573BE"/>
    <w:rsid w:val="00E5740C"/>
    <w:rsid w:val="00E578C0"/>
    <w:rsid w:val="00E57B6D"/>
    <w:rsid w:val="00E57D30"/>
    <w:rsid w:val="00E57E35"/>
    <w:rsid w:val="00E601CA"/>
    <w:rsid w:val="00E601F6"/>
    <w:rsid w:val="00E60594"/>
    <w:rsid w:val="00E60659"/>
    <w:rsid w:val="00E60A15"/>
    <w:rsid w:val="00E60B8E"/>
    <w:rsid w:val="00E613D7"/>
    <w:rsid w:val="00E61920"/>
    <w:rsid w:val="00E61B3D"/>
    <w:rsid w:val="00E61B62"/>
    <w:rsid w:val="00E61D3B"/>
    <w:rsid w:val="00E6220B"/>
    <w:rsid w:val="00E624F7"/>
    <w:rsid w:val="00E6261E"/>
    <w:rsid w:val="00E627B1"/>
    <w:rsid w:val="00E627C1"/>
    <w:rsid w:val="00E62A28"/>
    <w:rsid w:val="00E62BFD"/>
    <w:rsid w:val="00E62C2B"/>
    <w:rsid w:val="00E63090"/>
    <w:rsid w:val="00E6333D"/>
    <w:rsid w:val="00E634AB"/>
    <w:rsid w:val="00E635A8"/>
    <w:rsid w:val="00E63911"/>
    <w:rsid w:val="00E63C92"/>
    <w:rsid w:val="00E63CC3"/>
    <w:rsid w:val="00E640D2"/>
    <w:rsid w:val="00E64814"/>
    <w:rsid w:val="00E650F3"/>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EE5"/>
    <w:rsid w:val="00E711B0"/>
    <w:rsid w:val="00E71343"/>
    <w:rsid w:val="00E714C0"/>
    <w:rsid w:val="00E715E5"/>
    <w:rsid w:val="00E71883"/>
    <w:rsid w:val="00E7189E"/>
    <w:rsid w:val="00E719A4"/>
    <w:rsid w:val="00E719A7"/>
    <w:rsid w:val="00E71F75"/>
    <w:rsid w:val="00E727D8"/>
    <w:rsid w:val="00E72BCA"/>
    <w:rsid w:val="00E72F20"/>
    <w:rsid w:val="00E7314B"/>
    <w:rsid w:val="00E731AE"/>
    <w:rsid w:val="00E731E6"/>
    <w:rsid w:val="00E7390E"/>
    <w:rsid w:val="00E73EEE"/>
    <w:rsid w:val="00E740B6"/>
    <w:rsid w:val="00E7458A"/>
    <w:rsid w:val="00E74DF6"/>
    <w:rsid w:val="00E74E88"/>
    <w:rsid w:val="00E74F4E"/>
    <w:rsid w:val="00E75032"/>
    <w:rsid w:val="00E750E6"/>
    <w:rsid w:val="00E753F1"/>
    <w:rsid w:val="00E753FC"/>
    <w:rsid w:val="00E75DF5"/>
    <w:rsid w:val="00E764E0"/>
    <w:rsid w:val="00E7662F"/>
    <w:rsid w:val="00E766E9"/>
    <w:rsid w:val="00E768BA"/>
    <w:rsid w:val="00E76955"/>
    <w:rsid w:val="00E76BE3"/>
    <w:rsid w:val="00E76D44"/>
    <w:rsid w:val="00E77349"/>
    <w:rsid w:val="00E773A9"/>
    <w:rsid w:val="00E7755F"/>
    <w:rsid w:val="00E77B4A"/>
    <w:rsid w:val="00E77BEF"/>
    <w:rsid w:val="00E80055"/>
    <w:rsid w:val="00E80164"/>
    <w:rsid w:val="00E8043F"/>
    <w:rsid w:val="00E80692"/>
    <w:rsid w:val="00E80D4A"/>
    <w:rsid w:val="00E81155"/>
    <w:rsid w:val="00E813FA"/>
    <w:rsid w:val="00E815B9"/>
    <w:rsid w:val="00E81CD3"/>
    <w:rsid w:val="00E822B3"/>
    <w:rsid w:val="00E82B91"/>
    <w:rsid w:val="00E82C8F"/>
    <w:rsid w:val="00E83127"/>
    <w:rsid w:val="00E83324"/>
    <w:rsid w:val="00E8362C"/>
    <w:rsid w:val="00E838C9"/>
    <w:rsid w:val="00E83961"/>
    <w:rsid w:val="00E83A88"/>
    <w:rsid w:val="00E83B25"/>
    <w:rsid w:val="00E84029"/>
    <w:rsid w:val="00E846E3"/>
    <w:rsid w:val="00E847EB"/>
    <w:rsid w:val="00E84A1B"/>
    <w:rsid w:val="00E84A7D"/>
    <w:rsid w:val="00E84E93"/>
    <w:rsid w:val="00E8502B"/>
    <w:rsid w:val="00E85E33"/>
    <w:rsid w:val="00E86306"/>
    <w:rsid w:val="00E86A78"/>
    <w:rsid w:val="00E86C23"/>
    <w:rsid w:val="00E879FA"/>
    <w:rsid w:val="00E87AD1"/>
    <w:rsid w:val="00E87C33"/>
    <w:rsid w:val="00E90153"/>
    <w:rsid w:val="00E90BA0"/>
    <w:rsid w:val="00E90FA0"/>
    <w:rsid w:val="00E9106B"/>
    <w:rsid w:val="00E91133"/>
    <w:rsid w:val="00E9127E"/>
    <w:rsid w:val="00E913E8"/>
    <w:rsid w:val="00E91B1B"/>
    <w:rsid w:val="00E91E6A"/>
    <w:rsid w:val="00E92844"/>
    <w:rsid w:val="00E93375"/>
    <w:rsid w:val="00E93644"/>
    <w:rsid w:val="00E9373E"/>
    <w:rsid w:val="00E93924"/>
    <w:rsid w:val="00E93A70"/>
    <w:rsid w:val="00E93EF1"/>
    <w:rsid w:val="00E93F5A"/>
    <w:rsid w:val="00E94356"/>
    <w:rsid w:val="00E94518"/>
    <w:rsid w:val="00E94B0B"/>
    <w:rsid w:val="00E9500C"/>
    <w:rsid w:val="00E951DA"/>
    <w:rsid w:val="00E958B3"/>
    <w:rsid w:val="00E95922"/>
    <w:rsid w:val="00E95AB7"/>
    <w:rsid w:val="00E95AC2"/>
    <w:rsid w:val="00E965B4"/>
    <w:rsid w:val="00E967B5"/>
    <w:rsid w:val="00E96892"/>
    <w:rsid w:val="00E96D50"/>
    <w:rsid w:val="00E97892"/>
    <w:rsid w:val="00E97BD4"/>
    <w:rsid w:val="00E97E15"/>
    <w:rsid w:val="00E97E53"/>
    <w:rsid w:val="00EA05A2"/>
    <w:rsid w:val="00EA0B08"/>
    <w:rsid w:val="00EA0FD5"/>
    <w:rsid w:val="00EA18B9"/>
    <w:rsid w:val="00EA1AE8"/>
    <w:rsid w:val="00EA1C92"/>
    <w:rsid w:val="00EA1CBB"/>
    <w:rsid w:val="00EA1CE9"/>
    <w:rsid w:val="00EA1DB3"/>
    <w:rsid w:val="00EA237D"/>
    <w:rsid w:val="00EA23DB"/>
    <w:rsid w:val="00EA2D4B"/>
    <w:rsid w:val="00EA2EDD"/>
    <w:rsid w:val="00EA3627"/>
    <w:rsid w:val="00EA459D"/>
    <w:rsid w:val="00EA496C"/>
    <w:rsid w:val="00EA4CE4"/>
    <w:rsid w:val="00EA5792"/>
    <w:rsid w:val="00EA5E89"/>
    <w:rsid w:val="00EA6055"/>
    <w:rsid w:val="00EA662A"/>
    <w:rsid w:val="00EA68E1"/>
    <w:rsid w:val="00EA6927"/>
    <w:rsid w:val="00EA6A59"/>
    <w:rsid w:val="00EA6ADA"/>
    <w:rsid w:val="00EA6B30"/>
    <w:rsid w:val="00EA763C"/>
    <w:rsid w:val="00EA7C35"/>
    <w:rsid w:val="00EA7FE2"/>
    <w:rsid w:val="00EB0684"/>
    <w:rsid w:val="00EB06E7"/>
    <w:rsid w:val="00EB0CBD"/>
    <w:rsid w:val="00EB0CCE"/>
    <w:rsid w:val="00EB0EF7"/>
    <w:rsid w:val="00EB1B37"/>
    <w:rsid w:val="00EB1F07"/>
    <w:rsid w:val="00EB1F58"/>
    <w:rsid w:val="00EB2058"/>
    <w:rsid w:val="00EB2072"/>
    <w:rsid w:val="00EB225D"/>
    <w:rsid w:val="00EB2384"/>
    <w:rsid w:val="00EB24F8"/>
    <w:rsid w:val="00EB3258"/>
    <w:rsid w:val="00EB3708"/>
    <w:rsid w:val="00EB3B88"/>
    <w:rsid w:val="00EB3C8F"/>
    <w:rsid w:val="00EB3D42"/>
    <w:rsid w:val="00EB3E94"/>
    <w:rsid w:val="00EB4013"/>
    <w:rsid w:val="00EB42C6"/>
    <w:rsid w:val="00EB43F3"/>
    <w:rsid w:val="00EB44B5"/>
    <w:rsid w:val="00EB4513"/>
    <w:rsid w:val="00EB4DED"/>
    <w:rsid w:val="00EB4FE6"/>
    <w:rsid w:val="00EB5235"/>
    <w:rsid w:val="00EB5388"/>
    <w:rsid w:val="00EB5525"/>
    <w:rsid w:val="00EB55DA"/>
    <w:rsid w:val="00EB5885"/>
    <w:rsid w:val="00EB5A95"/>
    <w:rsid w:val="00EB5CFD"/>
    <w:rsid w:val="00EB5E3B"/>
    <w:rsid w:val="00EB61A5"/>
    <w:rsid w:val="00EB62D8"/>
    <w:rsid w:val="00EB6D81"/>
    <w:rsid w:val="00EB6DF6"/>
    <w:rsid w:val="00EB731A"/>
    <w:rsid w:val="00EB74B9"/>
    <w:rsid w:val="00EB7754"/>
    <w:rsid w:val="00EB7F0D"/>
    <w:rsid w:val="00EC041C"/>
    <w:rsid w:val="00EC0C59"/>
    <w:rsid w:val="00EC1428"/>
    <w:rsid w:val="00EC18C9"/>
    <w:rsid w:val="00EC19E1"/>
    <w:rsid w:val="00EC1D49"/>
    <w:rsid w:val="00EC1DF6"/>
    <w:rsid w:val="00EC21F2"/>
    <w:rsid w:val="00EC22CD"/>
    <w:rsid w:val="00EC2790"/>
    <w:rsid w:val="00EC2D0C"/>
    <w:rsid w:val="00EC35FC"/>
    <w:rsid w:val="00EC3EDD"/>
    <w:rsid w:val="00EC3F9D"/>
    <w:rsid w:val="00EC3FFD"/>
    <w:rsid w:val="00EC485A"/>
    <w:rsid w:val="00EC4913"/>
    <w:rsid w:val="00EC4AE8"/>
    <w:rsid w:val="00EC4D19"/>
    <w:rsid w:val="00EC4D75"/>
    <w:rsid w:val="00EC4DDF"/>
    <w:rsid w:val="00EC4F45"/>
    <w:rsid w:val="00EC5065"/>
    <w:rsid w:val="00EC5886"/>
    <w:rsid w:val="00EC5ADA"/>
    <w:rsid w:val="00EC621B"/>
    <w:rsid w:val="00EC653A"/>
    <w:rsid w:val="00EC6645"/>
    <w:rsid w:val="00EC669B"/>
    <w:rsid w:val="00EC6967"/>
    <w:rsid w:val="00EC69E5"/>
    <w:rsid w:val="00EC6B1D"/>
    <w:rsid w:val="00EC6B3A"/>
    <w:rsid w:val="00EC6E7D"/>
    <w:rsid w:val="00EC7036"/>
    <w:rsid w:val="00EC75A8"/>
    <w:rsid w:val="00EC7688"/>
    <w:rsid w:val="00EC7B09"/>
    <w:rsid w:val="00EC7FE4"/>
    <w:rsid w:val="00ED04AC"/>
    <w:rsid w:val="00ED05EC"/>
    <w:rsid w:val="00ED0A31"/>
    <w:rsid w:val="00ED0AA1"/>
    <w:rsid w:val="00ED1139"/>
    <w:rsid w:val="00ED116A"/>
    <w:rsid w:val="00ED18CC"/>
    <w:rsid w:val="00ED1D15"/>
    <w:rsid w:val="00ED234B"/>
    <w:rsid w:val="00ED26E9"/>
    <w:rsid w:val="00ED2968"/>
    <w:rsid w:val="00ED2BD2"/>
    <w:rsid w:val="00ED2FF4"/>
    <w:rsid w:val="00ED3706"/>
    <w:rsid w:val="00ED3778"/>
    <w:rsid w:val="00ED3AAC"/>
    <w:rsid w:val="00ED3FEB"/>
    <w:rsid w:val="00ED41AF"/>
    <w:rsid w:val="00ED45DF"/>
    <w:rsid w:val="00ED49BD"/>
    <w:rsid w:val="00ED4A91"/>
    <w:rsid w:val="00ED4AEF"/>
    <w:rsid w:val="00ED500F"/>
    <w:rsid w:val="00ED5154"/>
    <w:rsid w:val="00ED5241"/>
    <w:rsid w:val="00ED5320"/>
    <w:rsid w:val="00ED59B7"/>
    <w:rsid w:val="00ED625E"/>
    <w:rsid w:val="00ED6468"/>
    <w:rsid w:val="00ED674C"/>
    <w:rsid w:val="00ED6C59"/>
    <w:rsid w:val="00ED6DC2"/>
    <w:rsid w:val="00ED77B1"/>
    <w:rsid w:val="00ED7AB9"/>
    <w:rsid w:val="00ED7DF8"/>
    <w:rsid w:val="00EE059B"/>
    <w:rsid w:val="00EE05CC"/>
    <w:rsid w:val="00EE0628"/>
    <w:rsid w:val="00EE0679"/>
    <w:rsid w:val="00EE0A81"/>
    <w:rsid w:val="00EE0B9F"/>
    <w:rsid w:val="00EE120C"/>
    <w:rsid w:val="00EE1337"/>
    <w:rsid w:val="00EE1B85"/>
    <w:rsid w:val="00EE1FB8"/>
    <w:rsid w:val="00EE202C"/>
    <w:rsid w:val="00EE243E"/>
    <w:rsid w:val="00EE2873"/>
    <w:rsid w:val="00EE303A"/>
    <w:rsid w:val="00EE3418"/>
    <w:rsid w:val="00EE35D5"/>
    <w:rsid w:val="00EE37F3"/>
    <w:rsid w:val="00EE3858"/>
    <w:rsid w:val="00EE389E"/>
    <w:rsid w:val="00EE3926"/>
    <w:rsid w:val="00EE3BD1"/>
    <w:rsid w:val="00EE4AA4"/>
    <w:rsid w:val="00EE4DD9"/>
    <w:rsid w:val="00EE506B"/>
    <w:rsid w:val="00EE58D8"/>
    <w:rsid w:val="00EE5CD2"/>
    <w:rsid w:val="00EE5D4F"/>
    <w:rsid w:val="00EE5EBC"/>
    <w:rsid w:val="00EE62CE"/>
    <w:rsid w:val="00EE6630"/>
    <w:rsid w:val="00EE6CFE"/>
    <w:rsid w:val="00EE6D12"/>
    <w:rsid w:val="00EE7A03"/>
    <w:rsid w:val="00EE7FEC"/>
    <w:rsid w:val="00EF0134"/>
    <w:rsid w:val="00EF018E"/>
    <w:rsid w:val="00EF0299"/>
    <w:rsid w:val="00EF04A8"/>
    <w:rsid w:val="00EF0717"/>
    <w:rsid w:val="00EF0E50"/>
    <w:rsid w:val="00EF1232"/>
    <w:rsid w:val="00EF1694"/>
    <w:rsid w:val="00EF1756"/>
    <w:rsid w:val="00EF1E24"/>
    <w:rsid w:val="00EF2105"/>
    <w:rsid w:val="00EF2252"/>
    <w:rsid w:val="00EF2A0F"/>
    <w:rsid w:val="00EF2E0C"/>
    <w:rsid w:val="00EF32B5"/>
    <w:rsid w:val="00EF3394"/>
    <w:rsid w:val="00EF33C2"/>
    <w:rsid w:val="00EF39BC"/>
    <w:rsid w:val="00EF3A82"/>
    <w:rsid w:val="00EF3BBD"/>
    <w:rsid w:val="00EF3D42"/>
    <w:rsid w:val="00EF41A1"/>
    <w:rsid w:val="00EF4950"/>
    <w:rsid w:val="00EF51F1"/>
    <w:rsid w:val="00EF5260"/>
    <w:rsid w:val="00EF573A"/>
    <w:rsid w:val="00EF58B2"/>
    <w:rsid w:val="00EF58DB"/>
    <w:rsid w:val="00EF5B6D"/>
    <w:rsid w:val="00EF5F05"/>
    <w:rsid w:val="00EF605C"/>
    <w:rsid w:val="00EF628A"/>
    <w:rsid w:val="00EF6B24"/>
    <w:rsid w:val="00EF6B68"/>
    <w:rsid w:val="00EF6C20"/>
    <w:rsid w:val="00EF6D9A"/>
    <w:rsid w:val="00EF7AD0"/>
    <w:rsid w:val="00EF7BEC"/>
    <w:rsid w:val="00EF7C9F"/>
    <w:rsid w:val="00EF7F69"/>
    <w:rsid w:val="00F0001A"/>
    <w:rsid w:val="00F0011E"/>
    <w:rsid w:val="00F00A92"/>
    <w:rsid w:val="00F00EB0"/>
    <w:rsid w:val="00F01326"/>
    <w:rsid w:val="00F0145A"/>
    <w:rsid w:val="00F01703"/>
    <w:rsid w:val="00F020E6"/>
    <w:rsid w:val="00F024F5"/>
    <w:rsid w:val="00F02821"/>
    <w:rsid w:val="00F0315E"/>
    <w:rsid w:val="00F031DC"/>
    <w:rsid w:val="00F033E9"/>
    <w:rsid w:val="00F034FE"/>
    <w:rsid w:val="00F03509"/>
    <w:rsid w:val="00F0359B"/>
    <w:rsid w:val="00F03CD6"/>
    <w:rsid w:val="00F04175"/>
    <w:rsid w:val="00F0422F"/>
    <w:rsid w:val="00F04E54"/>
    <w:rsid w:val="00F04F84"/>
    <w:rsid w:val="00F0501E"/>
    <w:rsid w:val="00F055F6"/>
    <w:rsid w:val="00F05990"/>
    <w:rsid w:val="00F05E29"/>
    <w:rsid w:val="00F0615E"/>
    <w:rsid w:val="00F06822"/>
    <w:rsid w:val="00F068BA"/>
    <w:rsid w:val="00F06A16"/>
    <w:rsid w:val="00F06A28"/>
    <w:rsid w:val="00F06B25"/>
    <w:rsid w:val="00F06FFB"/>
    <w:rsid w:val="00F07830"/>
    <w:rsid w:val="00F078C8"/>
    <w:rsid w:val="00F07D81"/>
    <w:rsid w:val="00F10C0A"/>
    <w:rsid w:val="00F11600"/>
    <w:rsid w:val="00F118DA"/>
    <w:rsid w:val="00F1202A"/>
    <w:rsid w:val="00F1264F"/>
    <w:rsid w:val="00F12FEC"/>
    <w:rsid w:val="00F13343"/>
    <w:rsid w:val="00F136E0"/>
    <w:rsid w:val="00F1385E"/>
    <w:rsid w:val="00F13E60"/>
    <w:rsid w:val="00F140F8"/>
    <w:rsid w:val="00F142DE"/>
    <w:rsid w:val="00F143E3"/>
    <w:rsid w:val="00F144FA"/>
    <w:rsid w:val="00F145BE"/>
    <w:rsid w:val="00F1501F"/>
    <w:rsid w:val="00F151BE"/>
    <w:rsid w:val="00F1534E"/>
    <w:rsid w:val="00F153B3"/>
    <w:rsid w:val="00F15AAD"/>
    <w:rsid w:val="00F15D65"/>
    <w:rsid w:val="00F165A3"/>
    <w:rsid w:val="00F1673C"/>
    <w:rsid w:val="00F16AD4"/>
    <w:rsid w:val="00F17686"/>
    <w:rsid w:val="00F17694"/>
    <w:rsid w:val="00F17E86"/>
    <w:rsid w:val="00F20422"/>
    <w:rsid w:val="00F20BBF"/>
    <w:rsid w:val="00F20DFE"/>
    <w:rsid w:val="00F211A6"/>
    <w:rsid w:val="00F215C0"/>
    <w:rsid w:val="00F2182A"/>
    <w:rsid w:val="00F21A29"/>
    <w:rsid w:val="00F21C96"/>
    <w:rsid w:val="00F2215F"/>
    <w:rsid w:val="00F22186"/>
    <w:rsid w:val="00F22270"/>
    <w:rsid w:val="00F22691"/>
    <w:rsid w:val="00F22BA1"/>
    <w:rsid w:val="00F22D24"/>
    <w:rsid w:val="00F23464"/>
    <w:rsid w:val="00F23C07"/>
    <w:rsid w:val="00F240D9"/>
    <w:rsid w:val="00F243F0"/>
    <w:rsid w:val="00F24502"/>
    <w:rsid w:val="00F24515"/>
    <w:rsid w:val="00F250A2"/>
    <w:rsid w:val="00F250A4"/>
    <w:rsid w:val="00F25846"/>
    <w:rsid w:val="00F25BC1"/>
    <w:rsid w:val="00F25EF0"/>
    <w:rsid w:val="00F2620E"/>
    <w:rsid w:val="00F265AF"/>
    <w:rsid w:val="00F27188"/>
    <w:rsid w:val="00F27281"/>
    <w:rsid w:val="00F2775B"/>
    <w:rsid w:val="00F277DD"/>
    <w:rsid w:val="00F27C01"/>
    <w:rsid w:val="00F27E2A"/>
    <w:rsid w:val="00F3038B"/>
    <w:rsid w:val="00F30B0A"/>
    <w:rsid w:val="00F30B80"/>
    <w:rsid w:val="00F32907"/>
    <w:rsid w:val="00F32CBF"/>
    <w:rsid w:val="00F32ECE"/>
    <w:rsid w:val="00F3341D"/>
    <w:rsid w:val="00F33476"/>
    <w:rsid w:val="00F33CA4"/>
    <w:rsid w:val="00F33E25"/>
    <w:rsid w:val="00F34108"/>
    <w:rsid w:val="00F341ED"/>
    <w:rsid w:val="00F343D4"/>
    <w:rsid w:val="00F34848"/>
    <w:rsid w:val="00F348EB"/>
    <w:rsid w:val="00F3491E"/>
    <w:rsid w:val="00F34CB7"/>
    <w:rsid w:val="00F34DA6"/>
    <w:rsid w:val="00F34E25"/>
    <w:rsid w:val="00F353A1"/>
    <w:rsid w:val="00F35EB3"/>
    <w:rsid w:val="00F36B7E"/>
    <w:rsid w:val="00F37080"/>
    <w:rsid w:val="00F378CD"/>
    <w:rsid w:val="00F40326"/>
    <w:rsid w:val="00F40A52"/>
    <w:rsid w:val="00F40C09"/>
    <w:rsid w:val="00F424B1"/>
    <w:rsid w:val="00F4256F"/>
    <w:rsid w:val="00F429E1"/>
    <w:rsid w:val="00F432D2"/>
    <w:rsid w:val="00F433D5"/>
    <w:rsid w:val="00F436F8"/>
    <w:rsid w:val="00F43724"/>
    <w:rsid w:val="00F43890"/>
    <w:rsid w:val="00F43D79"/>
    <w:rsid w:val="00F43EAD"/>
    <w:rsid w:val="00F44018"/>
    <w:rsid w:val="00F44490"/>
    <w:rsid w:val="00F446CA"/>
    <w:rsid w:val="00F4489A"/>
    <w:rsid w:val="00F44D85"/>
    <w:rsid w:val="00F4557A"/>
    <w:rsid w:val="00F45A2F"/>
    <w:rsid w:val="00F4649A"/>
    <w:rsid w:val="00F46507"/>
    <w:rsid w:val="00F46598"/>
    <w:rsid w:val="00F46A6C"/>
    <w:rsid w:val="00F4723E"/>
    <w:rsid w:val="00F474D3"/>
    <w:rsid w:val="00F47B38"/>
    <w:rsid w:val="00F47B99"/>
    <w:rsid w:val="00F50029"/>
    <w:rsid w:val="00F5030B"/>
    <w:rsid w:val="00F5052E"/>
    <w:rsid w:val="00F5065B"/>
    <w:rsid w:val="00F50893"/>
    <w:rsid w:val="00F51519"/>
    <w:rsid w:val="00F51892"/>
    <w:rsid w:val="00F518F0"/>
    <w:rsid w:val="00F51C82"/>
    <w:rsid w:val="00F52F2B"/>
    <w:rsid w:val="00F543A4"/>
    <w:rsid w:val="00F54474"/>
    <w:rsid w:val="00F548F8"/>
    <w:rsid w:val="00F55D08"/>
    <w:rsid w:val="00F55EDA"/>
    <w:rsid w:val="00F55FA3"/>
    <w:rsid w:val="00F563AD"/>
    <w:rsid w:val="00F568A3"/>
    <w:rsid w:val="00F56D20"/>
    <w:rsid w:val="00F57045"/>
    <w:rsid w:val="00F576FC"/>
    <w:rsid w:val="00F577F5"/>
    <w:rsid w:val="00F578F4"/>
    <w:rsid w:val="00F57ADF"/>
    <w:rsid w:val="00F57D6E"/>
    <w:rsid w:val="00F57E8A"/>
    <w:rsid w:val="00F60C01"/>
    <w:rsid w:val="00F6120F"/>
    <w:rsid w:val="00F61747"/>
    <w:rsid w:val="00F61794"/>
    <w:rsid w:val="00F618E3"/>
    <w:rsid w:val="00F61FEE"/>
    <w:rsid w:val="00F62564"/>
    <w:rsid w:val="00F6260C"/>
    <w:rsid w:val="00F627B7"/>
    <w:rsid w:val="00F62AB2"/>
    <w:rsid w:val="00F62ABC"/>
    <w:rsid w:val="00F63064"/>
    <w:rsid w:val="00F63431"/>
    <w:rsid w:val="00F63440"/>
    <w:rsid w:val="00F63534"/>
    <w:rsid w:val="00F6363E"/>
    <w:rsid w:val="00F637FC"/>
    <w:rsid w:val="00F63BBE"/>
    <w:rsid w:val="00F63EF0"/>
    <w:rsid w:val="00F647AC"/>
    <w:rsid w:val="00F656AF"/>
    <w:rsid w:val="00F65AD1"/>
    <w:rsid w:val="00F65BF7"/>
    <w:rsid w:val="00F65C4D"/>
    <w:rsid w:val="00F6640C"/>
    <w:rsid w:val="00F664B0"/>
    <w:rsid w:val="00F66A06"/>
    <w:rsid w:val="00F66CAE"/>
    <w:rsid w:val="00F67599"/>
    <w:rsid w:val="00F67D70"/>
    <w:rsid w:val="00F703F8"/>
    <w:rsid w:val="00F70663"/>
    <w:rsid w:val="00F708A9"/>
    <w:rsid w:val="00F71021"/>
    <w:rsid w:val="00F71500"/>
    <w:rsid w:val="00F7159A"/>
    <w:rsid w:val="00F718A7"/>
    <w:rsid w:val="00F71FBD"/>
    <w:rsid w:val="00F72210"/>
    <w:rsid w:val="00F7228B"/>
    <w:rsid w:val="00F72308"/>
    <w:rsid w:val="00F726B3"/>
    <w:rsid w:val="00F72986"/>
    <w:rsid w:val="00F73126"/>
    <w:rsid w:val="00F73562"/>
    <w:rsid w:val="00F736C6"/>
    <w:rsid w:val="00F73999"/>
    <w:rsid w:val="00F73BBA"/>
    <w:rsid w:val="00F7403A"/>
    <w:rsid w:val="00F741BB"/>
    <w:rsid w:val="00F743A7"/>
    <w:rsid w:val="00F74D38"/>
    <w:rsid w:val="00F7511A"/>
    <w:rsid w:val="00F759E7"/>
    <w:rsid w:val="00F75E59"/>
    <w:rsid w:val="00F76073"/>
    <w:rsid w:val="00F7639F"/>
    <w:rsid w:val="00F763F4"/>
    <w:rsid w:val="00F764B0"/>
    <w:rsid w:val="00F765CE"/>
    <w:rsid w:val="00F769CD"/>
    <w:rsid w:val="00F7734B"/>
    <w:rsid w:val="00F777A3"/>
    <w:rsid w:val="00F77965"/>
    <w:rsid w:val="00F77B23"/>
    <w:rsid w:val="00F77E7F"/>
    <w:rsid w:val="00F804FD"/>
    <w:rsid w:val="00F805BA"/>
    <w:rsid w:val="00F805E4"/>
    <w:rsid w:val="00F80639"/>
    <w:rsid w:val="00F80C00"/>
    <w:rsid w:val="00F80E95"/>
    <w:rsid w:val="00F81382"/>
    <w:rsid w:val="00F81D88"/>
    <w:rsid w:val="00F82064"/>
    <w:rsid w:val="00F8276B"/>
    <w:rsid w:val="00F82913"/>
    <w:rsid w:val="00F82D12"/>
    <w:rsid w:val="00F83499"/>
    <w:rsid w:val="00F83A12"/>
    <w:rsid w:val="00F83A58"/>
    <w:rsid w:val="00F83D97"/>
    <w:rsid w:val="00F83E71"/>
    <w:rsid w:val="00F840AD"/>
    <w:rsid w:val="00F84861"/>
    <w:rsid w:val="00F849F7"/>
    <w:rsid w:val="00F84A4C"/>
    <w:rsid w:val="00F84C6F"/>
    <w:rsid w:val="00F84CD2"/>
    <w:rsid w:val="00F84D96"/>
    <w:rsid w:val="00F84F8C"/>
    <w:rsid w:val="00F84FDD"/>
    <w:rsid w:val="00F8529C"/>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8E9"/>
    <w:rsid w:val="00F90C09"/>
    <w:rsid w:val="00F90CE0"/>
    <w:rsid w:val="00F915BD"/>
    <w:rsid w:val="00F91A0D"/>
    <w:rsid w:val="00F91ABF"/>
    <w:rsid w:val="00F91E0E"/>
    <w:rsid w:val="00F91E7B"/>
    <w:rsid w:val="00F92004"/>
    <w:rsid w:val="00F92F4E"/>
    <w:rsid w:val="00F931AB"/>
    <w:rsid w:val="00F933F2"/>
    <w:rsid w:val="00F93454"/>
    <w:rsid w:val="00F93992"/>
    <w:rsid w:val="00F93A1D"/>
    <w:rsid w:val="00F93AFC"/>
    <w:rsid w:val="00F943A1"/>
    <w:rsid w:val="00F943DB"/>
    <w:rsid w:val="00F943E4"/>
    <w:rsid w:val="00F94531"/>
    <w:rsid w:val="00F9471B"/>
    <w:rsid w:val="00F949BD"/>
    <w:rsid w:val="00F953E5"/>
    <w:rsid w:val="00F95735"/>
    <w:rsid w:val="00F96AD1"/>
    <w:rsid w:val="00F9710B"/>
    <w:rsid w:val="00F975AF"/>
    <w:rsid w:val="00F979C0"/>
    <w:rsid w:val="00F97A67"/>
    <w:rsid w:val="00F97B1B"/>
    <w:rsid w:val="00FA0196"/>
    <w:rsid w:val="00FA01E6"/>
    <w:rsid w:val="00FA02E8"/>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69F"/>
    <w:rsid w:val="00FA271A"/>
    <w:rsid w:val="00FA2B0F"/>
    <w:rsid w:val="00FA2F08"/>
    <w:rsid w:val="00FA2F21"/>
    <w:rsid w:val="00FA37D1"/>
    <w:rsid w:val="00FA389D"/>
    <w:rsid w:val="00FA3F8C"/>
    <w:rsid w:val="00FA496A"/>
    <w:rsid w:val="00FA4AB6"/>
    <w:rsid w:val="00FA4FB7"/>
    <w:rsid w:val="00FA5CF8"/>
    <w:rsid w:val="00FA611F"/>
    <w:rsid w:val="00FA647F"/>
    <w:rsid w:val="00FA667F"/>
    <w:rsid w:val="00FA66BA"/>
    <w:rsid w:val="00FA66CE"/>
    <w:rsid w:val="00FA67D8"/>
    <w:rsid w:val="00FA681D"/>
    <w:rsid w:val="00FA7176"/>
    <w:rsid w:val="00FA77A1"/>
    <w:rsid w:val="00FA7DEC"/>
    <w:rsid w:val="00FA7FA1"/>
    <w:rsid w:val="00FB013F"/>
    <w:rsid w:val="00FB04A9"/>
    <w:rsid w:val="00FB0B78"/>
    <w:rsid w:val="00FB151C"/>
    <w:rsid w:val="00FB1717"/>
    <w:rsid w:val="00FB2133"/>
    <w:rsid w:val="00FB2557"/>
    <w:rsid w:val="00FB27DD"/>
    <w:rsid w:val="00FB3013"/>
    <w:rsid w:val="00FB355B"/>
    <w:rsid w:val="00FB3BD7"/>
    <w:rsid w:val="00FB3D73"/>
    <w:rsid w:val="00FB4063"/>
    <w:rsid w:val="00FB46E4"/>
    <w:rsid w:val="00FB47B8"/>
    <w:rsid w:val="00FB48ED"/>
    <w:rsid w:val="00FB49BC"/>
    <w:rsid w:val="00FB4BA6"/>
    <w:rsid w:val="00FB50E2"/>
    <w:rsid w:val="00FB5125"/>
    <w:rsid w:val="00FB5982"/>
    <w:rsid w:val="00FB64AF"/>
    <w:rsid w:val="00FB694E"/>
    <w:rsid w:val="00FB6DBA"/>
    <w:rsid w:val="00FB7125"/>
    <w:rsid w:val="00FB7174"/>
    <w:rsid w:val="00FB76C2"/>
    <w:rsid w:val="00FB7D61"/>
    <w:rsid w:val="00FB7E94"/>
    <w:rsid w:val="00FC0242"/>
    <w:rsid w:val="00FC02E6"/>
    <w:rsid w:val="00FC048D"/>
    <w:rsid w:val="00FC09FA"/>
    <w:rsid w:val="00FC1900"/>
    <w:rsid w:val="00FC201A"/>
    <w:rsid w:val="00FC232E"/>
    <w:rsid w:val="00FC2877"/>
    <w:rsid w:val="00FC2E71"/>
    <w:rsid w:val="00FC2EA2"/>
    <w:rsid w:val="00FC34DD"/>
    <w:rsid w:val="00FC3BEB"/>
    <w:rsid w:val="00FC4019"/>
    <w:rsid w:val="00FC414F"/>
    <w:rsid w:val="00FC4645"/>
    <w:rsid w:val="00FC474B"/>
    <w:rsid w:val="00FC498C"/>
    <w:rsid w:val="00FC4B86"/>
    <w:rsid w:val="00FC4F88"/>
    <w:rsid w:val="00FC5206"/>
    <w:rsid w:val="00FC5C6C"/>
    <w:rsid w:val="00FC5F02"/>
    <w:rsid w:val="00FC643F"/>
    <w:rsid w:val="00FC663F"/>
    <w:rsid w:val="00FC69D4"/>
    <w:rsid w:val="00FC6AE7"/>
    <w:rsid w:val="00FC702A"/>
    <w:rsid w:val="00FC709D"/>
    <w:rsid w:val="00FC7197"/>
    <w:rsid w:val="00FC753F"/>
    <w:rsid w:val="00FC76DB"/>
    <w:rsid w:val="00FC7B0B"/>
    <w:rsid w:val="00FC7E6F"/>
    <w:rsid w:val="00FD047A"/>
    <w:rsid w:val="00FD07F3"/>
    <w:rsid w:val="00FD0A96"/>
    <w:rsid w:val="00FD0B12"/>
    <w:rsid w:val="00FD0D5B"/>
    <w:rsid w:val="00FD1A63"/>
    <w:rsid w:val="00FD1AC8"/>
    <w:rsid w:val="00FD1D4B"/>
    <w:rsid w:val="00FD1E3E"/>
    <w:rsid w:val="00FD2383"/>
    <w:rsid w:val="00FD28C5"/>
    <w:rsid w:val="00FD2B19"/>
    <w:rsid w:val="00FD2F84"/>
    <w:rsid w:val="00FD3068"/>
    <w:rsid w:val="00FD3317"/>
    <w:rsid w:val="00FD3BED"/>
    <w:rsid w:val="00FD3C8F"/>
    <w:rsid w:val="00FD3E11"/>
    <w:rsid w:val="00FD3E70"/>
    <w:rsid w:val="00FD3FE1"/>
    <w:rsid w:val="00FD4283"/>
    <w:rsid w:val="00FD4508"/>
    <w:rsid w:val="00FD45EB"/>
    <w:rsid w:val="00FD467F"/>
    <w:rsid w:val="00FD46E1"/>
    <w:rsid w:val="00FD47AB"/>
    <w:rsid w:val="00FD4802"/>
    <w:rsid w:val="00FD4F1B"/>
    <w:rsid w:val="00FD4FD3"/>
    <w:rsid w:val="00FD52BE"/>
    <w:rsid w:val="00FD588B"/>
    <w:rsid w:val="00FD5897"/>
    <w:rsid w:val="00FD594C"/>
    <w:rsid w:val="00FD6710"/>
    <w:rsid w:val="00FD7250"/>
    <w:rsid w:val="00FD74C5"/>
    <w:rsid w:val="00FD75C0"/>
    <w:rsid w:val="00FD79A9"/>
    <w:rsid w:val="00FD7EF3"/>
    <w:rsid w:val="00FE053D"/>
    <w:rsid w:val="00FE05D3"/>
    <w:rsid w:val="00FE0644"/>
    <w:rsid w:val="00FE06A1"/>
    <w:rsid w:val="00FE0CAE"/>
    <w:rsid w:val="00FE13DE"/>
    <w:rsid w:val="00FE1EEE"/>
    <w:rsid w:val="00FE1F10"/>
    <w:rsid w:val="00FE2768"/>
    <w:rsid w:val="00FE2909"/>
    <w:rsid w:val="00FE2CC1"/>
    <w:rsid w:val="00FE352F"/>
    <w:rsid w:val="00FE369D"/>
    <w:rsid w:val="00FE3890"/>
    <w:rsid w:val="00FE38F7"/>
    <w:rsid w:val="00FE41B3"/>
    <w:rsid w:val="00FE43FF"/>
    <w:rsid w:val="00FE447E"/>
    <w:rsid w:val="00FE459D"/>
    <w:rsid w:val="00FE46CC"/>
    <w:rsid w:val="00FE4B0F"/>
    <w:rsid w:val="00FE4F57"/>
    <w:rsid w:val="00FE5E73"/>
    <w:rsid w:val="00FE5F78"/>
    <w:rsid w:val="00FE6760"/>
    <w:rsid w:val="00FE6921"/>
    <w:rsid w:val="00FE6AE6"/>
    <w:rsid w:val="00FE7700"/>
    <w:rsid w:val="00FE78BE"/>
    <w:rsid w:val="00FE7AFC"/>
    <w:rsid w:val="00FE7B60"/>
    <w:rsid w:val="00FE7CA3"/>
    <w:rsid w:val="00FF02AD"/>
    <w:rsid w:val="00FF0592"/>
    <w:rsid w:val="00FF07AE"/>
    <w:rsid w:val="00FF0894"/>
    <w:rsid w:val="00FF0CA4"/>
    <w:rsid w:val="00FF0DE8"/>
    <w:rsid w:val="00FF0F36"/>
    <w:rsid w:val="00FF1152"/>
    <w:rsid w:val="00FF144D"/>
    <w:rsid w:val="00FF14F1"/>
    <w:rsid w:val="00FF1719"/>
    <w:rsid w:val="00FF1810"/>
    <w:rsid w:val="00FF1D49"/>
    <w:rsid w:val="00FF2502"/>
    <w:rsid w:val="00FF2858"/>
    <w:rsid w:val="00FF30FA"/>
    <w:rsid w:val="00FF3123"/>
    <w:rsid w:val="00FF33D2"/>
    <w:rsid w:val="00FF3C94"/>
    <w:rsid w:val="00FF3E28"/>
    <w:rsid w:val="00FF403D"/>
    <w:rsid w:val="00FF463E"/>
    <w:rsid w:val="00FF4B4B"/>
    <w:rsid w:val="00FF4B95"/>
    <w:rsid w:val="00FF4CF1"/>
    <w:rsid w:val="00FF4DF0"/>
    <w:rsid w:val="00FF50C4"/>
    <w:rsid w:val="00FF5720"/>
    <w:rsid w:val="00FF5D8A"/>
    <w:rsid w:val="00FF6BFC"/>
    <w:rsid w:val="00FF6F44"/>
    <w:rsid w:val="00FF77DF"/>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254A2DC7"/>
  <w15:docId w15:val="{BC8DDD8C-3603-4BE4-A153-F92C1FBB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B75BAF"/>
    <w:pPr>
      <w:spacing w:before="120" w:after="120"/>
      <w:ind w:left="1440"/>
    </w:pPr>
    <w:rPr>
      <w:rFonts w:ascii="Century Gothic" w:hAnsi="Century Gothic"/>
      <w:sz w:val="20"/>
    </w:rPr>
  </w:style>
  <w:style w:type="paragraph" w:styleId="Heading1">
    <w:name w:val="heading 1"/>
    <w:next w:val="BodyText"/>
    <w:link w:val="Heading1Char"/>
    <w:qFormat/>
    <w:rsid w:val="00AB2981"/>
    <w:pPr>
      <w:keepNext/>
      <w:keepLines/>
      <w:numPr>
        <w:numId w:val="38"/>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BodyText"/>
    <w:qFormat/>
    <w:rsid w:val="007F1C98"/>
    <w:pPr>
      <w:numPr>
        <w:ilvl w:val="1"/>
      </w:numPr>
      <w:pBdr>
        <w:bottom w:val="none" w:sz="0" w:space="0" w:color="auto"/>
      </w:pBdr>
      <w:spacing w:before="360" w:after="120"/>
      <w:outlineLvl w:val="1"/>
    </w:pPr>
    <w:rPr>
      <w:sz w:val="36"/>
      <w:szCs w:val="36"/>
    </w:rPr>
  </w:style>
  <w:style w:type="paragraph" w:styleId="Heading3">
    <w:name w:val="heading 3"/>
    <w:basedOn w:val="Heading2"/>
    <w:next w:val="BodyText"/>
    <w:qFormat/>
    <w:rsid w:val="007F1C98"/>
    <w:pPr>
      <w:numPr>
        <w:ilvl w:val="2"/>
      </w:numPr>
      <w:spacing w:before="240"/>
      <w:outlineLvl w:val="2"/>
    </w:pPr>
    <w:rPr>
      <w:sz w:val="28"/>
      <w:szCs w:val="28"/>
    </w:rPr>
  </w:style>
  <w:style w:type="paragraph" w:styleId="Heading4">
    <w:name w:val="heading 4"/>
    <w:basedOn w:val="Heading3"/>
    <w:next w:val="BodyText"/>
    <w:qFormat/>
    <w:rsid w:val="007F1C98"/>
    <w:pPr>
      <w:numPr>
        <w:ilvl w:val="3"/>
      </w:numPr>
      <w:outlineLvl w:val="3"/>
    </w:pPr>
    <w:rPr>
      <w:sz w:val="22"/>
      <w:szCs w:val="22"/>
    </w:rPr>
  </w:style>
  <w:style w:type="paragraph" w:styleId="Heading5">
    <w:name w:val="heading 5"/>
    <w:basedOn w:val="Heading4"/>
    <w:next w:val="BodyText"/>
    <w:qFormat/>
    <w:rsid w:val="007F1C98"/>
    <w:pPr>
      <w:numPr>
        <w:ilvl w:val="4"/>
      </w:numPr>
      <w:outlineLvl w:val="4"/>
    </w:pPr>
    <w:rPr>
      <w:sz w:val="20"/>
      <w:szCs w:val="20"/>
    </w:rPr>
  </w:style>
  <w:style w:type="paragraph" w:styleId="Heading6">
    <w:name w:val="heading 6"/>
    <w:basedOn w:val="Heading5"/>
    <w:next w:val="BodyText"/>
    <w:qFormat/>
    <w:rsid w:val="007F1C98"/>
    <w:pPr>
      <w:numPr>
        <w:ilvl w:val="5"/>
      </w:numPr>
      <w:spacing w:after="60"/>
      <w:outlineLvl w:val="5"/>
    </w:pPr>
    <w:rPr>
      <w:sz w:val="18"/>
      <w:szCs w:val="18"/>
    </w:rPr>
  </w:style>
  <w:style w:type="paragraph" w:styleId="Heading7">
    <w:name w:val="heading 7"/>
    <w:basedOn w:val="Heading6"/>
    <w:next w:val="BodyText"/>
    <w:qFormat/>
    <w:rsid w:val="007F1C98"/>
    <w:pPr>
      <w:numPr>
        <w:ilvl w:val="6"/>
      </w:numPr>
      <w:tabs>
        <w:tab w:val="left" w:pos="1368"/>
      </w:tabs>
      <w:spacing w:after="120"/>
      <w:outlineLvl w:val="6"/>
    </w:pPr>
  </w:style>
  <w:style w:type="paragraph" w:styleId="Heading8">
    <w:name w:val="heading 8"/>
    <w:basedOn w:val="Heading7"/>
    <w:next w:val="BodyText"/>
    <w:qFormat/>
    <w:rsid w:val="007F1C98"/>
    <w:pPr>
      <w:numPr>
        <w:ilvl w:val="7"/>
      </w:numPr>
      <w:tabs>
        <w:tab w:val="clear" w:pos="1368"/>
        <w:tab w:val="left" w:pos="1361"/>
      </w:tabs>
      <w:outlineLvl w:val="7"/>
    </w:pPr>
  </w:style>
  <w:style w:type="paragraph" w:styleId="Heading9">
    <w:name w:val="heading 9"/>
    <w:basedOn w:val="Heading8"/>
    <w:next w:val="BodyText"/>
    <w:qFormat/>
    <w:rsid w:val="007F1C98"/>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B75BAF"/>
    <w:pPr>
      <w:spacing w:before="120" w:after="120"/>
      <w:ind w:left="1440"/>
    </w:pPr>
    <w:rPr>
      <w:rFonts w:ascii="Century Gothic" w:hAnsi="Century Gothic"/>
      <w:sz w:val="20"/>
    </w:rPr>
  </w:style>
  <w:style w:type="paragraph" w:styleId="Header">
    <w:name w:val="header"/>
    <w:basedOn w:val="Normal"/>
    <w:link w:val="HeaderChar"/>
    <w:rsid w:val="00B75BAF"/>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B75BAF"/>
    <w:pPr>
      <w:shd w:val="clear" w:color="auto" w:fill="000080"/>
    </w:pPr>
    <w:rPr>
      <w:rFonts w:ascii="Tahoma" w:hAnsi="Tahoma" w:cs="Tahoma"/>
      <w:sz w:val="16"/>
      <w:szCs w:val="20"/>
    </w:rPr>
  </w:style>
  <w:style w:type="paragraph" w:customStyle="1" w:styleId="Contents">
    <w:name w:val="Contents"/>
    <w:uiPriority w:val="99"/>
    <w:unhideWhenUsed/>
    <w:rsid w:val="00B75BAF"/>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B75BAF"/>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
    <w:rsid w:val="00B75BAF"/>
    <w:pPr>
      <w:spacing w:before="60"/>
      <w:ind w:left="0"/>
    </w:pPr>
    <w:rPr>
      <w:sz w:val="18"/>
      <w:szCs w:val="20"/>
    </w:rPr>
  </w:style>
  <w:style w:type="paragraph" w:styleId="Footer">
    <w:name w:val="footer"/>
    <w:link w:val="FooterChar"/>
    <w:rsid w:val="00B75BAF"/>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B75BAF"/>
    <w:rPr>
      <w:b/>
      <w:i w:val="0"/>
      <w:color w:val="7571A0"/>
      <w:sz w:val="20"/>
      <w:u w:val="none"/>
      <w:lang w:val="en-US"/>
    </w:rPr>
  </w:style>
  <w:style w:type="character" w:customStyle="1" w:styleId="CrossReference">
    <w:name w:val="Cross Reference"/>
    <w:basedOn w:val="Hyperlink"/>
    <w:rsid w:val="00B75BAF"/>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AB2981"/>
    <w:pPr>
      <w:numPr>
        <w:numId w:val="3"/>
      </w:numPr>
      <w:spacing w:before="740"/>
    </w:pPr>
    <w:rPr>
      <w:bCs/>
    </w:rPr>
  </w:style>
  <w:style w:type="paragraph" w:customStyle="1" w:styleId="IndexTitle">
    <w:name w:val="Index Title"/>
    <w:basedOn w:val="Contents"/>
    <w:next w:val="Index1"/>
    <w:rsid w:val="00B75BAF"/>
    <w:pPr>
      <w:spacing w:after="0"/>
      <w:outlineLvl w:val="0"/>
    </w:pPr>
  </w:style>
  <w:style w:type="paragraph" w:styleId="Index1">
    <w:name w:val="index 1"/>
    <w:uiPriority w:val="99"/>
    <w:rsid w:val="00B75BAF"/>
    <w:pPr>
      <w:ind w:left="144" w:hanging="144"/>
    </w:pPr>
  </w:style>
  <w:style w:type="paragraph" w:customStyle="1" w:styleId="ReleaseNotesTitle">
    <w:name w:val="ReleaseNotes Title"/>
    <w:basedOn w:val="Contents"/>
    <w:next w:val="BodyText"/>
    <w:rsid w:val="00B75BAF"/>
    <w:pPr>
      <w:widowControl w:val="0"/>
      <w:spacing w:before="240" w:after="240"/>
    </w:pPr>
    <w:rPr>
      <w:sz w:val="28"/>
      <w:szCs w:val="28"/>
    </w:rPr>
  </w:style>
  <w:style w:type="character" w:customStyle="1" w:styleId="UserInput">
    <w:name w:val="User Input"/>
    <w:basedOn w:val="DefaultParagraphFont"/>
    <w:rsid w:val="00B75BAF"/>
    <w:rPr>
      <w:b/>
      <w:lang w:val="en-US"/>
    </w:rPr>
  </w:style>
  <w:style w:type="paragraph" w:customStyle="1" w:styleId="Code">
    <w:name w:val="Code"/>
    <w:basedOn w:val="Normal"/>
    <w:link w:val="CodeChar"/>
    <w:rsid w:val="00B75BAF"/>
    <w:pPr>
      <w:spacing w:before="60" w:after="60"/>
    </w:pPr>
    <w:rPr>
      <w:rFonts w:ascii="Courier New" w:hAnsi="Courier New" w:cs="Courier New"/>
      <w:noProof/>
      <w:sz w:val="18"/>
      <w:szCs w:val="18"/>
    </w:rPr>
  </w:style>
  <w:style w:type="paragraph" w:customStyle="1" w:styleId="Num1">
    <w:name w:val="Num1"/>
    <w:basedOn w:val="BodyText"/>
    <w:qFormat/>
    <w:rsid w:val="00B75BAF"/>
    <w:pPr>
      <w:numPr>
        <w:numId w:val="10"/>
      </w:numPr>
    </w:pPr>
  </w:style>
  <w:style w:type="character" w:customStyle="1" w:styleId="Query">
    <w:name w:val="Query"/>
    <w:basedOn w:val="DefaultParagraphFont"/>
    <w:locked/>
    <w:rsid w:val="00B75BAF"/>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B75BAF"/>
    <w:pPr>
      <w:tabs>
        <w:tab w:val="clear" w:pos="9360"/>
        <w:tab w:val="right" w:pos="12960"/>
      </w:tabs>
      <w:jc w:val="right"/>
    </w:pPr>
  </w:style>
  <w:style w:type="paragraph" w:customStyle="1" w:styleId="InternalHeading">
    <w:name w:val="Internal Heading"/>
    <w:basedOn w:val="BodyText"/>
    <w:next w:val="BodyText"/>
    <w:rsid w:val="00B75BAF"/>
    <w:pPr>
      <w:keepNext/>
      <w:keepLines/>
    </w:pPr>
    <w:rPr>
      <w:b/>
      <w:bCs/>
      <w:color w:val="302E45"/>
    </w:rPr>
  </w:style>
  <w:style w:type="paragraph" w:styleId="Caption">
    <w:name w:val="caption"/>
    <w:next w:val="BodyText"/>
    <w:qFormat/>
    <w:rsid w:val="00B75BAF"/>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B75BAF"/>
    <w:pPr>
      <w:spacing w:before="60"/>
      <w:ind w:left="360"/>
    </w:pPr>
    <w:rPr>
      <w:sz w:val="18"/>
    </w:rPr>
  </w:style>
  <w:style w:type="paragraph" w:customStyle="1" w:styleId="ForInternalUseOnly">
    <w:name w:val="For Internal Use Only"/>
    <w:unhideWhenUsed/>
    <w:rsid w:val="00B75BAF"/>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B75BAF"/>
    <w:pPr>
      <w:ind w:left="1944"/>
    </w:pPr>
    <w:rPr>
      <w:rFonts w:ascii="Arial" w:hAnsi="Arial" w:cs="Arial"/>
      <w:i/>
      <w:szCs w:val="20"/>
    </w:rPr>
  </w:style>
  <w:style w:type="paragraph" w:customStyle="1" w:styleId="Message">
    <w:name w:val="Message"/>
    <w:link w:val="MessageChar"/>
    <w:rsid w:val="00B75BAF"/>
    <w:pPr>
      <w:ind w:left="1428"/>
    </w:pPr>
    <w:rPr>
      <w:rFonts w:ascii="Century Gothic" w:hAnsi="Century Gothic" w:cstheme="majorBidi"/>
      <w:i/>
      <w:iCs/>
    </w:rPr>
  </w:style>
  <w:style w:type="paragraph" w:customStyle="1" w:styleId="CalloutText">
    <w:name w:val="Callout Text"/>
    <w:basedOn w:val="Normal"/>
    <w:rsid w:val="00B75BAF"/>
    <w:rPr>
      <w:rFonts w:ascii="Arial" w:hAnsi="Arial" w:cs="Arial"/>
      <w:b/>
      <w:bCs/>
      <w:sz w:val="16"/>
      <w:szCs w:val="16"/>
    </w:rPr>
  </w:style>
  <w:style w:type="paragraph" w:customStyle="1" w:styleId="Example">
    <w:name w:val="Example"/>
    <w:basedOn w:val="BodyText"/>
    <w:rsid w:val="00B75BAF"/>
    <w:pPr>
      <w:ind w:left="1800"/>
    </w:pPr>
    <w:rPr>
      <w:sz w:val="18"/>
    </w:rPr>
  </w:style>
  <w:style w:type="paragraph" w:customStyle="1" w:styleId="NoteTable">
    <w:name w:val="Note Table"/>
    <w:basedOn w:val="Normal"/>
    <w:next w:val="BodyTextTable"/>
    <w:rsid w:val="00B75BAF"/>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B75BAF"/>
    <w:rPr>
      <w:rFonts w:ascii="Times New Roman" w:hAnsi="Times New Roman"/>
      <w:color w:val="990099"/>
      <w:sz w:val="22"/>
      <w:u w:val="none"/>
      <w:lang w:val="en-US"/>
    </w:rPr>
  </w:style>
  <w:style w:type="paragraph" w:customStyle="1" w:styleId="ExampleTable">
    <w:name w:val="Example Table"/>
    <w:basedOn w:val="Example"/>
    <w:rsid w:val="00B75BAF"/>
    <w:pPr>
      <w:keepNext/>
      <w:keepLines/>
      <w:spacing w:before="40" w:after="40"/>
      <w:ind w:left="216"/>
    </w:pPr>
    <w:rPr>
      <w:iCs/>
      <w:sz w:val="16"/>
    </w:rPr>
  </w:style>
  <w:style w:type="paragraph" w:customStyle="1" w:styleId="Num2">
    <w:name w:val="Num2"/>
    <w:basedOn w:val="BodyText"/>
    <w:rsid w:val="00B75BAF"/>
    <w:pPr>
      <w:numPr>
        <w:ilvl w:val="1"/>
        <w:numId w:val="10"/>
      </w:numPr>
    </w:pPr>
  </w:style>
  <w:style w:type="paragraph" w:customStyle="1" w:styleId="AppendixHeading2">
    <w:name w:val="Appendix Heading 2"/>
    <w:next w:val="BodyText"/>
    <w:rsid w:val="00AB2981"/>
    <w:pPr>
      <w:keepNext/>
      <w:keepLines/>
      <w:numPr>
        <w:ilvl w:val="1"/>
        <w:numId w:val="3"/>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7F1C98"/>
    <w:pPr>
      <w:numPr>
        <w:ilvl w:val="2"/>
      </w:numPr>
      <w:spacing w:before="240"/>
      <w:outlineLvl w:val="2"/>
    </w:pPr>
    <w:rPr>
      <w:sz w:val="28"/>
      <w:szCs w:val="28"/>
    </w:rPr>
  </w:style>
  <w:style w:type="paragraph" w:customStyle="1" w:styleId="AppendixHeading4">
    <w:name w:val="Appendix Heading 4"/>
    <w:basedOn w:val="AppendixHeading3"/>
    <w:next w:val="BodyText"/>
    <w:rsid w:val="007F1C98"/>
    <w:pPr>
      <w:numPr>
        <w:ilvl w:val="3"/>
      </w:numPr>
      <w:outlineLvl w:val="3"/>
    </w:pPr>
    <w:rPr>
      <w:sz w:val="22"/>
      <w:szCs w:val="22"/>
    </w:rPr>
  </w:style>
  <w:style w:type="paragraph" w:customStyle="1" w:styleId="SidebarText">
    <w:name w:val="Sidebar Text"/>
    <w:basedOn w:val="Normal"/>
    <w:rsid w:val="00B75BAF"/>
    <w:rPr>
      <w:rFonts w:ascii="Arial" w:hAnsi="Arial" w:cs="Arial"/>
      <w:color w:val="FFFFFF"/>
      <w:sz w:val="22"/>
    </w:rPr>
  </w:style>
  <w:style w:type="paragraph" w:styleId="Index4">
    <w:name w:val="index 4"/>
    <w:basedOn w:val="Normal"/>
    <w:next w:val="Normal"/>
    <w:autoRedefine/>
    <w:uiPriority w:val="99"/>
    <w:semiHidden/>
    <w:rsid w:val="00B75BAF"/>
    <w:pPr>
      <w:ind w:left="960" w:hanging="240"/>
    </w:pPr>
    <w:rPr>
      <w:szCs w:val="21"/>
    </w:rPr>
  </w:style>
  <w:style w:type="paragraph" w:customStyle="1" w:styleId="MessageTable">
    <w:name w:val="Message Table"/>
    <w:basedOn w:val="Message"/>
    <w:link w:val="MessageTableChar"/>
    <w:rsid w:val="00B75BAF"/>
    <w:pPr>
      <w:spacing w:before="40" w:after="40"/>
      <w:ind w:left="0"/>
    </w:pPr>
    <w:rPr>
      <w:sz w:val="18"/>
    </w:rPr>
  </w:style>
  <w:style w:type="paragraph" w:customStyle="1" w:styleId="ToDoTable">
    <w:name w:val="ToDo Table"/>
    <w:basedOn w:val="ToDo"/>
    <w:next w:val="BodyTextTable"/>
    <w:rsid w:val="00B75BAF"/>
    <w:pPr>
      <w:spacing w:before="60"/>
      <w:ind w:left="0"/>
    </w:pPr>
    <w:rPr>
      <w:sz w:val="18"/>
      <w:szCs w:val="20"/>
    </w:rPr>
  </w:style>
  <w:style w:type="paragraph" w:customStyle="1" w:styleId="InternalHeadingTable">
    <w:name w:val="Internal Heading Table"/>
    <w:basedOn w:val="InternalHeading"/>
    <w:next w:val="BodyTextTable"/>
    <w:rsid w:val="00B75BAF"/>
    <w:pPr>
      <w:spacing w:before="60"/>
      <w:ind w:left="0"/>
    </w:pPr>
    <w:rPr>
      <w:sz w:val="18"/>
      <w:szCs w:val="20"/>
    </w:rPr>
  </w:style>
  <w:style w:type="paragraph" w:styleId="Index5">
    <w:name w:val="index 5"/>
    <w:basedOn w:val="Normal"/>
    <w:next w:val="Normal"/>
    <w:autoRedefine/>
    <w:uiPriority w:val="99"/>
    <w:semiHidden/>
    <w:rsid w:val="00B75BAF"/>
    <w:pPr>
      <w:ind w:left="1200" w:hanging="240"/>
    </w:pPr>
  </w:style>
  <w:style w:type="paragraph" w:styleId="Index6">
    <w:name w:val="index 6"/>
    <w:basedOn w:val="Normal"/>
    <w:next w:val="Normal"/>
    <w:autoRedefine/>
    <w:uiPriority w:val="99"/>
    <w:semiHidden/>
    <w:rsid w:val="00B75BAF"/>
    <w:pPr>
      <w:ind w:hanging="240"/>
    </w:pPr>
  </w:style>
  <w:style w:type="paragraph" w:customStyle="1" w:styleId="BookIntroHeading1">
    <w:name w:val="BookIntroHeading1"/>
    <w:basedOn w:val="Heading1"/>
    <w:next w:val="BodyText"/>
    <w:uiPriority w:val="99"/>
    <w:unhideWhenUsed/>
    <w:rsid w:val="00B75BAF"/>
    <w:pPr>
      <w:numPr>
        <w:numId w:val="0"/>
      </w:numPr>
    </w:pPr>
  </w:style>
  <w:style w:type="paragraph" w:customStyle="1" w:styleId="BookIntroHeading2">
    <w:name w:val="BookIntroHeading2"/>
    <w:basedOn w:val="Heading2"/>
    <w:next w:val="BodyText"/>
    <w:uiPriority w:val="99"/>
    <w:unhideWhenUsed/>
    <w:rsid w:val="00B75BAF"/>
    <w:pPr>
      <w:numPr>
        <w:ilvl w:val="0"/>
        <w:numId w:val="0"/>
      </w:numPr>
    </w:pPr>
  </w:style>
  <w:style w:type="paragraph" w:customStyle="1" w:styleId="BookIntroHeading3">
    <w:name w:val="BookIntroHeading3"/>
    <w:basedOn w:val="Heading3"/>
    <w:next w:val="BodyText"/>
    <w:autoRedefine/>
    <w:uiPriority w:val="99"/>
    <w:unhideWhenUsed/>
    <w:rsid w:val="00B75BAF"/>
    <w:pPr>
      <w:numPr>
        <w:ilvl w:val="0"/>
        <w:numId w:val="0"/>
      </w:numPr>
    </w:pPr>
  </w:style>
  <w:style w:type="paragraph" w:styleId="IndexHeading">
    <w:name w:val="index heading"/>
    <w:next w:val="Index1"/>
    <w:uiPriority w:val="99"/>
    <w:semiHidden/>
    <w:rsid w:val="00B75BAF"/>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B75BAF"/>
    <w:pPr>
      <w:keepNext/>
      <w:keepLines/>
    </w:pPr>
    <w:rPr>
      <w:b/>
      <w:bCs/>
    </w:rPr>
  </w:style>
  <w:style w:type="paragraph" w:styleId="Index2">
    <w:name w:val="index 2"/>
    <w:basedOn w:val="Index1"/>
    <w:autoRedefine/>
    <w:uiPriority w:val="99"/>
    <w:semiHidden/>
    <w:rsid w:val="00B75BAF"/>
    <w:pPr>
      <w:ind w:left="432"/>
    </w:pPr>
  </w:style>
  <w:style w:type="paragraph" w:styleId="Index3">
    <w:name w:val="index 3"/>
    <w:basedOn w:val="Index2"/>
    <w:autoRedefine/>
    <w:uiPriority w:val="99"/>
    <w:semiHidden/>
    <w:rsid w:val="00B75BAF"/>
    <w:pPr>
      <w:ind w:left="720"/>
    </w:pPr>
  </w:style>
  <w:style w:type="paragraph" w:styleId="MacroText">
    <w:name w:val="macro"/>
    <w:uiPriority w:val="99"/>
    <w:semiHidden/>
    <w:rsid w:val="00B75BA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B75BAF"/>
    <w:pPr>
      <w:numPr>
        <w:numId w:val="2"/>
      </w:numPr>
      <w:spacing w:before="740" w:after="440"/>
    </w:pPr>
    <w:rPr>
      <w:sz w:val="48"/>
      <w:szCs w:val="48"/>
    </w:rPr>
  </w:style>
  <w:style w:type="paragraph" w:customStyle="1" w:styleId="AppendixHeading5">
    <w:name w:val="Appendix Heading 5"/>
    <w:basedOn w:val="AppendixHeading4"/>
    <w:next w:val="BodyText"/>
    <w:rsid w:val="007F1C98"/>
    <w:pPr>
      <w:numPr>
        <w:ilvl w:val="4"/>
      </w:numPr>
      <w:outlineLvl w:val="4"/>
    </w:pPr>
    <w:rPr>
      <w:sz w:val="20"/>
      <w:szCs w:val="20"/>
    </w:rPr>
  </w:style>
  <w:style w:type="paragraph" w:customStyle="1" w:styleId="AppendixHeading6">
    <w:name w:val="Appendix Heading 6"/>
    <w:basedOn w:val="AppendixHeading5"/>
    <w:next w:val="BodyText"/>
    <w:rsid w:val="007F1C98"/>
    <w:pPr>
      <w:numPr>
        <w:ilvl w:val="5"/>
      </w:numPr>
      <w:outlineLvl w:val="5"/>
    </w:pPr>
    <w:rPr>
      <w:sz w:val="18"/>
      <w:szCs w:val="18"/>
    </w:rPr>
  </w:style>
  <w:style w:type="paragraph" w:customStyle="1" w:styleId="AppendixHeading7">
    <w:name w:val="Appendix Heading 7"/>
    <w:basedOn w:val="AppendixHeading6"/>
    <w:next w:val="BodyText"/>
    <w:rsid w:val="007F1C98"/>
    <w:pPr>
      <w:numPr>
        <w:ilvl w:val="6"/>
      </w:numPr>
      <w:tabs>
        <w:tab w:val="left" w:pos="1361"/>
      </w:tabs>
      <w:outlineLvl w:val="6"/>
    </w:pPr>
  </w:style>
  <w:style w:type="paragraph" w:customStyle="1" w:styleId="AppendixHeading8">
    <w:name w:val="Appendix Heading 8"/>
    <w:basedOn w:val="AppendixHeading7"/>
    <w:next w:val="BodyText"/>
    <w:rsid w:val="007F1C98"/>
    <w:pPr>
      <w:numPr>
        <w:ilvl w:val="7"/>
      </w:numPr>
      <w:outlineLvl w:val="7"/>
    </w:pPr>
  </w:style>
  <w:style w:type="paragraph" w:customStyle="1" w:styleId="AppendixHeading9">
    <w:name w:val="Appendix Heading 9"/>
    <w:basedOn w:val="AppendixHeading8"/>
    <w:next w:val="BodyText"/>
    <w:rsid w:val="007F1C98"/>
    <w:pPr>
      <w:numPr>
        <w:ilvl w:val="8"/>
      </w:numPr>
      <w:outlineLvl w:val="8"/>
    </w:pPr>
  </w:style>
  <w:style w:type="character" w:customStyle="1" w:styleId="BodyTextChar">
    <w:name w:val="Body Text Char"/>
    <w:basedOn w:val="DefaultParagraphFont"/>
    <w:link w:val="BodyText"/>
    <w:rsid w:val="00B75BAF"/>
    <w:rPr>
      <w:rFonts w:ascii="Century Gothic" w:hAnsi="Century Gothic"/>
      <w:sz w:val="20"/>
    </w:rPr>
  </w:style>
  <w:style w:type="paragraph" w:styleId="Index7">
    <w:name w:val="index 7"/>
    <w:basedOn w:val="Normal"/>
    <w:next w:val="Normal"/>
    <w:autoRedefine/>
    <w:uiPriority w:val="99"/>
    <w:semiHidden/>
    <w:rsid w:val="00B75BAF"/>
    <w:pPr>
      <w:ind w:left="1680" w:hanging="240"/>
    </w:pPr>
  </w:style>
  <w:style w:type="paragraph" w:styleId="Index8">
    <w:name w:val="index 8"/>
    <w:basedOn w:val="Normal"/>
    <w:next w:val="Normal"/>
    <w:autoRedefine/>
    <w:uiPriority w:val="99"/>
    <w:semiHidden/>
    <w:rsid w:val="00B75BAF"/>
    <w:pPr>
      <w:ind w:left="1920" w:hanging="240"/>
    </w:pPr>
  </w:style>
  <w:style w:type="paragraph" w:styleId="Index9">
    <w:name w:val="index 9"/>
    <w:basedOn w:val="Normal"/>
    <w:next w:val="Normal"/>
    <w:autoRedefine/>
    <w:uiPriority w:val="99"/>
    <w:semiHidden/>
    <w:rsid w:val="00B75BAF"/>
    <w:pPr>
      <w:ind w:left="2160" w:hanging="240"/>
    </w:pPr>
  </w:style>
  <w:style w:type="paragraph" w:styleId="NormalIndent">
    <w:name w:val="Normal Indent"/>
    <w:basedOn w:val="Normal"/>
    <w:uiPriority w:val="99"/>
    <w:semiHidden/>
    <w:rsid w:val="00B75BAF"/>
    <w:pPr>
      <w:ind w:left="720"/>
    </w:pPr>
  </w:style>
  <w:style w:type="paragraph" w:styleId="FootnoteText">
    <w:name w:val="footnote text"/>
    <w:basedOn w:val="Normal"/>
    <w:link w:val="FootnoteTextChar"/>
    <w:uiPriority w:val="99"/>
    <w:semiHidden/>
    <w:rsid w:val="00B75BAF"/>
    <w:rPr>
      <w:szCs w:val="20"/>
    </w:rPr>
  </w:style>
  <w:style w:type="character" w:customStyle="1" w:styleId="FootnoteTextChar">
    <w:name w:val="Footnote Text Char"/>
    <w:basedOn w:val="DefaultParagraphFont"/>
    <w:link w:val="FootnoteText"/>
    <w:uiPriority w:val="99"/>
    <w:semiHidden/>
    <w:rsid w:val="00B75BAF"/>
    <w:rPr>
      <w:rFonts w:ascii="Century Gothic" w:hAnsi="Century Gothic"/>
      <w:sz w:val="20"/>
      <w:szCs w:val="20"/>
    </w:rPr>
  </w:style>
  <w:style w:type="paragraph" w:styleId="CommentText">
    <w:name w:val="annotation text"/>
    <w:basedOn w:val="Normal"/>
    <w:link w:val="CommentTextChar"/>
    <w:uiPriority w:val="99"/>
    <w:semiHidden/>
    <w:rsid w:val="00B75BAF"/>
    <w:rPr>
      <w:szCs w:val="20"/>
    </w:rPr>
  </w:style>
  <w:style w:type="character" w:customStyle="1" w:styleId="CommentTextChar">
    <w:name w:val="Comment Text Char"/>
    <w:basedOn w:val="DefaultParagraphFont"/>
    <w:link w:val="CommentText"/>
    <w:uiPriority w:val="99"/>
    <w:semiHidden/>
    <w:rsid w:val="00B75BAF"/>
    <w:rPr>
      <w:rFonts w:ascii="Century Gothic" w:hAnsi="Century Gothic"/>
      <w:sz w:val="20"/>
      <w:szCs w:val="20"/>
    </w:rPr>
  </w:style>
  <w:style w:type="paragraph" w:styleId="TableofFigures">
    <w:name w:val="table of figures"/>
    <w:basedOn w:val="Normal"/>
    <w:next w:val="Normal"/>
    <w:rsid w:val="00B75BAF"/>
  </w:style>
  <w:style w:type="paragraph" w:customStyle="1" w:styleId="Num3">
    <w:name w:val="Num3"/>
    <w:basedOn w:val="Num2"/>
    <w:uiPriority w:val="99"/>
    <w:rsid w:val="00B75BAF"/>
    <w:pPr>
      <w:numPr>
        <w:ilvl w:val="2"/>
      </w:numPr>
    </w:pPr>
  </w:style>
  <w:style w:type="paragraph" w:customStyle="1" w:styleId="Num4">
    <w:name w:val="Num4"/>
    <w:basedOn w:val="Num2"/>
    <w:uiPriority w:val="99"/>
    <w:rsid w:val="00B75BAF"/>
    <w:pPr>
      <w:numPr>
        <w:ilvl w:val="3"/>
      </w:numPr>
    </w:pPr>
  </w:style>
  <w:style w:type="character" w:styleId="FootnoteReference">
    <w:name w:val="footnote reference"/>
    <w:basedOn w:val="DefaultParagraphFont"/>
    <w:uiPriority w:val="99"/>
    <w:semiHidden/>
    <w:rsid w:val="00B75BAF"/>
    <w:rPr>
      <w:vertAlign w:val="superscript"/>
      <w:lang w:val="en-US"/>
    </w:rPr>
  </w:style>
  <w:style w:type="character" w:styleId="CommentReference">
    <w:name w:val="annotation reference"/>
    <w:basedOn w:val="DefaultParagraphFont"/>
    <w:uiPriority w:val="99"/>
    <w:semiHidden/>
    <w:rsid w:val="00B75BAF"/>
    <w:rPr>
      <w:sz w:val="16"/>
      <w:szCs w:val="16"/>
      <w:lang w:val="en-US"/>
    </w:rPr>
  </w:style>
  <w:style w:type="character" w:styleId="EndnoteReference">
    <w:name w:val="endnote reference"/>
    <w:basedOn w:val="DefaultParagraphFont"/>
    <w:uiPriority w:val="99"/>
    <w:semiHidden/>
    <w:rsid w:val="00B75BAF"/>
    <w:rPr>
      <w:vertAlign w:val="superscript"/>
      <w:lang w:val="en-US"/>
    </w:rPr>
  </w:style>
  <w:style w:type="paragraph" w:styleId="EndnoteText">
    <w:name w:val="endnote text"/>
    <w:basedOn w:val="Normal"/>
    <w:link w:val="EndnoteTextChar"/>
    <w:uiPriority w:val="99"/>
    <w:semiHidden/>
    <w:rsid w:val="00B75BAF"/>
    <w:rPr>
      <w:szCs w:val="20"/>
    </w:rPr>
  </w:style>
  <w:style w:type="character" w:customStyle="1" w:styleId="EndnoteTextChar">
    <w:name w:val="Endnote Text Char"/>
    <w:basedOn w:val="DefaultParagraphFont"/>
    <w:link w:val="EndnoteText"/>
    <w:uiPriority w:val="99"/>
    <w:semiHidden/>
    <w:rsid w:val="00B75BAF"/>
    <w:rPr>
      <w:rFonts w:ascii="Century Gothic" w:hAnsi="Century Gothic"/>
      <w:sz w:val="20"/>
      <w:szCs w:val="20"/>
    </w:rPr>
  </w:style>
  <w:style w:type="paragraph" w:styleId="TableofAuthorities">
    <w:name w:val="table of authorities"/>
    <w:basedOn w:val="Normal"/>
    <w:next w:val="Normal"/>
    <w:uiPriority w:val="99"/>
    <w:rsid w:val="00B75BAF"/>
    <w:pPr>
      <w:ind w:left="240" w:hanging="240"/>
    </w:pPr>
  </w:style>
  <w:style w:type="paragraph" w:styleId="TOAHeading">
    <w:name w:val="toa heading"/>
    <w:basedOn w:val="Normal"/>
    <w:next w:val="Normal"/>
    <w:uiPriority w:val="99"/>
    <w:semiHidden/>
    <w:rsid w:val="00B75BAF"/>
    <w:rPr>
      <w:rFonts w:asciiTheme="majorHAnsi" w:eastAsiaTheme="majorEastAsia" w:hAnsiTheme="majorHAnsi" w:cstheme="majorBidi"/>
      <w:b/>
      <w:bCs/>
    </w:rPr>
  </w:style>
  <w:style w:type="paragraph" w:styleId="List">
    <w:name w:val="List"/>
    <w:basedOn w:val="Normal"/>
    <w:semiHidden/>
    <w:rsid w:val="00B75BAF"/>
    <w:pPr>
      <w:ind w:left="360" w:hanging="360"/>
      <w:contextualSpacing/>
    </w:pPr>
  </w:style>
  <w:style w:type="paragraph" w:styleId="List2">
    <w:name w:val="List 2"/>
    <w:basedOn w:val="Normal"/>
    <w:semiHidden/>
    <w:rsid w:val="00B75BAF"/>
    <w:pPr>
      <w:ind w:left="720" w:hanging="360"/>
      <w:contextualSpacing/>
    </w:pPr>
  </w:style>
  <w:style w:type="paragraph" w:styleId="List3">
    <w:name w:val="List 3"/>
    <w:basedOn w:val="Normal"/>
    <w:semiHidden/>
    <w:rsid w:val="00B75BAF"/>
    <w:pPr>
      <w:ind w:left="1080" w:hanging="360"/>
      <w:contextualSpacing/>
    </w:pPr>
  </w:style>
  <w:style w:type="paragraph" w:styleId="List4">
    <w:name w:val="List 4"/>
    <w:basedOn w:val="Normal"/>
    <w:semiHidden/>
    <w:rsid w:val="00B75BAF"/>
    <w:pPr>
      <w:ind w:hanging="360"/>
      <w:contextualSpacing/>
    </w:pPr>
  </w:style>
  <w:style w:type="paragraph" w:styleId="List5">
    <w:name w:val="List 5"/>
    <w:basedOn w:val="Normal"/>
    <w:semiHidden/>
    <w:rsid w:val="00B75BAF"/>
    <w:pPr>
      <w:ind w:left="1800" w:hanging="360"/>
      <w:contextualSpacing/>
    </w:pPr>
  </w:style>
  <w:style w:type="paragraph" w:styleId="Title">
    <w:name w:val="Title"/>
    <w:basedOn w:val="Normal"/>
    <w:next w:val="Normal"/>
    <w:link w:val="TitleChar"/>
    <w:uiPriority w:val="99"/>
    <w:unhideWhenUsed/>
    <w:qFormat/>
    <w:rsid w:val="00B75BAF"/>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B75BAF"/>
    <w:rPr>
      <w:rFonts w:asciiTheme="majorHAnsi" w:eastAsiaTheme="majorEastAsia" w:hAnsiTheme="majorHAnsi" w:cstheme="majorBidi"/>
      <w:color w:val="232233" w:themeColor="text2" w:themeShade="BF"/>
      <w:spacing w:val="5"/>
      <w:kern w:val="28"/>
      <w:sz w:val="52"/>
      <w:szCs w:val="52"/>
    </w:rPr>
  </w:style>
  <w:style w:type="paragraph" w:styleId="MessageHeader">
    <w:name w:val="Message Header"/>
    <w:basedOn w:val="Normal"/>
    <w:link w:val="MessageHeaderChar"/>
    <w:rsid w:val="00B75BA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B75BAF"/>
    <w:rPr>
      <w:rFonts w:asciiTheme="majorHAnsi" w:eastAsiaTheme="majorEastAsia" w:hAnsiTheme="majorHAnsi" w:cstheme="majorBidi"/>
      <w:sz w:val="20"/>
      <w:shd w:val="pct20" w:color="auto" w:fill="auto"/>
    </w:rPr>
  </w:style>
  <w:style w:type="paragraph" w:styleId="Subtitle">
    <w:name w:val="Subtitle"/>
    <w:basedOn w:val="Normal"/>
    <w:next w:val="Normal"/>
    <w:link w:val="SubtitleChar"/>
    <w:qFormat/>
    <w:rsid w:val="00B75BAF"/>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B75BAF"/>
    <w:rPr>
      <w:rFonts w:asciiTheme="majorHAnsi" w:eastAsiaTheme="majorEastAsia" w:hAnsiTheme="majorHAnsi" w:cstheme="majorBidi"/>
      <w:i/>
      <w:iCs/>
      <w:color w:val="FDB515" w:themeColor="accent1"/>
      <w:spacing w:val="15"/>
      <w:sz w:val="20"/>
    </w:rPr>
  </w:style>
  <w:style w:type="paragraph" w:styleId="Date">
    <w:name w:val="Date"/>
    <w:basedOn w:val="Normal"/>
    <w:next w:val="Normal"/>
    <w:link w:val="DateChar"/>
    <w:uiPriority w:val="99"/>
    <w:unhideWhenUsed/>
    <w:rsid w:val="00B75BAF"/>
  </w:style>
  <w:style w:type="character" w:customStyle="1" w:styleId="DateChar">
    <w:name w:val="Date Char"/>
    <w:basedOn w:val="DefaultParagraphFont"/>
    <w:link w:val="Date"/>
    <w:uiPriority w:val="99"/>
    <w:rsid w:val="00B75BAF"/>
    <w:rPr>
      <w:rFonts w:ascii="Century Gothic" w:hAnsi="Century Gothic"/>
      <w:sz w:val="20"/>
    </w:rPr>
  </w:style>
  <w:style w:type="paragraph" w:styleId="NoteHeading">
    <w:name w:val="Note Heading"/>
    <w:basedOn w:val="Normal"/>
    <w:next w:val="Normal"/>
    <w:link w:val="NoteHeadingChar"/>
    <w:uiPriority w:val="99"/>
    <w:unhideWhenUsed/>
    <w:rsid w:val="00B75BAF"/>
  </w:style>
  <w:style w:type="character" w:customStyle="1" w:styleId="NoteHeadingChar">
    <w:name w:val="Note Heading Char"/>
    <w:basedOn w:val="DefaultParagraphFont"/>
    <w:link w:val="NoteHeading"/>
    <w:uiPriority w:val="99"/>
    <w:rsid w:val="00B75BAF"/>
    <w:rPr>
      <w:rFonts w:ascii="Century Gothic" w:hAnsi="Century Gothic"/>
      <w:sz w:val="20"/>
    </w:rPr>
  </w:style>
  <w:style w:type="paragraph" w:styleId="BodyText2">
    <w:name w:val="Body Text 2"/>
    <w:basedOn w:val="Normal"/>
    <w:link w:val="BodyText2Char"/>
    <w:rsid w:val="00B75BAF"/>
    <w:pPr>
      <w:spacing w:line="480" w:lineRule="auto"/>
    </w:pPr>
  </w:style>
  <w:style w:type="character" w:customStyle="1" w:styleId="BodyText2Char">
    <w:name w:val="Body Text 2 Char"/>
    <w:basedOn w:val="DefaultParagraphFont"/>
    <w:link w:val="BodyText2"/>
    <w:rsid w:val="00B75BAF"/>
    <w:rPr>
      <w:rFonts w:ascii="Century Gothic" w:hAnsi="Century Gothic"/>
      <w:sz w:val="20"/>
    </w:rPr>
  </w:style>
  <w:style w:type="paragraph" w:styleId="BodyText3">
    <w:name w:val="Body Text 3"/>
    <w:basedOn w:val="Normal"/>
    <w:link w:val="BodyText3Char"/>
    <w:rsid w:val="00B75BAF"/>
    <w:rPr>
      <w:sz w:val="16"/>
      <w:szCs w:val="16"/>
    </w:rPr>
  </w:style>
  <w:style w:type="character" w:customStyle="1" w:styleId="BodyText3Char">
    <w:name w:val="Body Text 3 Char"/>
    <w:basedOn w:val="DefaultParagraphFont"/>
    <w:link w:val="BodyText3"/>
    <w:rsid w:val="00B75BAF"/>
    <w:rPr>
      <w:rFonts w:ascii="Century Gothic" w:hAnsi="Century Gothic"/>
      <w:sz w:val="16"/>
      <w:szCs w:val="16"/>
    </w:rPr>
  </w:style>
  <w:style w:type="character" w:styleId="Strong">
    <w:name w:val="Strong"/>
    <w:basedOn w:val="DefaultParagraphFont"/>
    <w:uiPriority w:val="99"/>
    <w:semiHidden/>
    <w:qFormat/>
    <w:rsid w:val="00B75BAF"/>
    <w:rPr>
      <w:b/>
      <w:bCs/>
      <w:lang w:val="en-US"/>
    </w:rPr>
  </w:style>
  <w:style w:type="character" w:styleId="Emphasis">
    <w:name w:val="Emphasis"/>
    <w:basedOn w:val="DefaultParagraphFont"/>
    <w:qFormat/>
    <w:rsid w:val="00B75BAF"/>
    <w:rPr>
      <w:i/>
      <w:iCs/>
      <w:lang w:val="en-US"/>
    </w:rPr>
  </w:style>
  <w:style w:type="paragraph" w:styleId="CommentSubject">
    <w:name w:val="annotation subject"/>
    <w:basedOn w:val="CommentText"/>
    <w:next w:val="CommentText"/>
    <w:link w:val="CommentSubjectChar"/>
    <w:uiPriority w:val="99"/>
    <w:semiHidden/>
    <w:rsid w:val="00B75BAF"/>
    <w:rPr>
      <w:b/>
      <w:bCs/>
    </w:rPr>
  </w:style>
  <w:style w:type="character" w:customStyle="1" w:styleId="CommentSubjectChar">
    <w:name w:val="Comment Subject Char"/>
    <w:basedOn w:val="CommentTextChar"/>
    <w:link w:val="CommentSubject"/>
    <w:uiPriority w:val="99"/>
    <w:semiHidden/>
    <w:rsid w:val="00B75BAF"/>
    <w:rPr>
      <w:rFonts w:ascii="Century Gothic" w:hAnsi="Century Gothic"/>
      <w:b/>
      <w:bCs/>
      <w:sz w:val="20"/>
      <w:szCs w:val="20"/>
    </w:rPr>
  </w:style>
  <w:style w:type="paragraph" w:customStyle="1" w:styleId="TabNum2">
    <w:name w:val="TabNum2"/>
    <w:basedOn w:val="TabNum1"/>
    <w:uiPriority w:val="99"/>
    <w:rsid w:val="00B75BAF"/>
    <w:pPr>
      <w:numPr>
        <w:ilvl w:val="1"/>
      </w:numPr>
      <w:tabs>
        <w:tab w:val="num" w:pos="432"/>
      </w:tabs>
    </w:pPr>
  </w:style>
  <w:style w:type="paragraph" w:customStyle="1" w:styleId="TabNum3">
    <w:name w:val="TabNum3"/>
    <w:basedOn w:val="BodyTextTable"/>
    <w:uiPriority w:val="99"/>
    <w:rsid w:val="00B75BAF"/>
    <w:pPr>
      <w:numPr>
        <w:ilvl w:val="2"/>
        <w:numId w:val="5"/>
      </w:numPr>
    </w:pPr>
  </w:style>
  <w:style w:type="paragraph" w:customStyle="1" w:styleId="TabNum4">
    <w:name w:val="TabNum4"/>
    <w:basedOn w:val="BodyTextTable"/>
    <w:uiPriority w:val="99"/>
    <w:rsid w:val="00B75BAF"/>
    <w:pPr>
      <w:numPr>
        <w:ilvl w:val="3"/>
        <w:numId w:val="5"/>
      </w:numPr>
    </w:pPr>
  </w:style>
  <w:style w:type="paragraph" w:styleId="PlainText">
    <w:name w:val="Plain Text"/>
    <w:basedOn w:val="Normal"/>
    <w:link w:val="PlainTextChar"/>
    <w:uiPriority w:val="99"/>
    <w:locked/>
    <w:rsid w:val="00B75BAF"/>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75BAF"/>
    <w:rPr>
      <w:rFonts w:ascii="Consolas" w:hAnsi="Consolas" w:cs="Consolas"/>
      <w:sz w:val="21"/>
      <w:szCs w:val="21"/>
    </w:rPr>
  </w:style>
  <w:style w:type="character" w:styleId="PlaceholderText">
    <w:name w:val="Placeholder Text"/>
    <w:basedOn w:val="DefaultParagraphFont"/>
    <w:uiPriority w:val="99"/>
    <w:semiHidden/>
    <w:rsid w:val="00B75BAF"/>
    <w:rPr>
      <w:color w:val="808080"/>
      <w:lang w:val="en-US"/>
    </w:rPr>
  </w:style>
  <w:style w:type="paragraph" w:styleId="NoSpacing">
    <w:name w:val="No Spacing"/>
    <w:uiPriority w:val="1"/>
    <w:qFormat/>
    <w:rsid w:val="00B75BAF"/>
    <w:rPr>
      <w:sz w:val="24"/>
      <w:szCs w:val="24"/>
    </w:rPr>
  </w:style>
  <w:style w:type="paragraph" w:styleId="ListParagraph">
    <w:name w:val="List Paragraph"/>
    <w:basedOn w:val="Normal"/>
    <w:link w:val="ListParagraphChar"/>
    <w:uiPriority w:val="34"/>
    <w:qFormat/>
    <w:rsid w:val="00B75BAF"/>
    <w:pPr>
      <w:ind w:left="720"/>
      <w:contextualSpacing/>
    </w:pPr>
  </w:style>
  <w:style w:type="paragraph" w:styleId="Quote">
    <w:name w:val="Quote"/>
    <w:basedOn w:val="Normal"/>
    <w:next w:val="Normal"/>
    <w:link w:val="QuoteChar"/>
    <w:uiPriority w:val="29"/>
    <w:qFormat/>
    <w:locked/>
    <w:rsid w:val="00B75BAF"/>
    <w:rPr>
      <w:i/>
      <w:iCs/>
      <w:color w:val="000000" w:themeColor="text1"/>
    </w:rPr>
  </w:style>
  <w:style w:type="character" w:customStyle="1" w:styleId="QuoteChar">
    <w:name w:val="Quote Char"/>
    <w:basedOn w:val="DefaultParagraphFont"/>
    <w:link w:val="Quote"/>
    <w:uiPriority w:val="29"/>
    <w:rsid w:val="00B75BAF"/>
    <w:rPr>
      <w:rFonts w:ascii="Century Gothic" w:hAnsi="Century Gothic"/>
      <w:i/>
      <w:iCs/>
      <w:color w:val="000000" w:themeColor="text1"/>
      <w:sz w:val="20"/>
    </w:rPr>
  </w:style>
  <w:style w:type="character" w:styleId="BookTitle">
    <w:name w:val="Book Title"/>
    <w:basedOn w:val="DefaultParagraphFont"/>
    <w:uiPriority w:val="33"/>
    <w:qFormat/>
    <w:rsid w:val="00B75BAF"/>
    <w:rPr>
      <w:b/>
      <w:bCs/>
      <w:smallCaps/>
      <w:spacing w:val="5"/>
      <w:lang w:val="en-US"/>
    </w:rPr>
  </w:style>
  <w:style w:type="paragraph" w:styleId="TOCHeading">
    <w:name w:val="TOC Heading"/>
    <w:basedOn w:val="Heading1"/>
    <w:next w:val="Normal"/>
    <w:uiPriority w:val="99"/>
    <w:semiHidden/>
    <w:qFormat/>
    <w:rsid w:val="00B75BAF"/>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B75BAF"/>
    <w:pPr>
      <w:spacing w:before="80" w:after="80"/>
    </w:pPr>
    <w:rPr>
      <w:rFonts w:ascii="Century Gothic" w:hAnsi="Century Gothic"/>
      <w:sz w:val="20"/>
    </w:rPr>
  </w:style>
  <w:style w:type="paragraph" w:customStyle="1" w:styleId="List1number">
    <w:name w:val="List 1 (number)"/>
    <w:semiHidden/>
    <w:rsid w:val="00B75BAF"/>
    <w:pPr>
      <w:tabs>
        <w:tab w:val="num" w:pos="1800"/>
      </w:tabs>
      <w:spacing w:before="80" w:after="80"/>
      <w:ind w:left="1800" w:hanging="360"/>
    </w:pPr>
  </w:style>
  <w:style w:type="paragraph" w:customStyle="1" w:styleId="List2alpha">
    <w:name w:val="List 2 (alpha)"/>
    <w:semiHidden/>
    <w:rsid w:val="00B75BAF"/>
    <w:pPr>
      <w:tabs>
        <w:tab w:val="num" w:pos="2146"/>
      </w:tabs>
      <w:spacing w:after="80"/>
      <w:ind w:left="2160" w:hanging="360"/>
    </w:pPr>
  </w:style>
  <w:style w:type="paragraph" w:customStyle="1" w:styleId="List3roman">
    <w:name w:val="List 3 (roman)"/>
    <w:semiHidden/>
    <w:rsid w:val="00B75BAF"/>
    <w:pPr>
      <w:tabs>
        <w:tab w:val="left" w:pos="2520"/>
        <w:tab w:val="num" w:pos="2880"/>
      </w:tabs>
      <w:spacing w:after="80"/>
      <w:ind w:left="2520" w:hanging="360"/>
    </w:pPr>
  </w:style>
  <w:style w:type="paragraph" w:customStyle="1" w:styleId="Step">
    <w:name w:val="Step"/>
    <w:rsid w:val="00B75BAF"/>
    <w:pPr>
      <w:spacing w:before="80" w:after="80"/>
    </w:pPr>
    <w:rPr>
      <w:rFonts w:ascii="Century Gothic" w:hAnsi="Century Gothic"/>
      <w:sz w:val="20"/>
    </w:rPr>
  </w:style>
  <w:style w:type="numbering" w:customStyle="1" w:styleId="UBulletTable">
    <w:name w:val="UBullet Table"/>
    <w:basedOn w:val="UBullet"/>
    <w:uiPriority w:val="99"/>
    <w:rsid w:val="00B75BAF"/>
    <w:pPr>
      <w:numPr>
        <w:numId w:val="4"/>
      </w:numPr>
    </w:pPr>
  </w:style>
  <w:style w:type="numbering" w:customStyle="1" w:styleId="UList">
    <w:name w:val="UList"/>
    <w:basedOn w:val="UBullet"/>
    <w:uiPriority w:val="99"/>
    <w:rsid w:val="00B75BAF"/>
    <w:pPr>
      <w:numPr>
        <w:numId w:val="8"/>
      </w:numPr>
    </w:pPr>
  </w:style>
  <w:style w:type="numbering" w:customStyle="1" w:styleId="UListTable">
    <w:name w:val="UList Table"/>
    <w:basedOn w:val="NoList"/>
    <w:uiPriority w:val="99"/>
    <w:rsid w:val="00B75BAF"/>
    <w:pPr>
      <w:numPr>
        <w:numId w:val="5"/>
      </w:numPr>
    </w:pPr>
  </w:style>
  <w:style w:type="numbering" w:customStyle="1" w:styleId="UStep">
    <w:name w:val="UStep"/>
    <w:basedOn w:val="NoList"/>
    <w:uiPriority w:val="99"/>
    <w:rsid w:val="00B75BAF"/>
    <w:pPr>
      <w:numPr>
        <w:numId w:val="9"/>
      </w:numPr>
    </w:pPr>
  </w:style>
  <w:style w:type="numbering" w:customStyle="1" w:styleId="UStepTable">
    <w:name w:val="UStep Table"/>
    <w:basedOn w:val="NoList"/>
    <w:uiPriority w:val="99"/>
    <w:rsid w:val="00B75BAF"/>
    <w:pPr>
      <w:numPr>
        <w:numId w:val="6"/>
      </w:numPr>
    </w:pPr>
  </w:style>
  <w:style w:type="paragraph" w:customStyle="1" w:styleId="PartHeader">
    <w:name w:val="Part Header"/>
    <w:rsid w:val="00B75BAF"/>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B75BAF"/>
    <w:rPr>
      <w:rFonts w:ascii="Courier New" w:hAnsi="Courier New" w:cs="Courier New"/>
      <w:noProof/>
      <w:sz w:val="18"/>
      <w:szCs w:val="18"/>
    </w:rPr>
  </w:style>
  <w:style w:type="character" w:customStyle="1" w:styleId="MessageChar">
    <w:name w:val="Message Char"/>
    <w:basedOn w:val="DefaultParagraphFont"/>
    <w:link w:val="Message"/>
    <w:rsid w:val="00B75BAF"/>
    <w:rPr>
      <w:rFonts w:ascii="Century Gothic" w:hAnsi="Century Gothic" w:cstheme="majorBidi"/>
      <w:i/>
      <w:iCs/>
    </w:rPr>
  </w:style>
  <w:style w:type="character" w:customStyle="1" w:styleId="MessageTableChar">
    <w:name w:val="Message Table Char"/>
    <w:basedOn w:val="MessageChar"/>
    <w:link w:val="MessageTable"/>
    <w:rsid w:val="00B75BAF"/>
    <w:rPr>
      <w:rFonts w:ascii="Century Gothic" w:hAnsi="Century Gothic" w:cstheme="majorBidi"/>
      <w:i/>
      <w:iCs/>
      <w:sz w:val="18"/>
    </w:rPr>
  </w:style>
  <w:style w:type="numbering" w:customStyle="1" w:styleId="UBullet">
    <w:name w:val="UBullet"/>
    <w:basedOn w:val="NoList"/>
    <w:uiPriority w:val="99"/>
    <w:rsid w:val="00B75BAF"/>
    <w:pPr>
      <w:numPr>
        <w:numId w:val="7"/>
      </w:numPr>
    </w:pPr>
  </w:style>
  <w:style w:type="paragraph" w:customStyle="1" w:styleId="DocumentType">
    <w:name w:val="Document Type"/>
    <w:unhideWhenUsed/>
    <w:qFormat/>
    <w:rsid w:val="00B75BAF"/>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B75BAF"/>
    <w:pPr>
      <w:spacing w:before="1880" w:after="300"/>
    </w:pPr>
    <w:rPr>
      <w:sz w:val="52"/>
      <w:szCs w:val="52"/>
    </w:rPr>
  </w:style>
  <w:style w:type="paragraph" w:customStyle="1" w:styleId="AccountName">
    <w:name w:val="Account Name"/>
    <w:basedOn w:val="Normal"/>
    <w:rsid w:val="00B75BAF"/>
    <w:pPr>
      <w:ind w:left="0"/>
    </w:pPr>
    <w:rPr>
      <w:caps/>
      <w:color w:val="606064"/>
      <w:spacing w:val="20"/>
      <w:sz w:val="32"/>
      <w:szCs w:val="32"/>
    </w:rPr>
  </w:style>
  <w:style w:type="paragraph" w:styleId="TOC1">
    <w:name w:val="toc 1"/>
    <w:basedOn w:val="Normal"/>
    <w:next w:val="Normal"/>
    <w:uiPriority w:val="39"/>
    <w:rsid w:val="00B75BAF"/>
    <w:pPr>
      <w:tabs>
        <w:tab w:val="right" w:leader="dot" w:pos="9360"/>
      </w:tabs>
      <w:spacing w:before="200"/>
      <w:ind w:left="504" w:right="288" w:hanging="504"/>
    </w:pPr>
    <w:rPr>
      <w:b/>
      <w:noProof/>
      <w:color w:val="808084"/>
      <w:sz w:val="22"/>
    </w:rPr>
  </w:style>
  <w:style w:type="paragraph" w:styleId="TOC2">
    <w:name w:val="toc 2"/>
    <w:next w:val="BodyText"/>
    <w:uiPriority w:val="39"/>
    <w:rsid w:val="00B75BAF"/>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B75BAF"/>
    <w:pPr>
      <w:ind w:left="1584" w:hanging="1584"/>
    </w:pPr>
    <w:rPr>
      <w:rFonts w:cs="Arial"/>
      <w:bCs/>
    </w:rPr>
  </w:style>
  <w:style w:type="paragraph" w:styleId="TOC8">
    <w:name w:val="toc 8"/>
    <w:basedOn w:val="TOC1"/>
    <w:next w:val="Normal"/>
    <w:uiPriority w:val="99"/>
    <w:semiHidden/>
    <w:rsid w:val="00B75BAF"/>
    <w:pPr>
      <w:spacing w:before="100"/>
      <w:ind w:left="2880" w:hanging="720"/>
    </w:pPr>
    <w:rPr>
      <w:rFonts w:cs="Arial"/>
      <w:b w:val="0"/>
      <w:bCs/>
      <w:sz w:val="20"/>
    </w:rPr>
  </w:style>
  <w:style w:type="character" w:customStyle="1" w:styleId="HeaderChar">
    <w:name w:val="Header Char"/>
    <w:basedOn w:val="DefaultParagraphFont"/>
    <w:link w:val="Header"/>
    <w:rsid w:val="00B75BAF"/>
    <w:rPr>
      <w:rFonts w:ascii="Century Gothic" w:hAnsi="Century Gothic" w:cs="Arial"/>
      <w:color w:val="555063"/>
      <w:sz w:val="16"/>
      <w:szCs w:val="18"/>
    </w:rPr>
  </w:style>
  <w:style w:type="paragraph" w:styleId="TOC9">
    <w:name w:val="toc 9"/>
    <w:basedOn w:val="TOC1"/>
    <w:next w:val="Normal"/>
    <w:uiPriority w:val="99"/>
    <w:semiHidden/>
    <w:rsid w:val="00B75BAF"/>
    <w:pPr>
      <w:ind w:left="1152" w:hanging="1152"/>
    </w:pPr>
    <w:rPr>
      <w:b w:val="0"/>
      <w:sz w:val="20"/>
    </w:rPr>
  </w:style>
  <w:style w:type="paragraph" w:styleId="TOC6">
    <w:name w:val="toc 6"/>
    <w:basedOn w:val="TOC8"/>
    <w:next w:val="BodyText"/>
    <w:uiPriority w:val="99"/>
    <w:semiHidden/>
    <w:rsid w:val="00B75BAF"/>
    <w:pPr>
      <w:tabs>
        <w:tab w:val="clear" w:pos="9360"/>
        <w:tab w:val="right" w:leader="dot" w:pos="9350"/>
      </w:tabs>
      <w:ind w:left="3787" w:hanging="1627"/>
    </w:pPr>
  </w:style>
  <w:style w:type="paragraph" w:styleId="TOC3">
    <w:name w:val="toc 3"/>
    <w:basedOn w:val="Normal"/>
    <w:next w:val="Normal"/>
    <w:uiPriority w:val="39"/>
    <w:rsid w:val="00B75BAF"/>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B75BAF"/>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B75BAF"/>
    <w:rPr>
      <w:rFonts w:ascii="Century Gothic" w:hAnsi="Century Gothic" w:cs="Arial"/>
      <w:color w:val="555063"/>
      <w:sz w:val="16"/>
      <w:szCs w:val="18"/>
    </w:rPr>
  </w:style>
  <w:style w:type="paragraph" w:customStyle="1" w:styleId="Note">
    <w:name w:val="Note"/>
    <w:next w:val="BodyText"/>
    <w:link w:val="NoteChar"/>
    <w:qFormat/>
    <w:rsid w:val="00B75BAF"/>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B75BAF"/>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B75BAF"/>
    <w:pPr>
      <w:spacing w:after="100"/>
      <w:ind w:left="720"/>
    </w:pPr>
    <w:rPr>
      <w:color w:val="606064"/>
    </w:rPr>
  </w:style>
  <w:style w:type="character" w:customStyle="1" w:styleId="NoteChar">
    <w:name w:val="Note Char"/>
    <w:basedOn w:val="BodyTextChar"/>
    <w:link w:val="Note"/>
    <w:rsid w:val="00B75BAF"/>
    <w:rPr>
      <w:rFonts w:ascii="Century Gothic" w:hAnsi="Century Gothic" w:cs="Arial"/>
      <w:bCs/>
      <w:i/>
      <w:kern w:val="32"/>
      <w:sz w:val="18"/>
      <w:szCs w:val="20"/>
    </w:rPr>
  </w:style>
  <w:style w:type="character" w:customStyle="1" w:styleId="Heading1Char">
    <w:name w:val="Heading 1 Char"/>
    <w:basedOn w:val="DefaultParagraphFont"/>
    <w:link w:val="Heading1"/>
    <w:rsid w:val="00B75BAF"/>
    <w:rPr>
      <w:rFonts w:ascii="Century Gothic" w:hAnsi="Century Gothic" w:cs="Arial"/>
      <w:color w:val="302E45"/>
      <w:kern w:val="32"/>
      <w:sz w:val="44"/>
      <w:szCs w:val="44"/>
    </w:rPr>
  </w:style>
  <w:style w:type="paragraph" w:customStyle="1" w:styleId="Client">
    <w:name w:val="Client"/>
    <w:link w:val="ClientChar"/>
    <w:qFormat/>
    <w:rsid w:val="00B75BAF"/>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B75BAF"/>
    <w:rPr>
      <w:rFonts w:asciiTheme="minorHAnsi" w:hAnsiTheme="minorHAnsi"/>
      <w:noProof/>
      <w:spacing w:val="20"/>
      <w:sz w:val="20"/>
      <w:szCs w:val="32"/>
    </w:rPr>
  </w:style>
  <w:style w:type="paragraph" w:customStyle="1" w:styleId="ClientTable">
    <w:name w:val="Client Table"/>
    <w:basedOn w:val="Client"/>
    <w:link w:val="ClientTableChar"/>
    <w:qFormat/>
    <w:rsid w:val="00B75BAF"/>
    <w:pPr>
      <w:ind w:left="0"/>
    </w:pPr>
    <w:rPr>
      <w:sz w:val="18"/>
    </w:rPr>
  </w:style>
  <w:style w:type="character" w:customStyle="1" w:styleId="ClientTableChar">
    <w:name w:val="Client Table Char"/>
    <w:basedOn w:val="ClientChar"/>
    <w:link w:val="ClientTable"/>
    <w:rsid w:val="00B75BAF"/>
    <w:rPr>
      <w:rFonts w:asciiTheme="minorHAnsi" w:hAnsiTheme="minorHAnsi"/>
      <w:noProof/>
      <w:spacing w:val="20"/>
      <w:sz w:val="18"/>
      <w:szCs w:val="32"/>
    </w:rPr>
  </w:style>
  <w:style w:type="paragraph" w:styleId="TOC5">
    <w:name w:val="toc 5"/>
    <w:basedOn w:val="Normal"/>
    <w:next w:val="Normal"/>
    <w:uiPriority w:val="99"/>
    <w:semiHidden/>
    <w:rsid w:val="00B75BAF"/>
    <w:pPr>
      <w:spacing w:after="100"/>
      <w:ind w:left="960"/>
    </w:pPr>
  </w:style>
  <w:style w:type="paragraph" w:customStyle="1" w:styleId="CodeTable">
    <w:name w:val="Code Table"/>
    <w:basedOn w:val="Code"/>
    <w:qFormat/>
    <w:rsid w:val="00B75BAF"/>
    <w:pPr>
      <w:keepNext/>
      <w:spacing w:after="120"/>
      <w:ind w:left="0"/>
    </w:pPr>
  </w:style>
  <w:style w:type="character" w:customStyle="1" w:styleId="TableBodyCharChar">
    <w:name w:val="Table Body Char Char"/>
    <w:basedOn w:val="DefaultParagraphFont"/>
    <w:link w:val="TableBody"/>
    <w:locked/>
    <w:rsid w:val="00B75BAF"/>
  </w:style>
  <w:style w:type="paragraph" w:customStyle="1" w:styleId="TableBody">
    <w:name w:val="Table Body"/>
    <w:basedOn w:val="Normal"/>
    <w:link w:val="TableBodyCharChar"/>
    <w:locked/>
    <w:rsid w:val="00B75BAF"/>
    <w:pPr>
      <w:keepNext/>
      <w:spacing w:before="60"/>
    </w:pPr>
    <w:rPr>
      <w:rFonts w:ascii="Times New Roman" w:hAnsi="Times New Roman"/>
      <w:sz w:val="22"/>
    </w:rPr>
  </w:style>
  <w:style w:type="character" w:customStyle="1" w:styleId="Command">
    <w:name w:val="Command"/>
    <w:basedOn w:val="DefaultParagraphFont"/>
    <w:rsid w:val="00B75BAF"/>
    <w:rPr>
      <w:rFonts w:ascii="Arial" w:hAnsi="Arial" w:cs="Arial" w:hint="default"/>
      <w:b/>
      <w:bCs/>
      <w:lang w:val="en-US"/>
    </w:rPr>
  </w:style>
  <w:style w:type="paragraph" w:styleId="Bibliography">
    <w:name w:val="Bibliography"/>
    <w:basedOn w:val="Normal"/>
    <w:next w:val="Normal"/>
    <w:uiPriority w:val="37"/>
    <w:semiHidden/>
    <w:unhideWhenUsed/>
    <w:rsid w:val="00B75BAF"/>
  </w:style>
  <w:style w:type="character" w:styleId="IntenseEmphasis">
    <w:name w:val="Intense Emphasis"/>
    <w:basedOn w:val="DefaultParagraphFont"/>
    <w:uiPriority w:val="21"/>
    <w:semiHidden/>
    <w:qFormat/>
    <w:rsid w:val="00B75BAF"/>
    <w:rPr>
      <w:b/>
      <w:bCs/>
      <w:i/>
      <w:iCs/>
      <w:color w:val="FDB515" w:themeColor="accent1"/>
      <w:lang w:val="en-US"/>
    </w:rPr>
  </w:style>
  <w:style w:type="paragraph" w:styleId="IntenseQuote">
    <w:name w:val="Intense Quote"/>
    <w:basedOn w:val="Normal"/>
    <w:next w:val="Normal"/>
    <w:link w:val="IntenseQuoteChar"/>
    <w:uiPriority w:val="30"/>
    <w:semiHidden/>
    <w:qFormat/>
    <w:rsid w:val="00B75BAF"/>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B75BAF"/>
    <w:rPr>
      <w:rFonts w:ascii="Century Gothic" w:hAnsi="Century Gothic"/>
      <w:b/>
      <w:bCs/>
      <w:i/>
      <w:iCs/>
      <w:color w:val="FDB515" w:themeColor="accent1"/>
      <w:sz w:val="20"/>
    </w:rPr>
  </w:style>
  <w:style w:type="character" w:styleId="IntenseReference">
    <w:name w:val="Intense Reference"/>
    <w:basedOn w:val="DefaultParagraphFont"/>
    <w:uiPriority w:val="32"/>
    <w:semiHidden/>
    <w:qFormat/>
    <w:rsid w:val="00B75BAF"/>
    <w:rPr>
      <w:b/>
      <w:bCs/>
      <w:smallCaps/>
      <w:color w:val="F2665F" w:themeColor="accent2"/>
      <w:spacing w:val="5"/>
      <w:u w:val="single"/>
      <w:lang w:val="en-US"/>
    </w:rPr>
  </w:style>
  <w:style w:type="character" w:styleId="LineNumber">
    <w:name w:val="line number"/>
    <w:basedOn w:val="DefaultParagraphFont"/>
    <w:uiPriority w:val="99"/>
    <w:semiHidden/>
    <w:rsid w:val="00B75BAF"/>
    <w:rPr>
      <w:lang w:val="en-US"/>
    </w:rPr>
  </w:style>
  <w:style w:type="paragraph" w:styleId="ListBullet2">
    <w:name w:val="List Bullet 2"/>
    <w:basedOn w:val="Normal"/>
    <w:uiPriority w:val="99"/>
    <w:semiHidden/>
    <w:locked/>
    <w:rsid w:val="00B75BAF"/>
    <w:pPr>
      <w:tabs>
        <w:tab w:val="num" w:pos="720"/>
      </w:tabs>
      <w:ind w:left="720" w:hanging="360"/>
      <w:contextualSpacing/>
    </w:pPr>
  </w:style>
  <w:style w:type="paragraph" w:styleId="ListBullet3">
    <w:name w:val="List Bullet 3"/>
    <w:basedOn w:val="Normal"/>
    <w:uiPriority w:val="99"/>
    <w:semiHidden/>
    <w:locked/>
    <w:rsid w:val="00B75BAF"/>
    <w:pPr>
      <w:tabs>
        <w:tab w:val="num" w:pos="1080"/>
      </w:tabs>
      <w:ind w:left="1080" w:hanging="360"/>
      <w:contextualSpacing/>
    </w:pPr>
  </w:style>
  <w:style w:type="paragraph" w:styleId="ListBullet4">
    <w:name w:val="List Bullet 4"/>
    <w:basedOn w:val="Normal"/>
    <w:uiPriority w:val="99"/>
    <w:semiHidden/>
    <w:locked/>
    <w:rsid w:val="00B75BAF"/>
    <w:pPr>
      <w:tabs>
        <w:tab w:val="num" w:pos="1440"/>
      </w:tabs>
      <w:ind w:hanging="360"/>
      <w:contextualSpacing/>
    </w:pPr>
  </w:style>
  <w:style w:type="paragraph" w:styleId="ListBullet5">
    <w:name w:val="List Bullet 5"/>
    <w:basedOn w:val="Normal"/>
    <w:uiPriority w:val="99"/>
    <w:semiHidden/>
    <w:locked/>
    <w:rsid w:val="00B75BAF"/>
    <w:pPr>
      <w:tabs>
        <w:tab w:val="num" w:pos="1800"/>
      </w:tabs>
      <w:ind w:left="1800" w:hanging="360"/>
    </w:pPr>
  </w:style>
  <w:style w:type="paragraph" w:styleId="ListContinue">
    <w:name w:val="List Continue"/>
    <w:basedOn w:val="Normal"/>
    <w:uiPriority w:val="99"/>
    <w:semiHidden/>
    <w:rsid w:val="00B75BAF"/>
    <w:pPr>
      <w:ind w:left="360"/>
      <w:contextualSpacing/>
    </w:pPr>
  </w:style>
  <w:style w:type="paragraph" w:styleId="ListContinue2">
    <w:name w:val="List Continue 2"/>
    <w:basedOn w:val="Normal"/>
    <w:uiPriority w:val="99"/>
    <w:semiHidden/>
    <w:rsid w:val="00B75BAF"/>
    <w:pPr>
      <w:ind w:left="720"/>
      <w:contextualSpacing/>
    </w:pPr>
  </w:style>
  <w:style w:type="paragraph" w:styleId="ListContinue3">
    <w:name w:val="List Continue 3"/>
    <w:basedOn w:val="Normal"/>
    <w:uiPriority w:val="99"/>
    <w:semiHidden/>
    <w:rsid w:val="00B75BAF"/>
    <w:pPr>
      <w:ind w:left="1080"/>
      <w:contextualSpacing/>
    </w:pPr>
  </w:style>
  <w:style w:type="paragraph" w:styleId="ListContinue4">
    <w:name w:val="List Continue 4"/>
    <w:basedOn w:val="Normal"/>
    <w:uiPriority w:val="99"/>
    <w:semiHidden/>
    <w:rsid w:val="00B75BAF"/>
    <w:pPr>
      <w:contextualSpacing/>
    </w:pPr>
  </w:style>
  <w:style w:type="paragraph" w:styleId="ListContinue5">
    <w:name w:val="List Continue 5"/>
    <w:basedOn w:val="Normal"/>
    <w:uiPriority w:val="99"/>
    <w:semiHidden/>
    <w:rsid w:val="00B75BAF"/>
    <w:pPr>
      <w:ind w:left="1800"/>
      <w:contextualSpacing/>
    </w:pPr>
  </w:style>
  <w:style w:type="paragraph" w:styleId="ListNumber">
    <w:name w:val="List Number"/>
    <w:basedOn w:val="Normal"/>
    <w:uiPriority w:val="99"/>
    <w:semiHidden/>
    <w:rsid w:val="00B75BAF"/>
    <w:pPr>
      <w:tabs>
        <w:tab w:val="num" w:pos="360"/>
      </w:tabs>
      <w:ind w:left="360" w:hanging="360"/>
      <w:contextualSpacing/>
    </w:pPr>
  </w:style>
  <w:style w:type="paragraph" w:styleId="ListNumber2">
    <w:name w:val="List Number 2"/>
    <w:basedOn w:val="Normal"/>
    <w:uiPriority w:val="99"/>
    <w:semiHidden/>
    <w:rsid w:val="00B75BAF"/>
    <w:pPr>
      <w:tabs>
        <w:tab w:val="num" w:pos="720"/>
      </w:tabs>
      <w:ind w:left="720" w:hanging="360"/>
      <w:contextualSpacing/>
    </w:pPr>
  </w:style>
  <w:style w:type="paragraph" w:styleId="ListNumber3">
    <w:name w:val="List Number 3"/>
    <w:basedOn w:val="Normal"/>
    <w:rsid w:val="00B75BAF"/>
    <w:pPr>
      <w:tabs>
        <w:tab w:val="num" w:pos="1080"/>
      </w:tabs>
      <w:ind w:left="1080" w:hanging="360"/>
      <w:contextualSpacing/>
    </w:pPr>
  </w:style>
  <w:style w:type="paragraph" w:styleId="ListNumber4">
    <w:name w:val="List Number 4"/>
    <w:basedOn w:val="Normal"/>
    <w:uiPriority w:val="99"/>
    <w:semiHidden/>
    <w:rsid w:val="00B75BAF"/>
    <w:pPr>
      <w:tabs>
        <w:tab w:val="num" w:pos="1440"/>
      </w:tabs>
      <w:ind w:hanging="360"/>
      <w:contextualSpacing/>
    </w:pPr>
  </w:style>
  <w:style w:type="paragraph" w:styleId="ListNumber5">
    <w:name w:val="List Number 5"/>
    <w:basedOn w:val="Normal"/>
    <w:uiPriority w:val="99"/>
    <w:semiHidden/>
    <w:rsid w:val="00B75BAF"/>
    <w:pPr>
      <w:tabs>
        <w:tab w:val="num" w:pos="1800"/>
      </w:tabs>
      <w:ind w:left="1800" w:hanging="360"/>
      <w:contextualSpacing/>
    </w:pPr>
  </w:style>
  <w:style w:type="paragraph" w:styleId="NormalWeb">
    <w:name w:val="Normal (Web)"/>
    <w:basedOn w:val="Normal"/>
    <w:uiPriority w:val="99"/>
    <w:semiHidden/>
    <w:rsid w:val="00B75BAF"/>
  </w:style>
  <w:style w:type="paragraph" w:styleId="Signature">
    <w:name w:val="Signature"/>
    <w:basedOn w:val="Normal"/>
    <w:link w:val="SignatureChar"/>
    <w:uiPriority w:val="99"/>
    <w:semiHidden/>
    <w:rsid w:val="00B75BAF"/>
    <w:pPr>
      <w:ind w:left="4320"/>
    </w:pPr>
  </w:style>
  <w:style w:type="character" w:customStyle="1" w:styleId="SignatureChar">
    <w:name w:val="Signature Char"/>
    <w:basedOn w:val="DefaultParagraphFont"/>
    <w:link w:val="Signature"/>
    <w:uiPriority w:val="99"/>
    <w:semiHidden/>
    <w:rsid w:val="00B75BAF"/>
    <w:rPr>
      <w:rFonts w:ascii="Century Gothic" w:hAnsi="Century Gothic"/>
      <w:sz w:val="20"/>
    </w:rPr>
  </w:style>
  <w:style w:type="character" w:styleId="SubtleEmphasis">
    <w:name w:val="Subtle Emphasis"/>
    <w:basedOn w:val="DefaultParagraphFont"/>
    <w:uiPriority w:val="19"/>
    <w:qFormat/>
    <w:locked/>
    <w:rsid w:val="00B75BAF"/>
    <w:rPr>
      <w:i/>
      <w:iCs/>
      <w:color w:val="808080" w:themeColor="text1" w:themeTint="7F"/>
      <w:lang w:val="en-US"/>
    </w:rPr>
  </w:style>
  <w:style w:type="character" w:styleId="SubtleReference">
    <w:name w:val="Subtle Reference"/>
    <w:basedOn w:val="DefaultParagraphFont"/>
    <w:uiPriority w:val="31"/>
    <w:qFormat/>
    <w:locked/>
    <w:rsid w:val="00B75BAF"/>
    <w:rPr>
      <w:smallCaps/>
      <w:color w:val="F2665F" w:themeColor="accent2"/>
      <w:u w:val="single"/>
      <w:lang w:val="en-US"/>
    </w:rPr>
  </w:style>
  <w:style w:type="table" w:styleId="TableGrid">
    <w:name w:val="Table Grid"/>
    <w:basedOn w:val="TableNormal"/>
    <w:uiPriority w:val="59"/>
    <w:locked/>
    <w:rsid w:val="00B75B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B75BA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B75BA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B75BA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B75BA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B75BA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B75BA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B75BA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B75BA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B75BAF"/>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B75BAF"/>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B75BAF"/>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B75BAF"/>
    <w:pPr>
      <w:tabs>
        <w:tab w:val="num" w:pos="360"/>
      </w:tabs>
      <w:ind w:left="360" w:hanging="360"/>
      <w:contextualSpacing/>
    </w:pPr>
  </w:style>
  <w:style w:type="numbering" w:styleId="ArticleSection">
    <w:name w:val="Outline List 3"/>
    <w:basedOn w:val="NoList"/>
    <w:rsid w:val="00B75BAF"/>
    <w:pPr>
      <w:numPr>
        <w:numId w:val="1"/>
      </w:numPr>
    </w:pPr>
  </w:style>
  <w:style w:type="paragraph" w:customStyle="1" w:styleId="Draft">
    <w:name w:val="Draft"/>
    <w:basedOn w:val="BodyText"/>
    <w:uiPriority w:val="99"/>
    <w:rsid w:val="00B75BAF"/>
    <w:pPr>
      <w:spacing w:before="0" w:after="0"/>
      <w:ind w:left="0"/>
    </w:pPr>
    <w:rPr>
      <w:rFonts w:ascii="Arial Black" w:hAnsi="Arial Black"/>
      <w:color w:val="EEA4A9"/>
      <w:sz w:val="32"/>
      <w:szCs w:val="32"/>
    </w:rPr>
  </w:style>
  <w:style w:type="paragraph" w:customStyle="1" w:styleId="Bullet2round">
    <w:name w:val="Bullet 2 (round)"/>
    <w:basedOn w:val="Normal"/>
    <w:rsid w:val="00B75BAF"/>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B75BAF"/>
    <w:pPr>
      <w:ind w:left="504"/>
    </w:pPr>
    <w:rPr>
      <w:i w:val="0"/>
      <w:szCs w:val="18"/>
    </w:rPr>
  </w:style>
  <w:style w:type="paragraph" w:customStyle="1" w:styleId="TabNum1">
    <w:name w:val="TabNum1"/>
    <w:basedOn w:val="BodyTextTable"/>
    <w:rsid w:val="00B75BAF"/>
    <w:pPr>
      <w:numPr>
        <w:numId w:val="5"/>
      </w:numPr>
      <w:tabs>
        <w:tab w:val="num" w:pos="216"/>
      </w:tabs>
    </w:pPr>
  </w:style>
  <w:style w:type="paragraph" w:customStyle="1" w:styleId="TabSubStep">
    <w:name w:val="TabSubStep"/>
    <w:basedOn w:val="TabNum1"/>
    <w:rsid w:val="00B75BAF"/>
    <w:pPr>
      <w:numPr>
        <w:ilvl w:val="5"/>
        <w:numId w:val="11"/>
      </w:numPr>
    </w:pPr>
  </w:style>
  <w:style w:type="paragraph" w:styleId="BalloonText">
    <w:name w:val="Balloon Text"/>
    <w:basedOn w:val="Normal"/>
    <w:link w:val="BalloonTextChar"/>
    <w:uiPriority w:val="99"/>
    <w:semiHidden/>
    <w:unhideWhenUsed/>
    <w:rsid w:val="0089154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4A"/>
    <w:rPr>
      <w:rFonts w:ascii="Segoe UI" w:hAnsi="Segoe UI" w:cs="Segoe UI"/>
      <w:sz w:val="18"/>
      <w:szCs w:val="18"/>
      <w:lang w:val="en-US"/>
    </w:rPr>
  </w:style>
  <w:style w:type="paragraph" w:styleId="BlockText">
    <w:name w:val="Block Text"/>
    <w:basedOn w:val="Normal"/>
    <w:uiPriority w:val="99"/>
    <w:semiHidden/>
    <w:unhideWhenUsed/>
    <w:rsid w:val="0089154A"/>
    <w:pPr>
      <w:pBdr>
        <w:top w:val="single" w:sz="2" w:space="10" w:color="FDB515" w:themeColor="accent1" w:frame="1"/>
        <w:left w:val="single" w:sz="2" w:space="10" w:color="FDB515" w:themeColor="accent1" w:frame="1"/>
        <w:bottom w:val="single" w:sz="2" w:space="10" w:color="FDB515" w:themeColor="accent1" w:frame="1"/>
        <w:right w:val="single" w:sz="2" w:space="10" w:color="FDB515" w:themeColor="accent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89154A"/>
    <w:pPr>
      <w:ind w:firstLine="360"/>
    </w:pPr>
  </w:style>
  <w:style w:type="character" w:customStyle="1" w:styleId="BodyTextFirstIndentChar">
    <w:name w:val="Body Text First Indent Char"/>
    <w:basedOn w:val="BodyTextChar"/>
    <w:link w:val="BodyTextFirstIndent"/>
    <w:uiPriority w:val="99"/>
    <w:rsid w:val="0089154A"/>
    <w:rPr>
      <w:rFonts w:ascii="Century Gothic" w:hAnsi="Century Gothic"/>
      <w:sz w:val="20"/>
      <w:lang w:val="en-US"/>
    </w:rPr>
  </w:style>
  <w:style w:type="paragraph" w:styleId="BodyTextIndent">
    <w:name w:val="Body Text Indent"/>
    <w:basedOn w:val="Normal"/>
    <w:link w:val="BodyTextIndentChar"/>
    <w:uiPriority w:val="99"/>
    <w:semiHidden/>
    <w:unhideWhenUsed/>
    <w:rsid w:val="0089154A"/>
    <w:pPr>
      <w:ind w:left="283"/>
    </w:pPr>
  </w:style>
  <w:style w:type="character" w:customStyle="1" w:styleId="BodyTextIndentChar">
    <w:name w:val="Body Text Indent Char"/>
    <w:basedOn w:val="DefaultParagraphFont"/>
    <w:link w:val="BodyTextIndent"/>
    <w:uiPriority w:val="99"/>
    <w:semiHidden/>
    <w:rsid w:val="0089154A"/>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89154A"/>
    <w:pPr>
      <w:ind w:left="360" w:firstLine="360"/>
    </w:pPr>
  </w:style>
  <w:style w:type="character" w:customStyle="1" w:styleId="BodyTextFirstIndent2Char">
    <w:name w:val="Body Text First Indent 2 Char"/>
    <w:basedOn w:val="BodyTextIndentChar"/>
    <w:link w:val="BodyTextFirstIndent2"/>
    <w:uiPriority w:val="99"/>
    <w:semiHidden/>
    <w:rsid w:val="0089154A"/>
    <w:rPr>
      <w:rFonts w:ascii="Century Gothic" w:hAnsi="Century Gothic"/>
      <w:sz w:val="20"/>
      <w:lang w:val="en-US"/>
    </w:rPr>
  </w:style>
  <w:style w:type="paragraph" w:styleId="BodyTextIndent2">
    <w:name w:val="Body Text Indent 2"/>
    <w:basedOn w:val="Normal"/>
    <w:link w:val="BodyTextIndent2Char"/>
    <w:uiPriority w:val="99"/>
    <w:semiHidden/>
    <w:unhideWhenUsed/>
    <w:rsid w:val="0089154A"/>
    <w:pPr>
      <w:spacing w:line="480" w:lineRule="auto"/>
      <w:ind w:left="283"/>
    </w:pPr>
  </w:style>
  <w:style w:type="character" w:customStyle="1" w:styleId="BodyTextIndent2Char">
    <w:name w:val="Body Text Indent 2 Char"/>
    <w:basedOn w:val="DefaultParagraphFont"/>
    <w:link w:val="BodyTextIndent2"/>
    <w:uiPriority w:val="99"/>
    <w:semiHidden/>
    <w:rsid w:val="0089154A"/>
    <w:rPr>
      <w:rFonts w:ascii="Century Gothic" w:hAnsi="Century Gothic"/>
      <w:sz w:val="20"/>
      <w:lang w:val="en-US"/>
    </w:rPr>
  </w:style>
  <w:style w:type="paragraph" w:styleId="BodyTextIndent3">
    <w:name w:val="Body Text Indent 3"/>
    <w:basedOn w:val="Normal"/>
    <w:link w:val="BodyTextIndent3Char"/>
    <w:uiPriority w:val="99"/>
    <w:semiHidden/>
    <w:unhideWhenUsed/>
    <w:rsid w:val="0089154A"/>
    <w:pPr>
      <w:ind w:left="283"/>
    </w:pPr>
    <w:rPr>
      <w:sz w:val="16"/>
      <w:szCs w:val="16"/>
    </w:rPr>
  </w:style>
  <w:style w:type="character" w:customStyle="1" w:styleId="BodyTextIndent3Char">
    <w:name w:val="Body Text Indent 3 Char"/>
    <w:basedOn w:val="DefaultParagraphFont"/>
    <w:link w:val="BodyTextIndent3"/>
    <w:uiPriority w:val="99"/>
    <w:semiHidden/>
    <w:rsid w:val="0089154A"/>
    <w:rPr>
      <w:rFonts w:ascii="Century Gothic" w:hAnsi="Century Gothic"/>
      <w:sz w:val="16"/>
      <w:szCs w:val="16"/>
      <w:lang w:val="en-US"/>
    </w:rPr>
  </w:style>
  <w:style w:type="paragraph" w:styleId="Closing">
    <w:name w:val="Closing"/>
    <w:basedOn w:val="Normal"/>
    <w:link w:val="ClosingChar"/>
    <w:uiPriority w:val="99"/>
    <w:semiHidden/>
    <w:unhideWhenUsed/>
    <w:rsid w:val="0089154A"/>
    <w:pPr>
      <w:spacing w:before="0" w:after="0"/>
      <w:ind w:left="4252"/>
    </w:pPr>
  </w:style>
  <w:style w:type="character" w:customStyle="1" w:styleId="ClosingChar">
    <w:name w:val="Closing Char"/>
    <w:basedOn w:val="DefaultParagraphFont"/>
    <w:link w:val="Closing"/>
    <w:uiPriority w:val="99"/>
    <w:semiHidden/>
    <w:rsid w:val="0089154A"/>
    <w:rPr>
      <w:rFonts w:ascii="Century Gothic" w:hAnsi="Century Gothic"/>
      <w:sz w:val="20"/>
      <w:lang w:val="en-US"/>
    </w:rPr>
  </w:style>
  <w:style w:type="table" w:styleId="ColorfulGrid">
    <w:name w:val="Colorful Grid"/>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89154A"/>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8915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9154A"/>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89154A"/>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89154A"/>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89154A"/>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89154A"/>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89154A"/>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9154A"/>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9154A"/>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89154A"/>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9154A"/>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9154A"/>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915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9154A"/>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89154A"/>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89154A"/>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89154A"/>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89154A"/>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89154A"/>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89154A"/>
    <w:pPr>
      <w:spacing w:before="0" w:after="0"/>
    </w:pPr>
  </w:style>
  <w:style w:type="character" w:customStyle="1" w:styleId="E-mailSignatureChar">
    <w:name w:val="E-mail Signature Char"/>
    <w:basedOn w:val="DefaultParagraphFont"/>
    <w:link w:val="E-mailSignature"/>
    <w:uiPriority w:val="99"/>
    <w:semiHidden/>
    <w:rsid w:val="0089154A"/>
    <w:rPr>
      <w:rFonts w:ascii="Century Gothic" w:hAnsi="Century Gothic"/>
      <w:sz w:val="20"/>
      <w:lang w:val="en-US"/>
    </w:rPr>
  </w:style>
  <w:style w:type="paragraph" w:styleId="EnvelopeAddress">
    <w:name w:val="envelope address"/>
    <w:basedOn w:val="Normal"/>
    <w:uiPriority w:val="99"/>
    <w:semiHidden/>
    <w:unhideWhenUsed/>
    <w:rsid w:val="0089154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54A"/>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8915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89154A"/>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89154A"/>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89154A"/>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89154A"/>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89154A"/>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89154A"/>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8915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89154A"/>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89154A"/>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89154A"/>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89154A"/>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89154A"/>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89154A"/>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8915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8915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89154A"/>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89154A"/>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89154A"/>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89154A"/>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89154A"/>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89154A"/>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89154A"/>
    <w:rPr>
      <w:lang w:val="en-US"/>
    </w:rPr>
  </w:style>
  <w:style w:type="paragraph" w:styleId="HTMLAddress">
    <w:name w:val="HTML Address"/>
    <w:basedOn w:val="Normal"/>
    <w:link w:val="HTMLAddressChar"/>
    <w:uiPriority w:val="99"/>
    <w:semiHidden/>
    <w:unhideWhenUsed/>
    <w:rsid w:val="0089154A"/>
    <w:pPr>
      <w:spacing w:before="0" w:after="0"/>
    </w:pPr>
    <w:rPr>
      <w:i/>
      <w:iCs/>
    </w:rPr>
  </w:style>
  <w:style w:type="character" w:customStyle="1" w:styleId="HTMLAddressChar">
    <w:name w:val="HTML Address Char"/>
    <w:basedOn w:val="DefaultParagraphFont"/>
    <w:link w:val="HTMLAddress"/>
    <w:uiPriority w:val="99"/>
    <w:semiHidden/>
    <w:rsid w:val="0089154A"/>
    <w:rPr>
      <w:rFonts w:ascii="Century Gothic" w:hAnsi="Century Gothic"/>
      <w:i/>
      <w:iCs/>
      <w:sz w:val="20"/>
      <w:lang w:val="en-US"/>
    </w:rPr>
  </w:style>
  <w:style w:type="character" w:styleId="HTMLCite">
    <w:name w:val="HTML Cite"/>
    <w:basedOn w:val="DefaultParagraphFont"/>
    <w:uiPriority w:val="99"/>
    <w:semiHidden/>
    <w:unhideWhenUsed/>
    <w:rsid w:val="0089154A"/>
    <w:rPr>
      <w:i/>
      <w:iCs/>
      <w:lang w:val="en-US"/>
    </w:rPr>
  </w:style>
  <w:style w:type="character" w:styleId="HTMLCode">
    <w:name w:val="HTML Code"/>
    <w:basedOn w:val="DefaultParagraphFont"/>
    <w:uiPriority w:val="99"/>
    <w:semiHidden/>
    <w:unhideWhenUsed/>
    <w:rsid w:val="0089154A"/>
    <w:rPr>
      <w:rFonts w:ascii="Consolas" w:hAnsi="Consolas"/>
      <w:sz w:val="20"/>
      <w:szCs w:val="20"/>
      <w:lang w:val="en-US"/>
    </w:rPr>
  </w:style>
  <w:style w:type="character" w:styleId="HTMLDefinition">
    <w:name w:val="HTML Definition"/>
    <w:basedOn w:val="DefaultParagraphFont"/>
    <w:uiPriority w:val="99"/>
    <w:semiHidden/>
    <w:unhideWhenUsed/>
    <w:rsid w:val="0089154A"/>
    <w:rPr>
      <w:i/>
      <w:iCs/>
      <w:lang w:val="en-US"/>
    </w:rPr>
  </w:style>
  <w:style w:type="character" w:styleId="HTMLKeyboard">
    <w:name w:val="HTML Keyboard"/>
    <w:basedOn w:val="DefaultParagraphFont"/>
    <w:uiPriority w:val="99"/>
    <w:semiHidden/>
    <w:unhideWhenUsed/>
    <w:rsid w:val="0089154A"/>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89154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89154A"/>
    <w:rPr>
      <w:rFonts w:ascii="Consolas" w:hAnsi="Consolas"/>
      <w:sz w:val="20"/>
      <w:szCs w:val="20"/>
      <w:lang w:val="en-US"/>
    </w:rPr>
  </w:style>
  <w:style w:type="character" w:styleId="HTMLSample">
    <w:name w:val="HTML Sample"/>
    <w:basedOn w:val="DefaultParagraphFont"/>
    <w:uiPriority w:val="99"/>
    <w:semiHidden/>
    <w:unhideWhenUsed/>
    <w:rsid w:val="0089154A"/>
    <w:rPr>
      <w:rFonts w:ascii="Consolas" w:hAnsi="Consolas"/>
      <w:sz w:val="24"/>
      <w:szCs w:val="24"/>
      <w:lang w:val="en-US"/>
    </w:rPr>
  </w:style>
  <w:style w:type="character" w:styleId="HTMLTypewriter">
    <w:name w:val="HTML Typewriter"/>
    <w:basedOn w:val="DefaultParagraphFont"/>
    <w:uiPriority w:val="99"/>
    <w:semiHidden/>
    <w:unhideWhenUsed/>
    <w:rsid w:val="0089154A"/>
    <w:rPr>
      <w:rFonts w:ascii="Consolas" w:hAnsi="Consolas"/>
      <w:sz w:val="20"/>
      <w:szCs w:val="20"/>
      <w:lang w:val="en-US"/>
    </w:rPr>
  </w:style>
  <w:style w:type="character" w:styleId="HTMLVariable">
    <w:name w:val="HTML Variable"/>
    <w:basedOn w:val="DefaultParagraphFont"/>
    <w:uiPriority w:val="99"/>
    <w:semiHidden/>
    <w:unhideWhenUsed/>
    <w:rsid w:val="0089154A"/>
    <w:rPr>
      <w:i/>
      <w:iCs/>
      <w:lang w:val="en-US"/>
    </w:rPr>
  </w:style>
  <w:style w:type="table" w:styleId="LightGrid">
    <w:name w:val="Light Grid"/>
    <w:basedOn w:val="TableNormal"/>
    <w:uiPriority w:val="62"/>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8915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9154A"/>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89154A"/>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89154A"/>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89154A"/>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89154A"/>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89154A"/>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8915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9154A"/>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89154A"/>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89154A"/>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89154A"/>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89154A"/>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89154A"/>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8915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89154A"/>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89154A"/>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89154A"/>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89154A"/>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89154A"/>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89154A"/>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8915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89154A"/>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89154A"/>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89154A"/>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89154A"/>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89154A"/>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89154A"/>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8915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89154A"/>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89154A"/>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89154A"/>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89154A"/>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89154A"/>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89154A"/>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8915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89154A"/>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89154A"/>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89154A"/>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basedOn w:val="TableNormal"/>
    <w:uiPriority w:val="49"/>
    <w:locked/>
    <w:rsid w:val="0089154A"/>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89154A"/>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89154A"/>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8915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89154A"/>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89154A"/>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89154A"/>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89154A"/>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89154A"/>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89154A"/>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8915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89154A"/>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89154A"/>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89154A"/>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89154A"/>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89154A"/>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89154A"/>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8915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89154A"/>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89154A"/>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89154A"/>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89154A"/>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89154A"/>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89154A"/>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8915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8915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9154A"/>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89154A"/>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89154A"/>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89154A"/>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89154A"/>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89154A"/>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154A"/>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915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154A"/>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154A"/>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154A"/>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154A"/>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154A"/>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154A"/>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15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8915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8915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8915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891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8915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89154A"/>
  </w:style>
  <w:style w:type="character" w:customStyle="1" w:styleId="SalutationChar">
    <w:name w:val="Salutation Char"/>
    <w:basedOn w:val="DefaultParagraphFont"/>
    <w:link w:val="Salutation"/>
    <w:uiPriority w:val="99"/>
    <w:semiHidden/>
    <w:rsid w:val="0089154A"/>
    <w:rPr>
      <w:rFonts w:ascii="Century Gothic" w:hAnsi="Century Gothic"/>
      <w:sz w:val="20"/>
      <w:lang w:val="en-US"/>
    </w:rPr>
  </w:style>
  <w:style w:type="table" w:styleId="Table3Deffects1">
    <w:name w:val="Table 3D effects 1"/>
    <w:basedOn w:val="TableNormal"/>
    <w:semiHidden/>
    <w:unhideWhenUsed/>
    <w:rsid w:val="0089154A"/>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154A"/>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89154A"/>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154A"/>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154A"/>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154A"/>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154A"/>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154A"/>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154A"/>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154A"/>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154A"/>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154A"/>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154A"/>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154A"/>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154A"/>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154A"/>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154A"/>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154A"/>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154A"/>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154A"/>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154A"/>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8915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89154A"/>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154A"/>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154A"/>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154A"/>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154A"/>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154A"/>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154A"/>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154A"/>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154A"/>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154A"/>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TableChar">
    <w:name w:val="Header Table Char"/>
    <w:link w:val="HeaderTable"/>
    <w:locked/>
    <w:rsid w:val="0089154A"/>
    <w:rPr>
      <w:rFonts w:ascii="Century Gothic" w:hAnsi="Century Gothic"/>
      <w:b/>
      <w:color w:val="FFFFFF" w:themeColor="background1"/>
      <w:sz w:val="18"/>
      <w:szCs w:val="20"/>
    </w:rPr>
  </w:style>
  <w:style w:type="character" w:customStyle="1" w:styleId="BodyTextTableChar">
    <w:name w:val="Body Text Table Char"/>
    <w:link w:val="BodyTextTable"/>
    <w:locked/>
    <w:rsid w:val="0089154A"/>
    <w:rPr>
      <w:rFonts w:ascii="Century Gothic" w:hAnsi="Century Gothic"/>
      <w:sz w:val="18"/>
      <w:szCs w:val="20"/>
    </w:rPr>
  </w:style>
  <w:style w:type="paragraph" w:customStyle="1" w:styleId="P-Bullet">
    <w:name w:val="P-Bullet"/>
    <w:basedOn w:val="Normal"/>
    <w:qFormat/>
    <w:rsid w:val="00E578C0"/>
    <w:pPr>
      <w:numPr>
        <w:numId w:val="14"/>
      </w:numPr>
      <w:adjustRightInd w:val="0"/>
      <w:textAlignment w:val="baseline"/>
    </w:pPr>
    <w:rPr>
      <w:rFonts w:ascii="Calibri" w:eastAsiaTheme="minorEastAsia" w:hAnsi="Calibri" w:cstheme="minorBidi"/>
      <w:sz w:val="24"/>
      <w:szCs w:val="26"/>
    </w:rPr>
  </w:style>
  <w:style w:type="paragraph" w:customStyle="1" w:styleId="Style1">
    <w:name w:val="Style1"/>
    <w:basedOn w:val="Normal"/>
    <w:qFormat/>
    <w:rsid w:val="00E578C0"/>
    <w:pPr>
      <w:spacing w:before="0" w:after="80" w:line="276" w:lineRule="auto"/>
      <w:ind w:left="0"/>
    </w:pPr>
    <w:rPr>
      <w:rFonts w:ascii="Calibri" w:eastAsia="Calibri" w:hAnsi="Calibri" w:cs="Arial"/>
      <w:sz w:val="22"/>
    </w:rPr>
  </w:style>
  <w:style w:type="character" w:customStyle="1" w:styleId="ListParagraphChar">
    <w:name w:val="List Paragraph Char"/>
    <w:link w:val="ListParagraph"/>
    <w:uiPriority w:val="34"/>
    <w:locked/>
    <w:rsid w:val="00E578C0"/>
    <w:rPr>
      <w:rFonts w:ascii="Century Gothic" w:hAnsi="Century Gothic"/>
      <w:sz w:val="20"/>
    </w:rPr>
  </w:style>
  <w:style w:type="paragraph" w:customStyle="1" w:styleId="Style4">
    <w:name w:val="Style4"/>
    <w:basedOn w:val="Normal"/>
    <w:uiPriority w:val="99"/>
    <w:rsid w:val="00E578C0"/>
    <w:pPr>
      <w:numPr>
        <w:numId w:val="15"/>
      </w:numPr>
      <w:overflowPunct w:val="0"/>
      <w:autoSpaceDE w:val="0"/>
      <w:autoSpaceDN w:val="0"/>
      <w:adjustRightInd w:val="0"/>
      <w:spacing w:before="240" w:after="60" w:line="240" w:lineRule="atLeast"/>
      <w:textAlignment w:val="baseline"/>
    </w:pPr>
    <w:rPr>
      <w:rFonts w:ascii="Arial" w:hAnsi="Arial"/>
      <w:sz w:val="22"/>
      <w:szCs w:val="20"/>
      <w:lang w:val="en-GB" w:bidi="ar-SA"/>
    </w:rPr>
  </w:style>
  <w:style w:type="paragraph" w:customStyle="1" w:styleId="Default">
    <w:name w:val="Default"/>
    <w:rsid w:val="00E578C0"/>
    <w:pPr>
      <w:autoSpaceDE w:val="0"/>
      <w:autoSpaceDN w:val="0"/>
      <w:adjustRightInd w:val="0"/>
    </w:pPr>
    <w:rPr>
      <w:rFonts w:ascii="Century Gothic" w:hAnsi="Century Gothic" w:cs="Century Gothic"/>
      <w:color w:val="000000"/>
      <w:sz w:val="24"/>
      <w:szCs w:val="24"/>
    </w:rPr>
  </w:style>
  <w:style w:type="character" w:customStyle="1" w:styleId="UnresolvedMention1">
    <w:name w:val="Unresolved Mention1"/>
    <w:basedOn w:val="DefaultParagraphFont"/>
    <w:uiPriority w:val="99"/>
    <w:semiHidden/>
    <w:unhideWhenUsed/>
    <w:rsid w:val="00F765CE"/>
    <w:rPr>
      <w:color w:val="808080"/>
      <w:shd w:val="clear" w:color="auto" w:fill="E6E6E6"/>
    </w:rPr>
  </w:style>
  <w:style w:type="paragraph" w:styleId="Revision">
    <w:name w:val="Revision"/>
    <w:hidden/>
    <w:uiPriority w:val="99"/>
    <w:semiHidden/>
    <w:rsid w:val="00091659"/>
    <w:rPr>
      <w:rFonts w:ascii="Century Gothic" w:hAnsi="Century Gothic"/>
      <w:sz w:val="20"/>
    </w:rPr>
  </w:style>
  <w:style w:type="character" w:customStyle="1" w:styleId="UnresolvedMention2">
    <w:name w:val="Unresolved Mention2"/>
    <w:basedOn w:val="DefaultParagraphFont"/>
    <w:uiPriority w:val="99"/>
    <w:semiHidden/>
    <w:unhideWhenUsed/>
    <w:rsid w:val="00D37C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7827">
      <w:bodyDiv w:val="1"/>
      <w:marLeft w:val="0"/>
      <w:marRight w:val="0"/>
      <w:marTop w:val="0"/>
      <w:marBottom w:val="0"/>
      <w:divBdr>
        <w:top w:val="none" w:sz="0" w:space="0" w:color="auto"/>
        <w:left w:val="none" w:sz="0" w:space="0" w:color="auto"/>
        <w:bottom w:val="none" w:sz="0" w:space="0" w:color="auto"/>
        <w:right w:val="none" w:sz="0" w:space="0" w:color="auto"/>
      </w:divBdr>
    </w:div>
    <w:div w:id="343871140">
      <w:bodyDiv w:val="1"/>
      <w:marLeft w:val="0"/>
      <w:marRight w:val="0"/>
      <w:marTop w:val="0"/>
      <w:marBottom w:val="0"/>
      <w:divBdr>
        <w:top w:val="none" w:sz="0" w:space="0" w:color="auto"/>
        <w:left w:val="none" w:sz="0" w:space="0" w:color="auto"/>
        <w:bottom w:val="none" w:sz="0" w:space="0" w:color="auto"/>
        <w:right w:val="none" w:sz="0" w:space="0" w:color="auto"/>
      </w:divBdr>
    </w:div>
    <w:div w:id="353579955">
      <w:bodyDiv w:val="1"/>
      <w:marLeft w:val="0"/>
      <w:marRight w:val="0"/>
      <w:marTop w:val="0"/>
      <w:marBottom w:val="0"/>
      <w:divBdr>
        <w:top w:val="none" w:sz="0" w:space="0" w:color="auto"/>
        <w:left w:val="none" w:sz="0" w:space="0" w:color="auto"/>
        <w:bottom w:val="none" w:sz="0" w:space="0" w:color="auto"/>
        <w:right w:val="none" w:sz="0" w:space="0" w:color="auto"/>
      </w:divBdr>
    </w:div>
    <w:div w:id="374080926">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852496510">
      <w:bodyDiv w:val="1"/>
      <w:marLeft w:val="0"/>
      <w:marRight w:val="0"/>
      <w:marTop w:val="0"/>
      <w:marBottom w:val="0"/>
      <w:divBdr>
        <w:top w:val="none" w:sz="0" w:space="0" w:color="auto"/>
        <w:left w:val="none" w:sz="0" w:space="0" w:color="auto"/>
        <w:bottom w:val="none" w:sz="0" w:space="0" w:color="auto"/>
        <w:right w:val="none" w:sz="0" w:space="0" w:color="auto"/>
      </w:divBdr>
    </w:div>
    <w:div w:id="1057751569">
      <w:bodyDiv w:val="1"/>
      <w:marLeft w:val="0"/>
      <w:marRight w:val="0"/>
      <w:marTop w:val="0"/>
      <w:marBottom w:val="0"/>
      <w:divBdr>
        <w:top w:val="none" w:sz="0" w:space="0" w:color="auto"/>
        <w:left w:val="none" w:sz="0" w:space="0" w:color="auto"/>
        <w:bottom w:val="none" w:sz="0" w:space="0" w:color="auto"/>
        <w:right w:val="none" w:sz="0" w:space="0" w:color="auto"/>
      </w:divBdr>
    </w:div>
    <w:div w:id="1566338721">
      <w:bodyDiv w:val="1"/>
      <w:marLeft w:val="0"/>
      <w:marRight w:val="0"/>
      <w:marTop w:val="0"/>
      <w:marBottom w:val="0"/>
      <w:divBdr>
        <w:top w:val="none" w:sz="0" w:space="0" w:color="auto"/>
        <w:left w:val="none" w:sz="0" w:space="0" w:color="auto"/>
        <w:bottom w:val="none" w:sz="0" w:space="0" w:color="auto"/>
        <w:right w:val="none" w:sz="0" w:space="0" w:color="auto"/>
      </w:divBdr>
    </w:div>
    <w:div w:id="1615017789">
      <w:bodyDiv w:val="1"/>
      <w:marLeft w:val="0"/>
      <w:marRight w:val="0"/>
      <w:marTop w:val="0"/>
      <w:marBottom w:val="0"/>
      <w:divBdr>
        <w:top w:val="none" w:sz="0" w:space="0" w:color="auto"/>
        <w:left w:val="none" w:sz="0" w:space="0" w:color="auto"/>
        <w:bottom w:val="none" w:sz="0" w:space="0" w:color="auto"/>
        <w:right w:val="none" w:sz="0" w:space="0" w:color="auto"/>
      </w:divBdr>
    </w:div>
    <w:div w:id="1629972913">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472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footer" Target="footer16.xml"/><Relationship Id="rId21" Type="http://schemas.openxmlformats.org/officeDocument/2006/relationships/header" Target="header7.xml"/><Relationship Id="rId34" Type="http://schemas.openxmlformats.org/officeDocument/2006/relationships/footer" Target="footer14.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833B-1AB9-4507-9CA0-DFB34009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1077</TotalTime>
  <Pages>11</Pages>
  <Words>1295</Words>
  <Characters>6959</Characters>
  <Application>Microsoft Office Word</Application>
  <DocSecurity>0</DocSecurity>
  <Lines>497</Lines>
  <Paragraphs>434</Paragraphs>
  <ScaleCrop>false</ScaleCrop>
  <HeadingPairs>
    <vt:vector size="2" baseType="variant">
      <vt:variant>
        <vt:lpstr>Title</vt:lpstr>
      </vt:variant>
      <vt:variant>
        <vt:i4>1</vt:i4>
      </vt:variant>
    </vt:vector>
  </HeadingPairs>
  <TitlesOfParts>
    <vt:vector size="1" baseType="lpstr">
      <vt:lpstr>PLDT – 3c - Kenan Bill Discounts - IDD</vt:lpstr>
    </vt:vector>
  </TitlesOfParts>
  <Company>Amdocs</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3c - Kenan Bill Discounts - IDD</dc:title>
  <dc:subject>Interface Design Document</dc:subject>
  <dc:creator>jonathanTC</dc:creator>
  <cp:keywords/>
  <dc:description>Delivery version of the product template</dc:description>
  <cp:lastModifiedBy>Eyal Bekerman</cp:lastModifiedBy>
  <cp:revision>56</cp:revision>
  <cp:lastPrinted>2005-11-13T06:46:00Z</cp:lastPrinted>
  <dcterms:created xsi:type="dcterms:W3CDTF">2019-02-28T15:38:00Z</dcterms:created>
  <dcterms:modified xsi:type="dcterms:W3CDTF">2022-10-11T09:19:00Z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20.03</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rviceName">
    <vt:lpwstr/>
  </property>
  <property fmtid="{D5CDD505-2E9C-101B-9397-08002B2CF9AE}" pid="21" name="ProjectName">
    <vt:lpwstr/>
  </property>
  <property fmtid="{D5CDD505-2E9C-101B-9397-08002B2CF9AE}" pid="22" name="ProductName">
    <vt:lpwstr/>
  </property>
  <property fmtid="{D5CDD505-2E9C-101B-9397-08002B2CF9AE}" pid="23" name="Folder path">
    <vt:lpwstr/>
  </property>
  <property fmtid="{D5CDD505-2E9C-101B-9397-08002B2CF9AE}" pid="24" name="Last_Edit_Date">
    <vt:lpwstr>9/28/2022 10:01:08 AM</vt:lpwstr>
  </property>
  <property fmtid="{D5CDD505-2E9C-101B-9397-08002B2CF9AE}" pid="25" name="Creation_Date">
    <vt:lpwstr>9/28/2022 10:00:46 AM</vt:lpwstr>
  </property>
  <property fmtid="{D5CDD505-2E9C-101B-9397-08002B2CF9AE}" pid="26" name="DocNumber">
    <vt:lpwstr>4337583</vt:lpwstr>
  </property>
  <property fmtid="{D5CDD505-2E9C-101B-9397-08002B2CF9AE}" pid="27" name="TypeID">
    <vt:lpwstr>For Internal Use</vt:lpwstr>
  </property>
  <property fmtid="{D5CDD505-2E9C-101B-9397-08002B2CF9AE}" pid="28" name="CategoryName">
    <vt:lpwstr>- NA -</vt:lpwstr>
  </property>
  <property fmtid="{D5CDD505-2E9C-101B-9397-08002B2CF9AE}" pid="29" name="Size">
    <vt:lpwstr>408444</vt:lpwstr>
  </property>
  <property fmtid="{D5CDD505-2E9C-101B-9397-08002B2CF9AE}" pid="30" name="Modify Date">
    <vt:lpwstr>9/28/2022 10:01:08 AM</vt:lpwstr>
  </property>
  <property fmtid="{D5CDD505-2E9C-101B-9397-08002B2CF9AE}" pid="31" name="DocName">
    <vt:lpwstr>PLDT - 3c - Kenan Bill Discounts - IDD</vt:lpwstr>
  </property>
  <property fmtid="{D5CDD505-2E9C-101B-9397-08002B2CF9AE}" pid="32" name="FullName">
    <vt:lpwstr>Eyal Bekerman</vt:lpwstr>
  </property>
  <property fmtid="{D5CDD505-2E9C-101B-9397-08002B2CF9AE}" pid="33" name="Typist">
    <vt:lpwstr>Eyal Bekerman</vt:lpwstr>
  </property>
  <property fmtid="{D5CDD505-2E9C-101B-9397-08002B2CF9AE}" pid="34" name="DocID">
    <vt:lpwstr>document_center\4337583</vt:lpwstr>
  </property>
  <property fmtid="{D5CDD505-2E9C-101B-9397-08002B2CF9AE}" pid="35" name="ActFopCode">
    <vt:lpwstr>PLDT - Project 3c AIA - IDDs</vt:lpwstr>
  </property>
  <property fmtid="{D5CDD505-2E9C-101B-9397-08002B2CF9AE}" pid="36" name="VersionID">
    <vt:lpwstr>0.1</vt:lpwstr>
  </property>
  <property fmtid="{D5CDD505-2E9C-101B-9397-08002B2CF9AE}" pid="37" name="SecurityLevel">
    <vt:lpwstr>Level 1 - Confidential</vt:lpwstr>
  </property>
</Properties>
</file>