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E9B3" w14:textId="59C8CB07" w:rsidR="00492513" w:rsidRPr="003B1B26" w:rsidRDefault="00E04F8B" w:rsidP="003B1B26">
      <w:pPr>
        <w:pStyle w:val="AccountName"/>
      </w:pPr>
      <w:bookmarkStart w:id="0" w:name="CR_Bookmark_No_00002"/>
      <w:bookmarkStart w:id="1" w:name="CR_Bookmark_No_00012"/>
      <w:bookmarkStart w:id="2" w:name="CR_Bookmark_No_00016"/>
      <w:bookmarkStart w:id="3" w:name="CR_Bookmark_No_00024"/>
      <w:bookmarkStart w:id="4" w:name="_Toc100488109"/>
      <w:bookmarkStart w:id="5" w:name="_Toc99349398"/>
      <w:bookmarkStart w:id="6" w:name="_Toc82833864"/>
      <w:r>
        <w:rPr>
          <w:noProof/>
        </w:rPr>
        <mc:AlternateContent>
          <mc:Choice Requires="wps">
            <w:drawing>
              <wp:anchor distT="0" distB="0" distL="114300" distR="114300" simplePos="0" relativeHeight="251661312" behindDoc="0" locked="0" layoutInCell="1" allowOverlap="1" wp14:anchorId="3BCF8EC1" wp14:editId="24A45822">
                <wp:simplePos x="0" y="0"/>
                <wp:positionH relativeFrom="column">
                  <wp:posOffset>3721100</wp:posOffset>
                </wp:positionH>
                <wp:positionV relativeFrom="page">
                  <wp:posOffset>8737600</wp:posOffset>
                </wp:positionV>
                <wp:extent cx="2222500" cy="406400"/>
                <wp:effectExtent l="0" t="0" r="25400" b="12700"/>
                <wp:wrapNone/>
                <wp:docPr id="47" name="ForInternalUseOnl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406400"/>
                        </a:xfrm>
                        <a:prstGeom prst="rect">
                          <a:avLst/>
                        </a:prstGeom>
                        <a:solidFill>
                          <a:srgbClr val="FFFFFF"/>
                        </a:solidFill>
                        <a:ln w="25400">
                          <a:solidFill>
                            <a:srgbClr val="808084"/>
                          </a:solidFill>
                          <a:miter lim="800000"/>
                          <a:headEnd/>
                          <a:tailEnd/>
                        </a:ln>
                      </wps:spPr>
                      <wps:txbx>
                        <w:txbxContent>
                          <w:p w14:paraId="7680D672" w14:textId="77777777" w:rsidR="00E04F8B" w:rsidRPr="00890EFC" w:rsidRDefault="00E04F8B" w:rsidP="00D01B4A">
                            <w:pPr>
                              <w:pStyle w:val="ForInternalUseOnly"/>
                              <w:rPr>
                                <w:rFonts w:ascii="Century Gothic" w:hAnsi="Century Gothic"/>
                              </w:rPr>
                            </w:pPr>
                            <w:r w:rsidRPr="00890EFC">
                              <w:rPr>
                                <w:rFonts w:ascii="Century Gothic" w:hAnsi="Century Gothic"/>
                              </w:rPr>
                              <w:t>For Internal Use Only</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F8EC1" id="_x0000_t202" coordsize="21600,21600" o:spt="202" path="m,l,21600r21600,l21600,xe">
                <v:stroke joinstyle="miter"/>
                <v:path gradientshapeok="t" o:connecttype="rect"/>
              </v:shapetype>
              <v:shape id="ForInternalUseOnly" o:spid="_x0000_s1026" type="#_x0000_t202" style="position:absolute;margin-left:293pt;margin-top:688pt;width:17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" strokecolor="#808084" strokeweight="2pt">
                <v:textbox inset=",5.76pt">
                  <w:txbxContent>
                    <w:p w14:paraId="7680D672" w14:textId="77777777" w:rsidR="00E04F8B" w:rsidRPr="00890EFC" w:rsidRDefault="00E04F8B" w:rsidP="00D01B4A">
                      <w:pPr>
                        <w:pStyle w:val="ForInternalUseOnly"/>
                        <w:rPr>
                          <w:rFonts w:ascii="Century Gothic" w:hAnsi="Century Gothic"/>
                        </w:rPr>
                      </w:pPr>
                      <w:r w:rsidRPr="00890EFC">
                        <w:rPr>
                          <w:rFonts w:ascii="Century Gothic" w:hAnsi="Century Gothic"/>
                        </w:rPr>
                        <w:t>For Internal Use Only</w:t>
                      </w:r>
                    </w:p>
                  </w:txbxContent>
                </v:textbox>
                <w10:wrap anchory="page"/>
              </v:shape>
            </w:pict>
          </mc:Fallback>
        </mc:AlternateContent>
      </w:r>
      <w:r>
        <w:rPr>
          <w:noProof/>
        </w:rPr>
        <mc:AlternateContent>
          <mc:Choice Requires="wps">
            <w:drawing>
              <wp:anchor distT="0" distB="0" distL="114300" distR="114300" simplePos="0" relativeHeight="251659264" behindDoc="0" locked="0" layoutInCell="1" allowOverlap="1" wp14:anchorId="54643DCE" wp14:editId="24A3EE44">
                <wp:simplePos x="0" y="0"/>
                <wp:positionH relativeFrom="column">
                  <wp:posOffset>3721100</wp:posOffset>
                </wp:positionH>
                <wp:positionV relativeFrom="page">
                  <wp:posOffset>8737600</wp:posOffset>
                </wp:positionV>
                <wp:extent cx="2222500" cy="406400"/>
                <wp:effectExtent l="0" t="0" r="25400" b="12700"/>
                <wp:wrapNone/>
                <wp:docPr id="81" name="ForInternalUseOnl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406400"/>
                        </a:xfrm>
                        <a:prstGeom prst="rect">
                          <a:avLst/>
                        </a:prstGeom>
                        <a:solidFill>
                          <a:srgbClr val="FFFFFF"/>
                        </a:solidFill>
                        <a:ln w="25400">
                          <a:solidFill>
                            <a:srgbClr val="808084"/>
                          </a:solidFill>
                          <a:miter lim="800000"/>
                          <a:headEnd/>
                          <a:tailEnd/>
                        </a:ln>
                      </wps:spPr>
                      <wps:txbx>
                        <w:txbxContent>
                          <w:p w14:paraId="08CD84AD" w14:textId="77777777" w:rsidR="00E04F8B" w:rsidRPr="00890EFC" w:rsidRDefault="00E04F8B" w:rsidP="00D01B4A">
                            <w:pPr>
                              <w:pStyle w:val="ForInternalUseOnly"/>
                              <w:rPr>
                                <w:rFonts w:ascii="Century Gothic" w:hAnsi="Century Gothic"/>
                              </w:rPr>
                            </w:pPr>
                            <w:r w:rsidRPr="00890EFC">
                              <w:rPr>
                                <w:rFonts w:ascii="Century Gothic" w:hAnsi="Century Gothic"/>
                              </w:rPr>
                              <w:t>For Internal Use Only</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43DCE" id="_x0000_s1027" type="#_x0000_t202" style="position:absolute;margin-left:293pt;margin-top:688pt;width:17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" strokecolor="#808084" strokeweight="2pt">
                <v:textbox inset=",5.76pt">
                  <w:txbxContent>
                    <w:p w14:paraId="08CD84AD" w14:textId="77777777" w:rsidR="00E04F8B" w:rsidRPr="00890EFC" w:rsidRDefault="00E04F8B" w:rsidP="00D01B4A">
                      <w:pPr>
                        <w:pStyle w:val="ForInternalUseOnly"/>
                        <w:rPr>
                          <w:rFonts w:ascii="Century Gothic" w:hAnsi="Century Gothic"/>
                        </w:rPr>
                      </w:pPr>
                      <w:r w:rsidRPr="00890EFC">
                        <w:rPr>
                          <w:rFonts w:ascii="Century Gothic" w:hAnsi="Century Gothic"/>
                        </w:rPr>
                        <w:t>For Internal Use Only</w:t>
                      </w:r>
                    </w:p>
                  </w:txbxContent>
                </v:textbox>
                <w10:wrap anchory="page"/>
              </v:shape>
            </w:pict>
          </mc:Fallback>
        </mc:AlternateContent>
      </w:r>
      <w:r>
        <w:t>PLDT TRIDENT</w:t>
      </w:r>
    </w:p>
    <w:p w14:paraId="69E67545" w14:textId="31F7A515" w:rsidR="00492513" w:rsidRPr="003B1B26" w:rsidRDefault="00E04F8B" w:rsidP="003B1B26">
      <w:pPr>
        <w:pStyle w:val="AccountName"/>
      </w:pPr>
      <w:r>
        <w:t>Software Release 20.03</w:t>
      </w:r>
    </w:p>
    <w:p w14:paraId="35048222" w14:textId="7B37FB31" w:rsidR="00F65BE4" w:rsidRPr="003B1B26" w:rsidRDefault="00E04F8B" w:rsidP="00F65BE4">
      <w:pPr>
        <w:pStyle w:val="DocumentName"/>
      </w:pPr>
      <w:r>
        <w:t>PLDT – 3c – AIA</w:t>
      </w:r>
    </w:p>
    <w:p w14:paraId="580E093E" w14:textId="5050B143" w:rsidR="00F0665A" w:rsidRDefault="00E04F8B" w:rsidP="003B1B26">
      <w:pPr>
        <w:pStyle w:val="DocumentType"/>
      </w:pPr>
      <w:r>
        <w:t>Sim Registration</w:t>
      </w:r>
    </w:p>
    <w:p w14:paraId="79B59B73" w14:textId="0B414C7F" w:rsidR="00492513" w:rsidRPr="003B1B26" w:rsidRDefault="00E04F8B" w:rsidP="003B1B26">
      <w:pPr>
        <w:pStyle w:val="DocumentType"/>
      </w:pPr>
      <w:r>
        <w:t>Version 0.1</w:t>
      </w:r>
    </w:p>
    <w:p w14:paraId="3C817813" w14:textId="77777777" w:rsidR="00880B1F" w:rsidRPr="00880B1F" w:rsidRDefault="00880B1F" w:rsidP="00880B1F"/>
    <w:p w14:paraId="17035E90" w14:textId="4DE83D41" w:rsidR="00880B1F" w:rsidRDefault="00880B1F" w:rsidP="00880B1F"/>
    <w:p w14:paraId="6182C3F9" w14:textId="70A50DBB" w:rsidR="00492513" w:rsidRPr="00880B1F" w:rsidRDefault="00880B1F" w:rsidP="00880B1F">
      <w:pPr>
        <w:tabs>
          <w:tab w:val="left" w:pos="4005"/>
        </w:tabs>
      </w:pPr>
      <w:r>
        <w:tab/>
      </w:r>
    </w:p>
    <w:p w14:paraId="389120F8" w14:textId="77777777" w:rsidR="00492513" w:rsidRPr="003B1B26" w:rsidRDefault="00492513" w:rsidP="003B1B26">
      <w:pPr>
        <w:pStyle w:val="DocumentInformation"/>
      </w:pPr>
      <w:r w:rsidRPr="003B1B26">
        <w:lastRenderedPageBreak/>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492513" w:rsidRPr="003B1B26" w14:paraId="255DC111" w14:textId="77777777" w:rsidTr="003B1B26">
        <w:trPr>
          <w:cantSplit/>
          <w:tblHeader/>
        </w:trPr>
        <w:tc>
          <w:tcPr>
            <w:tcW w:w="1326" w:type="pct"/>
            <w:tcBorders>
              <w:bottom w:val="single" w:sz="4" w:space="0" w:color="808080"/>
            </w:tcBorders>
            <w:shd w:val="clear" w:color="auto" w:fill="626469"/>
            <w:vAlign w:val="center"/>
          </w:tcPr>
          <w:p w14:paraId="32AA9061" w14:textId="77777777" w:rsidR="00492513" w:rsidRPr="003B1B26" w:rsidRDefault="00492513" w:rsidP="003B1B26">
            <w:pPr>
              <w:pStyle w:val="HeaderTable"/>
              <w:rPr>
                <w:color w:val="FFFFFF"/>
              </w:rPr>
            </w:pPr>
            <w:r w:rsidRPr="003B1B26">
              <w:rPr>
                <w:color w:val="FFFFFF"/>
              </w:rPr>
              <w:t>Software Release:</w:t>
            </w:r>
          </w:p>
        </w:tc>
        <w:tc>
          <w:tcPr>
            <w:tcW w:w="3674" w:type="pct"/>
            <w:tcBorders>
              <w:bottom w:val="single" w:sz="4" w:space="0" w:color="808080"/>
            </w:tcBorders>
            <w:shd w:val="clear" w:color="auto" w:fill="626469"/>
            <w:vAlign w:val="center"/>
          </w:tcPr>
          <w:p w14:paraId="54719B40" w14:textId="0B3C3FB2" w:rsidR="00492513" w:rsidRPr="003B1B26" w:rsidRDefault="00E04F8B" w:rsidP="003B1B26">
            <w:pPr>
              <w:pStyle w:val="HeaderTable"/>
              <w:rPr>
                <w:bCs/>
                <w:color w:val="FFFFFF"/>
              </w:rPr>
            </w:pPr>
            <w:r>
              <w:rPr>
                <w:bCs/>
                <w:color w:val="FFFFFF"/>
              </w:rPr>
              <w:t>20.03</w:t>
            </w:r>
          </w:p>
        </w:tc>
      </w:tr>
      <w:tr w:rsidR="00492513" w:rsidRPr="003B1B26" w14:paraId="60E906AF" w14:textId="77777777" w:rsidTr="003B1B26">
        <w:trPr>
          <w:cantSplit/>
        </w:trPr>
        <w:tc>
          <w:tcPr>
            <w:tcW w:w="1326" w:type="pct"/>
            <w:tcBorders>
              <w:bottom w:val="single" w:sz="4" w:space="0" w:color="808080"/>
            </w:tcBorders>
            <w:shd w:val="clear" w:color="auto" w:fill="auto"/>
          </w:tcPr>
          <w:p w14:paraId="18C46259" w14:textId="77777777" w:rsidR="00492513" w:rsidRPr="003B1B26" w:rsidRDefault="00492513" w:rsidP="003B1B26">
            <w:pPr>
              <w:pStyle w:val="BodyTextTable"/>
            </w:pPr>
            <w:r w:rsidRPr="003B1B26">
              <w:t>Catalog Number:</w:t>
            </w:r>
          </w:p>
        </w:tc>
        <w:tc>
          <w:tcPr>
            <w:tcW w:w="3674" w:type="pct"/>
            <w:tcBorders>
              <w:bottom w:val="single" w:sz="4" w:space="0" w:color="808080"/>
            </w:tcBorders>
            <w:shd w:val="clear" w:color="auto" w:fill="auto"/>
          </w:tcPr>
          <w:p w14:paraId="40FDBA83" w14:textId="4F72F1D9" w:rsidR="00492513" w:rsidRPr="003B1B26" w:rsidRDefault="00E04F8B" w:rsidP="003B1B26">
            <w:pPr>
              <w:pStyle w:val="BodyTextTable"/>
              <w:rPr>
                <w:b/>
                <w:bCs/>
              </w:rPr>
            </w:pPr>
            <w:proofErr w:type="spellStart"/>
            <w:r>
              <w:rPr>
                <w:b/>
                <w:bCs/>
              </w:rPr>
              <w:t>document_center</w:t>
            </w:r>
            <w:proofErr w:type="spellEnd"/>
            <w:r>
              <w:rPr>
                <w:b/>
                <w:bCs/>
              </w:rPr>
              <w:t>\4370955 Version 0.1</w:t>
            </w:r>
          </w:p>
        </w:tc>
      </w:tr>
      <w:tr w:rsidR="00492513" w:rsidRPr="003B1B26" w14:paraId="5E0E3C80" w14:textId="77777777" w:rsidTr="003B1B26">
        <w:trPr>
          <w:cantSplit/>
        </w:trPr>
        <w:tc>
          <w:tcPr>
            <w:tcW w:w="1326" w:type="pct"/>
            <w:tcBorders>
              <w:bottom w:val="single" w:sz="4" w:space="0" w:color="808080"/>
            </w:tcBorders>
            <w:shd w:val="clear" w:color="auto" w:fill="auto"/>
          </w:tcPr>
          <w:p w14:paraId="66B25245" w14:textId="77777777" w:rsidR="00492513" w:rsidRPr="003B1B26" w:rsidRDefault="00492513" w:rsidP="003B1B26">
            <w:pPr>
              <w:pStyle w:val="BodyTextTable"/>
            </w:pPr>
            <w:r w:rsidRPr="003B1B26">
              <w:t>Information Security:</w:t>
            </w:r>
          </w:p>
        </w:tc>
        <w:tc>
          <w:tcPr>
            <w:tcW w:w="3674" w:type="pct"/>
            <w:tcBorders>
              <w:bottom w:val="single" w:sz="4" w:space="0" w:color="808080"/>
            </w:tcBorders>
            <w:shd w:val="clear" w:color="auto" w:fill="auto"/>
          </w:tcPr>
          <w:p w14:paraId="620B1414" w14:textId="4268DB2A" w:rsidR="00492513" w:rsidRPr="003B1B26" w:rsidRDefault="00E04F8B" w:rsidP="003B1B26">
            <w:pPr>
              <w:pStyle w:val="BodyTextTable"/>
              <w:rPr>
                <w:b/>
                <w:bCs/>
              </w:rPr>
            </w:pPr>
            <w:r>
              <w:rPr>
                <w:b/>
                <w:bCs/>
              </w:rPr>
              <w:t>Level 1 - Confidential</w:t>
            </w:r>
          </w:p>
        </w:tc>
      </w:tr>
      <w:tr w:rsidR="00492513" w:rsidRPr="003B1B26" w14:paraId="5A592A16" w14:textId="77777777" w:rsidTr="003B1B26">
        <w:trPr>
          <w:cantSplit/>
        </w:trPr>
        <w:tc>
          <w:tcPr>
            <w:tcW w:w="1326" w:type="pct"/>
            <w:tcBorders>
              <w:bottom w:val="single" w:sz="4" w:space="0" w:color="808080"/>
            </w:tcBorders>
            <w:shd w:val="clear" w:color="auto" w:fill="auto"/>
          </w:tcPr>
          <w:p w14:paraId="6333D04B" w14:textId="77777777" w:rsidR="00492513" w:rsidRPr="003B1B26" w:rsidRDefault="00492513" w:rsidP="003B1B26">
            <w:pPr>
              <w:pStyle w:val="BodyTextTable"/>
            </w:pPr>
            <w:r w:rsidRPr="003B1B26">
              <w:t>Account/FOP:</w:t>
            </w:r>
          </w:p>
        </w:tc>
        <w:tc>
          <w:tcPr>
            <w:tcW w:w="3674" w:type="pct"/>
            <w:tcBorders>
              <w:bottom w:val="single" w:sz="4" w:space="0" w:color="808080"/>
            </w:tcBorders>
            <w:shd w:val="clear" w:color="auto" w:fill="auto"/>
          </w:tcPr>
          <w:p w14:paraId="55CAA643" w14:textId="3D5A7FAD" w:rsidR="00492513" w:rsidRPr="003B1B26" w:rsidRDefault="00E04F8B" w:rsidP="003B1B26">
            <w:pPr>
              <w:pStyle w:val="BodyTextTable"/>
              <w:rPr>
                <w:b/>
                <w:bCs/>
              </w:rPr>
            </w:pPr>
            <w:r>
              <w:rPr>
                <w:b/>
                <w:bCs/>
              </w:rPr>
              <w:t>PLDT-Solution Validation-3c-Requirement</w:t>
            </w:r>
          </w:p>
        </w:tc>
      </w:tr>
      <w:tr w:rsidR="00492513" w:rsidRPr="003B1B26" w14:paraId="68D75099" w14:textId="77777777" w:rsidTr="003B1B26">
        <w:trPr>
          <w:cantSplit/>
        </w:trPr>
        <w:tc>
          <w:tcPr>
            <w:tcW w:w="1326" w:type="pct"/>
            <w:tcBorders>
              <w:bottom w:val="single" w:sz="4" w:space="0" w:color="808080"/>
            </w:tcBorders>
            <w:shd w:val="clear" w:color="auto" w:fill="auto"/>
          </w:tcPr>
          <w:p w14:paraId="29B06E5A" w14:textId="77777777" w:rsidR="00492513" w:rsidRPr="003B1B26" w:rsidRDefault="00492513" w:rsidP="003B1B26">
            <w:pPr>
              <w:pStyle w:val="BodyTextTable"/>
            </w:pPr>
            <w:r w:rsidRPr="003B1B26">
              <w:t>Author:</w:t>
            </w:r>
          </w:p>
        </w:tc>
        <w:tc>
          <w:tcPr>
            <w:tcW w:w="3674" w:type="pct"/>
            <w:tcBorders>
              <w:bottom w:val="single" w:sz="4" w:space="0" w:color="808080"/>
            </w:tcBorders>
            <w:shd w:val="clear" w:color="auto" w:fill="auto"/>
          </w:tcPr>
          <w:p w14:paraId="70863CCC" w14:textId="73725923" w:rsidR="00492513" w:rsidRPr="003B1B26" w:rsidRDefault="00E04F8B" w:rsidP="003B1B26">
            <w:pPr>
              <w:pStyle w:val="BodyTextTable"/>
              <w:rPr>
                <w:b/>
                <w:bCs/>
              </w:rPr>
            </w:pPr>
            <w:r>
              <w:rPr>
                <w:b/>
                <w:bCs/>
              </w:rPr>
              <w:t>Eyal Bekerman</w:t>
            </w:r>
          </w:p>
        </w:tc>
      </w:tr>
      <w:tr w:rsidR="00754C7A" w:rsidRPr="003B1B26" w14:paraId="44733E0E" w14:textId="77777777" w:rsidTr="003B1B26">
        <w:trPr>
          <w:cantSplit/>
        </w:trPr>
        <w:tc>
          <w:tcPr>
            <w:tcW w:w="1326" w:type="pct"/>
            <w:tcBorders>
              <w:bottom w:val="single" w:sz="4" w:space="0" w:color="808080"/>
            </w:tcBorders>
            <w:shd w:val="clear" w:color="auto" w:fill="auto"/>
          </w:tcPr>
          <w:p w14:paraId="273BEC67" w14:textId="77777777" w:rsidR="00754C7A" w:rsidRPr="003B1B26" w:rsidRDefault="00754C7A" w:rsidP="00754C7A">
            <w:pPr>
              <w:pStyle w:val="BodyTextTable"/>
            </w:pPr>
            <w:r w:rsidRPr="003B1B26">
              <w:t>Editor:</w:t>
            </w:r>
          </w:p>
        </w:tc>
        <w:tc>
          <w:tcPr>
            <w:tcW w:w="3674" w:type="pct"/>
            <w:tcBorders>
              <w:bottom w:val="single" w:sz="4" w:space="0" w:color="808080"/>
            </w:tcBorders>
            <w:shd w:val="clear" w:color="auto" w:fill="auto"/>
          </w:tcPr>
          <w:p w14:paraId="40E8F7B2" w14:textId="1B9BA60D" w:rsidR="00754C7A" w:rsidRPr="003B1B26" w:rsidRDefault="00E04F8B" w:rsidP="00754C7A">
            <w:pPr>
              <w:pStyle w:val="BodyTextTable"/>
              <w:rPr>
                <w:b/>
                <w:bCs/>
              </w:rPr>
            </w:pPr>
            <w:r>
              <w:rPr>
                <w:b/>
                <w:bCs/>
              </w:rPr>
              <w:t>Eyal Bekerman</w:t>
            </w:r>
          </w:p>
        </w:tc>
      </w:tr>
      <w:tr w:rsidR="00492513" w:rsidRPr="003B1B26" w14:paraId="2936E1CB" w14:textId="77777777" w:rsidTr="003B1B26">
        <w:trPr>
          <w:cantSplit/>
        </w:trPr>
        <w:tc>
          <w:tcPr>
            <w:tcW w:w="1326" w:type="pct"/>
            <w:tcBorders>
              <w:bottom w:val="single" w:sz="4" w:space="0" w:color="808080"/>
            </w:tcBorders>
            <w:shd w:val="clear" w:color="auto" w:fill="auto"/>
          </w:tcPr>
          <w:p w14:paraId="1420897D" w14:textId="77777777" w:rsidR="00492513" w:rsidRPr="003B1B26" w:rsidRDefault="00492513" w:rsidP="003B1B26">
            <w:pPr>
              <w:pStyle w:val="BodyTextTable"/>
            </w:pPr>
            <w:r w:rsidRPr="003B1B26">
              <w:t>Last Edited:</w:t>
            </w:r>
          </w:p>
        </w:tc>
        <w:tc>
          <w:tcPr>
            <w:tcW w:w="3674" w:type="pct"/>
            <w:tcBorders>
              <w:bottom w:val="single" w:sz="4" w:space="0" w:color="808080"/>
            </w:tcBorders>
            <w:shd w:val="clear" w:color="auto" w:fill="auto"/>
          </w:tcPr>
          <w:p w14:paraId="3F473130" w14:textId="0FB698B5" w:rsidR="00492513" w:rsidRPr="003B1B26" w:rsidRDefault="00E04F8B" w:rsidP="00754C7A">
            <w:pPr>
              <w:pStyle w:val="BodyTextTable"/>
              <w:rPr>
                <w:b/>
                <w:bCs/>
              </w:rPr>
            </w:pPr>
            <w:r>
              <w:rPr>
                <w:b/>
                <w:bCs/>
              </w:rPr>
              <w:t>Jan-23-2023 12:31:57 PM</w:t>
            </w:r>
          </w:p>
        </w:tc>
      </w:tr>
      <w:tr w:rsidR="00492513" w:rsidRPr="003B1B26" w14:paraId="3697B6BD" w14:textId="77777777" w:rsidTr="003B1B26">
        <w:trPr>
          <w:cantSplit/>
        </w:trPr>
        <w:tc>
          <w:tcPr>
            <w:tcW w:w="1326" w:type="pct"/>
            <w:tcBorders>
              <w:bottom w:val="single" w:sz="4" w:space="0" w:color="808080"/>
            </w:tcBorders>
            <w:shd w:val="clear" w:color="auto" w:fill="auto"/>
          </w:tcPr>
          <w:p w14:paraId="3980FD0B" w14:textId="77777777" w:rsidR="00492513" w:rsidRPr="003B1B26" w:rsidRDefault="00492513" w:rsidP="003B1B26">
            <w:pPr>
              <w:pStyle w:val="BodyTextTable"/>
              <w:keepNext/>
              <w:keepLines/>
            </w:pPr>
            <w:r w:rsidRPr="003B1B26">
              <w:t>File Name:</w:t>
            </w:r>
          </w:p>
        </w:tc>
        <w:tc>
          <w:tcPr>
            <w:tcW w:w="3674" w:type="pct"/>
            <w:tcBorders>
              <w:bottom w:val="single" w:sz="4" w:space="0" w:color="808080"/>
            </w:tcBorders>
            <w:shd w:val="clear" w:color="auto" w:fill="auto"/>
          </w:tcPr>
          <w:p w14:paraId="24784FBC" w14:textId="6F68FD1C" w:rsidR="00492513" w:rsidRPr="003B1B26" w:rsidRDefault="00E04F8B" w:rsidP="00754C7A">
            <w:pPr>
              <w:pStyle w:val="BodyTextTable"/>
              <w:keepNext/>
              <w:keepLines/>
              <w:rPr>
                <w:b/>
                <w:bCs/>
              </w:rPr>
            </w:pPr>
            <w:r>
              <w:rPr>
                <w:b/>
                <w:bCs/>
              </w:rPr>
              <w:t>PLDT_3c_Solution_Req_Sim Registration.docx</w:t>
            </w:r>
          </w:p>
        </w:tc>
      </w:tr>
      <w:tr w:rsidR="00492513" w:rsidRPr="003B1B26" w14:paraId="42162ADF" w14:textId="77777777" w:rsidTr="003B1B26">
        <w:trPr>
          <w:cantSplit/>
        </w:trPr>
        <w:tc>
          <w:tcPr>
            <w:tcW w:w="1326" w:type="pct"/>
            <w:shd w:val="clear" w:color="auto" w:fill="auto"/>
          </w:tcPr>
          <w:p w14:paraId="754A4986" w14:textId="77777777" w:rsidR="00492513" w:rsidRPr="003B1B26" w:rsidRDefault="00492513" w:rsidP="003B1B26">
            <w:pPr>
              <w:pStyle w:val="BodyTextTable"/>
            </w:pPr>
            <w:r w:rsidRPr="003B1B26">
              <w:t>Template:</w:t>
            </w:r>
          </w:p>
        </w:tc>
        <w:tc>
          <w:tcPr>
            <w:tcW w:w="3674" w:type="pct"/>
            <w:shd w:val="clear" w:color="auto" w:fill="auto"/>
          </w:tcPr>
          <w:p w14:paraId="3DF383DB" w14:textId="3C2F0CEF" w:rsidR="00492513" w:rsidRPr="003B1B26" w:rsidRDefault="00E04F8B" w:rsidP="003B1B26">
            <w:pPr>
              <w:pStyle w:val="BodyTextTable"/>
              <w:rPr>
                <w:b/>
                <w:bCs/>
              </w:rPr>
            </w:pPr>
            <w:r>
              <w:rPr>
                <w:b/>
                <w:bCs/>
              </w:rPr>
              <w:t>New Development.dotm</w:t>
            </w:r>
          </w:p>
        </w:tc>
      </w:tr>
    </w:tbl>
    <w:p w14:paraId="67777D55" w14:textId="77777777" w:rsidR="00492513" w:rsidRPr="003B1B26" w:rsidRDefault="00492513" w:rsidP="003B1B26">
      <w:pPr>
        <w:pStyle w:val="BodyText"/>
      </w:pPr>
    </w:p>
    <w:p w14:paraId="6E101B4A" w14:textId="77777777" w:rsidR="00492513" w:rsidRPr="003B1B26" w:rsidRDefault="00492513" w:rsidP="003B1B26">
      <w:pPr>
        <w:pStyle w:val="ReleaseNotesTitle"/>
        <w:outlineLvl w:val="0"/>
        <w:sectPr w:rsidR="00492513" w:rsidRPr="003B1B26" w:rsidSect="003B1B26">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7AF3D7EC" w14:textId="77777777" w:rsidR="00492513" w:rsidRPr="003B1B26" w:rsidRDefault="00492513" w:rsidP="00492513">
      <w:pPr>
        <w:pStyle w:val="ReleaseNotesTitle"/>
      </w:pPr>
      <w:bookmarkStart w:id="7" w:name="_Toc489563969"/>
      <w:r w:rsidRPr="003B1B26">
        <w:lastRenderedPageBreak/>
        <w:t>Document Release Information</w:t>
      </w:r>
    </w:p>
    <w:p w14:paraId="1EA604A1" w14:textId="34798422" w:rsidR="00492513" w:rsidRPr="003B1B26" w:rsidRDefault="00492513" w:rsidP="00492513">
      <w:pPr>
        <w:pStyle w:val="ToDo"/>
        <w:rPr>
          <w:b w:val="0"/>
          <w:bCs w:val="0"/>
          <w:color w:val="FFFF00"/>
        </w:rPr>
      </w:pPr>
    </w:p>
    <w:tbl>
      <w:tblPr>
        <w:tblW w:w="375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900"/>
        <w:gridCol w:w="1984"/>
        <w:gridCol w:w="1529"/>
        <w:gridCol w:w="1354"/>
        <w:gridCol w:w="3948"/>
      </w:tblGrid>
      <w:tr w:rsidR="00CE73AC" w:rsidRPr="003B1B26" w14:paraId="3D5097F4" w14:textId="77777777" w:rsidTr="00CE73AC">
        <w:trPr>
          <w:cantSplit/>
          <w:tblHeader/>
        </w:trPr>
        <w:tc>
          <w:tcPr>
            <w:tcW w:w="463" w:type="pct"/>
            <w:tcBorders>
              <w:bottom w:val="single" w:sz="4" w:space="0" w:color="808080"/>
            </w:tcBorders>
            <w:shd w:val="clear" w:color="auto" w:fill="626469"/>
            <w:vAlign w:val="center"/>
            <w:hideMark/>
          </w:tcPr>
          <w:p w14:paraId="620C676F" w14:textId="0ADE20FE" w:rsidR="00CE73AC" w:rsidRPr="003B1B26" w:rsidRDefault="00CE73AC" w:rsidP="003B1B26">
            <w:pPr>
              <w:pStyle w:val="HeaderTable"/>
              <w:rPr>
                <w:color w:val="FFFFFF"/>
              </w:rPr>
            </w:pPr>
            <w:r>
              <w:rPr>
                <w:color w:val="FFFFFF"/>
              </w:rPr>
              <w:t xml:space="preserve">Doc </w:t>
            </w:r>
            <w:r w:rsidRPr="003B1B26">
              <w:rPr>
                <w:color w:val="FFFFFF"/>
              </w:rPr>
              <w:t>Ver.</w:t>
            </w:r>
          </w:p>
        </w:tc>
        <w:tc>
          <w:tcPr>
            <w:tcW w:w="1021" w:type="pct"/>
            <w:tcBorders>
              <w:bottom w:val="single" w:sz="4" w:space="0" w:color="808080"/>
            </w:tcBorders>
            <w:shd w:val="clear" w:color="auto" w:fill="626469"/>
            <w:vAlign w:val="center"/>
            <w:hideMark/>
          </w:tcPr>
          <w:p w14:paraId="10E8EA17" w14:textId="77777777" w:rsidR="00CE73AC" w:rsidRPr="003B1B26" w:rsidRDefault="00CE73AC" w:rsidP="003B1B26">
            <w:pPr>
              <w:pStyle w:val="HeaderTable"/>
              <w:rPr>
                <w:color w:val="FFFFFF"/>
              </w:rPr>
            </w:pPr>
            <w:r w:rsidRPr="003B1B26">
              <w:rPr>
                <w:color w:val="FFFFFF"/>
              </w:rPr>
              <w:t>Editor/Author</w:t>
            </w:r>
          </w:p>
        </w:tc>
        <w:tc>
          <w:tcPr>
            <w:tcW w:w="787" w:type="pct"/>
            <w:tcBorders>
              <w:bottom w:val="single" w:sz="4" w:space="0" w:color="808080"/>
            </w:tcBorders>
            <w:shd w:val="clear" w:color="auto" w:fill="626469"/>
            <w:vAlign w:val="center"/>
            <w:hideMark/>
          </w:tcPr>
          <w:p w14:paraId="266C3097" w14:textId="77777777" w:rsidR="00CE73AC" w:rsidRPr="003B1B26" w:rsidRDefault="00CE73AC" w:rsidP="003B1B26">
            <w:pPr>
              <w:pStyle w:val="HeaderTable"/>
              <w:rPr>
                <w:rFonts w:eastAsiaTheme="minorHAnsi" w:cs="Arial"/>
                <w:color w:val="FFFFFF"/>
                <w:szCs w:val="18"/>
              </w:rPr>
            </w:pPr>
            <w:r w:rsidRPr="003B1B26">
              <w:rPr>
                <w:color w:val="FFFFFF"/>
              </w:rPr>
              <w:t>Edit Date*</w:t>
            </w:r>
          </w:p>
        </w:tc>
        <w:tc>
          <w:tcPr>
            <w:tcW w:w="697" w:type="pct"/>
            <w:shd w:val="clear" w:color="auto" w:fill="626469"/>
            <w:vAlign w:val="center"/>
            <w:hideMark/>
          </w:tcPr>
          <w:p w14:paraId="1F90C755" w14:textId="77777777" w:rsidR="00CE73AC" w:rsidRPr="003B1B26" w:rsidRDefault="00CE73AC" w:rsidP="003B1B26">
            <w:pPr>
              <w:pStyle w:val="HeaderTable"/>
              <w:rPr>
                <w:color w:val="FFFFFF"/>
              </w:rPr>
            </w:pPr>
            <w:r w:rsidRPr="003B1B26">
              <w:rPr>
                <w:color w:val="FFFFFF"/>
              </w:rPr>
              <w:t>Section</w:t>
            </w:r>
          </w:p>
        </w:tc>
        <w:tc>
          <w:tcPr>
            <w:tcW w:w="2032" w:type="pct"/>
            <w:shd w:val="clear" w:color="auto" w:fill="626469"/>
            <w:vAlign w:val="center"/>
            <w:hideMark/>
          </w:tcPr>
          <w:p w14:paraId="103BBD62" w14:textId="77777777" w:rsidR="00CE73AC" w:rsidRPr="003B1B26" w:rsidRDefault="00CE73AC" w:rsidP="003B1B26">
            <w:pPr>
              <w:pStyle w:val="HeaderTable"/>
              <w:rPr>
                <w:color w:val="FFFFFF"/>
              </w:rPr>
            </w:pPr>
            <w:r w:rsidRPr="003B1B26">
              <w:rPr>
                <w:color w:val="FFFFFF"/>
              </w:rPr>
              <w:t>Changes</w:t>
            </w:r>
          </w:p>
        </w:tc>
      </w:tr>
      <w:tr w:rsidR="00CE73AC" w:rsidRPr="003B1B26" w14:paraId="72105AAC" w14:textId="77777777" w:rsidTr="00CE73AC">
        <w:trPr>
          <w:cantSplit/>
        </w:trPr>
        <w:tc>
          <w:tcPr>
            <w:tcW w:w="463" w:type="pct"/>
            <w:tcBorders>
              <w:bottom w:val="single" w:sz="4" w:space="0" w:color="808080"/>
            </w:tcBorders>
            <w:shd w:val="clear" w:color="auto" w:fill="auto"/>
            <w:hideMark/>
          </w:tcPr>
          <w:p w14:paraId="627BA8B6" w14:textId="77777777" w:rsidR="00CE73AC" w:rsidRPr="003B1B26" w:rsidRDefault="00CE73AC" w:rsidP="00E37AA9">
            <w:pPr>
              <w:pStyle w:val="BodyTextTable"/>
            </w:pPr>
          </w:p>
        </w:tc>
        <w:tc>
          <w:tcPr>
            <w:tcW w:w="1021" w:type="pct"/>
            <w:tcBorders>
              <w:bottom w:val="single" w:sz="4" w:space="0" w:color="808080"/>
            </w:tcBorders>
            <w:shd w:val="clear" w:color="auto" w:fill="auto"/>
          </w:tcPr>
          <w:p w14:paraId="3D043E23" w14:textId="66D811C2" w:rsidR="00CE73AC" w:rsidRPr="003B1B26" w:rsidRDefault="00CE73AC" w:rsidP="00E37AA9">
            <w:pPr>
              <w:pStyle w:val="BodyTextTable"/>
            </w:pPr>
          </w:p>
        </w:tc>
        <w:tc>
          <w:tcPr>
            <w:tcW w:w="787" w:type="pct"/>
            <w:tcBorders>
              <w:bottom w:val="single" w:sz="4" w:space="0" w:color="808080"/>
            </w:tcBorders>
            <w:shd w:val="clear" w:color="auto" w:fill="auto"/>
          </w:tcPr>
          <w:p w14:paraId="69CD3CDF" w14:textId="6DAB7C9A" w:rsidR="00CE73AC" w:rsidRPr="003B1B26" w:rsidRDefault="00CE73AC" w:rsidP="00E37AA9">
            <w:pPr>
              <w:pStyle w:val="BodyTextTable"/>
              <w:rPr>
                <w:rFonts w:ascii="Times New Roman" w:hAnsi="Times New Roman"/>
                <w:sz w:val="24"/>
                <w:szCs w:val="24"/>
              </w:rPr>
            </w:pPr>
          </w:p>
        </w:tc>
        <w:tc>
          <w:tcPr>
            <w:tcW w:w="2729" w:type="pct"/>
            <w:gridSpan w:val="2"/>
            <w:tcBorders>
              <w:bottom w:val="single" w:sz="4" w:space="0" w:color="808080"/>
            </w:tcBorders>
            <w:shd w:val="clear" w:color="auto" w:fill="auto"/>
          </w:tcPr>
          <w:p w14:paraId="37E585F1" w14:textId="37FFDC19" w:rsidR="00CE73AC" w:rsidRPr="003B1B26" w:rsidRDefault="00CE73AC" w:rsidP="00E37AA9">
            <w:pPr>
              <w:pStyle w:val="BodyTextTable"/>
            </w:pPr>
          </w:p>
        </w:tc>
      </w:tr>
      <w:tr w:rsidR="00CE73AC" w:rsidRPr="003B1B26" w14:paraId="3093BCA7" w14:textId="77777777" w:rsidTr="00CE73AC">
        <w:trPr>
          <w:cantSplit/>
        </w:trPr>
        <w:tc>
          <w:tcPr>
            <w:tcW w:w="463" w:type="pct"/>
            <w:tcBorders>
              <w:bottom w:val="single" w:sz="4" w:space="0" w:color="808080"/>
            </w:tcBorders>
            <w:shd w:val="clear" w:color="auto" w:fill="auto"/>
          </w:tcPr>
          <w:p w14:paraId="54518AD6" w14:textId="77777777" w:rsidR="00CE73AC" w:rsidRPr="003B1B26" w:rsidRDefault="00CE73AC" w:rsidP="00B618F0">
            <w:pPr>
              <w:pStyle w:val="BodyTextTable"/>
            </w:pPr>
          </w:p>
        </w:tc>
        <w:tc>
          <w:tcPr>
            <w:tcW w:w="1021" w:type="pct"/>
            <w:tcBorders>
              <w:bottom w:val="single" w:sz="4" w:space="0" w:color="808080"/>
            </w:tcBorders>
            <w:shd w:val="clear" w:color="auto" w:fill="auto"/>
          </w:tcPr>
          <w:p w14:paraId="574806C3" w14:textId="04D04985" w:rsidR="00CE73AC" w:rsidRDefault="00CE73AC" w:rsidP="00B618F0">
            <w:pPr>
              <w:pStyle w:val="BodyTextTable"/>
            </w:pPr>
          </w:p>
        </w:tc>
        <w:tc>
          <w:tcPr>
            <w:tcW w:w="787" w:type="pct"/>
            <w:tcBorders>
              <w:bottom w:val="single" w:sz="4" w:space="0" w:color="808080"/>
            </w:tcBorders>
            <w:shd w:val="clear" w:color="auto" w:fill="auto"/>
          </w:tcPr>
          <w:p w14:paraId="679193CF" w14:textId="3E20A114" w:rsidR="00CE73AC" w:rsidRDefault="00CE73AC" w:rsidP="00B618F0">
            <w:pPr>
              <w:pStyle w:val="BodyTextTable"/>
            </w:pPr>
          </w:p>
        </w:tc>
        <w:tc>
          <w:tcPr>
            <w:tcW w:w="2729" w:type="pct"/>
            <w:gridSpan w:val="2"/>
            <w:tcBorders>
              <w:bottom w:val="single" w:sz="4" w:space="0" w:color="808080"/>
            </w:tcBorders>
            <w:shd w:val="clear" w:color="auto" w:fill="auto"/>
          </w:tcPr>
          <w:p w14:paraId="56E0650F" w14:textId="6DDFCF4D" w:rsidR="00CE73AC" w:rsidRDefault="00CE73AC" w:rsidP="00B618F0">
            <w:pPr>
              <w:pStyle w:val="BodyTextTable"/>
            </w:pPr>
          </w:p>
        </w:tc>
      </w:tr>
      <w:tr w:rsidR="00A72CC0" w:rsidRPr="003B1B26" w14:paraId="632E413D" w14:textId="63E63F9E" w:rsidTr="00CE73AC">
        <w:trPr>
          <w:cantSplit/>
        </w:trPr>
        <w:tc>
          <w:tcPr>
            <w:tcW w:w="463" w:type="pct"/>
            <w:tcBorders>
              <w:bottom w:val="single" w:sz="4" w:space="0" w:color="808080"/>
            </w:tcBorders>
            <w:shd w:val="clear" w:color="auto" w:fill="auto"/>
          </w:tcPr>
          <w:p w14:paraId="61BB7C95" w14:textId="6C54ADBC" w:rsidR="00A72CC0" w:rsidRPr="003B1B26" w:rsidRDefault="00A72CC0" w:rsidP="00A72CC0">
            <w:pPr>
              <w:pStyle w:val="BodyTextTable"/>
            </w:pPr>
          </w:p>
        </w:tc>
        <w:tc>
          <w:tcPr>
            <w:tcW w:w="1021" w:type="pct"/>
            <w:tcBorders>
              <w:bottom w:val="single" w:sz="4" w:space="0" w:color="808080"/>
            </w:tcBorders>
            <w:shd w:val="clear" w:color="auto" w:fill="auto"/>
          </w:tcPr>
          <w:p w14:paraId="70A73971" w14:textId="20C979DC" w:rsidR="00A72CC0" w:rsidRDefault="00A72CC0" w:rsidP="00A72CC0">
            <w:pPr>
              <w:pStyle w:val="BodyTextTable"/>
            </w:pPr>
          </w:p>
        </w:tc>
        <w:tc>
          <w:tcPr>
            <w:tcW w:w="787" w:type="pct"/>
            <w:tcBorders>
              <w:bottom w:val="single" w:sz="4" w:space="0" w:color="808080"/>
            </w:tcBorders>
            <w:shd w:val="clear" w:color="auto" w:fill="auto"/>
          </w:tcPr>
          <w:p w14:paraId="5308436F" w14:textId="2F31B3BF" w:rsidR="00A72CC0" w:rsidRDefault="00A72CC0" w:rsidP="00A72CC0">
            <w:pPr>
              <w:pStyle w:val="BodyTextTable"/>
            </w:pPr>
          </w:p>
        </w:tc>
        <w:tc>
          <w:tcPr>
            <w:tcW w:w="2729" w:type="pct"/>
            <w:gridSpan w:val="2"/>
            <w:tcBorders>
              <w:bottom w:val="single" w:sz="4" w:space="0" w:color="808080"/>
            </w:tcBorders>
            <w:shd w:val="clear" w:color="auto" w:fill="auto"/>
          </w:tcPr>
          <w:p w14:paraId="1C0DF07A" w14:textId="20386970" w:rsidR="00A72CC0" w:rsidRPr="003B1B26" w:rsidRDefault="00A72CC0" w:rsidP="00A72CC0">
            <w:pPr>
              <w:pStyle w:val="BodyTextTable"/>
            </w:pPr>
          </w:p>
        </w:tc>
      </w:tr>
      <w:tr w:rsidR="00A72CC0" w:rsidRPr="003B1B26" w14:paraId="36AE19F4" w14:textId="77777777" w:rsidTr="00CE73AC">
        <w:trPr>
          <w:cantSplit/>
        </w:trPr>
        <w:tc>
          <w:tcPr>
            <w:tcW w:w="463" w:type="pct"/>
            <w:tcBorders>
              <w:bottom w:val="single" w:sz="4" w:space="0" w:color="808080"/>
            </w:tcBorders>
            <w:shd w:val="clear" w:color="auto" w:fill="auto"/>
          </w:tcPr>
          <w:p w14:paraId="04D3809C" w14:textId="098A0BA8" w:rsidR="00A72CC0" w:rsidRPr="003B1B26" w:rsidRDefault="00A72CC0" w:rsidP="00A72CC0">
            <w:pPr>
              <w:pStyle w:val="BodyTextTable"/>
            </w:pPr>
          </w:p>
        </w:tc>
        <w:tc>
          <w:tcPr>
            <w:tcW w:w="1021" w:type="pct"/>
            <w:tcBorders>
              <w:bottom w:val="single" w:sz="4" w:space="0" w:color="808080"/>
            </w:tcBorders>
            <w:shd w:val="clear" w:color="auto" w:fill="auto"/>
          </w:tcPr>
          <w:p w14:paraId="40F9810B" w14:textId="5845D1AF" w:rsidR="00A72CC0" w:rsidRDefault="00A72CC0" w:rsidP="00A72CC0">
            <w:pPr>
              <w:pStyle w:val="BodyTextTable"/>
            </w:pPr>
          </w:p>
        </w:tc>
        <w:tc>
          <w:tcPr>
            <w:tcW w:w="787" w:type="pct"/>
            <w:tcBorders>
              <w:bottom w:val="single" w:sz="4" w:space="0" w:color="808080"/>
            </w:tcBorders>
            <w:shd w:val="clear" w:color="auto" w:fill="auto"/>
          </w:tcPr>
          <w:p w14:paraId="0A607298" w14:textId="35C16B80" w:rsidR="00A72CC0" w:rsidRDefault="00A72CC0" w:rsidP="00A72CC0">
            <w:pPr>
              <w:pStyle w:val="BodyTextTable"/>
            </w:pPr>
          </w:p>
        </w:tc>
        <w:tc>
          <w:tcPr>
            <w:tcW w:w="2729" w:type="pct"/>
            <w:gridSpan w:val="2"/>
            <w:tcBorders>
              <w:bottom w:val="single" w:sz="4" w:space="0" w:color="808080"/>
            </w:tcBorders>
            <w:shd w:val="clear" w:color="auto" w:fill="auto"/>
          </w:tcPr>
          <w:p w14:paraId="243B04A1" w14:textId="0799E3B6" w:rsidR="00A72CC0" w:rsidRPr="003B1B26" w:rsidRDefault="00A72CC0" w:rsidP="00A72CC0">
            <w:pPr>
              <w:pStyle w:val="BodyTextTable"/>
            </w:pPr>
          </w:p>
        </w:tc>
      </w:tr>
      <w:tr w:rsidR="001A66A1" w:rsidRPr="003B1B26" w14:paraId="4BA4250B" w14:textId="77777777" w:rsidTr="00CE73AC">
        <w:trPr>
          <w:cantSplit/>
        </w:trPr>
        <w:tc>
          <w:tcPr>
            <w:tcW w:w="463" w:type="pct"/>
            <w:tcBorders>
              <w:bottom w:val="single" w:sz="4" w:space="0" w:color="808080"/>
            </w:tcBorders>
            <w:shd w:val="clear" w:color="auto" w:fill="auto"/>
          </w:tcPr>
          <w:p w14:paraId="78737ED4" w14:textId="3C47242B" w:rsidR="001A66A1" w:rsidRPr="003B1B26" w:rsidRDefault="001A66A1" w:rsidP="001A66A1">
            <w:pPr>
              <w:pStyle w:val="BodyTextTable"/>
            </w:pPr>
            <w:ins w:id="8" w:author="Eyal Bekerman" w:date="2023-01-16T14:01:00Z">
              <w:r>
                <w:t>0.2</w:t>
              </w:r>
            </w:ins>
          </w:p>
        </w:tc>
        <w:tc>
          <w:tcPr>
            <w:tcW w:w="1021" w:type="pct"/>
            <w:tcBorders>
              <w:bottom w:val="single" w:sz="4" w:space="0" w:color="808080"/>
            </w:tcBorders>
            <w:shd w:val="clear" w:color="auto" w:fill="auto"/>
          </w:tcPr>
          <w:p w14:paraId="01D57F15" w14:textId="4C05F78E" w:rsidR="001A66A1" w:rsidRPr="003B1B26" w:rsidRDefault="001A66A1" w:rsidP="001A66A1">
            <w:pPr>
              <w:pStyle w:val="BodyTextTable"/>
            </w:pPr>
            <w:ins w:id="9" w:author="Eyal Bekerman" w:date="2023-01-16T14:01:00Z">
              <w:r>
                <w:t>Eyal Bekerman</w:t>
              </w:r>
            </w:ins>
          </w:p>
        </w:tc>
        <w:tc>
          <w:tcPr>
            <w:tcW w:w="787" w:type="pct"/>
            <w:tcBorders>
              <w:bottom w:val="single" w:sz="4" w:space="0" w:color="808080"/>
            </w:tcBorders>
            <w:shd w:val="clear" w:color="auto" w:fill="auto"/>
          </w:tcPr>
          <w:p w14:paraId="1C83116E" w14:textId="42B01A34" w:rsidR="001A66A1" w:rsidRPr="00510163" w:rsidRDefault="001A66A1" w:rsidP="001A66A1">
            <w:pPr>
              <w:pStyle w:val="BodyTextTable"/>
            </w:pPr>
            <w:ins w:id="10" w:author="Eyal Bekerman" w:date="2023-01-16T14:01:00Z">
              <w:r>
                <w:t>Jan</w:t>
              </w:r>
              <w:r w:rsidRPr="003B1B26">
                <w:t>-</w:t>
              </w:r>
              <w:r>
                <w:t>16</w:t>
              </w:r>
              <w:r w:rsidRPr="003B1B26">
                <w:t>-20</w:t>
              </w:r>
              <w:r>
                <w:t>23</w:t>
              </w:r>
            </w:ins>
          </w:p>
        </w:tc>
        <w:tc>
          <w:tcPr>
            <w:tcW w:w="2729" w:type="pct"/>
            <w:gridSpan w:val="2"/>
            <w:tcBorders>
              <w:bottom w:val="single" w:sz="4" w:space="0" w:color="808080"/>
            </w:tcBorders>
            <w:shd w:val="clear" w:color="auto" w:fill="auto"/>
          </w:tcPr>
          <w:p w14:paraId="6B4073D0" w14:textId="65CA8F35" w:rsidR="001A66A1" w:rsidRPr="003B1B26" w:rsidRDefault="001A66A1" w:rsidP="001A66A1">
            <w:pPr>
              <w:pStyle w:val="BodyTextTable"/>
            </w:pPr>
            <w:ins w:id="11" w:author="Eyal Bekerman" w:date="2023-01-16T14:01:00Z">
              <w:r>
                <w:t xml:space="preserve">Updated for </w:t>
              </w:r>
            </w:ins>
            <w:ins w:id="12" w:author="Eyal Bekerman" w:date="2023-01-16T14:02:00Z">
              <w:r w:rsidRPr="001A66A1">
                <w:t>PRJ0014018 Realtime Update</w:t>
              </w:r>
            </w:ins>
          </w:p>
        </w:tc>
      </w:tr>
      <w:tr w:rsidR="001A66A1" w:rsidRPr="003B1B26" w14:paraId="720879C5" w14:textId="77777777" w:rsidTr="00CE73AC">
        <w:trPr>
          <w:cantSplit/>
          <w:tblHeader/>
        </w:trPr>
        <w:tc>
          <w:tcPr>
            <w:tcW w:w="463" w:type="pct"/>
            <w:shd w:val="clear" w:color="auto" w:fill="auto"/>
            <w:hideMark/>
          </w:tcPr>
          <w:p w14:paraId="6FF1A83F" w14:textId="7252898C" w:rsidR="001A66A1" w:rsidRPr="003B1B26" w:rsidRDefault="001A66A1" w:rsidP="001A66A1">
            <w:pPr>
              <w:pStyle w:val="BodyTextTable"/>
            </w:pPr>
            <w:r>
              <w:t>0.1</w:t>
            </w:r>
          </w:p>
        </w:tc>
        <w:tc>
          <w:tcPr>
            <w:tcW w:w="1021" w:type="pct"/>
            <w:shd w:val="clear" w:color="auto" w:fill="auto"/>
            <w:hideMark/>
          </w:tcPr>
          <w:p w14:paraId="24D07891" w14:textId="1A42E8E0" w:rsidR="001A66A1" w:rsidRPr="00965D69" w:rsidRDefault="001A66A1" w:rsidP="001A66A1">
            <w:pPr>
              <w:pStyle w:val="BodyTextTable"/>
            </w:pPr>
            <w:r>
              <w:t>Eyal Bekerman</w:t>
            </w:r>
          </w:p>
        </w:tc>
        <w:tc>
          <w:tcPr>
            <w:tcW w:w="787" w:type="pct"/>
            <w:shd w:val="clear" w:color="auto" w:fill="auto"/>
            <w:hideMark/>
          </w:tcPr>
          <w:p w14:paraId="6E25B5B2" w14:textId="35DBA8B3" w:rsidR="001A66A1" w:rsidRPr="003B1B26" w:rsidRDefault="001A66A1" w:rsidP="001A66A1">
            <w:pPr>
              <w:pStyle w:val="BodyTextTable"/>
            </w:pPr>
            <w:r>
              <w:t>Dec</w:t>
            </w:r>
            <w:r w:rsidRPr="003B1B26">
              <w:t>-</w:t>
            </w:r>
            <w:r>
              <w:t>27</w:t>
            </w:r>
            <w:r w:rsidRPr="003B1B26">
              <w:t>-20</w:t>
            </w:r>
            <w:r>
              <w:t>22</w:t>
            </w:r>
          </w:p>
        </w:tc>
        <w:tc>
          <w:tcPr>
            <w:tcW w:w="2729" w:type="pct"/>
            <w:gridSpan w:val="2"/>
            <w:shd w:val="clear" w:color="auto" w:fill="auto"/>
            <w:hideMark/>
          </w:tcPr>
          <w:p w14:paraId="37B85FC8" w14:textId="77777777" w:rsidR="001A66A1" w:rsidRPr="003B1B26" w:rsidRDefault="001A66A1" w:rsidP="001A66A1">
            <w:pPr>
              <w:pStyle w:val="BodyTextTable"/>
            </w:pPr>
            <w:r w:rsidRPr="003B1B26">
              <w:t>Document created</w:t>
            </w:r>
          </w:p>
        </w:tc>
      </w:tr>
    </w:tbl>
    <w:p w14:paraId="4A34687C" w14:textId="77777777" w:rsidR="00492513" w:rsidRPr="003B1B26" w:rsidRDefault="00492513" w:rsidP="00492513">
      <w:pPr>
        <w:pStyle w:val="BodyText"/>
      </w:pPr>
    </w:p>
    <w:p w14:paraId="579948DE" w14:textId="77777777" w:rsidR="00492513" w:rsidRPr="003B1B26" w:rsidRDefault="00492513" w:rsidP="00492513">
      <w:pPr>
        <w:pStyle w:val="BodyText"/>
        <w:sectPr w:rsidR="00492513" w:rsidRPr="003B1B26" w:rsidSect="003B1B26">
          <w:footerReference w:type="default" r:id="rId14"/>
          <w:headerReference w:type="first" r:id="rId15"/>
          <w:footerReference w:type="first" r:id="rId16"/>
          <w:pgSz w:w="15840" w:h="12240" w:orient="landscape"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2E8D551A" w14:textId="77777777" w:rsidR="00492513" w:rsidRPr="003B1B26" w:rsidRDefault="00492513" w:rsidP="00492513">
      <w:pPr>
        <w:pStyle w:val="Contents"/>
        <w:outlineLvl w:val="0"/>
      </w:pPr>
      <w:bookmarkStart w:id="13" w:name="_Toc125369565"/>
      <w:r w:rsidRPr="003B1B26">
        <w:lastRenderedPageBreak/>
        <w:t>Table of Contents</w:t>
      </w:r>
      <w:bookmarkEnd w:id="13"/>
    </w:p>
    <w:p w14:paraId="239384B3" w14:textId="6F5BB1A8" w:rsidR="00E04F8B" w:rsidRDefault="00492513">
      <w:pPr>
        <w:pStyle w:val="TOC1"/>
        <w:rPr>
          <w:rFonts w:asciiTheme="minorHAnsi" w:eastAsiaTheme="minorEastAsia" w:hAnsiTheme="minorHAnsi" w:cstheme="minorBidi"/>
          <w:b w:val="0"/>
          <w:color w:val="auto"/>
        </w:rPr>
      </w:pPr>
      <w:r w:rsidRPr="003B1B26">
        <w:rPr>
          <w:noProof w:val="0"/>
        </w:rPr>
        <w:fldChar w:fldCharType="begin"/>
      </w:r>
      <w:r w:rsidRPr="003B1B26">
        <w:rPr>
          <w:noProof w:val="0"/>
        </w:rPr>
        <w:instrText xml:space="preserve"> TOC \o "1-3" \h \z \u </w:instrText>
      </w:r>
      <w:r w:rsidRPr="003B1B26">
        <w:rPr>
          <w:noProof w:val="0"/>
        </w:rPr>
        <w:fldChar w:fldCharType="separate"/>
      </w:r>
      <w:hyperlink w:anchor="_Toc125369565" w:history="1">
        <w:r w:rsidR="00E04F8B" w:rsidRPr="000F4107">
          <w:rPr>
            <w:rStyle w:val="Hyperlink"/>
          </w:rPr>
          <w:t>Table of Contents</w:t>
        </w:r>
        <w:r w:rsidR="00E04F8B">
          <w:rPr>
            <w:webHidden/>
          </w:rPr>
          <w:tab/>
        </w:r>
        <w:r w:rsidR="00E04F8B">
          <w:rPr>
            <w:webHidden/>
          </w:rPr>
          <w:fldChar w:fldCharType="begin"/>
        </w:r>
        <w:r w:rsidR="00E04F8B">
          <w:rPr>
            <w:webHidden/>
          </w:rPr>
          <w:instrText xml:space="preserve"> PAGEREF _Toc125369565 \h </w:instrText>
        </w:r>
        <w:r w:rsidR="00E04F8B">
          <w:rPr>
            <w:webHidden/>
          </w:rPr>
        </w:r>
        <w:r w:rsidR="00E04F8B">
          <w:rPr>
            <w:webHidden/>
          </w:rPr>
          <w:fldChar w:fldCharType="separate"/>
        </w:r>
        <w:r w:rsidR="00E04F8B">
          <w:rPr>
            <w:webHidden/>
          </w:rPr>
          <w:t>ii</w:t>
        </w:r>
        <w:r w:rsidR="00E04F8B">
          <w:rPr>
            <w:webHidden/>
          </w:rPr>
          <w:fldChar w:fldCharType="end"/>
        </w:r>
      </w:hyperlink>
    </w:p>
    <w:p w14:paraId="6D5686CA" w14:textId="7FDD6771" w:rsidR="00E04F8B" w:rsidRDefault="00E04F8B">
      <w:pPr>
        <w:pStyle w:val="TOC1"/>
        <w:rPr>
          <w:rFonts w:asciiTheme="minorHAnsi" w:eastAsiaTheme="minorEastAsia" w:hAnsiTheme="minorHAnsi" w:cstheme="minorBidi"/>
          <w:b w:val="0"/>
          <w:color w:val="auto"/>
        </w:rPr>
      </w:pPr>
      <w:hyperlink w:anchor="_Toc125369566" w:history="1">
        <w:r w:rsidRPr="000F4107">
          <w:rPr>
            <w:rStyle w:val="Hyperlink"/>
            <w:bCs/>
          </w:rPr>
          <w:t>1</w:t>
        </w:r>
        <w:r>
          <w:rPr>
            <w:rFonts w:asciiTheme="minorHAnsi" w:eastAsiaTheme="minorEastAsia" w:hAnsiTheme="minorHAnsi" w:cstheme="minorBidi"/>
            <w:b w:val="0"/>
            <w:color w:val="auto"/>
          </w:rPr>
          <w:tab/>
        </w:r>
        <w:r w:rsidRPr="000F4107">
          <w:rPr>
            <w:rStyle w:val="Hyperlink"/>
          </w:rPr>
          <w:t>Overview</w:t>
        </w:r>
        <w:r>
          <w:rPr>
            <w:webHidden/>
          </w:rPr>
          <w:tab/>
        </w:r>
        <w:r>
          <w:rPr>
            <w:webHidden/>
          </w:rPr>
          <w:fldChar w:fldCharType="begin"/>
        </w:r>
        <w:r>
          <w:rPr>
            <w:webHidden/>
          </w:rPr>
          <w:instrText xml:space="preserve"> PAGEREF _Toc125369566 \h </w:instrText>
        </w:r>
        <w:r>
          <w:rPr>
            <w:webHidden/>
          </w:rPr>
        </w:r>
        <w:r>
          <w:rPr>
            <w:webHidden/>
          </w:rPr>
          <w:fldChar w:fldCharType="separate"/>
        </w:r>
        <w:r>
          <w:rPr>
            <w:webHidden/>
          </w:rPr>
          <w:t>i</w:t>
        </w:r>
        <w:r>
          <w:rPr>
            <w:webHidden/>
          </w:rPr>
          <w:fldChar w:fldCharType="end"/>
        </w:r>
      </w:hyperlink>
    </w:p>
    <w:p w14:paraId="2B7DE354" w14:textId="0E1A6C35" w:rsidR="00E04F8B" w:rsidRDefault="00E04F8B">
      <w:pPr>
        <w:pStyle w:val="TOC2"/>
        <w:rPr>
          <w:rFonts w:asciiTheme="minorHAnsi" w:eastAsiaTheme="minorEastAsia" w:hAnsiTheme="minorHAnsi" w:cstheme="minorBidi"/>
          <w:noProof/>
          <w:color w:val="auto"/>
          <w:sz w:val="22"/>
          <w:szCs w:val="22"/>
        </w:rPr>
      </w:pPr>
      <w:hyperlink w:anchor="_Toc125369567" w:history="1">
        <w:r w:rsidRPr="000F4107">
          <w:rPr>
            <w:rStyle w:val="Hyperlink"/>
            <w:noProof/>
          </w:rPr>
          <w:t>1.1</w:t>
        </w:r>
        <w:r>
          <w:rPr>
            <w:rFonts w:asciiTheme="minorHAnsi" w:eastAsiaTheme="minorEastAsia" w:hAnsiTheme="minorHAnsi" w:cstheme="minorBidi"/>
            <w:noProof/>
            <w:color w:val="auto"/>
            <w:sz w:val="22"/>
            <w:szCs w:val="22"/>
          </w:rPr>
          <w:tab/>
        </w:r>
        <w:r w:rsidRPr="000F4107">
          <w:rPr>
            <w:rStyle w:val="Hyperlink"/>
            <w:noProof/>
          </w:rPr>
          <w:t>Scope of Document</w:t>
        </w:r>
        <w:r>
          <w:rPr>
            <w:noProof/>
            <w:webHidden/>
          </w:rPr>
          <w:tab/>
        </w:r>
        <w:r>
          <w:rPr>
            <w:noProof/>
            <w:webHidden/>
          </w:rPr>
          <w:fldChar w:fldCharType="begin"/>
        </w:r>
        <w:r>
          <w:rPr>
            <w:noProof/>
            <w:webHidden/>
          </w:rPr>
          <w:instrText xml:space="preserve"> PAGEREF _Toc125369567 \h </w:instrText>
        </w:r>
        <w:r>
          <w:rPr>
            <w:noProof/>
            <w:webHidden/>
          </w:rPr>
        </w:r>
        <w:r>
          <w:rPr>
            <w:noProof/>
            <w:webHidden/>
          </w:rPr>
          <w:fldChar w:fldCharType="separate"/>
        </w:r>
        <w:r>
          <w:rPr>
            <w:noProof/>
            <w:webHidden/>
          </w:rPr>
          <w:t>i</w:t>
        </w:r>
        <w:r>
          <w:rPr>
            <w:noProof/>
            <w:webHidden/>
          </w:rPr>
          <w:fldChar w:fldCharType="end"/>
        </w:r>
      </w:hyperlink>
    </w:p>
    <w:p w14:paraId="1786CF61" w14:textId="2903A6B8" w:rsidR="00E04F8B" w:rsidRDefault="00E04F8B">
      <w:pPr>
        <w:pStyle w:val="TOC2"/>
        <w:rPr>
          <w:rFonts w:asciiTheme="minorHAnsi" w:eastAsiaTheme="minorEastAsia" w:hAnsiTheme="minorHAnsi" w:cstheme="minorBidi"/>
          <w:noProof/>
          <w:color w:val="auto"/>
          <w:sz w:val="22"/>
          <w:szCs w:val="22"/>
        </w:rPr>
      </w:pPr>
      <w:hyperlink w:anchor="_Toc125369568" w:history="1">
        <w:r w:rsidRPr="000F4107">
          <w:rPr>
            <w:rStyle w:val="Hyperlink"/>
            <w:noProof/>
          </w:rPr>
          <w:t>1.2</w:t>
        </w:r>
        <w:r>
          <w:rPr>
            <w:rFonts w:asciiTheme="minorHAnsi" w:eastAsiaTheme="minorEastAsia" w:hAnsiTheme="minorHAnsi" w:cstheme="minorBidi"/>
            <w:noProof/>
            <w:color w:val="auto"/>
            <w:sz w:val="22"/>
            <w:szCs w:val="22"/>
          </w:rPr>
          <w:tab/>
        </w:r>
        <w:r w:rsidRPr="000F4107">
          <w:rPr>
            <w:rStyle w:val="Hyperlink"/>
            <w:noProof/>
          </w:rPr>
          <w:t>Related Documentation</w:t>
        </w:r>
        <w:r>
          <w:rPr>
            <w:noProof/>
            <w:webHidden/>
          </w:rPr>
          <w:tab/>
        </w:r>
        <w:r>
          <w:rPr>
            <w:noProof/>
            <w:webHidden/>
          </w:rPr>
          <w:fldChar w:fldCharType="begin"/>
        </w:r>
        <w:r>
          <w:rPr>
            <w:noProof/>
            <w:webHidden/>
          </w:rPr>
          <w:instrText xml:space="preserve"> PAGEREF _Toc125369568 \h </w:instrText>
        </w:r>
        <w:r>
          <w:rPr>
            <w:noProof/>
            <w:webHidden/>
          </w:rPr>
        </w:r>
        <w:r>
          <w:rPr>
            <w:noProof/>
            <w:webHidden/>
          </w:rPr>
          <w:fldChar w:fldCharType="separate"/>
        </w:r>
        <w:r>
          <w:rPr>
            <w:noProof/>
            <w:webHidden/>
          </w:rPr>
          <w:t>i</w:t>
        </w:r>
        <w:r>
          <w:rPr>
            <w:noProof/>
            <w:webHidden/>
          </w:rPr>
          <w:fldChar w:fldCharType="end"/>
        </w:r>
      </w:hyperlink>
    </w:p>
    <w:p w14:paraId="29CE891E" w14:textId="4F84D70A" w:rsidR="00E04F8B" w:rsidRDefault="00E04F8B">
      <w:pPr>
        <w:pStyle w:val="TOC2"/>
        <w:rPr>
          <w:rFonts w:asciiTheme="minorHAnsi" w:eastAsiaTheme="minorEastAsia" w:hAnsiTheme="minorHAnsi" w:cstheme="minorBidi"/>
          <w:noProof/>
          <w:color w:val="auto"/>
          <w:sz w:val="22"/>
          <w:szCs w:val="22"/>
        </w:rPr>
      </w:pPr>
      <w:hyperlink w:anchor="_Toc125369569" w:history="1">
        <w:r w:rsidRPr="000F4107">
          <w:rPr>
            <w:rStyle w:val="Hyperlink"/>
            <w:noProof/>
          </w:rPr>
          <w:t>1.3</w:t>
        </w:r>
        <w:r>
          <w:rPr>
            <w:rFonts w:asciiTheme="minorHAnsi" w:eastAsiaTheme="minorEastAsia" w:hAnsiTheme="minorHAnsi" w:cstheme="minorBidi"/>
            <w:noProof/>
            <w:color w:val="auto"/>
            <w:sz w:val="22"/>
            <w:szCs w:val="22"/>
          </w:rPr>
          <w:tab/>
        </w:r>
        <w:r w:rsidRPr="000F4107">
          <w:rPr>
            <w:rStyle w:val="Hyperlink"/>
            <w:noProof/>
          </w:rPr>
          <w:t>Terms and Definitions</w:t>
        </w:r>
        <w:r>
          <w:rPr>
            <w:noProof/>
            <w:webHidden/>
          </w:rPr>
          <w:tab/>
        </w:r>
        <w:r>
          <w:rPr>
            <w:noProof/>
            <w:webHidden/>
          </w:rPr>
          <w:fldChar w:fldCharType="begin"/>
        </w:r>
        <w:r>
          <w:rPr>
            <w:noProof/>
            <w:webHidden/>
          </w:rPr>
          <w:instrText xml:space="preserve"> PAGEREF _Toc125369569 \h </w:instrText>
        </w:r>
        <w:r>
          <w:rPr>
            <w:noProof/>
            <w:webHidden/>
          </w:rPr>
        </w:r>
        <w:r>
          <w:rPr>
            <w:noProof/>
            <w:webHidden/>
          </w:rPr>
          <w:fldChar w:fldCharType="separate"/>
        </w:r>
        <w:r>
          <w:rPr>
            <w:noProof/>
            <w:webHidden/>
          </w:rPr>
          <w:t>i</w:t>
        </w:r>
        <w:r>
          <w:rPr>
            <w:noProof/>
            <w:webHidden/>
          </w:rPr>
          <w:fldChar w:fldCharType="end"/>
        </w:r>
      </w:hyperlink>
    </w:p>
    <w:p w14:paraId="736F054F" w14:textId="123C3102" w:rsidR="00E04F8B" w:rsidRDefault="00E04F8B">
      <w:pPr>
        <w:pStyle w:val="TOC2"/>
        <w:rPr>
          <w:rFonts w:asciiTheme="minorHAnsi" w:eastAsiaTheme="minorEastAsia" w:hAnsiTheme="minorHAnsi" w:cstheme="minorBidi"/>
          <w:noProof/>
          <w:color w:val="auto"/>
          <w:sz w:val="22"/>
          <w:szCs w:val="22"/>
        </w:rPr>
      </w:pPr>
      <w:hyperlink w:anchor="_Toc125369570" w:history="1">
        <w:r w:rsidRPr="000F4107">
          <w:rPr>
            <w:rStyle w:val="Hyperlink"/>
            <w:noProof/>
          </w:rPr>
          <w:t>1.4</w:t>
        </w:r>
        <w:r>
          <w:rPr>
            <w:rFonts w:asciiTheme="minorHAnsi" w:eastAsiaTheme="minorEastAsia" w:hAnsiTheme="minorHAnsi" w:cstheme="minorBidi"/>
            <w:noProof/>
            <w:color w:val="auto"/>
            <w:sz w:val="22"/>
            <w:szCs w:val="22"/>
          </w:rPr>
          <w:tab/>
        </w:r>
        <w:r w:rsidRPr="000F4107">
          <w:rPr>
            <w:rStyle w:val="Hyperlink"/>
            <w:noProof/>
          </w:rPr>
          <w:t>Assumptions</w:t>
        </w:r>
        <w:r>
          <w:rPr>
            <w:noProof/>
            <w:webHidden/>
          </w:rPr>
          <w:tab/>
        </w:r>
        <w:r>
          <w:rPr>
            <w:noProof/>
            <w:webHidden/>
          </w:rPr>
          <w:fldChar w:fldCharType="begin"/>
        </w:r>
        <w:r>
          <w:rPr>
            <w:noProof/>
            <w:webHidden/>
          </w:rPr>
          <w:instrText xml:space="preserve"> PAGEREF _Toc125369570 \h </w:instrText>
        </w:r>
        <w:r>
          <w:rPr>
            <w:noProof/>
            <w:webHidden/>
          </w:rPr>
        </w:r>
        <w:r>
          <w:rPr>
            <w:noProof/>
            <w:webHidden/>
          </w:rPr>
          <w:fldChar w:fldCharType="separate"/>
        </w:r>
        <w:r>
          <w:rPr>
            <w:noProof/>
            <w:webHidden/>
          </w:rPr>
          <w:t>ii</w:t>
        </w:r>
        <w:r>
          <w:rPr>
            <w:noProof/>
            <w:webHidden/>
          </w:rPr>
          <w:fldChar w:fldCharType="end"/>
        </w:r>
      </w:hyperlink>
    </w:p>
    <w:p w14:paraId="052B977F" w14:textId="0273388D" w:rsidR="00E04F8B" w:rsidRDefault="00E04F8B">
      <w:pPr>
        <w:pStyle w:val="TOC1"/>
        <w:rPr>
          <w:rFonts w:asciiTheme="minorHAnsi" w:eastAsiaTheme="minorEastAsia" w:hAnsiTheme="minorHAnsi" w:cstheme="minorBidi"/>
          <w:b w:val="0"/>
          <w:color w:val="auto"/>
        </w:rPr>
      </w:pPr>
      <w:hyperlink w:anchor="_Toc125369571" w:history="1">
        <w:r w:rsidRPr="000F4107">
          <w:rPr>
            <w:rStyle w:val="Hyperlink"/>
            <w:bCs/>
          </w:rPr>
          <w:t>2</w:t>
        </w:r>
        <w:r>
          <w:rPr>
            <w:rFonts w:asciiTheme="minorHAnsi" w:eastAsiaTheme="minorEastAsia" w:hAnsiTheme="minorHAnsi" w:cstheme="minorBidi"/>
            <w:b w:val="0"/>
            <w:color w:val="auto"/>
          </w:rPr>
          <w:tab/>
        </w:r>
        <w:r w:rsidRPr="000F4107">
          <w:rPr>
            <w:rStyle w:val="Hyperlink"/>
          </w:rPr>
          <w:t>Customer Profile</w:t>
        </w:r>
        <w:r>
          <w:rPr>
            <w:webHidden/>
          </w:rPr>
          <w:tab/>
        </w:r>
        <w:r>
          <w:rPr>
            <w:webHidden/>
          </w:rPr>
          <w:fldChar w:fldCharType="begin"/>
        </w:r>
        <w:r>
          <w:rPr>
            <w:webHidden/>
          </w:rPr>
          <w:instrText xml:space="preserve"> PAGEREF _Toc125369571 \h </w:instrText>
        </w:r>
        <w:r>
          <w:rPr>
            <w:webHidden/>
          </w:rPr>
        </w:r>
        <w:r>
          <w:rPr>
            <w:webHidden/>
          </w:rPr>
          <w:fldChar w:fldCharType="separate"/>
        </w:r>
        <w:r>
          <w:rPr>
            <w:webHidden/>
          </w:rPr>
          <w:t>iii</w:t>
        </w:r>
        <w:r>
          <w:rPr>
            <w:webHidden/>
          </w:rPr>
          <w:fldChar w:fldCharType="end"/>
        </w:r>
      </w:hyperlink>
    </w:p>
    <w:p w14:paraId="745F96E9" w14:textId="3061CF02" w:rsidR="00E04F8B" w:rsidRDefault="00E04F8B">
      <w:pPr>
        <w:pStyle w:val="TOC2"/>
        <w:rPr>
          <w:rFonts w:asciiTheme="minorHAnsi" w:eastAsiaTheme="minorEastAsia" w:hAnsiTheme="minorHAnsi" w:cstheme="minorBidi"/>
          <w:noProof/>
          <w:color w:val="auto"/>
          <w:sz w:val="22"/>
          <w:szCs w:val="22"/>
        </w:rPr>
      </w:pPr>
      <w:hyperlink w:anchor="_Toc125369572" w:history="1">
        <w:r w:rsidRPr="000F4107">
          <w:rPr>
            <w:rStyle w:val="Hyperlink"/>
            <w:noProof/>
          </w:rPr>
          <w:t>2.1</w:t>
        </w:r>
        <w:r>
          <w:rPr>
            <w:rFonts w:asciiTheme="minorHAnsi" w:eastAsiaTheme="minorEastAsia" w:hAnsiTheme="minorHAnsi" w:cstheme="minorBidi"/>
            <w:noProof/>
            <w:color w:val="auto"/>
            <w:sz w:val="22"/>
            <w:szCs w:val="22"/>
          </w:rPr>
          <w:tab/>
        </w:r>
        <w:r w:rsidRPr="000F4107">
          <w:rPr>
            <w:rStyle w:val="Hyperlink"/>
            <w:noProof/>
          </w:rPr>
          <w:t>Overview</w:t>
        </w:r>
        <w:r>
          <w:rPr>
            <w:noProof/>
            <w:webHidden/>
          </w:rPr>
          <w:tab/>
        </w:r>
        <w:r>
          <w:rPr>
            <w:noProof/>
            <w:webHidden/>
          </w:rPr>
          <w:fldChar w:fldCharType="begin"/>
        </w:r>
        <w:r>
          <w:rPr>
            <w:noProof/>
            <w:webHidden/>
          </w:rPr>
          <w:instrText xml:space="preserve"> PAGEREF _Toc125369572 \h </w:instrText>
        </w:r>
        <w:r>
          <w:rPr>
            <w:noProof/>
            <w:webHidden/>
          </w:rPr>
        </w:r>
        <w:r>
          <w:rPr>
            <w:noProof/>
            <w:webHidden/>
          </w:rPr>
          <w:fldChar w:fldCharType="separate"/>
        </w:r>
        <w:r>
          <w:rPr>
            <w:noProof/>
            <w:webHidden/>
          </w:rPr>
          <w:t>iii</w:t>
        </w:r>
        <w:r>
          <w:rPr>
            <w:noProof/>
            <w:webHidden/>
          </w:rPr>
          <w:fldChar w:fldCharType="end"/>
        </w:r>
      </w:hyperlink>
    </w:p>
    <w:p w14:paraId="122D5631" w14:textId="255AC566" w:rsidR="00E04F8B" w:rsidRDefault="00E04F8B">
      <w:pPr>
        <w:pStyle w:val="TOC2"/>
        <w:rPr>
          <w:rFonts w:asciiTheme="minorHAnsi" w:eastAsiaTheme="minorEastAsia" w:hAnsiTheme="minorHAnsi" w:cstheme="minorBidi"/>
          <w:noProof/>
          <w:color w:val="auto"/>
          <w:sz w:val="22"/>
          <w:szCs w:val="22"/>
        </w:rPr>
      </w:pPr>
      <w:hyperlink w:anchor="_Toc125369573" w:history="1">
        <w:r w:rsidRPr="000F4107">
          <w:rPr>
            <w:rStyle w:val="Hyperlink"/>
            <w:noProof/>
          </w:rPr>
          <w:t>2.2</w:t>
        </w:r>
        <w:r>
          <w:rPr>
            <w:rFonts w:asciiTheme="minorHAnsi" w:eastAsiaTheme="minorEastAsia" w:hAnsiTheme="minorHAnsi" w:cstheme="minorBidi"/>
            <w:noProof/>
            <w:color w:val="auto"/>
            <w:sz w:val="22"/>
            <w:szCs w:val="22"/>
          </w:rPr>
          <w:tab/>
        </w:r>
        <w:r w:rsidRPr="000F4107">
          <w:rPr>
            <w:rStyle w:val="Hyperlink"/>
            <w:noProof/>
          </w:rPr>
          <w:t>Related IDDs</w:t>
        </w:r>
        <w:r>
          <w:rPr>
            <w:noProof/>
            <w:webHidden/>
          </w:rPr>
          <w:tab/>
        </w:r>
        <w:r>
          <w:rPr>
            <w:noProof/>
            <w:webHidden/>
          </w:rPr>
          <w:fldChar w:fldCharType="begin"/>
        </w:r>
        <w:r>
          <w:rPr>
            <w:noProof/>
            <w:webHidden/>
          </w:rPr>
          <w:instrText xml:space="preserve"> PAGEREF _Toc125369573 \h </w:instrText>
        </w:r>
        <w:r>
          <w:rPr>
            <w:noProof/>
            <w:webHidden/>
          </w:rPr>
        </w:r>
        <w:r>
          <w:rPr>
            <w:noProof/>
            <w:webHidden/>
          </w:rPr>
          <w:fldChar w:fldCharType="separate"/>
        </w:r>
        <w:r>
          <w:rPr>
            <w:noProof/>
            <w:webHidden/>
          </w:rPr>
          <w:t>iii</w:t>
        </w:r>
        <w:r>
          <w:rPr>
            <w:noProof/>
            <w:webHidden/>
          </w:rPr>
          <w:fldChar w:fldCharType="end"/>
        </w:r>
      </w:hyperlink>
    </w:p>
    <w:p w14:paraId="70505EDA" w14:textId="4383BD56" w:rsidR="00E04F8B" w:rsidRDefault="00E04F8B">
      <w:pPr>
        <w:pStyle w:val="TOC2"/>
        <w:rPr>
          <w:rFonts w:asciiTheme="minorHAnsi" w:eastAsiaTheme="minorEastAsia" w:hAnsiTheme="minorHAnsi" w:cstheme="minorBidi"/>
          <w:noProof/>
          <w:color w:val="auto"/>
          <w:sz w:val="22"/>
          <w:szCs w:val="22"/>
        </w:rPr>
      </w:pPr>
      <w:hyperlink w:anchor="_Toc125369574" w:history="1">
        <w:r w:rsidRPr="000F4107">
          <w:rPr>
            <w:rStyle w:val="Hyperlink"/>
            <w:noProof/>
          </w:rPr>
          <w:t>2.3</w:t>
        </w:r>
        <w:r>
          <w:rPr>
            <w:rFonts w:asciiTheme="minorHAnsi" w:eastAsiaTheme="minorEastAsia" w:hAnsiTheme="minorHAnsi" w:cstheme="minorBidi"/>
            <w:noProof/>
            <w:color w:val="auto"/>
            <w:sz w:val="22"/>
            <w:szCs w:val="22"/>
          </w:rPr>
          <w:tab/>
        </w:r>
        <w:r w:rsidRPr="000F4107">
          <w:rPr>
            <w:rStyle w:val="Hyperlink"/>
            <w:noProof/>
          </w:rPr>
          <w:t>General Requirements</w:t>
        </w:r>
        <w:r>
          <w:rPr>
            <w:noProof/>
            <w:webHidden/>
          </w:rPr>
          <w:tab/>
        </w:r>
        <w:r>
          <w:rPr>
            <w:noProof/>
            <w:webHidden/>
          </w:rPr>
          <w:fldChar w:fldCharType="begin"/>
        </w:r>
        <w:r>
          <w:rPr>
            <w:noProof/>
            <w:webHidden/>
          </w:rPr>
          <w:instrText xml:space="preserve"> PAGEREF _Toc125369574 \h </w:instrText>
        </w:r>
        <w:r>
          <w:rPr>
            <w:noProof/>
            <w:webHidden/>
          </w:rPr>
        </w:r>
        <w:r>
          <w:rPr>
            <w:noProof/>
            <w:webHidden/>
          </w:rPr>
          <w:fldChar w:fldCharType="separate"/>
        </w:r>
        <w:r>
          <w:rPr>
            <w:noProof/>
            <w:webHidden/>
          </w:rPr>
          <w:t>iii</w:t>
        </w:r>
        <w:r>
          <w:rPr>
            <w:noProof/>
            <w:webHidden/>
          </w:rPr>
          <w:fldChar w:fldCharType="end"/>
        </w:r>
      </w:hyperlink>
    </w:p>
    <w:p w14:paraId="5653D538" w14:textId="78A9F336" w:rsidR="00E04F8B" w:rsidRDefault="00E04F8B">
      <w:pPr>
        <w:pStyle w:val="TOC3"/>
        <w:rPr>
          <w:rFonts w:asciiTheme="minorHAnsi" w:eastAsiaTheme="minorEastAsia" w:hAnsiTheme="minorHAnsi" w:cstheme="minorBidi"/>
          <w:noProof/>
          <w:color w:val="auto"/>
          <w:sz w:val="22"/>
        </w:rPr>
      </w:pPr>
      <w:hyperlink w:anchor="_Toc125369575" w:history="1">
        <w:r w:rsidRPr="000F4107">
          <w:rPr>
            <w:rStyle w:val="Hyperlink"/>
            <w:noProof/>
          </w:rPr>
          <w:t>2.3.1</w:t>
        </w:r>
        <w:r>
          <w:rPr>
            <w:rFonts w:asciiTheme="minorHAnsi" w:eastAsiaTheme="minorEastAsia" w:hAnsiTheme="minorHAnsi" w:cstheme="minorBidi"/>
            <w:noProof/>
            <w:color w:val="auto"/>
            <w:sz w:val="22"/>
          </w:rPr>
          <w:tab/>
        </w:r>
        <w:r w:rsidRPr="000F4107">
          <w:rPr>
            <w:rStyle w:val="Hyperlink"/>
            <w:noProof/>
          </w:rPr>
          <w:t>Customer Profile</w:t>
        </w:r>
        <w:r>
          <w:rPr>
            <w:noProof/>
            <w:webHidden/>
          </w:rPr>
          <w:tab/>
        </w:r>
        <w:r>
          <w:rPr>
            <w:noProof/>
            <w:webHidden/>
          </w:rPr>
          <w:fldChar w:fldCharType="begin"/>
        </w:r>
        <w:r>
          <w:rPr>
            <w:noProof/>
            <w:webHidden/>
          </w:rPr>
          <w:instrText xml:space="preserve"> PAGEREF _Toc125369575 \h </w:instrText>
        </w:r>
        <w:r>
          <w:rPr>
            <w:noProof/>
            <w:webHidden/>
          </w:rPr>
        </w:r>
        <w:r>
          <w:rPr>
            <w:noProof/>
            <w:webHidden/>
          </w:rPr>
          <w:fldChar w:fldCharType="separate"/>
        </w:r>
        <w:r>
          <w:rPr>
            <w:noProof/>
            <w:webHidden/>
          </w:rPr>
          <w:t>iii</w:t>
        </w:r>
        <w:r>
          <w:rPr>
            <w:noProof/>
            <w:webHidden/>
          </w:rPr>
          <w:fldChar w:fldCharType="end"/>
        </w:r>
      </w:hyperlink>
    </w:p>
    <w:p w14:paraId="6927A147" w14:textId="7238FC91" w:rsidR="00E04F8B" w:rsidRDefault="00E04F8B">
      <w:pPr>
        <w:pStyle w:val="TOC1"/>
        <w:rPr>
          <w:rFonts w:asciiTheme="minorHAnsi" w:eastAsiaTheme="minorEastAsia" w:hAnsiTheme="minorHAnsi" w:cstheme="minorBidi"/>
          <w:b w:val="0"/>
          <w:color w:val="auto"/>
        </w:rPr>
      </w:pPr>
      <w:hyperlink w:anchor="_Toc125369576" w:history="1">
        <w:r w:rsidRPr="000F4107">
          <w:rPr>
            <w:rStyle w:val="Hyperlink"/>
            <w:bCs/>
          </w:rPr>
          <w:t>3</w:t>
        </w:r>
        <w:r>
          <w:rPr>
            <w:rFonts w:asciiTheme="minorHAnsi" w:eastAsiaTheme="minorEastAsia" w:hAnsiTheme="minorHAnsi" w:cstheme="minorBidi"/>
            <w:b w:val="0"/>
            <w:color w:val="auto"/>
          </w:rPr>
          <w:tab/>
        </w:r>
        <w:r w:rsidRPr="000F4107">
          <w:rPr>
            <w:rStyle w:val="Hyperlink"/>
          </w:rPr>
          <w:t>GL App Inbox Notification</w:t>
        </w:r>
        <w:r>
          <w:rPr>
            <w:webHidden/>
          </w:rPr>
          <w:tab/>
        </w:r>
        <w:r>
          <w:rPr>
            <w:webHidden/>
          </w:rPr>
          <w:fldChar w:fldCharType="begin"/>
        </w:r>
        <w:r>
          <w:rPr>
            <w:webHidden/>
          </w:rPr>
          <w:instrText xml:space="preserve"> PAGEREF _Toc125369576 \h </w:instrText>
        </w:r>
        <w:r>
          <w:rPr>
            <w:webHidden/>
          </w:rPr>
        </w:r>
        <w:r>
          <w:rPr>
            <w:webHidden/>
          </w:rPr>
          <w:fldChar w:fldCharType="separate"/>
        </w:r>
        <w:r>
          <w:rPr>
            <w:webHidden/>
          </w:rPr>
          <w:t>iii</w:t>
        </w:r>
        <w:r>
          <w:rPr>
            <w:webHidden/>
          </w:rPr>
          <w:fldChar w:fldCharType="end"/>
        </w:r>
      </w:hyperlink>
    </w:p>
    <w:p w14:paraId="30631C20" w14:textId="2A7EDA39" w:rsidR="00E04F8B" w:rsidRDefault="00E04F8B">
      <w:pPr>
        <w:pStyle w:val="TOC2"/>
        <w:rPr>
          <w:rFonts w:asciiTheme="minorHAnsi" w:eastAsiaTheme="minorEastAsia" w:hAnsiTheme="minorHAnsi" w:cstheme="minorBidi"/>
          <w:noProof/>
          <w:color w:val="auto"/>
          <w:sz w:val="22"/>
          <w:szCs w:val="22"/>
        </w:rPr>
      </w:pPr>
      <w:hyperlink w:anchor="_Toc125369577" w:history="1">
        <w:r w:rsidRPr="000F4107">
          <w:rPr>
            <w:rStyle w:val="Hyperlink"/>
            <w:noProof/>
          </w:rPr>
          <w:t>3.1</w:t>
        </w:r>
        <w:r>
          <w:rPr>
            <w:rFonts w:asciiTheme="minorHAnsi" w:eastAsiaTheme="minorEastAsia" w:hAnsiTheme="minorHAnsi" w:cstheme="minorBidi"/>
            <w:noProof/>
            <w:color w:val="auto"/>
            <w:sz w:val="22"/>
            <w:szCs w:val="22"/>
          </w:rPr>
          <w:tab/>
        </w:r>
        <w:r w:rsidRPr="000F4107">
          <w:rPr>
            <w:rStyle w:val="Hyperlink"/>
            <w:noProof/>
          </w:rPr>
          <w:t>Overview</w:t>
        </w:r>
        <w:r>
          <w:rPr>
            <w:noProof/>
            <w:webHidden/>
          </w:rPr>
          <w:tab/>
        </w:r>
        <w:r>
          <w:rPr>
            <w:noProof/>
            <w:webHidden/>
          </w:rPr>
          <w:fldChar w:fldCharType="begin"/>
        </w:r>
        <w:r>
          <w:rPr>
            <w:noProof/>
            <w:webHidden/>
          </w:rPr>
          <w:instrText xml:space="preserve"> PAGEREF _Toc125369577 \h </w:instrText>
        </w:r>
        <w:r>
          <w:rPr>
            <w:noProof/>
            <w:webHidden/>
          </w:rPr>
        </w:r>
        <w:r>
          <w:rPr>
            <w:noProof/>
            <w:webHidden/>
          </w:rPr>
          <w:fldChar w:fldCharType="separate"/>
        </w:r>
        <w:r>
          <w:rPr>
            <w:noProof/>
            <w:webHidden/>
          </w:rPr>
          <w:t>iii</w:t>
        </w:r>
        <w:r>
          <w:rPr>
            <w:noProof/>
            <w:webHidden/>
          </w:rPr>
          <w:fldChar w:fldCharType="end"/>
        </w:r>
      </w:hyperlink>
    </w:p>
    <w:p w14:paraId="653AD0B6" w14:textId="29FA44F6" w:rsidR="00E04F8B" w:rsidRDefault="00E04F8B">
      <w:pPr>
        <w:pStyle w:val="TOC2"/>
        <w:rPr>
          <w:rFonts w:asciiTheme="minorHAnsi" w:eastAsiaTheme="minorEastAsia" w:hAnsiTheme="minorHAnsi" w:cstheme="minorBidi"/>
          <w:noProof/>
          <w:color w:val="auto"/>
          <w:sz w:val="22"/>
          <w:szCs w:val="22"/>
        </w:rPr>
      </w:pPr>
      <w:hyperlink w:anchor="_Toc125369578" w:history="1">
        <w:r w:rsidRPr="000F4107">
          <w:rPr>
            <w:rStyle w:val="Hyperlink"/>
            <w:noProof/>
          </w:rPr>
          <w:t>3.2</w:t>
        </w:r>
        <w:r>
          <w:rPr>
            <w:rFonts w:asciiTheme="minorHAnsi" w:eastAsiaTheme="minorEastAsia" w:hAnsiTheme="minorHAnsi" w:cstheme="minorBidi"/>
            <w:noProof/>
            <w:color w:val="auto"/>
            <w:sz w:val="22"/>
            <w:szCs w:val="22"/>
          </w:rPr>
          <w:tab/>
        </w:r>
        <w:r w:rsidRPr="000F4107">
          <w:rPr>
            <w:rStyle w:val="Hyperlink"/>
            <w:noProof/>
          </w:rPr>
          <w:t>Related IDDs</w:t>
        </w:r>
        <w:r>
          <w:rPr>
            <w:noProof/>
            <w:webHidden/>
          </w:rPr>
          <w:tab/>
        </w:r>
        <w:r>
          <w:rPr>
            <w:noProof/>
            <w:webHidden/>
          </w:rPr>
          <w:fldChar w:fldCharType="begin"/>
        </w:r>
        <w:r>
          <w:rPr>
            <w:noProof/>
            <w:webHidden/>
          </w:rPr>
          <w:instrText xml:space="preserve"> PAGEREF _Toc125369578 \h </w:instrText>
        </w:r>
        <w:r>
          <w:rPr>
            <w:noProof/>
            <w:webHidden/>
          </w:rPr>
        </w:r>
        <w:r>
          <w:rPr>
            <w:noProof/>
            <w:webHidden/>
          </w:rPr>
          <w:fldChar w:fldCharType="separate"/>
        </w:r>
        <w:r>
          <w:rPr>
            <w:noProof/>
            <w:webHidden/>
          </w:rPr>
          <w:t>iv</w:t>
        </w:r>
        <w:r>
          <w:rPr>
            <w:noProof/>
            <w:webHidden/>
          </w:rPr>
          <w:fldChar w:fldCharType="end"/>
        </w:r>
      </w:hyperlink>
    </w:p>
    <w:p w14:paraId="1C65D533" w14:textId="1D75DF40" w:rsidR="00E04F8B" w:rsidRDefault="00E04F8B">
      <w:pPr>
        <w:pStyle w:val="TOC2"/>
        <w:rPr>
          <w:rFonts w:asciiTheme="minorHAnsi" w:eastAsiaTheme="minorEastAsia" w:hAnsiTheme="minorHAnsi" w:cstheme="minorBidi"/>
          <w:noProof/>
          <w:color w:val="auto"/>
          <w:sz w:val="22"/>
          <w:szCs w:val="22"/>
        </w:rPr>
      </w:pPr>
      <w:hyperlink w:anchor="_Toc125369579" w:history="1">
        <w:r w:rsidRPr="000F4107">
          <w:rPr>
            <w:rStyle w:val="Hyperlink"/>
            <w:noProof/>
          </w:rPr>
          <w:t>3.3</w:t>
        </w:r>
        <w:r>
          <w:rPr>
            <w:rFonts w:asciiTheme="minorHAnsi" w:eastAsiaTheme="minorEastAsia" w:hAnsiTheme="minorHAnsi" w:cstheme="minorBidi"/>
            <w:noProof/>
            <w:color w:val="auto"/>
            <w:sz w:val="22"/>
            <w:szCs w:val="22"/>
          </w:rPr>
          <w:tab/>
        </w:r>
        <w:r w:rsidRPr="000F4107">
          <w:rPr>
            <w:rStyle w:val="Hyperlink"/>
            <w:noProof/>
          </w:rPr>
          <w:t>Solution</w:t>
        </w:r>
        <w:r>
          <w:rPr>
            <w:noProof/>
            <w:webHidden/>
          </w:rPr>
          <w:tab/>
        </w:r>
        <w:r>
          <w:rPr>
            <w:noProof/>
            <w:webHidden/>
          </w:rPr>
          <w:fldChar w:fldCharType="begin"/>
        </w:r>
        <w:r>
          <w:rPr>
            <w:noProof/>
            <w:webHidden/>
          </w:rPr>
          <w:instrText xml:space="preserve"> PAGEREF _Toc125369579 \h </w:instrText>
        </w:r>
        <w:r>
          <w:rPr>
            <w:noProof/>
            <w:webHidden/>
          </w:rPr>
        </w:r>
        <w:r>
          <w:rPr>
            <w:noProof/>
            <w:webHidden/>
          </w:rPr>
          <w:fldChar w:fldCharType="separate"/>
        </w:r>
        <w:r>
          <w:rPr>
            <w:noProof/>
            <w:webHidden/>
          </w:rPr>
          <w:t>iv</w:t>
        </w:r>
        <w:r>
          <w:rPr>
            <w:noProof/>
            <w:webHidden/>
          </w:rPr>
          <w:fldChar w:fldCharType="end"/>
        </w:r>
      </w:hyperlink>
    </w:p>
    <w:p w14:paraId="09B0BB68" w14:textId="45FF968C" w:rsidR="00E04F8B" w:rsidRDefault="00E04F8B">
      <w:pPr>
        <w:pStyle w:val="TOC3"/>
        <w:rPr>
          <w:rFonts w:asciiTheme="minorHAnsi" w:eastAsiaTheme="minorEastAsia" w:hAnsiTheme="minorHAnsi" w:cstheme="minorBidi"/>
          <w:noProof/>
          <w:color w:val="auto"/>
          <w:sz w:val="22"/>
        </w:rPr>
      </w:pPr>
      <w:hyperlink w:anchor="_Toc125369580" w:history="1">
        <w:r w:rsidRPr="000F4107">
          <w:rPr>
            <w:rStyle w:val="Hyperlink"/>
            <w:noProof/>
          </w:rPr>
          <w:t>3.3.1</w:t>
        </w:r>
        <w:r>
          <w:rPr>
            <w:rFonts w:asciiTheme="minorHAnsi" w:eastAsiaTheme="minorEastAsia" w:hAnsiTheme="minorHAnsi" w:cstheme="minorBidi"/>
            <w:noProof/>
            <w:color w:val="auto"/>
            <w:sz w:val="22"/>
          </w:rPr>
          <w:tab/>
        </w:r>
        <w:r w:rsidRPr="000F4107">
          <w:rPr>
            <w:rStyle w:val="Hyperlink"/>
            <w:noProof/>
          </w:rPr>
          <w:t>Entity Details</w:t>
        </w:r>
        <w:r>
          <w:rPr>
            <w:noProof/>
            <w:webHidden/>
          </w:rPr>
          <w:tab/>
        </w:r>
        <w:r>
          <w:rPr>
            <w:noProof/>
            <w:webHidden/>
          </w:rPr>
          <w:fldChar w:fldCharType="begin"/>
        </w:r>
        <w:r>
          <w:rPr>
            <w:noProof/>
            <w:webHidden/>
          </w:rPr>
          <w:instrText xml:space="preserve"> PAGEREF _Toc125369580 \h </w:instrText>
        </w:r>
        <w:r>
          <w:rPr>
            <w:noProof/>
            <w:webHidden/>
          </w:rPr>
        </w:r>
        <w:r>
          <w:rPr>
            <w:noProof/>
            <w:webHidden/>
          </w:rPr>
          <w:fldChar w:fldCharType="separate"/>
        </w:r>
        <w:r>
          <w:rPr>
            <w:noProof/>
            <w:webHidden/>
          </w:rPr>
          <w:t>iv</w:t>
        </w:r>
        <w:r>
          <w:rPr>
            <w:noProof/>
            <w:webHidden/>
          </w:rPr>
          <w:fldChar w:fldCharType="end"/>
        </w:r>
      </w:hyperlink>
    </w:p>
    <w:p w14:paraId="5C1228E5" w14:textId="0F5EB001" w:rsidR="00E04F8B" w:rsidRDefault="00E04F8B">
      <w:pPr>
        <w:pStyle w:val="TOC3"/>
        <w:rPr>
          <w:rFonts w:asciiTheme="minorHAnsi" w:eastAsiaTheme="minorEastAsia" w:hAnsiTheme="minorHAnsi" w:cstheme="minorBidi"/>
          <w:noProof/>
          <w:color w:val="auto"/>
          <w:sz w:val="22"/>
        </w:rPr>
      </w:pPr>
      <w:hyperlink w:anchor="_Toc125369581" w:history="1">
        <w:r w:rsidRPr="000F4107">
          <w:rPr>
            <w:rStyle w:val="Hyperlink"/>
            <w:noProof/>
          </w:rPr>
          <w:t>3.3.2</w:t>
        </w:r>
        <w:r>
          <w:rPr>
            <w:rFonts w:asciiTheme="minorHAnsi" w:eastAsiaTheme="minorEastAsia" w:hAnsiTheme="minorHAnsi" w:cstheme="minorBidi"/>
            <w:noProof/>
            <w:color w:val="auto"/>
            <w:sz w:val="22"/>
          </w:rPr>
          <w:tab/>
        </w:r>
        <w:r w:rsidRPr="000F4107">
          <w:rPr>
            <w:rStyle w:val="Hyperlink"/>
            <w:noProof/>
          </w:rPr>
          <w:t>Instance Configuration</w:t>
        </w:r>
        <w:r>
          <w:rPr>
            <w:noProof/>
            <w:webHidden/>
          </w:rPr>
          <w:tab/>
        </w:r>
        <w:r>
          <w:rPr>
            <w:noProof/>
            <w:webHidden/>
          </w:rPr>
          <w:fldChar w:fldCharType="begin"/>
        </w:r>
        <w:r>
          <w:rPr>
            <w:noProof/>
            <w:webHidden/>
          </w:rPr>
          <w:instrText xml:space="preserve"> PAGEREF _Toc125369581 \h </w:instrText>
        </w:r>
        <w:r>
          <w:rPr>
            <w:noProof/>
            <w:webHidden/>
          </w:rPr>
        </w:r>
        <w:r>
          <w:rPr>
            <w:noProof/>
            <w:webHidden/>
          </w:rPr>
          <w:fldChar w:fldCharType="separate"/>
        </w:r>
        <w:r>
          <w:rPr>
            <w:noProof/>
            <w:webHidden/>
          </w:rPr>
          <w:t>v</w:t>
        </w:r>
        <w:r>
          <w:rPr>
            <w:noProof/>
            <w:webHidden/>
          </w:rPr>
          <w:fldChar w:fldCharType="end"/>
        </w:r>
      </w:hyperlink>
    </w:p>
    <w:p w14:paraId="3FB7C829" w14:textId="3AC802A8" w:rsidR="00E04F8B" w:rsidRDefault="00E04F8B">
      <w:pPr>
        <w:pStyle w:val="TOC3"/>
        <w:rPr>
          <w:rFonts w:asciiTheme="minorHAnsi" w:eastAsiaTheme="minorEastAsia" w:hAnsiTheme="minorHAnsi" w:cstheme="minorBidi"/>
          <w:noProof/>
          <w:color w:val="auto"/>
          <w:sz w:val="22"/>
        </w:rPr>
      </w:pPr>
      <w:hyperlink w:anchor="_Toc125369582" w:history="1">
        <w:r w:rsidRPr="000F4107">
          <w:rPr>
            <w:rStyle w:val="Hyperlink"/>
            <w:noProof/>
          </w:rPr>
          <w:t>3.3.3</w:t>
        </w:r>
        <w:r>
          <w:rPr>
            <w:rFonts w:asciiTheme="minorHAnsi" w:eastAsiaTheme="minorEastAsia" w:hAnsiTheme="minorHAnsi" w:cstheme="minorBidi"/>
            <w:noProof/>
            <w:color w:val="auto"/>
            <w:sz w:val="22"/>
          </w:rPr>
          <w:tab/>
        </w:r>
        <w:r w:rsidRPr="000F4107">
          <w:rPr>
            <w:rStyle w:val="Hyperlink"/>
            <w:noProof/>
          </w:rPr>
          <w:t>Activities Extract</w:t>
        </w:r>
        <w:r>
          <w:rPr>
            <w:noProof/>
            <w:webHidden/>
          </w:rPr>
          <w:tab/>
        </w:r>
        <w:r>
          <w:rPr>
            <w:noProof/>
            <w:webHidden/>
          </w:rPr>
          <w:fldChar w:fldCharType="begin"/>
        </w:r>
        <w:r>
          <w:rPr>
            <w:noProof/>
            <w:webHidden/>
          </w:rPr>
          <w:instrText xml:space="preserve"> PAGEREF _Toc125369582 \h </w:instrText>
        </w:r>
        <w:r>
          <w:rPr>
            <w:noProof/>
            <w:webHidden/>
          </w:rPr>
        </w:r>
        <w:r>
          <w:rPr>
            <w:noProof/>
            <w:webHidden/>
          </w:rPr>
          <w:fldChar w:fldCharType="separate"/>
        </w:r>
        <w:r>
          <w:rPr>
            <w:noProof/>
            <w:webHidden/>
          </w:rPr>
          <w:t>v</w:t>
        </w:r>
        <w:r>
          <w:rPr>
            <w:noProof/>
            <w:webHidden/>
          </w:rPr>
          <w:fldChar w:fldCharType="end"/>
        </w:r>
      </w:hyperlink>
    </w:p>
    <w:p w14:paraId="0886A71D" w14:textId="2FFB7D6A" w:rsidR="00E04F8B" w:rsidRDefault="00E04F8B">
      <w:pPr>
        <w:pStyle w:val="TOC3"/>
        <w:rPr>
          <w:rFonts w:asciiTheme="minorHAnsi" w:eastAsiaTheme="minorEastAsia" w:hAnsiTheme="minorHAnsi" w:cstheme="minorBidi"/>
          <w:noProof/>
          <w:color w:val="auto"/>
          <w:sz w:val="22"/>
        </w:rPr>
      </w:pPr>
      <w:hyperlink w:anchor="_Toc125369583" w:history="1">
        <w:r w:rsidRPr="000F4107">
          <w:rPr>
            <w:rStyle w:val="Hyperlink"/>
            <w:noProof/>
          </w:rPr>
          <w:t>3.3.4</w:t>
        </w:r>
        <w:r>
          <w:rPr>
            <w:rFonts w:asciiTheme="minorHAnsi" w:eastAsiaTheme="minorEastAsia" w:hAnsiTheme="minorHAnsi" w:cstheme="minorBidi"/>
            <w:noProof/>
            <w:color w:val="auto"/>
            <w:sz w:val="22"/>
          </w:rPr>
          <w:tab/>
        </w:r>
        <w:r w:rsidRPr="000F4107">
          <w:rPr>
            <w:rStyle w:val="Hyperlink"/>
            <w:noProof/>
          </w:rPr>
          <w:t>Other Aspects</w:t>
        </w:r>
        <w:r>
          <w:rPr>
            <w:noProof/>
            <w:webHidden/>
          </w:rPr>
          <w:tab/>
        </w:r>
        <w:r>
          <w:rPr>
            <w:noProof/>
            <w:webHidden/>
          </w:rPr>
          <w:fldChar w:fldCharType="begin"/>
        </w:r>
        <w:r>
          <w:rPr>
            <w:noProof/>
            <w:webHidden/>
          </w:rPr>
          <w:instrText xml:space="preserve"> PAGEREF _Toc125369583 \h </w:instrText>
        </w:r>
        <w:r>
          <w:rPr>
            <w:noProof/>
            <w:webHidden/>
          </w:rPr>
        </w:r>
        <w:r>
          <w:rPr>
            <w:noProof/>
            <w:webHidden/>
          </w:rPr>
          <w:fldChar w:fldCharType="separate"/>
        </w:r>
        <w:r>
          <w:rPr>
            <w:noProof/>
            <w:webHidden/>
          </w:rPr>
          <w:t>v</w:t>
        </w:r>
        <w:r>
          <w:rPr>
            <w:noProof/>
            <w:webHidden/>
          </w:rPr>
          <w:fldChar w:fldCharType="end"/>
        </w:r>
      </w:hyperlink>
    </w:p>
    <w:p w14:paraId="30C5AB53" w14:textId="2E25CB8D" w:rsidR="00E04F8B" w:rsidRDefault="00E04F8B">
      <w:pPr>
        <w:pStyle w:val="TOC1"/>
        <w:rPr>
          <w:rFonts w:asciiTheme="minorHAnsi" w:eastAsiaTheme="minorEastAsia" w:hAnsiTheme="minorHAnsi" w:cstheme="minorBidi"/>
          <w:b w:val="0"/>
          <w:color w:val="auto"/>
        </w:rPr>
      </w:pPr>
      <w:hyperlink w:anchor="_Toc125369584" w:history="1">
        <w:r w:rsidRPr="000F4107">
          <w:rPr>
            <w:rStyle w:val="Hyperlink"/>
            <w:bCs/>
          </w:rPr>
          <w:t>4</w:t>
        </w:r>
        <w:r>
          <w:rPr>
            <w:rFonts w:asciiTheme="minorHAnsi" w:eastAsiaTheme="minorEastAsia" w:hAnsiTheme="minorHAnsi" w:cstheme="minorBidi"/>
            <w:b w:val="0"/>
            <w:color w:val="auto"/>
          </w:rPr>
          <w:tab/>
        </w:r>
        <w:r w:rsidRPr="000F4107">
          <w:rPr>
            <w:rStyle w:val="Hyperlink"/>
          </w:rPr>
          <w:t>SIM Registation Events</w:t>
        </w:r>
        <w:r>
          <w:rPr>
            <w:webHidden/>
          </w:rPr>
          <w:tab/>
        </w:r>
        <w:r>
          <w:rPr>
            <w:webHidden/>
          </w:rPr>
          <w:fldChar w:fldCharType="begin"/>
        </w:r>
        <w:r>
          <w:rPr>
            <w:webHidden/>
          </w:rPr>
          <w:instrText xml:space="preserve"> PAGEREF _Toc125369584 \h </w:instrText>
        </w:r>
        <w:r>
          <w:rPr>
            <w:webHidden/>
          </w:rPr>
        </w:r>
        <w:r>
          <w:rPr>
            <w:webHidden/>
          </w:rPr>
          <w:fldChar w:fldCharType="separate"/>
        </w:r>
        <w:r>
          <w:rPr>
            <w:webHidden/>
          </w:rPr>
          <w:t>v</w:t>
        </w:r>
        <w:r>
          <w:rPr>
            <w:webHidden/>
          </w:rPr>
          <w:fldChar w:fldCharType="end"/>
        </w:r>
      </w:hyperlink>
    </w:p>
    <w:p w14:paraId="2A4A53F0" w14:textId="5E5D4B7C" w:rsidR="00E04F8B" w:rsidRDefault="00E04F8B">
      <w:pPr>
        <w:pStyle w:val="TOC2"/>
        <w:rPr>
          <w:rFonts w:asciiTheme="minorHAnsi" w:eastAsiaTheme="minorEastAsia" w:hAnsiTheme="minorHAnsi" w:cstheme="minorBidi"/>
          <w:noProof/>
          <w:color w:val="auto"/>
          <w:sz w:val="22"/>
          <w:szCs w:val="22"/>
        </w:rPr>
      </w:pPr>
      <w:hyperlink w:anchor="_Toc125369585" w:history="1">
        <w:r w:rsidRPr="000F4107">
          <w:rPr>
            <w:rStyle w:val="Hyperlink"/>
            <w:noProof/>
          </w:rPr>
          <w:t>4.1</w:t>
        </w:r>
        <w:r>
          <w:rPr>
            <w:rFonts w:asciiTheme="minorHAnsi" w:eastAsiaTheme="minorEastAsia" w:hAnsiTheme="minorHAnsi" w:cstheme="minorBidi"/>
            <w:noProof/>
            <w:color w:val="auto"/>
            <w:sz w:val="22"/>
            <w:szCs w:val="22"/>
          </w:rPr>
          <w:tab/>
        </w:r>
        <w:r w:rsidRPr="000F4107">
          <w:rPr>
            <w:rStyle w:val="Hyperlink"/>
            <w:noProof/>
          </w:rPr>
          <w:t>Overview</w:t>
        </w:r>
        <w:r>
          <w:rPr>
            <w:noProof/>
            <w:webHidden/>
          </w:rPr>
          <w:tab/>
        </w:r>
        <w:r>
          <w:rPr>
            <w:noProof/>
            <w:webHidden/>
          </w:rPr>
          <w:fldChar w:fldCharType="begin"/>
        </w:r>
        <w:r>
          <w:rPr>
            <w:noProof/>
            <w:webHidden/>
          </w:rPr>
          <w:instrText xml:space="preserve"> PAGEREF _Toc125369585 \h </w:instrText>
        </w:r>
        <w:r>
          <w:rPr>
            <w:noProof/>
            <w:webHidden/>
          </w:rPr>
        </w:r>
        <w:r>
          <w:rPr>
            <w:noProof/>
            <w:webHidden/>
          </w:rPr>
          <w:fldChar w:fldCharType="separate"/>
        </w:r>
        <w:r>
          <w:rPr>
            <w:noProof/>
            <w:webHidden/>
          </w:rPr>
          <w:t>v</w:t>
        </w:r>
        <w:r>
          <w:rPr>
            <w:noProof/>
            <w:webHidden/>
          </w:rPr>
          <w:fldChar w:fldCharType="end"/>
        </w:r>
      </w:hyperlink>
    </w:p>
    <w:p w14:paraId="0082EE4A" w14:textId="7505B7EB" w:rsidR="00E04F8B" w:rsidRDefault="00E04F8B">
      <w:pPr>
        <w:pStyle w:val="TOC2"/>
        <w:rPr>
          <w:rFonts w:asciiTheme="minorHAnsi" w:eastAsiaTheme="minorEastAsia" w:hAnsiTheme="minorHAnsi" w:cstheme="minorBidi"/>
          <w:noProof/>
          <w:color w:val="auto"/>
          <w:sz w:val="22"/>
          <w:szCs w:val="22"/>
        </w:rPr>
      </w:pPr>
      <w:hyperlink w:anchor="_Toc125369586" w:history="1">
        <w:r w:rsidRPr="000F4107">
          <w:rPr>
            <w:rStyle w:val="Hyperlink"/>
            <w:noProof/>
          </w:rPr>
          <w:t>4.2</w:t>
        </w:r>
        <w:r>
          <w:rPr>
            <w:rFonts w:asciiTheme="minorHAnsi" w:eastAsiaTheme="minorEastAsia" w:hAnsiTheme="minorHAnsi" w:cstheme="minorBidi"/>
            <w:noProof/>
            <w:color w:val="auto"/>
            <w:sz w:val="22"/>
            <w:szCs w:val="22"/>
          </w:rPr>
          <w:tab/>
        </w:r>
        <w:r w:rsidRPr="000F4107">
          <w:rPr>
            <w:rStyle w:val="Hyperlink"/>
            <w:noProof/>
          </w:rPr>
          <w:t>Related IDDs</w:t>
        </w:r>
        <w:r>
          <w:rPr>
            <w:noProof/>
            <w:webHidden/>
          </w:rPr>
          <w:tab/>
        </w:r>
        <w:r>
          <w:rPr>
            <w:noProof/>
            <w:webHidden/>
          </w:rPr>
          <w:fldChar w:fldCharType="begin"/>
        </w:r>
        <w:r>
          <w:rPr>
            <w:noProof/>
            <w:webHidden/>
          </w:rPr>
          <w:instrText xml:space="preserve"> PAGEREF _Toc125369586 \h </w:instrText>
        </w:r>
        <w:r>
          <w:rPr>
            <w:noProof/>
            <w:webHidden/>
          </w:rPr>
        </w:r>
        <w:r>
          <w:rPr>
            <w:noProof/>
            <w:webHidden/>
          </w:rPr>
          <w:fldChar w:fldCharType="separate"/>
        </w:r>
        <w:r>
          <w:rPr>
            <w:noProof/>
            <w:webHidden/>
          </w:rPr>
          <w:t>v</w:t>
        </w:r>
        <w:r>
          <w:rPr>
            <w:noProof/>
            <w:webHidden/>
          </w:rPr>
          <w:fldChar w:fldCharType="end"/>
        </w:r>
      </w:hyperlink>
    </w:p>
    <w:p w14:paraId="39FC4707" w14:textId="42E012FD" w:rsidR="00E04F8B" w:rsidRDefault="00E04F8B">
      <w:pPr>
        <w:pStyle w:val="TOC2"/>
        <w:rPr>
          <w:rFonts w:asciiTheme="minorHAnsi" w:eastAsiaTheme="minorEastAsia" w:hAnsiTheme="minorHAnsi" w:cstheme="minorBidi"/>
          <w:noProof/>
          <w:color w:val="auto"/>
          <w:sz w:val="22"/>
          <w:szCs w:val="22"/>
        </w:rPr>
      </w:pPr>
      <w:hyperlink w:anchor="_Toc125369587" w:history="1">
        <w:r w:rsidRPr="000F4107">
          <w:rPr>
            <w:rStyle w:val="Hyperlink"/>
            <w:noProof/>
          </w:rPr>
          <w:t>4.3</w:t>
        </w:r>
        <w:r>
          <w:rPr>
            <w:rFonts w:asciiTheme="minorHAnsi" w:eastAsiaTheme="minorEastAsia" w:hAnsiTheme="minorHAnsi" w:cstheme="minorBidi"/>
            <w:noProof/>
            <w:color w:val="auto"/>
            <w:sz w:val="22"/>
            <w:szCs w:val="22"/>
          </w:rPr>
          <w:tab/>
        </w:r>
        <w:r w:rsidRPr="000F4107">
          <w:rPr>
            <w:rStyle w:val="Hyperlink"/>
            <w:noProof/>
          </w:rPr>
          <w:t>Scope</w:t>
        </w:r>
        <w:r>
          <w:rPr>
            <w:noProof/>
            <w:webHidden/>
          </w:rPr>
          <w:tab/>
        </w:r>
        <w:r>
          <w:rPr>
            <w:noProof/>
            <w:webHidden/>
          </w:rPr>
          <w:fldChar w:fldCharType="begin"/>
        </w:r>
        <w:r>
          <w:rPr>
            <w:noProof/>
            <w:webHidden/>
          </w:rPr>
          <w:instrText xml:space="preserve"> PAGEREF _Toc125369587 \h </w:instrText>
        </w:r>
        <w:r>
          <w:rPr>
            <w:noProof/>
            <w:webHidden/>
          </w:rPr>
        </w:r>
        <w:r>
          <w:rPr>
            <w:noProof/>
            <w:webHidden/>
          </w:rPr>
          <w:fldChar w:fldCharType="separate"/>
        </w:r>
        <w:r>
          <w:rPr>
            <w:noProof/>
            <w:webHidden/>
          </w:rPr>
          <w:t>v</w:t>
        </w:r>
        <w:r>
          <w:rPr>
            <w:noProof/>
            <w:webHidden/>
          </w:rPr>
          <w:fldChar w:fldCharType="end"/>
        </w:r>
      </w:hyperlink>
    </w:p>
    <w:p w14:paraId="1E3DAF96" w14:textId="3F3C3018" w:rsidR="00E04F8B" w:rsidRDefault="00E04F8B">
      <w:pPr>
        <w:pStyle w:val="TOC2"/>
        <w:rPr>
          <w:rFonts w:asciiTheme="minorHAnsi" w:eastAsiaTheme="minorEastAsia" w:hAnsiTheme="minorHAnsi" w:cstheme="minorBidi"/>
          <w:noProof/>
          <w:color w:val="auto"/>
          <w:sz w:val="22"/>
          <w:szCs w:val="22"/>
        </w:rPr>
      </w:pPr>
      <w:hyperlink w:anchor="_Toc125369588" w:history="1">
        <w:r w:rsidRPr="000F4107">
          <w:rPr>
            <w:rStyle w:val="Hyperlink"/>
            <w:noProof/>
          </w:rPr>
          <w:t>4.4</w:t>
        </w:r>
        <w:r>
          <w:rPr>
            <w:rFonts w:asciiTheme="minorHAnsi" w:eastAsiaTheme="minorEastAsia" w:hAnsiTheme="minorHAnsi" w:cstheme="minorBidi"/>
            <w:noProof/>
            <w:color w:val="auto"/>
            <w:sz w:val="22"/>
            <w:szCs w:val="22"/>
          </w:rPr>
          <w:tab/>
        </w:r>
        <w:r w:rsidRPr="000F4107">
          <w:rPr>
            <w:rStyle w:val="Hyperlink"/>
            <w:noProof/>
          </w:rPr>
          <w:t>Target Events</w:t>
        </w:r>
        <w:r>
          <w:rPr>
            <w:noProof/>
            <w:webHidden/>
          </w:rPr>
          <w:tab/>
        </w:r>
        <w:r>
          <w:rPr>
            <w:noProof/>
            <w:webHidden/>
          </w:rPr>
          <w:fldChar w:fldCharType="begin"/>
        </w:r>
        <w:r>
          <w:rPr>
            <w:noProof/>
            <w:webHidden/>
          </w:rPr>
          <w:instrText xml:space="preserve"> PAGEREF _Toc125369588 \h </w:instrText>
        </w:r>
        <w:r>
          <w:rPr>
            <w:noProof/>
            <w:webHidden/>
          </w:rPr>
        </w:r>
        <w:r>
          <w:rPr>
            <w:noProof/>
            <w:webHidden/>
          </w:rPr>
          <w:fldChar w:fldCharType="separate"/>
        </w:r>
        <w:r>
          <w:rPr>
            <w:noProof/>
            <w:webHidden/>
          </w:rPr>
          <w:t>v</w:t>
        </w:r>
        <w:r>
          <w:rPr>
            <w:noProof/>
            <w:webHidden/>
          </w:rPr>
          <w:fldChar w:fldCharType="end"/>
        </w:r>
      </w:hyperlink>
    </w:p>
    <w:p w14:paraId="3F85DCD7" w14:textId="7598AF71" w:rsidR="00E04F8B" w:rsidRDefault="00E04F8B">
      <w:pPr>
        <w:pStyle w:val="TOC3"/>
        <w:rPr>
          <w:rFonts w:asciiTheme="minorHAnsi" w:eastAsiaTheme="minorEastAsia" w:hAnsiTheme="minorHAnsi" w:cstheme="minorBidi"/>
          <w:noProof/>
          <w:color w:val="auto"/>
          <w:sz w:val="22"/>
        </w:rPr>
      </w:pPr>
      <w:hyperlink w:anchor="_Toc125369589" w:history="1">
        <w:r w:rsidRPr="000F4107">
          <w:rPr>
            <w:rStyle w:val="Hyperlink"/>
            <w:noProof/>
          </w:rPr>
          <w:t>4.4.1</w:t>
        </w:r>
        <w:r>
          <w:rPr>
            <w:rFonts w:asciiTheme="minorHAnsi" w:eastAsiaTheme="minorEastAsia" w:hAnsiTheme="minorHAnsi" w:cstheme="minorBidi"/>
            <w:noProof/>
            <w:color w:val="auto"/>
            <w:sz w:val="22"/>
          </w:rPr>
          <w:tab/>
        </w:r>
        <w:r w:rsidRPr="000F4107">
          <w:rPr>
            <w:rStyle w:val="Hyperlink"/>
            <w:noProof/>
          </w:rPr>
          <w:t>Target Profiles</w:t>
        </w:r>
        <w:r>
          <w:rPr>
            <w:noProof/>
            <w:webHidden/>
          </w:rPr>
          <w:tab/>
        </w:r>
        <w:r>
          <w:rPr>
            <w:noProof/>
            <w:webHidden/>
          </w:rPr>
          <w:fldChar w:fldCharType="begin"/>
        </w:r>
        <w:r>
          <w:rPr>
            <w:noProof/>
            <w:webHidden/>
          </w:rPr>
          <w:instrText xml:space="preserve"> PAGEREF _Toc125369589 \h </w:instrText>
        </w:r>
        <w:r>
          <w:rPr>
            <w:noProof/>
            <w:webHidden/>
          </w:rPr>
        </w:r>
        <w:r>
          <w:rPr>
            <w:noProof/>
            <w:webHidden/>
          </w:rPr>
          <w:fldChar w:fldCharType="separate"/>
        </w:r>
        <w:r>
          <w:rPr>
            <w:noProof/>
            <w:webHidden/>
          </w:rPr>
          <w:t>vi</w:t>
        </w:r>
        <w:r>
          <w:rPr>
            <w:noProof/>
            <w:webHidden/>
          </w:rPr>
          <w:fldChar w:fldCharType="end"/>
        </w:r>
      </w:hyperlink>
    </w:p>
    <w:p w14:paraId="0D760BA9" w14:textId="0E7DBAF7" w:rsidR="00E04F8B" w:rsidRDefault="00E04F8B">
      <w:pPr>
        <w:pStyle w:val="TOC3"/>
        <w:rPr>
          <w:rFonts w:asciiTheme="minorHAnsi" w:eastAsiaTheme="minorEastAsia" w:hAnsiTheme="minorHAnsi" w:cstheme="minorBidi"/>
          <w:noProof/>
          <w:color w:val="auto"/>
          <w:sz w:val="22"/>
        </w:rPr>
      </w:pPr>
      <w:hyperlink w:anchor="_Toc125369590" w:history="1">
        <w:r w:rsidRPr="000F4107">
          <w:rPr>
            <w:rStyle w:val="Hyperlink"/>
            <w:noProof/>
          </w:rPr>
          <w:t>4.4.2</w:t>
        </w:r>
        <w:r>
          <w:rPr>
            <w:rFonts w:asciiTheme="minorHAnsi" w:eastAsiaTheme="minorEastAsia" w:hAnsiTheme="minorHAnsi" w:cstheme="minorBidi"/>
            <w:noProof/>
            <w:color w:val="auto"/>
            <w:sz w:val="22"/>
          </w:rPr>
          <w:tab/>
        </w:r>
        <w:r w:rsidRPr="000F4107">
          <w:rPr>
            <w:rStyle w:val="Hyperlink"/>
            <w:noProof/>
          </w:rPr>
          <w:t>Events Generation Logic</w:t>
        </w:r>
        <w:r>
          <w:rPr>
            <w:noProof/>
            <w:webHidden/>
          </w:rPr>
          <w:tab/>
        </w:r>
        <w:r>
          <w:rPr>
            <w:noProof/>
            <w:webHidden/>
          </w:rPr>
          <w:fldChar w:fldCharType="begin"/>
        </w:r>
        <w:r>
          <w:rPr>
            <w:noProof/>
            <w:webHidden/>
          </w:rPr>
          <w:instrText xml:space="preserve"> PAGEREF _Toc125369590 \h </w:instrText>
        </w:r>
        <w:r>
          <w:rPr>
            <w:noProof/>
            <w:webHidden/>
          </w:rPr>
        </w:r>
        <w:r>
          <w:rPr>
            <w:noProof/>
            <w:webHidden/>
          </w:rPr>
          <w:fldChar w:fldCharType="separate"/>
        </w:r>
        <w:r>
          <w:rPr>
            <w:noProof/>
            <w:webHidden/>
          </w:rPr>
          <w:t>vi</w:t>
        </w:r>
        <w:r>
          <w:rPr>
            <w:noProof/>
            <w:webHidden/>
          </w:rPr>
          <w:fldChar w:fldCharType="end"/>
        </w:r>
      </w:hyperlink>
    </w:p>
    <w:p w14:paraId="04AA06EC" w14:textId="128421AA" w:rsidR="00E04F8B" w:rsidRDefault="00E04F8B">
      <w:pPr>
        <w:pStyle w:val="TOC3"/>
        <w:rPr>
          <w:rFonts w:asciiTheme="minorHAnsi" w:eastAsiaTheme="minorEastAsia" w:hAnsiTheme="minorHAnsi" w:cstheme="minorBidi"/>
          <w:noProof/>
          <w:color w:val="auto"/>
          <w:sz w:val="22"/>
        </w:rPr>
      </w:pPr>
      <w:hyperlink w:anchor="_Toc125369591" w:history="1">
        <w:r w:rsidRPr="000F4107">
          <w:rPr>
            <w:rStyle w:val="Hyperlink"/>
            <w:noProof/>
          </w:rPr>
          <w:t>4.4.3</w:t>
        </w:r>
        <w:r>
          <w:rPr>
            <w:rFonts w:asciiTheme="minorHAnsi" w:eastAsiaTheme="minorEastAsia" w:hAnsiTheme="minorHAnsi" w:cstheme="minorBidi"/>
            <w:noProof/>
            <w:color w:val="auto"/>
            <w:sz w:val="22"/>
          </w:rPr>
          <w:tab/>
        </w:r>
        <w:r w:rsidRPr="000F4107">
          <w:rPr>
            <w:rStyle w:val="Hyperlink"/>
            <w:noProof/>
          </w:rPr>
          <w:t>Events Filtering Logic</w:t>
        </w:r>
        <w:r>
          <w:rPr>
            <w:noProof/>
            <w:webHidden/>
          </w:rPr>
          <w:tab/>
        </w:r>
        <w:r>
          <w:rPr>
            <w:noProof/>
            <w:webHidden/>
          </w:rPr>
          <w:fldChar w:fldCharType="begin"/>
        </w:r>
        <w:r>
          <w:rPr>
            <w:noProof/>
            <w:webHidden/>
          </w:rPr>
          <w:instrText xml:space="preserve"> PAGEREF _Toc125369591 \h </w:instrText>
        </w:r>
        <w:r>
          <w:rPr>
            <w:noProof/>
            <w:webHidden/>
          </w:rPr>
        </w:r>
        <w:r>
          <w:rPr>
            <w:noProof/>
            <w:webHidden/>
          </w:rPr>
          <w:fldChar w:fldCharType="separate"/>
        </w:r>
        <w:r>
          <w:rPr>
            <w:noProof/>
            <w:webHidden/>
          </w:rPr>
          <w:t>vi</w:t>
        </w:r>
        <w:r>
          <w:rPr>
            <w:noProof/>
            <w:webHidden/>
          </w:rPr>
          <w:fldChar w:fldCharType="end"/>
        </w:r>
      </w:hyperlink>
    </w:p>
    <w:p w14:paraId="09D84BE0" w14:textId="3C03B8FE" w:rsidR="00E04F8B" w:rsidRDefault="00E04F8B">
      <w:pPr>
        <w:pStyle w:val="TOC3"/>
        <w:rPr>
          <w:rFonts w:asciiTheme="minorHAnsi" w:eastAsiaTheme="minorEastAsia" w:hAnsiTheme="minorHAnsi" w:cstheme="minorBidi"/>
          <w:noProof/>
          <w:color w:val="auto"/>
          <w:sz w:val="22"/>
        </w:rPr>
      </w:pPr>
      <w:hyperlink w:anchor="_Toc125369592" w:history="1">
        <w:r w:rsidRPr="000F4107">
          <w:rPr>
            <w:rStyle w:val="Hyperlink"/>
            <w:noProof/>
          </w:rPr>
          <w:t>4.4.4</w:t>
        </w:r>
        <w:r>
          <w:rPr>
            <w:rFonts w:asciiTheme="minorHAnsi" w:eastAsiaTheme="minorEastAsia" w:hAnsiTheme="minorHAnsi" w:cstheme="minorBidi"/>
            <w:noProof/>
            <w:color w:val="auto"/>
            <w:sz w:val="22"/>
          </w:rPr>
          <w:tab/>
        </w:r>
        <w:r w:rsidRPr="000F4107">
          <w:rPr>
            <w:rStyle w:val="Hyperlink"/>
            <w:noProof/>
          </w:rPr>
          <w:t>Event Definition</w:t>
        </w:r>
        <w:r>
          <w:rPr>
            <w:noProof/>
            <w:webHidden/>
          </w:rPr>
          <w:tab/>
        </w:r>
        <w:r>
          <w:rPr>
            <w:noProof/>
            <w:webHidden/>
          </w:rPr>
          <w:fldChar w:fldCharType="begin"/>
        </w:r>
        <w:r>
          <w:rPr>
            <w:noProof/>
            <w:webHidden/>
          </w:rPr>
          <w:instrText xml:space="preserve"> PAGEREF _Toc125369592 \h </w:instrText>
        </w:r>
        <w:r>
          <w:rPr>
            <w:noProof/>
            <w:webHidden/>
          </w:rPr>
        </w:r>
        <w:r>
          <w:rPr>
            <w:noProof/>
            <w:webHidden/>
          </w:rPr>
          <w:fldChar w:fldCharType="separate"/>
        </w:r>
        <w:r>
          <w:rPr>
            <w:noProof/>
            <w:webHidden/>
          </w:rPr>
          <w:t>vi</w:t>
        </w:r>
        <w:r>
          <w:rPr>
            <w:noProof/>
            <w:webHidden/>
          </w:rPr>
          <w:fldChar w:fldCharType="end"/>
        </w:r>
      </w:hyperlink>
    </w:p>
    <w:p w14:paraId="49E3966F" w14:textId="218E0E07" w:rsidR="00E04F8B" w:rsidRDefault="00E04F8B">
      <w:pPr>
        <w:pStyle w:val="TOC3"/>
        <w:rPr>
          <w:rFonts w:asciiTheme="minorHAnsi" w:eastAsiaTheme="minorEastAsia" w:hAnsiTheme="minorHAnsi" w:cstheme="minorBidi"/>
          <w:noProof/>
          <w:color w:val="auto"/>
          <w:sz w:val="22"/>
        </w:rPr>
      </w:pPr>
      <w:hyperlink w:anchor="_Toc125369593" w:history="1">
        <w:r w:rsidRPr="000F4107">
          <w:rPr>
            <w:rStyle w:val="Hyperlink"/>
            <w:noProof/>
          </w:rPr>
          <w:t>4.4.5</w:t>
        </w:r>
        <w:r>
          <w:rPr>
            <w:rFonts w:asciiTheme="minorHAnsi" w:eastAsiaTheme="minorEastAsia" w:hAnsiTheme="minorHAnsi" w:cstheme="minorBidi"/>
            <w:noProof/>
            <w:color w:val="auto"/>
            <w:sz w:val="22"/>
          </w:rPr>
          <w:tab/>
        </w:r>
        <w:r w:rsidRPr="000F4107">
          <w:rPr>
            <w:rStyle w:val="Hyperlink"/>
            <w:noProof/>
          </w:rPr>
          <w:t>Events Processing Logic</w:t>
        </w:r>
        <w:r>
          <w:rPr>
            <w:noProof/>
            <w:webHidden/>
          </w:rPr>
          <w:tab/>
        </w:r>
        <w:r>
          <w:rPr>
            <w:noProof/>
            <w:webHidden/>
          </w:rPr>
          <w:fldChar w:fldCharType="begin"/>
        </w:r>
        <w:r>
          <w:rPr>
            <w:noProof/>
            <w:webHidden/>
          </w:rPr>
          <w:instrText xml:space="preserve"> PAGEREF _Toc125369593 \h </w:instrText>
        </w:r>
        <w:r>
          <w:rPr>
            <w:noProof/>
            <w:webHidden/>
          </w:rPr>
        </w:r>
        <w:r>
          <w:rPr>
            <w:noProof/>
            <w:webHidden/>
          </w:rPr>
          <w:fldChar w:fldCharType="separate"/>
        </w:r>
        <w:r>
          <w:rPr>
            <w:noProof/>
            <w:webHidden/>
          </w:rPr>
          <w:t>vii</w:t>
        </w:r>
        <w:r>
          <w:rPr>
            <w:noProof/>
            <w:webHidden/>
          </w:rPr>
          <w:fldChar w:fldCharType="end"/>
        </w:r>
      </w:hyperlink>
    </w:p>
    <w:p w14:paraId="3B0EF3CC" w14:textId="1C2A3867" w:rsidR="00E04F8B" w:rsidRDefault="00E04F8B">
      <w:pPr>
        <w:pStyle w:val="TOC3"/>
        <w:rPr>
          <w:rFonts w:asciiTheme="minorHAnsi" w:eastAsiaTheme="minorEastAsia" w:hAnsiTheme="minorHAnsi" w:cstheme="minorBidi"/>
          <w:noProof/>
          <w:color w:val="auto"/>
          <w:sz w:val="22"/>
        </w:rPr>
      </w:pPr>
      <w:hyperlink w:anchor="_Toc125369594" w:history="1">
        <w:r w:rsidRPr="000F4107">
          <w:rPr>
            <w:rStyle w:val="Hyperlink"/>
            <w:noProof/>
          </w:rPr>
          <w:t>4.4.6</w:t>
        </w:r>
        <w:r>
          <w:rPr>
            <w:rFonts w:asciiTheme="minorHAnsi" w:eastAsiaTheme="minorEastAsia" w:hAnsiTheme="minorHAnsi" w:cstheme="minorBidi"/>
            <w:noProof/>
            <w:color w:val="auto"/>
            <w:sz w:val="22"/>
          </w:rPr>
          <w:tab/>
        </w:r>
        <w:r w:rsidRPr="000F4107">
          <w:rPr>
            <w:rStyle w:val="Hyperlink"/>
            <w:noProof/>
          </w:rPr>
          <w:t>Calculated Attributes</w:t>
        </w:r>
        <w:r>
          <w:rPr>
            <w:noProof/>
            <w:webHidden/>
          </w:rPr>
          <w:tab/>
        </w:r>
        <w:r>
          <w:rPr>
            <w:noProof/>
            <w:webHidden/>
          </w:rPr>
          <w:fldChar w:fldCharType="begin"/>
        </w:r>
        <w:r>
          <w:rPr>
            <w:noProof/>
            <w:webHidden/>
          </w:rPr>
          <w:instrText xml:space="preserve"> PAGEREF _Toc125369594 \h </w:instrText>
        </w:r>
        <w:r>
          <w:rPr>
            <w:noProof/>
            <w:webHidden/>
          </w:rPr>
        </w:r>
        <w:r>
          <w:rPr>
            <w:noProof/>
            <w:webHidden/>
          </w:rPr>
          <w:fldChar w:fldCharType="separate"/>
        </w:r>
        <w:r>
          <w:rPr>
            <w:noProof/>
            <w:webHidden/>
          </w:rPr>
          <w:t>vii</w:t>
        </w:r>
        <w:r>
          <w:rPr>
            <w:noProof/>
            <w:webHidden/>
          </w:rPr>
          <w:fldChar w:fldCharType="end"/>
        </w:r>
      </w:hyperlink>
    </w:p>
    <w:p w14:paraId="47AB99EC" w14:textId="0C30D39D" w:rsidR="00E04F8B" w:rsidRDefault="00E04F8B">
      <w:pPr>
        <w:pStyle w:val="TOC2"/>
        <w:rPr>
          <w:rFonts w:asciiTheme="minorHAnsi" w:eastAsiaTheme="minorEastAsia" w:hAnsiTheme="minorHAnsi" w:cstheme="minorBidi"/>
          <w:noProof/>
          <w:color w:val="auto"/>
          <w:sz w:val="22"/>
          <w:szCs w:val="22"/>
        </w:rPr>
      </w:pPr>
      <w:hyperlink w:anchor="_Toc125369595" w:history="1">
        <w:r w:rsidRPr="000F4107">
          <w:rPr>
            <w:rStyle w:val="Hyperlink"/>
            <w:noProof/>
          </w:rPr>
          <w:t>4.5</w:t>
        </w:r>
        <w:r>
          <w:rPr>
            <w:rFonts w:asciiTheme="minorHAnsi" w:eastAsiaTheme="minorEastAsia" w:hAnsiTheme="minorHAnsi" w:cstheme="minorBidi"/>
            <w:noProof/>
            <w:color w:val="auto"/>
            <w:sz w:val="22"/>
            <w:szCs w:val="22"/>
          </w:rPr>
          <w:tab/>
        </w:r>
        <w:r w:rsidRPr="000F4107">
          <w:rPr>
            <w:rStyle w:val="Hyperlink"/>
            <w:noProof/>
          </w:rPr>
          <w:t>Additional Details</w:t>
        </w:r>
        <w:r>
          <w:rPr>
            <w:noProof/>
            <w:webHidden/>
          </w:rPr>
          <w:tab/>
        </w:r>
        <w:r>
          <w:rPr>
            <w:noProof/>
            <w:webHidden/>
          </w:rPr>
          <w:fldChar w:fldCharType="begin"/>
        </w:r>
        <w:r>
          <w:rPr>
            <w:noProof/>
            <w:webHidden/>
          </w:rPr>
          <w:instrText xml:space="preserve"> PAGEREF _Toc125369595 \h </w:instrText>
        </w:r>
        <w:r>
          <w:rPr>
            <w:noProof/>
            <w:webHidden/>
          </w:rPr>
        </w:r>
        <w:r>
          <w:rPr>
            <w:noProof/>
            <w:webHidden/>
          </w:rPr>
          <w:fldChar w:fldCharType="separate"/>
        </w:r>
        <w:r>
          <w:rPr>
            <w:noProof/>
            <w:webHidden/>
          </w:rPr>
          <w:t>vii</w:t>
        </w:r>
        <w:r>
          <w:rPr>
            <w:noProof/>
            <w:webHidden/>
          </w:rPr>
          <w:fldChar w:fldCharType="end"/>
        </w:r>
      </w:hyperlink>
    </w:p>
    <w:p w14:paraId="1D3CD125" w14:textId="79100F32" w:rsidR="00E04F8B" w:rsidRDefault="00E04F8B">
      <w:pPr>
        <w:pStyle w:val="TOC1"/>
        <w:rPr>
          <w:rFonts w:asciiTheme="minorHAnsi" w:eastAsiaTheme="minorEastAsia" w:hAnsiTheme="minorHAnsi" w:cstheme="minorBidi"/>
          <w:b w:val="0"/>
          <w:color w:val="auto"/>
        </w:rPr>
      </w:pPr>
      <w:hyperlink w:anchor="_Toc125369596" w:history="1">
        <w:r w:rsidRPr="000F4107">
          <w:rPr>
            <w:rStyle w:val="Hyperlink"/>
            <w:bCs/>
          </w:rPr>
          <w:t>5</w:t>
        </w:r>
        <w:r>
          <w:rPr>
            <w:rFonts w:asciiTheme="minorHAnsi" w:eastAsiaTheme="minorEastAsia" w:hAnsiTheme="minorHAnsi" w:cstheme="minorBidi"/>
            <w:b w:val="0"/>
            <w:color w:val="auto"/>
          </w:rPr>
          <w:tab/>
        </w:r>
        <w:r w:rsidRPr="000F4107">
          <w:rPr>
            <w:rStyle w:val="Hyperlink"/>
          </w:rPr>
          <w:t>Open Issues</w:t>
        </w:r>
        <w:r>
          <w:rPr>
            <w:webHidden/>
          </w:rPr>
          <w:tab/>
        </w:r>
        <w:r>
          <w:rPr>
            <w:webHidden/>
          </w:rPr>
          <w:fldChar w:fldCharType="begin"/>
        </w:r>
        <w:r>
          <w:rPr>
            <w:webHidden/>
          </w:rPr>
          <w:instrText xml:space="preserve"> PAGEREF _Toc125369596 \h </w:instrText>
        </w:r>
        <w:r>
          <w:rPr>
            <w:webHidden/>
          </w:rPr>
        </w:r>
        <w:r>
          <w:rPr>
            <w:webHidden/>
          </w:rPr>
          <w:fldChar w:fldCharType="separate"/>
        </w:r>
        <w:r>
          <w:rPr>
            <w:webHidden/>
          </w:rPr>
          <w:t>vii</w:t>
        </w:r>
        <w:r>
          <w:rPr>
            <w:webHidden/>
          </w:rPr>
          <w:fldChar w:fldCharType="end"/>
        </w:r>
      </w:hyperlink>
    </w:p>
    <w:p w14:paraId="310D5B70" w14:textId="41304D30" w:rsidR="00492513" w:rsidRPr="003B1B26" w:rsidRDefault="00492513" w:rsidP="00492513">
      <w:pPr>
        <w:pStyle w:val="BodyText"/>
      </w:pPr>
      <w:r w:rsidRPr="003B1B26">
        <w:fldChar w:fldCharType="end"/>
      </w:r>
    </w:p>
    <w:p w14:paraId="6879B3D9" w14:textId="77777777" w:rsidR="00492513" w:rsidRPr="003B1B26" w:rsidRDefault="00492513" w:rsidP="00492513">
      <w:pPr>
        <w:pStyle w:val="BodyText"/>
        <w:sectPr w:rsidR="00492513" w:rsidRPr="003B1B26" w:rsidSect="00365DD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p>
    <w:p w14:paraId="1FF575B5" w14:textId="77777777" w:rsidR="006C449B" w:rsidRPr="003B1B26" w:rsidRDefault="000722EC" w:rsidP="00FD38CD">
      <w:pPr>
        <w:pStyle w:val="Heading1"/>
      </w:pPr>
      <w:bookmarkStart w:id="14" w:name="_Toc125369566"/>
      <w:bookmarkEnd w:id="7"/>
      <w:r w:rsidRPr="003B1B26">
        <w:lastRenderedPageBreak/>
        <w:t>Overview</w:t>
      </w:r>
      <w:bookmarkEnd w:id="14"/>
    </w:p>
    <w:p w14:paraId="26B16D7B" w14:textId="77777777" w:rsidR="006F1AE1" w:rsidRPr="003B1B26" w:rsidRDefault="006F1AE1" w:rsidP="00FD38CD">
      <w:pPr>
        <w:pStyle w:val="Heading2"/>
      </w:pPr>
      <w:bookmarkStart w:id="15" w:name="_Toc508630114"/>
      <w:bookmarkStart w:id="16" w:name="_Toc125369567"/>
      <w:bookmarkEnd w:id="0"/>
      <w:bookmarkEnd w:id="1"/>
      <w:bookmarkEnd w:id="2"/>
      <w:bookmarkEnd w:id="3"/>
      <w:r w:rsidRPr="003B1B26">
        <w:t>Scope of Document</w:t>
      </w:r>
      <w:bookmarkEnd w:id="15"/>
      <w:bookmarkEnd w:id="16"/>
    </w:p>
    <w:p w14:paraId="5C8B5FE8" w14:textId="3DCEDE13" w:rsidR="00827D0D" w:rsidRDefault="006F1AE1" w:rsidP="005A51C7">
      <w:pPr>
        <w:pStyle w:val="P-BT"/>
      </w:pPr>
      <w:r w:rsidRPr="009F2CCD">
        <w:t xml:space="preserve">This document and its appendices provide the reader with detailed information </w:t>
      </w:r>
      <w:r w:rsidR="004A617C" w:rsidRPr="009F2CCD">
        <w:t xml:space="preserve">about </w:t>
      </w:r>
      <w:r w:rsidRPr="009F2CCD">
        <w:t xml:space="preserve">Amdocs AIA </w:t>
      </w:r>
      <w:r w:rsidR="00827D0D">
        <w:t xml:space="preserve">solution </w:t>
      </w:r>
      <w:r w:rsidR="00DD4444">
        <w:t xml:space="preserve">for </w:t>
      </w:r>
      <w:r w:rsidR="002C4C78" w:rsidRPr="002C4C78">
        <w:t>DMND0009566 Sim Registration CVM Communication Channels</w:t>
      </w:r>
      <w:r w:rsidR="00827D0D">
        <w:t>.</w:t>
      </w:r>
    </w:p>
    <w:p w14:paraId="4BF5A35A" w14:textId="12A4A318" w:rsidR="006F1AE1" w:rsidRDefault="00827D0D" w:rsidP="005A51C7">
      <w:pPr>
        <w:pStyle w:val="P-BT"/>
      </w:pPr>
      <w:r>
        <w:t xml:space="preserve">The document along the related documentation </w:t>
      </w:r>
      <w:r w:rsidR="006F1AE1" w:rsidRPr="009F2CCD">
        <w:t>should provide all the information required by Amdocs AIA to perform the software configuration</w:t>
      </w:r>
      <w:r w:rsidR="004A617C" w:rsidRPr="009F2CCD">
        <w:t xml:space="preserve"> and </w:t>
      </w:r>
      <w:r w:rsidR="006F1AE1" w:rsidRPr="009F2CCD">
        <w:t>customization.</w:t>
      </w:r>
    </w:p>
    <w:p w14:paraId="1C3C64B7" w14:textId="77777777" w:rsidR="00F65BE4" w:rsidRPr="002F0370" w:rsidRDefault="00F65BE4" w:rsidP="00FD38CD">
      <w:pPr>
        <w:pStyle w:val="Heading2"/>
      </w:pPr>
      <w:bookmarkStart w:id="17" w:name="_Toc508790385"/>
      <w:bookmarkStart w:id="18" w:name="_Toc485626969"/>
      <w:bookmarkStart w:id="19" w:name="_Toc485653197"/>
      <w:bookmarkStart w:id="20" w:name="_Toc510112784"/>
      <w:bookmarkStart w:id="21" w:name="_Toc125369568"/>
      <w:r w:rsidRPr="002F0370">
        <w:t>Related Documentation</w:t>
      </w:r>
      <w:bookmarkEnd w:id="17"/>
      <w:bookmarkEnd w:id="21"/>
    </w:p>
    <w:p w14:paraId="53F071A2" w14:textId="77777777" w:rsidR="00F65BE4" w:rsidRPr="002F0370" w:rsidRDefault="00F65BE4" w:rsidP="005A51C7">
      <w:pPr>
        <w:pStyle w:val="P-BT"/>
        <w:rPr>
          <w:rFonts w:ascii="Calibri" w:hAnsi="Calibri"/>
        </w:rPr>
      </w:pPr>
      <w:r w:rsidRPr="002F0370">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432"/>
        <w:gridCol w:w="7912"/>
      </w:tblGrid>
      <w:tr w:rsidR="00F65BE4" w:rsidRPr="002F0370" w14:paraId="7D283119" w14:textId="77777777" w:rsidTr="00F9529B">
        <w:trPr>
          <w:tblHeader/>
        </w:trPr>
        <w:tc>
          <w:tcPr>
            <w:tcW w:w="766" w:type="pct"/>
            <w:tcBorders>
              <w:top w:val="single" w:sz="6" w:space="0" w:color="auto"/>
              <w:left w:val="single" w:sz="6" w:space="0" w:color="auto"/>
              <w:bottom w:val="single" w:sz="6" w:space="0" w:color="auto"/>
              <w:right w:val="single" w:sz="6" w:space="0" w:color="auto"/>
            </w:tcBorders>
            <w:shd w:val="clear" w:color="auto" w:fill="626469"/>
            <w:hideMark/>
          </w:tcPr>
          <w:p w14:paraId="4A4433AF" w14:textId="77777777" w:rsidR="00F65BE4" w:rsidRPr="002F0370" w:rsidRDefault="00F65BE4" w:rsidP="00F9529B">
            <w:pPr>
              <w:pStyle w:val="HeaderTable"/>
              <w:rPr>
                <w:color w:val="FFFFFF"/>
              </w:rPr>
            </w:pPr>
            <w:r w:rsidRPr="002F0370">
              <w:rPr>
                <w:color w:val="FFFFFF"/>
              </w:rPr>
              <w:t>DC#</w:t>
            </w:r>
          </w:p>
        </w:tc>
        <w:tc>
          <w:tcPr>
            <w:tcW w:w="4234" w:type="pct"/>
            <w:tcBorders>
              <w:top w:val="single" w:sz="6" w:space="0" w:color="auto"/>
              <w:left w:val="single" w:sz="6" w:space="0" w:color="auto"/>
              <w:bottom w:val="single" w:sz="6" w:space="0" w:color="auto"/>
              <w:right w:val="single" w:sz="6" w:space="0" w:color="auto"/>
            </w:tcBorders>
            <w:shd w:val="clear" w:color="auto" w:fill="626469"/>
            <w:hideMark/>
          </w:tcPr>
          <w:p w14:paraId="357FA6A1" w14:textId="77777777" w:rsidR="00F65BE4" w:rsidRPr="002F0370" w:rsidRDefault="00F65BE4" w:rsidP="00F9529B">
            <w:pPr>
              <w:pStyle w:val="HeaderTable"/>
              <w:rPr>
                <w:color w:val="FFFFFF"/>
              </w:rPr>
            </w:pPr>
            <w:r w:rsidRPr="002F0370">
              <w:rPr>
                <w:color w:val="FFFFFF"/>
              </w:rPr>
              <w:t>Document Name</w:t>
            </w:r>
          </w:p>
        </w:tc>
      </w:tr>
      <w:tr w:rsidR="00AF52B0" w:rsidRPr="002F0370" w14:paraId="5A9CCB2C" w14:textId="77777777" w:rsidTr="00F9529B">
        <w:tc>
          <w:tcPr>
            <w:tcW w:w="766" w:type="pct"/>
            <w:tcBorders>
              <w:top w:val="single" w:sz="6" w:space="0" w:color="auto"/>
              <w:left w:val="single" w:sz="6" w:space="0" w:color="auto"/>
              <w:bottom w:val="single" w:sz="6" w:space="0" w:color="auto"/>
              <w:right w:val="single" w:sz="6" w:space="0" w:color="auto"/>
            </w:tcBorders>
          </w:tcPr>
          <w:p w14:paraId="33F541A3" w14:textId="59444D25" w:rsidR="00AF52B0" w:rsidRPr="0062502D" w:rsidRDefault="002C4C78" w:rsidP="00417A66">
            <w:pPr>
              <w:pStyle w:val="BodyText"/>
              <w:ind w:left="0"/>
            </w:pPr>
            <w:r w:rsidRPr="002C4C78">
              <w:t>4370465</w:t>
            </w:r>
          </w:p>
        </w:tc>
        <w:tc>
          <w:tcPr>
            <w:tcW w:w="4234" w:type="pct"/>
            <w:tcBorders>
              <w:top w:val="single" w:sz="6" w:space="0" w:color="auto"/>
              <w:left w:val="single" w:sz="6" w:space="0" w:color="auto"/>
              <w:bottom w:val="single" w:sz="6" w:space="0" w:color="auto"/>
              <w:right w:val="single" w:sz="6" w:space="0" w:color="auto"/>
            </w:tcBorders>
          </w:tcPr>
          <w:p w14:paraId="62E3DCDC" w14:textId="366F64AC" w:rsidR="00AF52B0" w:rsidRDefault="002C4C78" w:rsidP="00417A66">
            <w:pPr>
              <w:pStyle w:val="BodyText"/>
              <w:ind w:left="0"/>
            </w:pPr>
            <w:r w:rsidRPr="002C4C78">
              <w:t>HLD DMND0009566 Sim Registration PRJ0014023 Inbox API v1.0.docx</w:t>
            </w:r>
          </w:p>
        </w:tc>
      </w:tr>
      <w:tr w:rsidR="002C4C78" w:rsidRPr="002F0370" w14:paraId="1D9CB223" w14:textId="77777777" w:rsidTr="00F9529B">
        <w:tc>
          <w:tcPr>
            <w:tcW w:w="766" w:type="pct"/>
            <w:tcBorders>
              <w:top w:val="single" w:sz="6" w:space="0" w:color="auto"/>
              <w:left w:val="single" w:sz="6" w:space="0" w:color="auto"/>
              <w:bottom w:val="single" w:sz="6" w:space="0" w:color="auto"/>
              <w:right w:val="single" w:sz="6" w:space="0" w:color="auto"/>
            </w:tcBorders>
          </w:tcPr>
          <w:p w14:paraId="33DE62EA" w14:textId="602C757A" w:rsidR="002C4C78" w:rsidRPr="002C4C78" w:rsidRDefault="002C4C78" w:rsidP="00417A66">
            <w:pPr>
              <w:pStyle w:val="BodyText"/>
              <w:ind w:left="0"/>
            </w:pPr>
            <w:r w:rsidRPr="002C4C78">
              <w:t>4370466</w:t>
            </w:r>
          </w:p>
        </w:tc>
        <w:tc>
          <w:tcPr>
            <w:tcW w:w="4234" w:type="pct"/>
            <w:tcBorders>
              <w:top w:val="single" w:sz="6" w:space="0" w:color="auto"/>
              <w:left w:val="single" w:sz="6" w:space="0" w:color="auto"/>
              <w:bottom w:val="single" w:sz="6" w:space="0" w:color="auto"/>
              <w:right w:val="single" w:sz="6" w:space="0" w:color="auto"/>
            </w:tcBorders>
          </w:tcPr>
          <w:p w14:paraId="7585806C" w14:textId="75F20165" w:rsidR="002C4C78" w:rsidRPr="002C4C78" w:rsidRDefault="002C4C78" w:rsidP="00417A66">
            <w:pPr>
              <w:pStyle w:val="BodyText"/>
              <w:ind w:left="0"/>
            </w:pPr>
            <w:r w:rsidRPr="002C4C78">
              <w:t>PLDT - Trident – 3c – GL App Inbox - IDD</w:t>
            </w:r>
          </w:p>
        </w:tc>
      </w:tr>
      <w:tr w:rsidR="008F7C4A" w:rsidRPr="002F0370" w14:paraId="715D6029" w14:textId="77777777" w:rsidTr="00F9529B">
        <w:tc>
          <w:tcPr>
            <w:tcW w:w="766" w:type="pct"/>
            <w:tcBorders>
              <w:top w:val="single" w:sz="6" w:space="0" w:color="auto"/>
              <w:left w:val="single" w:sz="6" w:space="0" w:color="auto"/>
              <w:bottom w:val="single" w:sz="6" w:space="0" w:color="auto"/>
              <w:right w:val="single" w:sz="6" w:space="0" w:color="auto"/>
            </w:tcBorders>
          </w:tcPr>
          <w:p w14:paraId="74DCC710" w14:textId="16D05936" w:rsidR="008F7C4A" w:rsidRPr="00687D11" w:rsidRDefault="004304A1" w:rsidP="008F7C4A">
            <w:pPr>
              <w:pStyle w:val="BodyText"/>
              <w:ind w:left="0"/>
            </w:pPr>
            <w:r w:rsidRPr="004304A1">
              <w:t>3900642</w:t>
            </w:r>
          </w:p>
        </w:tc>
        <w:tc>
          <w:tcPr>
            <w:tcW w:w="4234" w:type="pct"/>
            <w:tcBorders>
              <w:top w:val="single" w:sz="6" w:space="0" w:color="auto"/>
              <w:left w:val="single" w:sz="6" w:space="0" w:color="auto"/>
              <w:bottom w:val="single" w:sz="6" w:space="0" w:color="auto"/>
              <w:right w:val="single" w:sz="6" w:space="0" w:color="auto"/>
            </w:tcBorders>
          </w:tcPr>
          <w:p w14:paraId="54CDAC71" w14:textId="1F80447E" w:rsidR="008F7C4A" w:rsidRDefault="004304A1" w:rsidP="008F7C4A">
            <w:pPr>
              <w:pStyle w:val="BodyText"/>
              <w:ind w:left="0"/>
            </w:pPr>
            <w:r w:rsidRPr="004304A1">
              <w:t>PLDT – Trident – 3c3 – Activities Extract - IDD</w:t>
            </w:r>
          </w:p>
        </w:tc>
      </w:tr>
      <w:tr w:rsidR="00F65BE4" w:rsidRPr="002F0370" w14:paraId="2074F72D" w14:textId="77777777" w:rsidTr="00F9529B">
        <w:tc>
          <w:tcPr>
            <w:tcW w:w="766" w:type="pct"/>
            <w:tcBorders>
              <w:top w:val="single" w:sz="6" w:space="0" w:color="auto"/>
              <w:left w:val="single" w:sz="6" w:space="0" w:color="auto"/>
              <w:bottom w:val="single" w:sz="6" w:space="0" w:color="auto"/>
              <w:right w:val="single" w:sz="6" w:space="0" w:color="auto"/>
            </w:tcBorders>
          </w:tcPr>
          <w:p w14:paraId="754F9CF5" w14:textId="6B136F9D" w:rsidR="005C7920" w:rsidRPr="002F0370" w:rsidRDefault="003F3C86" w:rsidP="005A6F19">
            <w:pPr>
              <w:pStyle w:val="BodyText"/>
              <w:ind w:left="0"/>
            </w:pPr>
            <w:ins w:id="22" w:author="Eyal Bekerman" w:date="2023-01-16T14:21:00Z">
              <w:r w:rsidRPr="003F3C86">
                <w:t>4276269</w:t>
              </w:r>
            </w:ins>
          </w:p>
        </w:tc>
        <w:tc>
          <w:tcPr>
            <w:tcW w:w="4234" w:type="pct"/>
            <w:tcBorders>
              <w:top w:val="single" w:sz="6" w:space="0" w:color="auto"/>
              <w:left w:val="single" w:sz="6" w:space="0" w:color="auto"/>
              <w:bottom w:val="single" w:sz="6" w:space="0" w:color="auto"/>
              <w:right w:val="single" w:sz="6" w:space="0" w:color="auto"/>
            </w:tcBorders>
          </w:tcPr>
          <w:p w14:paraId="0A45525A" w14:textId="1F43EBCA" w:rsidR="005C7920" w:rsidRDefault="003F3C86" w:rsidP="005A6F19">
            <w:pPr>
              <w:pStyle w:val="BodyText"/>
              <w:ind w:left="0"/>
            </w:pPr>
            <w:ins w:id="23" w:author="Eyal Bekerman" w:date="2023-01-16T14:21:00Z">
              <w:r w:rsidRPr="003F3C86">
                <w:t xml:space="preserve">PLDT - Trident - 3c - </w:t>
              </w:r>
              <w:proofErr w:type="spellStart"/>
              <w:r w:rsidRPr="003F3C86">
                <w:t>Mulesoft</w:t>
              </w:r>
              <w:proofErr w:type="spellEnd"/>
              <w:r w:rsidRPr="003F3C86">
                <w:t xml:space="preserve"> - IDD</w:t>
              </w:r>
            </w:ins>
          </w:p>
        </w:tc>
      </w:tr>
      <w:tr w:rsidR="00ED6A77" w:rsidRPr="002F0370" w14:paraId="55583B65" w14:textId="77777777" w:rsidTr="00F9529B">
        <w:tc>
          <w:tcPr>
            <w:tcW w:w="766" w:type="pct"/>
            <w:tcBorders>
              <w:top w:val="single" w:sz="6" w:space="0" w:color="auto"/>
              <w:left w:val="single" w:sz="6" w:space="0" w:color="auto"/>
              <w:bottom w:val="single" w:sz="6" w:space="0" w:color="auto"/>
              <w:right w:val="single" w:sz="6" w:space="0" w:color="auto"/>
            </w:tcBorders>
          </w:tcPr>
          <w:p w14:paraId="7A12DEF8" w14:textId="136CF21B" w:rsidR="00ED6A77" w:rsidRPr="005C7920" w:rsidRDefault="00ED6A77" w:rsidP="005A6F19">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4100C37C" w14:textId="5528A5C9" w:rsidR="00ED6A77" w:rsidRPr="005C7920" w:rsidRDefault="00ED6A77" w:rsidP="005A6F19">
            <w:pPr>
              <w:pStyle w:val="BodyText"/>
              <w:ind w:left="0"/>
            </w:pPr>
          </w:p>
        </w:tc>
      </w:tr>
      <w:tr w:rsidR="00E24B31" w:rsidRPr="002F0370" w14:paraId="673C529C" w14:textId="77777777" w:rsidTr="00F9529B">
        <w:tc>
          <w:tcPr>
            <w:tcW w:w="766" w:type="pct"/>
            <w:tcBorders>
              <w:top w:val="single" w:sz="6" w:space="0" w:color="auto"/>
              <w:left w:val="single" w:sz="6" w:space="0" w:color="auto"/>
              <w:bottom w:val="single" w:sz="6" w:space="0" w:color="auto"/>
              <w:right w:val="single" w:sz="6" w:space="0" w:color="auto"/>
            </w:tcBorders>
          </w:tcPr>
          <w:p w14:paraId="5659B84D" w14:textId="28651695" w:rsidR="00E24B31" w:rsidRPr="00ED6A77" w:rsidRDefault="00E24B31" w:rsidP="005A6F19">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4B0057FD" w14:textId="5590A05E" w:rsidR="00E24B31" w:rsidRPr="00ED6A77" w:rsidRDefault="00E24B31" w:rsidP="005A6F19">
            <w:pPr>
              <w:pStyle w:val="BodyText"/>
              <w:ind w:left="0"/>
            </w:pPr>
          </w:p>
        </w:tc>
      </w:tr>
    </w:tbl>
    <w:p w14:paraId="1477C14E" w14:textId="77777777" w:rsidR="00293852" w:rsidRPr="003A4ED1" w:rsidRDefault="00293852" w:rsidP="00FD38CD">
      <w:pPr>
        <w:pStyle w:val="Heading2"/>
      </w:pPr>
      <w:bookmarkStart w:id="24" w:name="_Toc125369569"/>
      <w:r w:rsidRPr="003A4ED1">
        <w:t>Terms and Definitions</w:t>
      </w:r>
      <w:bookmarkEnd w:id="18"/>
      <w:bookmarkEnd w:id="19"/>
      <w:bookmarkEnd w:id="20"/>
      <w:bookmarkEnd w:id="24"/>
    </w:p>
    <w:p w14:paraId="513F7EDD" w14:textId="77777777" w:rsidR="00293852" w:rsidRPr="009F2CCD" w:rsidRDefault="00293852" w:rsidP="005A51C7">
      <w:pPr>
        <w:pStyle w:val="P-BT"/>
        <w:rPr>
          <w:rFonts w:ascii="Calibri" w:hAnsi="Calibri"/>
        </w:rPr>
      </w:pPr>
      <w:r w:rsidRPr="009F2CCD">
        <w:t>Following is a list of terms used in this document with which the reader should be familiar:</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00" w:firstRow="0" w:lastRow="0" w:firstColumn="0" w:lastColumn="0" w:noHBand="0" w:noVBand="1"/>
      </w:tblPr>
      <w:tblGrid>
        <w:gridCol w:w="2882"/>
        <w:gridCol w:w="6468"/>
      </w:tblGrid>
      <w:tr w:rsidR="00293852" w:rsidRPr="003A4ED1" w14:paraId="1EBD1A65" w14:textId="77777777" w:rsidTr="00F76415">
        <w:trPr>
          <w:cantSplit/>
          <w:tblHeader/>
        </w:trPr>
        <w:tc>
          <w:tcPr>
            <w:tcW w:w="1541" w:type="pct"/>
            <w:tcBorders>
              <w:bottom w:val="single" w:sz="4" w:space="0" w:color="808080"/>
            </w:tcBorders>
            <w:shd w:val="clear" w:color="auto" w:fill="626469"/>
            <w:vAlign w:val="center"/>
            <w:hideMark/>
          </w:tcPr>
          <w:p w14:paraId="0BF2C09A" w14:textId="77777777" w:rsidR="00293852" w:rsidRPr="005371F3" w:rsidRDefault="00293852" w:rsidP="00F76415">
            <w:pPr>
              <w:pStyle w:val="HeaderTable"/>
              <w:rPr>
                <w:color w:val="FFFFFF"/>
              </w:rPr>
            </w:pPr>
            <w:r w:rsidRPr="005371F3">
              <w:rPr>
                <w:color w:val="FFFFFF"/>
              </w:rPr>
              <w:t>Term/Acronym</w:t>
            </w:r>
          </w:p>
        </w:tc>
        <w:tc>
          <w:tcPr>
            <w:tcW w:w="3459" w:type="pct"/>
            <w:tcBorders>
              <w:bottom w:val="single" w:sz="4" w:space="0" w:color="808080"/>
            </w:tcBorders>
            <w:shd w:val="clear" w:color="auto" w:fill="626469"/>
            <w:vAlign w:val="center"/>
            <w:hideMark/>
          </w:tcPr>
          <w:p w14:paraId="7AD37F07" w14:textId="77777777" w:rsidR="00293852" w:rsidRPr="005371F3" w:rsidRDefault="00293852" w:rsidP="00F76415">
            <w:pPr>
              <w:pStyle w:val="HeaderTable"/>
              <w:rPr>
                <w:color w:val="FFFFFF"/>
              </w:rPr>
            </w:pPr>
            <w:r w:rsidRPr="005371F3">
              <w:rPr>
                <w:color w:val="FFFFFF"/>
              </w:rPr>
              <w:t>Definition</w:t>
            </w:r>
          </w:p>
        </w:tc>
      </w:tr>
      <w:tr w:rsidR="00293852" w:rsidRPr="003A4ED1" w14:paraId="3C30EC53" w14:textId="77777777" w:rsidTr="00F76415">
        <w:trPr>
          <w:cantSplit/>
        </w:trPr>
        <w:tc>
          <w:tcPr>
            <w:tcW w:w="1541" w:type="pct"/>
            <w:tcBorders>
              <w:bottom w:val="single" w:sz="4" w:space="0" w:color="808080"/>
            </w:tcBorders>
            <w:shd w:val="clear" w:color="auto" w:fill="auto"/>
          </w:tcPr>
          <w:p w14:paraId="57AA4911" w14:textId="1EB78CCF" w:rsidR="00293852" w:rsidRPr="003A4ED1" w:rsidRDefault="00293852" w:rsidP="00F76415">
            <w:pPr>
              <w:pStyle w:val="BodyTextTable"/>
              <w:keepNext/>
              <w:keepLines/>
            </w:pPr>
          </w:p>
        </w:tc>
        <w:tc>
          <w:tcPr>
            <w:tcW w:w="3459" w:type="pct"/>
            <w:tcBorders>
              <w:bottom w:val="single" w:sz="4" w:space="0" w:color="808080"/>
            </w:tcBorders>
            <w:shd w:val="clear" w:color="auto" w:fill="auto"/>
          </w:tcPr>
          <w:p w14:paraId="3AC1E9BE" w14:textId="72D634E1" w:rsidR="00293852" w:rsidRPr="003A4ED1" w:rsidRDefault="00293852" w:rsidP="00F76415">
            <w:pPr>
              <w:pStyle w:val="BodyTextTable"/>
              <w:keepNext/>
              <w:keepLines/>
            </w:pPr>
          </w:p>
        </w:tc>
      </w:tr>
      <w:tr w:rsidR="00293852" w:rsidRPr="003A4ED1" w14:paraId="70057BB0" w14:textId="77777777" w:rsidTr="00F76415">
        <w:trPr>
          <w:cantSplit/>
        </w:trPr>
        <w:tc>
          <w:tcPr>
            <w:tcW w:w="1541" w:type="pct"/>
            <w:shd w:val="clear" w:color="auto" w:fill="auto"/>
          </w:tcPr>
          <w:p w14:paraId="3BE6FEE0" w14:textId="0C613C0F" w:rsidR="00293852" w:rsidRPr="003A4ED1" w:rsidRDefault="00293852" w:rsidP="00F76415">
            <w:pPr>
              <w:pStyle w:val="BodyTextTable"/>
            </w:pPr>
          </w:p>
        </w:tc>
        <w:tc>
          <w:tcPr>
            <w:tcW w:w="3459" w:type="pct"/>
            <w:shd w:val="clear" w:color="auto" w:fill="auto"/>
          </w:tcPr>
          <w:p w14:paraId="27CC9F3C" w14:textId="02A1986D" w:rsidR="00293852" w:rsidRPr="003A4ED1" w:rsidRDefault="00293852" w:rsidP="00F76415">
            <w:pPr>
              <w:pStyle w:val="BodyTextTable"/>
            </w:pPr>
          </w:p>
        </w:tc>
      </w:tr>
      <w:tr w:rsidR="009E18BC" w:rsidRPr="003A4ED1" w14:paraId="47D7DF1C" w14:textId="77777777" w:rsidTr="00F76415">
        <w:trPr>
          <w:cantSplit/>
        </w:trPr>
        <w:tc>
          <w:tcPr>
            <w:tcW w:w="1541" w:type="pct"/>
            <w:shd w:val="clear" w:color="auto" w:fill="auto"/>
          </w:tcPr>
          <w:p w14:paraId="30B13874" w14:textId="6AFB0C1C" w:rsidR="009E18BC" w:rsidRDefault="009E18BC" w:rsidP="00F76415">
            <w:pPr>
              <w:pStyle w:val="BodyTextTable"/>
            </w:pPr>
          </w:p>
        </w:tc>
        <w:tc>
          <w:tcPr>
            <w:tcW w:w="3459" w:type="pct"/>
            <w:shd w:val="clear" w:color="auto" w:fill="auto"/>
          </w:tcPr>
          <w:p w14:paraId="19CF7C15" w14:textId="0949B03F" w:rsidR="009E18BC" w:rsidRDefault="009E18BC" w:rsidP="00F76415">
            <w:pPr>
              <w:pStyle w:val="BodyTextTable"/>
            </w:pPr>
          </w:p>
        </w:tc>
      </w:tr>
      <w:tr w:rsidR="006E12FA" w:rsidRPr="003A4ED1" w14:paraId="57FE1269" w14:textId="77777777" w:rsidTr="00F76415">
        <w:trPr>
          <w:cantSplit/>
        </w:trPr>
        <w:tc>
          <w:tcPr>
            <w:tcW w:w="1541" w:type="pct"/>
            <w:shd w:val="clear" w:color="auto" w:fill="auto"/>
          </w:tcPr>
          <w:p w14:paraId="6CEADF1F" w14:textId="4558E5C5" w:rsidR="006E12FA" w:rsidRDefault="006E12FA" w:rsidP="00F76415">
            <w:pPr>
              <w:pStyle w:val="BodyTextTable"/>
            </w:pPr>
          </w:p>
        </w:tc>
        <w:tc>
          <w:tcPr>
            <w:tcW w:w="3459" w:type="pct"/>
            <w:shd w:val="clear" w:color="auto" w:fill="auto"/>
          </w:tcPr>
          <w:p w14:paraId="097E93F0" w14:textId="3C0C77B3" w:rsidR="006E12FA" w:rsidRDefault="006E12FA" w:rsidP="00F76415">
            <w:pPr>
              <w:pStyle w:val="BodyTextTable"/>
            </w:pPr>
          </w:p>
        </w:tc>
      </w:tr>
      <w:tr w:rsidR="00C94712" w:rsidRPr="003A4ED1" w14:paraId="4CEED1F6" w14:textId="77777777" w:rsidTr="00F76415">
        <w:trPr>
          <w:cantSplit/>
        </w:trPr>
        <w:tc>
          <w:tcPr>
            <w:tcW w:w="1541" w:type="pct"/>
            <w:shd w:val="clear" w:color="auto" w:fill="auto"/>
          </w:tcPr>
          <w:p w14:paraId="1BF31D81" w14:textId="7BBE9F38" w:rsidR="00C94712" w:rsidRDefault="00C94712" w:rsidP="00F76415">
            <w:pPr>
              <w:pStyle w:val="BodyTextTable"/>
            </w:pPr>
          </w:p>
        </w:tc>
        <w:tc>
          <w:tcPr>
            <w:tcW w:w="3459" w:type="pct"/>
            <w:shd w:val="clear" w:color="auto" w:fill="auto"/>
          </w:tcPr>
          <w:p w14:paraId="58BFB0CF" w14:textId="03916439" w:rsidR="00C94712" w:rsidRDefault="00C94712" w:rsidP="00F76415">
            <w:pPr>
              <w:pStyle w:val="BodyTextTable"/>
            </w:pPr>
          </w:p>
        </w:tc>
      </w:tr>
      <w:tr w:rsidR="00E14811" w:rsidRPr="003A4ED1" w14:paraId="4F2395D7" w14:textId="77777777" w:rsidTr="00F76415">
        <w:trPr>
          <w:cantSplit/>
        </w:trPr>
        <w:tc>
          <w:tcPr>
            <w:tcW w:w="1541" w:type="pct"/>
            <w:shd w:val="clear" w:color="auto" w:fill="auto"/>
          </w:tcPr>
          <w:p w14:paraId="7CDF15CA" w14:textId="204EFFC1" w:rsidR="00E14811" w:rsidRDefault="00E14811" w:rsidP="00F76415">
            <w:pPr>
              <w:pStyle w:val="BodyTextTable"/>
            </w:pPr>
          </w:p>
        </w:tc>
        <w:tc>
          <w:tcPr>
            <w:tcW w:w="3459" w:type="pct"/>
            <w:shd w:val="clear" w:color="auto" w:fill="auto"/>
          </w:tcPr>
          <w:p w14:paraId="1553E923" w14:textId="5AEF103E" w:rsidR="00E14811" w:rsidRDefault="00E14811" w:rsidP="00F76415">
            <w:pPr>
              <w:pStyle w:val="BodyTextTable"/>
              <w:rPr>
                <w:lang w:val="en-GB"/>
              </w:rPr>
            </w:pPr>
          </w:p>
        </w:tc>
      </w:tr>
    </w:tbl>
    <w:p w14:paraId="006B5899" w14:textId="50AC1B1B" w:rsidR="00FC095A" w:rsidRPr="00293852" w:rsidRDefault="00FC095A" w:rsidP="00FC095A">
      <w:pPr>
        <w:pStyle w:val="Note"/>
        <w:ind w:left="861"/>
        <w:rPr>
          <w:i w:val="0"/>
          <w:iCs/>
        </w:rPr>
      </w:pPr>
    </w:p>
    <w:p w14:paraId="201C003A" w14:textId="4A4008BD" w:rsidR="00A05F91" w:rsidRPr="002F0370" w:rsidRDefault="00A05F91" w:rsidP="00FD38CD">
      <w:pPr>
        <w:pStyle w:val="Heading2"/>
      </w:pPr>
      <w:bookmarkStart w:id="25" w:name="_Toc508615226"/>
      <w:bookmarkStart w:id="26" w:name="_Toc505005487"/>
      <w:bookmarkStart w:id="27" w:name="_Toc490143894"/>
      <w:bookmarkStart w:id="28" w:name="_Toc487135183"/>
      <w:bookmarkStart w:id="29" w:name="_Toc508880747"/>
      <w:bookmarkStart w:id="30" w:name="_Ref124774325"/>
      <w:bookmarkStart w:id="31" w:name="_Toc125369570"/>
      <w:r w:rsidRPr="002F0370">
        <w:lastRenderedPageBreak/>
        <w:t>Assumptions</w:t>
      </w:r>
      <w:bookmarkEnd w:id="25"/>
      <w:bookmarkEnd w:id="26"/>
      <w:bookmarkEnd w:id="27"/>
      <w:bookmarkEnd w:id="28"/>
      <w:bookmarkEnd w:id="29"/>
      <w:bookmarkEnd w:id="30"/>
      <w:bookmarkEnd w:id="31"/>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075"/>
        <w:gridCol w:w="8275"/>
      </w:tblGrid>
      <w:tr w:rsidR="00A05F91" w:rsidRPr="002F0370" w14:paraId="6B69CA6E" w14:textId="77777777" w:rsidTr="00A05F9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5" w:type="pct"/>
            <w:tcBorders>
              <w:bottom w:val="single" w:sz="4" w:space="0" w:color="808080"/>
            </w:tcBorders>
            <w:shd w:val="clear" w:color="auto" w:fill="626469"/>
            <w:vAlign w:val="center"/>
            <w:hideMark/>
          </w:tcPr>
          <w:p w14:paraId="3CECC5C7" w14:textId="77777777" w:rsidR="00A05F91" w:rsidRPr="002F0370" w:rsidRDefault="00A05F91" w:rsidP="00A05F91">
            <w:pPr>
              <w:pStyle w:val="HeaderTable"/>
              <w:rPr>
                <w:b/>
                <w:bCs w:val="0"/>
                <w:color w:val="FFFFFF"/>
              </w:rPr>
            </w:pPr>
            <w:r w:rsidRPr="002F0370">
              <w:rPr>
                <w:b/>
                <w:bCs w:val="0"/>
                <w:color w:val="FFFFFF"/>
              </w:rPr>
              <w:t>Ass ID#</w:t>
            </w:r>
          </w:p>
        </w:tc>
        <w:tc>
          <w:tcPr>
            <w:tcW w:w="4425" w:type="pct"/>
            <w:tcBorders>
              <w:bottom w:val="single" w:sz="4" w:space="0" w:color="808080"/>
            </w:tcBorders>
            <w:shd w:val="clear" w:color="auto" w:fill="626469"/>
            <w:vAlign w:val="center"/>
            <w:hideMark/>
          </w:tcPr>
          <w:p w14:paraId="626C2F91" w14:textId="77777777" w:rsidR="00A05F91" w:rsidRPr="002F0370" w:rsidRDefault="00A05F91" w:rsidP="00A05F91">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2F0370">
              <w:rPr>
                <w:b/>
                <w:bCs w:val="0"/>
                <w:color w:val="FFFFFF"/>
              </w:rPr>
              <w:t>Description</w:t>
            </w:r>
          </w:p>
        </w:tc>
      </w:tr>
      <w:tr w:rsidR="00A05F91" w:rsidRPr="002F0370" w14:paraId="5373CD8C" w14:textId="77777777" w:rsidTr="006D75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pct"/>
            <w:shd w:val="clear" w:color="auto" w:fill="auto"/>
            <w:hideMark/>
          </w:tcPr>
          <w:p w14:paraId="5487C85C" w14:textId="77777777" w:rsidR="00A05F91" w:rsidRPr="009F2CCD" w:rsidRDefault="00A05F91" w:rsidP="00A05F91">
            <w:pPr>
              <w:pStyle w:val="BodyTextTable"/>
              <w:rPr>
                <w:szCs w:val="18"/>
              </w:rPr>
            </w:pPr>
            <w:r w:rsidRPr="009F2CCD">
              <w:rPr>
                <w:szCs w:val="18"/>
              </w:rPr>
              <w:t>GA-001</w:t>
            </w:r>
          </w:p>
        </w:tc>
        <w:tc>
          <w:tcPr>
            <w:tcW w:w="4425" w:type="pct"/>
            <w:shd w:val="clear" w:color="auto" w:fill="auto"/>
          </w:tcPr>
          <w:p w14:paraId="7F98CF9B" w14:textId="1B8F6E3D" w:rsidR="00A05F91" w:rsidRDefault="00DB1C44" w:rsidP="006D75D9">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Solution is applicable to </w:t>
            </w:r>
            <w:r w:rsidR="002255FF">
              <w:rPr>
                <w:sz w:val="18"/>
                <w:szCs w:val="18"/>
              </w:rPr>
              <w:t xml:space="preserve">Wireless and </w:t>
            </w:r>
            <w:r w:rsidR="003F34FD">
              <w:rPr>
                <w:sz w:val="18"/>
                <w:szCs w:val="18"/>
              </w:rPr>
              <w:t xml:space="preserve">Home </w:t>
            </w:r>
            <w:del w:id="32" w:author="Eyal Bekerman" w:date="2023-01-16T15:00:00Z">
              <w:r w:rsidR="003F34FD" w:rsidDel="00FD5F6F">
                <w:rPr>
                  <w:sz w:val="18"/>
                  <w:szCs w:val="18"/>
                </w:rPr>
                <w:delText>accounts</w:delText>
              </w:r>
              <w:r w:rsidR="00A57236" w:rsidDel="00FD5F6F">
                <w:rPr>
                  <w:sz w:val="18"/>
                  <w:szCs w:val="18"/>
                </w:rPr>
                <w:delText xml:space="preserve"> </w:delText>
              </w:r>
            </w:del>
            <w:ins w:id="33" w:author="Eyal Bekerman" w:date="2023-01-16T15:00:00Z">
              <w:r w:rsidR="00FD5F6F">
                <w:rPr>
                  <w:sz w:val="18"/>
                  <w:szCs w:val="18"/>
                </w:rPr>
                <w:t xml:space="preserve">customers </w:t>
              </w:r>
            </w:ins>
            <w:r w:rsidR="00A57236">
              <w:rPr>
                <w:sz w:val="18"/>
                <w:szCs w:val="18"/>
              </w:rPr>
              <w:t>(with wireless services)</w:t>
            </w:r>
            <w:r>
              <w:rPr>
                <w:sz w:val="18"/>
                <w:szCs w:val="18"/>
              </w:rPr>
              <w:t>.</w:t>
            </w:r>
          </w:p>
          <w:tbl>
            <w:tblPr>
              <w:tblW w:w="3084" w:type="pct"/>
              <w:tblInd w:w="80" w:type="dxa"/>
              <w:tblLayout w:type="fixed"/>
              <w:tblCellMar>
                <w:left w:w="0" w:type="dxa"/>
                <w:right w:w="0" w:type="dxa"/>
              </w:tblCellMar>
              <w:tblLook w:val="04A0" w:firstRow="1" w:lastRow="0" w:firstColumn="1" w:lastColumn="0" w:noHBand="0" w:noVBand="1"/>
            </w:tblPr>
            <w:tblGrid>
              <w:gridCol w:w="3018"/>
              <w:gridCol w:w="1932"/>
            </w:tblGrid>
            <w:tr w:rsidR="00F123A7" w14:paraId="624D55FA" w14:textId="77777777" w:rsidTr="0053557E">
              <w:trPr>
                <w:trHeight w:val="561"/>
                <w:tblHeader/>
              </w:trPr>
              <w:tc>
                <w:tcPr>
                  <w:tcW w:w="3048" w:type="pct"/>
                  <w:tcBorders>
                    <w:top w:val="single" w:sz="8" w:space="0" w:color="auto"/>
                    <w:left w:val="single" w:sz="8" w:space="0" w:color="auto"/>
                    <w:bottom w:val="single" w:sz="8" w:space="0" w:color="auto"/>
                    <w:right w:val="single" w:sz="8" w:space="0" w:color="auto"/>
                  </w:tcBorders>
                  <w:shd w:val="clear" w:color="auto" w:fill="626469"/>
                  <w:tcMar>
                    <w:top w:w="0" w:type="dxa"/>
                    <w:left w:w="115" w:type="dxa"/>
                    <w:bottom w:w="0" w:type="dxa"/>
                    <w:right w:w="115" w:type="dxa"/>
                  </w:tcMar>
                  <w:vAlign w:val="center"/>
                  <w:hideMark/>
                </w:tcPr>
                <w:p w14:paraId="769F11A8" w14:textId="77777777" w:rsidR="00F123A7" w:rsidRDefault="00F123A7" w:rsidP="00F123A7">
                  <w:pPr>
                    <w:pStyle w:val="headertable0"/>
                    <w:spacing w:before="40" w:beforeAutospacing="0" w:after="40" w:afterAutospacing="0"/>
                    <w:jc w:val="center"/>
                    <w:rPr>
                      <w:rFonts w:ascii="Century Gothic" w:hAnsi="Century Gothic"/>
                      <w:b/>
                      <w:bCs/>
                      <w:sz w:val="18"/>
                      <w:szCs w:val="18"/>
                    </w:rPr>
                  </w:pPr>
                  <w:r>
                    <w:rPr>
                      <w:rFonts w:ascii="Century Gothic" w:hAnsi="Century Gothic"/>
                      <w:b/>
                      <w:bCs/>
                      <w:color w:val="FFFFFF"/>
                      <w:sz w:val="18"/>
                      <w:szCs w:val="18"/>
                    </w:rPr>
                    <w:t>Brand / Service</w:t>
                  </w:r>
                </w:p>
              </w:tc>
              <w:tc>
                <w:tcPr>
                  <w:tcW w:w="1952" w:type="pct"/>
                  <w:tcBorders>
                    <w:top w:val="single" w:sz="8" w:space="0" w:color="auto"/>
                    <w:left w:val="single" w:sz="8" w:space="0" w:color="auto"/>
                    <w:bottom w:val="single" w:sz="8" w:space="0" w:color="auto"/>
                    <w:right w:val="single" w:sz="8" w:space="0" w:color="auto"/>
                  </w:tcBorders>
                  <w:shd w:val="clear" w:color="auto" w:fill="626469"/>
                  <w:vAlign w:val="center"/>
                </w:tcPr>
                <w:p w14:paraId="4F754E65" w14:textId="77777777" w:rsidR="00F123A7" w:rsidRDefault="00F123A7" w:rsidP="00F123A7">
                  <w:pPr>
                    <w:pStyle w:val="headertable0"/>
                    <w:spacing w:before="40" w:beforeAutospacing="0" w:after="40" w:afterAutospacing="0"/>
                    <w:jc w:val="center"/>
                    <w:rPr>
                      <w:rFonts w:ascii="Century Gothic" w:hAnsi="Century Gothic"/>
                      <w:b/>
                      <w:bCs/>
                      <w:color w:val="FFFFFF"/>
                      <w:sz w:val="18"/>
                      <w:szCs w:val="18"/>
                    </w:rPr>
                  </w:pPr>
                  <w:r>
                    <w:rPr>
                      <w:rFonts w:ascii="Century Gothic" w:hAnsi="Century Gothic"/>
                      <w:b/>
                      <w:bCs/>
                      <w:color w:val="FFFFFF"/>
                      <w:sz w:val="18"/>
                      <w:szCs w:val="18"/>
                    </w:rPr>
                    <w:t>Profile in AIA</w:t>
                  </w:r>
                </w:p>
              </w:tc>
            </w:tr>
            <w:tr w:rsidR="00F123A7" w14:paraId="27F88196"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4BE83721"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Smart Postpaid</w:t>
                  </w:r>
                </w:p>
              </w:tc>
              <w:tc>
                <w:tcPr>
                  <w:tcW w:w="1952" w:type="pct"/>
                  <w:tcBorders>
                    <w:top w:val="nil"/>
                    <w:left w:val="single" w:sz="8" w:space="0" w:color="auto"/>
                    <w:bottom w:val="single" w:sz="8" w:space="0" w:color="auto"/>
                    <w:right w:val="single" w:sz="8" w:space="0" w:color="auto"/>
                  </w:tcBorders>
                  <w:shd w:val="clear" w:color="auto" w:fill="FFFFFF"/>
                </w:tcPr>
                <w:p w14:paraId="2697C8A1"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Postpaid</w:t>
                  </w:r>
                </w:p>
              </w:tc>
            </w:tr>
            <w:tr w:rsidR="00F123A7" w14:paraId="76D11EA1"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03901AB5"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Smart Prepaid</w:t>
                  </w:r>
                </w:p>
              </w:tc>
              <w:tc>
                <w:tcPr>
                  <w:tcW w:w="1952" w:type="pct"/>
                  <w:tcBorders>
                    <w:top w:val="nil"/>
                    <w:left w:val="single" w:sz="8" w:space="0" w:color="auto"/>
                    <w:bottom w:val="single" w:sz="8" w:space="0" w:color="auto"/>
                    <w:right w:val="single" w:sz="8" w:space="0" w:color="auto"/>
                  </w:tcBorders>
                  <w:shd w:val="clear" w:color="auto" w:fill="FFFFFF"/>
                </w:tcPr>
                <w:p w14:paraId="4A5D429B"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Prepaid</w:t>
                  </w:r>
                </w:p>
              </w:tc>
            </w:tr>
            <w:tr w:rsidR="00F123A7" w14:paraId="423CDEB1"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4F90FD06"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Smart Bro Postpaid</w:t>
                  </w:r>
                </w:p>
              </w:tc>
              <w:tc>
                <w:tcPr>
                  <w:tcW w:w="1952" w:type="pct"/>
                  <w:tcBorders>
                    <w:top w:val="nil"/>
                    <w:left w:val="single" w:sz="8" w:space="0" w:color="auto"/>
                    <w:bottom w:val="single" w:sz="8" w:space="0" w:color="auto"/>
                    <w:right w:val="single" w:sz="8" w:space="0" w:color="auto"/>
                  </w:tcBorders>
                  <w:shd w:val="clear" w:color="auto" w:fill="FFFFFF"/>
                </w:tcPr>
                <w:p w14:paraId="0847B6CF"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Postpaid</w:t>
                  </w:r>
                </w:p>
              </w:tc>
            </w:tr>
            <w:tr w:rsidR="00F123A7" w14:paraId="16911AAE"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34380EAF"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Smart Bro Prepaid</w:t>
                  </w:r>
                </w:p>
              </w:tc>
              <w:tc>
                <w:tcPr>
                  <w:tcW w:w="1952" w:type="pct"/>
                  <w:tcBorders>
                    <w:top w:val="nil"/>
                    <w:left w:val="single" w:sz="8" w:space="0" w:color="auto"/>
                    <w:bottom w:val="single" w:sz="8" w:space="0" w:color="auto"/>
                    <w:right w:val="single" w:sz="8" w:space="0" w:color="auto"/>
                  </w:tcBorders>
                  <w:shd w:val="clear" w:color="auto" w:fill="FFFFFF"/>
                </w:tcPr>
                <w:p w14:paraId="65981601"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Prepaid</w:t>
                  </w:r>
                </w:p>
              </w:tc>
            </w:tr>
            <w:tr w:rsidR="00F123A7" w14:paraId="67BDDFAA"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57B9316B"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Smart Infinity</w:t>
                  </w:r>
                </w:p>
              </w:tc>
              <w:tc>
                <w:tcPr>
                  <w:tcW w:w="1952" w:type="pct"/>
                  <w:tcBorders>
                    <w:top w:val="nil"/>
                    <w:left w:val="single" w:sz="8" w:space="0" w:color="auto"/>
                    <w:bottom w:val="single" w:sz="8" w:space="0" w:color="auto"/>
                    <w:right w:val="single" w:sz="8" w:space="0" w:color="auto"/>
                  </w:tcBorders>
                  <w:shd w:val="clear" w:color="auto" w:fill="FFFFFF"/>
                </w:tcPr>
                <w:p w14:paraId="76A9B627"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Postpaid</w:t>
                  </w:r>
                </w:p>
              </w:tc>
            </w:tr>
            <w:tr w:rsidR="00F123A7" w14:paraId="6257562A"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7A3A735E"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TNT</w:t>
                  </w:r>
                </w:p>
              </w:tc>
              <w:tc>
                <w:tcPr>
                  <w:tcW w:w="1952" w:type="pct"/>
                  <w:tcBorders>
                    <w:top w:val="nil"/>
                    <w:left w:val="single" w:sz="8" w:space="0" w:color="auto"/>
                    <w:bottom w:val="single" w:sz="8" w:space="0" w:color="auto"/>
                    <w:right w:val="single" w:sz="8" w:space="0" w:color="auto"/>
                  </w:tcBorders>
                  <w:shd w:val="clear" w:color="auto" w:fill="FFFFFF"/>
                </w:tcPr>
                <w:p w14:paraId="2F68CB98"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Prepaid</w:t>
                  </w:r>
                </w:p>
              </w:tc>
            </w:tr>
            <w:tr w:rsidR="00F123A7" w14:paraId="31F17921"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4B918231" w14:textId="77777777" w:rsidR="00F123A7" w:rsidRDefault="00F123A7" w:rsidP="00F123A7">
                  <w:pPr>
                    <w:pStyle w:val="bodytexttable0"/>
                    <w:spacing w:before="60" w:beforeAutospacing="0" w:after="120" w:afterAutospacing="0"/>
                    <w:rPr>
                      <w:rFonts w:ascii="Century Gothic" w:hAnsi="Century Gothic"/>
                      <w:sz w:val="18"/>
                      <w:szCs w:val="18"/>
                    </w:rPr>
                  </w:pPr>
                  <w:proofErr w:type="spellStart"/>
                  <w:r>
                    <w:rPr>
                      <w:rFonts w:ascii="Century Gothic" w:hAnsi="Century Gothic"/>
                      <w:color w:val="000000"/>
                      <w:sz w:val="18"/>
                      <w:szCs w:val="18"/>
                    </w:rPr>
                    <w:t>Ultera</w:t>
                  </w:r>
                  <w:proofErr w:type="spellEnd"/>
                </w:p>
              </w:tc>
              <w:tc>
                <w:tcPr>
                  <w:tcW w:w="1952" w:type="pct"/>
                  <w:tcBorders>
                    <w:top w:val="nil"/>
                    <w:left w:val="single" w:sz="8" w:space="0" w:color="auto"/>
                    <w:bottom w:val="single" w:sz="8" w:space="0" w:color="auto"/>
                    <w:right w:val="single" w:sz="8" w:space="0" w:color="auto"/>
                  </w:tcBorders>
                  <w:shd w:val="clear" w:color="auto" w:fill="FFFFFF"/>
                </w:tcPr>
                <w:p w14:paraId="283C7216"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Home</w:t>
                  </w:r>
                </w:p>
              </w:tc>
            </w:tr>
            <w:tr w:rsidR="00F123A7" w14:paraId="297F8553"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17C0B73D"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Home Prepaid WiFi</w:t>
                  </w:r>
                </w:p>
              </w:tc>
              <w:tc>
                <w:tcPr>
                  <w:tcW w:w="1952" w:type="pct"/>
                  <w:tcBorders>
                    <w:top w:val="nil"/>
                    <w:left w:val="single" w:sz="8" w:space="0" w:color="auto"/>
                    <w:bottom w:val="single" w:sz="8" w:space="0" w:color="auto"/>
                    <w:right w:val="single" w:sz="8" w:space="0" w:color="auto"/>
                  </w:tcBorders>
                  <w:shd w:val="clear" w:color="auto" w:fill="FFFFFF"/>
                </w:tcPr>
                <w:p w14:paraId="5742673D"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Prepaid</w:t>
                  </w:r>
                </w:p>
              </w:tc>
            </w:tr>
            <w:tr w:rsidR="00F123A7" w14:paraId="1960B540"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1C2A85CA"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Home Wireless Postpaid (WiFi)</w:t>
                  </w:r>
                </w:p>
              </w:tc>
              <w:tc>
                <w:tcPr>
                  <w:tcW w:w="1952" w:type="pct"/>
                  <w:tcBorders>
                    <w:top w:val="nil"/>
                    <w:left w:val="single" w:sz="8" w:space="0" w:color="auto"/>
                    <w:bottom w:val="single" w:sz="8" w:space="0" w:color="auto"/>
                    <w:right w:val="single" w:sz="8" w:space="0" w:color="auto"/>
                  </w:tcBorders>
                  <w:shd w:val="clear" w:color="auto" w:fill="FFFFFF"/>
                </w:tcPr>
                <w:p w14:paraId="265B588C"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Home</w:t>
                  </w:r>
                </w:p>
              </w:tc>
            </w:tr>
            <w:tr w:rsidR="00F123A7" w14:paraId="083803A2"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2E16092E"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PLP (Prepaid Landline, Wireless)</w:t>
                  </w:r>
                </w:p>
              </w:tc>
              <w:tc>
                <w:tcPr>
                  <w:tcW w:w="1952" w:type="pct"/>
                  <w:tcBorders>
                    <w:top w:val="nil"/>
                    <w:left w:val="single" w:sz="8" w:space="0" w:color="auto"/>
                    <w:bottom w:val="single" w:sz="8" w:space="0" w:color="auto"/>
                    <w:right w:val="single" w:sz="8" w:space="0" w:color="auto"/>
                  </w:tcBorders>
                  <w:shd w:val="clear" w:color="auto" w:fill="FFFFFF"/>
                </w:tcPr>
                <w:p w14:paraId="1E6AF4A4"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Prepaid</w:t>
                  </w:r>
                </w:p>
              </w:tc>
            </w:tr>
            <w:tr w:rsidR="00F123A7" w14:paraId="4D388561"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67F01F56"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PLP (Postpaid Landline, Wireless)</w:t>
                  </w:r>
                </w:p>
              </w:tc>
              <w:tc>
                <w:tcPr>
                  <w:tcW w:w="1952" w:type="pct"/>
                  <w:tcBorders>
                    <w:top w:val="nil"/>
                    <w:left w:val="single" w:sz="8" w:space="0" w:color="auto"/>
                    <w:bottom w:val="single" w:sz="8" w:space="0" w:color="auto"/>
                    <w:right w:val="single" w:sz="8" w:space="0" w:color="auto"/>
                  </w:tcBorders>
                  <w:shd w:val="clear" w:color="auto" w:fill="FFFFFF"/>
                </w:tcPr>
                <w:p w14:paraId="01EF1D02"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Home</w:t>
                  </w:r>
                </w:p>
              </w:tc>
            </w:tr>
            <w:tr w:rsidR="00F123A7" w14:paraId="64930792"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0C61C82A"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 xml:space="preserve">PLDT Smart BRO Pocket </w:t>
                  </w:r>
                  <w:proofErr w:type="spellStart"/>
                  <w:r>
                    <w:rPr>
                      <w:rFonts w:ascii="Century Gothic" w:hAnsi="Century Gothic"/>
                      <w:color w:val="000000"/>
                      <w:sz w:val="18"/>
                      <w:szCs w:val="18"/>
                    </w:rPr>
                    <w:t>Wifi</w:t>
                  </w:r>
                  <w:proofErr w:type="spellEnd"/>
                  <w:r>
                    <w:rPr>
                      <w:rFonts w:ascii="Century Gothic" w:hAnsi="Century Gothic"/>
                      <w:color w:val="000000"/>
                      <w:sz w:val="18"/>
                      <w:szCs w:val="18"/>
                    </w:rPr>
                    <w:t xml:space="preserve"> (bundled with PLDT Home)</w:t>
                  </w:r>
                </w:p>
              </w:tc>
              <w:tc>
                <w:tcPr>
                  <w:tcW w:w="1952" w:type="pct"/>
                  <w:tcBorders>
                    <w:top w:val="nil"/>
                    <w:left w:val="single" w:sz="8" w:space="0" w:color="auto"/>
                    <w:bottom w:val="single" w:sz="8" w:space="0" w:color="auto"/>
                    <w:right w:val="single" w:sz="8" w:space="0" w:color="auto"/>
                  </w:tcBorders>
                  <w:shd w:val="clear" w:color="auto" w:fill="FFFFFF"/>
                </w:tcPr>
                <w:p w14:paraId="1E48A949"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Home</w:t>
                  </w:r>
                </w:p>
              </w:tc>
            </w:tr>
            <w:tr w:rsidR="00F123A7" w14:paraId="4B96ACE1"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779652C3"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PLDT Smart GSM Postpaid (bundled with PLDT Home)</w:t>
                  </w:r>
                </w:p>
              </w:tc>
              <w:tc>
                <w:tcPr>
                  <w:tcW w:w="1952" w:type="pct"/>
                  <w:tcBorders>
                    <w:top w:val="nil"/>
                    <w:left w:val="single" w:sz="8" w:space="0" w:color="auto"/>
                    <w:bottom w:val="single" w:sz="8" w:space="0" w:color="auto"/>
                    <w:right w:val="single" w:sz="8" w:space="0" w:color="auto"/>
                  </w:tcBorders>
                  <w:shd w:val="clear" w:color="auto" w:fill="FFFFFF"/>
                </w:tcPr>
                <w:p w14:paraId="5CF2042A"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Home</w:t>
                  </w:r>
                </w:p>
              </w:tc>
            </w:tr>
            <w:tr w:rsidR="00F123A7" w14:paraId="3A0776B2" w14:textId="77777777" w:rsidTr="0053557E">
              <w:trPr>
                <w:trHeight w:val="326"/>
              </w:trPr>
              <w:tc>
                <w:tcPr>
                  <w:tcW w:w="3048" w:type="pct"/>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hideMark/>
                </w:tcPr>
                <w:p w14:paraId="6E73039C" w14:textId="77777777" w:rsidR="00F123A7" w:rsidRDefault="00F123A7" w:rsidP="00F123A7">
                  <w:pPr>
                    <w:pStyle w:val="bodytexttable0"/>
                    <w:spacing w:before="60" w:beforeAutospacing="0" w:after="120" w:afterAutospacing="0"/>
                    <w:rPr>
                      <w:rFonts w:ascii="Century Gothic" w:hAnsi="Century Gothic"/>
                      <w:sz w:val="18"/>
                      <w:szCs w:val="18"/>
                    </w:rPr>
                  </w:pPr>
                  <w:r>
                    <w:rPr>
                      <w:rFonts w:ascii="Century Gothic" w:hAnsi="Century Gothic"/>
                      <w:color w:val="000000"/>
                      <w:sz w:val="18"/>
                      <w:szCs w:val="18"/>
                    </w:rPr>
                    <w:t xml:space="preserve">PLDT Smart BRO Pocket </w:t>
                  </w:r>
                  <w:proofErr w:type="spellStart"/>
                  <w:r>
                    <w:rPr>
                      <w:rFonts w:ascii="Century Gothic" w:hAnsi="Century Gothic"/>
                      <w:color w:val="000000"/>
                      <w:sz w:val="18"/>
                      <w:szCs w:val="18"/>
                    </w:rPr>
                    <w:t>Wifi</w:t>
                  </w:r>
                  <w:proofErr w:type="spellEnd"/>
                  <w:r>
                    <w:rPr>
                      <w:rFonts w:ascii="Century Gothic" w:hAnsi="Century Gothic"/>
                      <w:color w:val="000000"/>
                      <w:sz w:val="18"/>
                      <w:szCs w:val="18"/>
                    </w:rPr>
                    <w:t xml:space="preserve"> (bundled with </w:t>
                  </w:r>
                  <w:proofErr w:type="spellStart"/>
                  <w:r>
                    <w:rPr>
                      <w:rFonts w:ascii="Century Gothic" w:hAnsi="Century Gothic"/>
                      <w:color w:val="000000"/>
                      <w:sz w:val="18"/>
                      <w:szCs w:val="18"/>
                    </w:rPr>
                    <w:t>Ultera</w:t>
                  </w:r>
                  <w:proofErr w:type="spellEnd"/>
                  <w:r>
                    <w:rPr>
                      <w:rFonts w:ascii="Century Gothic" w:hAnsi="Century Gothic"/>
                      <w:color w:val="000000"/>
                      <w:sz w:val="18"/>
                      <w:szCs w:val="18"/>
                    </w:rPr>
                    <w:t>)</w:t>
                  </w:r>
                </w:p>
              </w:tc>
              <w:tc>
                <w:tcPr>
                  <w:tcW w:w="1952" w:type="pct"/>
                  <w:tcBorders>
                    <w:top w:val="nil"/>
                    <w:left w:val="single" w:sz="8" w:space="0" w:color="auto"/>
                    <w:bottom w:val="single" w:sz="8" w:space="0" w:color="auto"/>
                    <w:right w:val="single" w:sz="8" w:space="0" w:color="auto"/>
                  </w:tcBorders>
                  <w:shd w:val="clear" w:color="auto" w:fill="FFFFFF"/>
                </w:tcPr>
                <w:p w14:paraId="4D5E69A3" w14:textId="77777777" w:rsidR="00F123A7" w:rsidRDefault="00F123A7" w:rsidP="00F123A7">
                  <w:pPr>
                    <w:pStyle w:val="bodytexttable0"/>
                    <w:spacing w:before="60" w:beforeAutospacing="0" w:after="120" w:afterAutospacing="0"/>
                    <w:ind w:left="81"/>
                    <w:rPr>
                      <w:rFonts w:ascii="Century Gothic" w:hAnsi="Century Gothic"/>
                      <w:color w:val="000000"/>
                      <w:sz w:val="18"/>
                      <w:szCs w:val="18"/>
                    </w:rPr>
                  </w:pPr>
                  <w:r>
                    <w:rPr>
                      <w:rFonts w:ascii="Century Gothic" w:hAnsi="Century Gothic"/>
                      <w:color w:val="000000"/>
                      <w:sz w:val="18"/>
                      <w:szCs w:val="18"/>
                    </w:rPr>
                    <w:t>Home</w:t>
                  </w:r>
                </w:p>
              </w:tc>
            </w:tr>
          </w:tbl>
          <w:p w14:paraId="2126400C" w14:textId="7DB76489" w:rsidR="00F123A7" w:rsidRPr="001D7701" w:rsidRDefault="00F123A7" w:rsidP="006D75D9">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2EC65D86" w14:textId="77777777" w:rsidR="00CB63DC" w:rsidRDefault="00CB63DC" w:rsidP="00AE5250">
      <w:pPr>
        <w:spacing w:before="0" w:after="0"/>
        <w:ind w:left="0"/>
      </w:pPr>
    </w:p>
    <w:p w14:paraId="0AFE997A" w14:textId="77777777" w:rsidR="00AE5250" w:rsidRPr="00AE5250" w:rsidRDefault="00CB63DC" w:rsidP="00CB63DC">
      <w:pPr>
        <w:spacing w:before="0" w:after="0"/>
        <w:ind w:left="0"/>
      </w:pPr>
      <w:r>
        <w:br w:type="page"/>
      </w:r>
    </w:p>
    <w:p w14:paraId="24FE4B61" w14:textId="77777777" w:rsidR="005D7FEF" w:rsidRDefault="005D7FEF" w:rsidP="005D7FEF">
      <w:pPr>
        <w:pStyle w:val="Heading1"/>
        <w:rPr>
          <w:ins w:id="34" w:author="Eyal Bekerman" w:date="2023-01-16T14:26:00Z"/>
        </w:rPr>
      </w:pPr>
      <w:bookmarkStart w:id="35" w:name="_Toc124771648"/>
      <w:bookmarkStart w:id="36" w:name="_Toc125369571"/>
      <w:ins w:id="37" w:author="Eyal Bekerman" w:date="2023-01-16T14:26:00Z">
        <w:r>
          <w:lastRenderedPageBreak/>
          <w:t>Customer Profile</w:t>
        </w:r>
        <w:bookmarkEnd w:id="35"/>
        <w:bookmarkEnd w:id="36"/>
      </w:ins>
    </w:p>
    <w:p w14:paraId="4A9E81B5" w14:textId="77777777" w:rsidR="005D7FEF" w:rsidRDefault="005D7FEF" w:rsidP="005D7FEF">
      <w:pPr>
        <w:pStyle w:val="Heading2"/>
        <w:rPr>
          <w:ins w:id="38" w:author="Eyal Bekerman" w:date="2023-01-16T14:26:00Z"/>
        </w:rPr>
      </w:pPr>
      <w:bookmarkStart w:id="39" w:name="_Toc124771649"/>
      <w:bookmarkStart w:id="40" w:name="_Toc125369572"/>
      <w:ins w:id="41" w:author="Eyal Bekerman" w:date="2023-01-16T14:26:00Z">
        <w:r w:rsidRPr="004139B5">
          <w:t>Overview</w:t>
        </w:r>
        <w:bookmarkEnd w:id="39"/>
        <w:bookmarkEnd w:id="40"/>
      </w:ins>
    </w:p>
    <w:p w14:paraId="3DE2E2CF" w14:textId="77777777" w:rsidR="005D7FEF" w:rsidRPr="00A01A1E" w:rsidRDefault="005D7FEF" w:rsidP="005D7FEF">
      <w:pPr>
        <w:pStyle w:val="P-BT"/>
        <w:rPr>
          <w:ins w:id="42" w:author="Eyal Bekerman" w:date="2023-01-16T14:26:00Z"/>
        </w:rPr>
      </w:pPr>
      <w:ins w:id="43" w:author="Eyal Bekerman" w:date="2023-01-16T14:26:00Z">
        <w:r w:rsidRPr="00A01A1E">
          <w:t xml:space="preserve">The </w:t>
        </w:r>
        <w:r>
          <w:t xml:space="preserve">section </w:t>
        </w:r>
        <w:r w:rsidRPr="00A01A1E">
          <w:t>describe</w:t>
        </w:r>
        <w:r>
          <w:t>s</w:t>
        </w:r>
        <w:r w:rsidRPr="00A01A1E">
          <w:t xml:space="preserve"> the </w:t>
        </w:r>
        <w:r>
          <w:t>changes to the customer profile.</w:t>
        </w:r>
      </w:ins>
    </w:p>
    <w:p w14:paraId="4423E1CF" w14:textId="77777777" w:rsidR="005D7FEF" w:rsidRDefault="005D7FEF" w:rsidP="005D7FEF">
      <w:pPr>
        <w:pStyle w:val="Heading2"/>
        <w:rPr>
          <w:ins w:id="44" w:author="Eyal Bekerman" w:date="2023-01-16T14:26:00Z"/>
        </w:rPr>
      </w:pPr>
      <w:bookmarkStart w:id="45" w:name="_Toc124771650"/>
      <w:bookmarkStart w:id="46" w:name="_Toc125369573"/>
      <w:ins w:id="47" w:author="Eyal Bekerman" w:date="2023-01-16T14:26:00Z">
        <w:r>
          <w:t>Related IDDs</w:t>
        </w:r>
        <w:bookmarkEnd w:id="45"/>
        <w:bookmarkEnd w:id="46"/>
      </w:ins>
    </w:p>
    <w:p w14:paraId="2F9AAE66" w14:textId="77777777" w:rsidR="005D7FEF" w:rsidRPr="00EA7E3B" w:rsidRDefault="005D7FEF" w:rsidP="005D7FEF">
      <w:pPr>
        <w:pStyle w:val="P-BT"/>
        <w:rPr>
          <w:ins w:id="48" w:author="Eyal Bekerman" w:date="2023-01-16T14:26:00Z"/>
        </w:rPr>
      </w:pPr>
      <w:ins w:id="49" w:author="Eyal Bekerman" w:date="2023-01-16T14:26:00Z">
        <w:r w:rsidRPr="00B379F8">
          <w:t>profiles-3c3</w:t>
        </w:r>
      </w:ins>
    </w:p>
    <w:p w14:paraId="4A60D979" w14:textId="77777777" w:rsidR="005D7FEF" w:rsidRPr="003A6FC0" w:rsidRDefault="005D7FEF" w:rsidP="005D7FEF">
      <w:pPr>
        <w:pStyle w:val="Heading2"/>
        <w:rPr>
          <w:ins w:id="50" w:author="Eyal Bekerman" w:date="2023-01-16T14:26:00Z"/>
        </w:rPr>
      </w:pPr>
      <w:bookmarkStart w:id="51" w:name="_Toc124771652"/>
      <w:bookmarkStart w:id="52" w:name="_Toc125369574"/>
      <w:ins w:id="53" w:author="Eyal Bekerman" w:date="2023-01-16T14:26:00Z">
        <w:r w:rsidRPr="003A6FC0">
          <w:t>General Requirements</w:t>
        </w:r>
        <w:bookmarkEnd w:id="51"/>
        <w:bookmarkEnd w:id="52"/>
      </w:ins>
    </w:p>
    <w:p w14:paraId="0083D646" w14:textId="77777777" w:rsidR="005D7FEF" w:rsidRDefault="005D7FEF" w:rsidP="005D7FEF">
      <w:pPr>
        <w:pStyle w:val="Heading3"/>
        <w:rPr>
          <w:ins w:id="54" w:author="Eyal Bekerman" w:date="2023-01-16T14:26:00Z"/>
        </w:rPr>
      </w:pPr>
      <w:bookmarkStart w:id="55" w:name="_Toc124771653"/>
      <w:bookmarkStart w:id="56" w:name="_Toc125369575"/>
      <w:ins w:id="57" w:author="Eyal Bekerman" w:date="2023-01-16T14:26:00Z">
        <w:r>
          <w:t>Customer Profile</w:t>
        </w:r>
        <w:bookmarkEnd w:id="55"/>
        <w:bookmarkEnd w:id="56"/>
      </w:ins>
    </w:p>
    <w:p w14:paraId="5CBFE158" w14:textId="505B4096" w:rsidR="005D7FEF" w:rsidRPr="004C4E96" w:rsidRDefault="005D7FEF" w:rsidP="005D7FEF">
      <w:pPr>
        <w:pStyle w:val="P-BT"/>
        <w:rPr>
          <w:ins w:id="58" w:author="Eyal Bekerman" w:date="2023-01-16T14:26:00Z"/>
        </w:rPr>
      </w:pPr>
      <w:ins w:id="59" w:author="Eyal Bekerman" w:date="2023-01-16T14:26:00Z">
        <w:r>
          <w:t xml:space="preserve">Below applies to </w:t>
        </w:r>
      </w:ins>
      <w:ins w:id="60" w:author="Eyal Bekerman" w:date="2023-01-16T15:37:00Z">
        <w:r w:rsidR="00C105DA">
          <w:t xml:space="preserve">the following </w:t>
        </w:r>
      </w:ins>
      <w:ins w:id="61" w:author="Eyal Bekerman" w:date="2023-01-16T14:26:00Z">
        <w:r>
          <w:t>profile types:</w:t>
        </w:r>
      </w:ins>
      <w:ins w:id="62" w:author="Eyal Bekerman" w:date="2023-01-16T15:37:00Z">
        <w:r w:rsidR="00C105DA">
          <w:t xml:space="preserve"> </w:t>
        </w:r>
      </w:ins>
      <w:ins w:id="63" w:author="Eyal Bekerman" w:date="2023-01-16T14:26:00Z">
        <w:r>
          <w:t>Prepaid, Postpaid, Home</w:t>
        </w:r>
      </w:ins>
    </w:p>
    <w:tbl>
      <w:tblPr>
        <w:tblStyle w:val="ListTable4-Accent4"/>
        <w:tblW w:w="490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525"/>
        <w:gridCol w:w="2429"/>
        <w:gridCol w:w="1081"/>
        <w:gridCol w:w="4139"/>
      </w:tblGrid>
      <w:tr w:rsidR="00CC19FB" w:rsidRPr="002F0370" w14:paraId="407D22BE" w14:textId="77777777" w:rsidTr="00CC19FB">
        <w:trPr>
          <w:cnfStyle w:val="100000000000" w:firstRow="1" w:lastRow="0" w:firstColumn="0" w:lastColumn="0" w:oddVBand="0" w:evenVBand="0" w:oddHBand="0" w:evenHBand="0" w:firstRowFirstColumn="0" w:firstRowLastColumn="0" w:lastRowFirstColumn="0" w:lastRowLastColumn="0"/>
          <w:cantSplit/>
          <w:tblHeader/>
          <w:ins w:id="64" w:author="Eyal Bekerman" w:date="2023-01-16T14:26:00Z"/>
        </w:trPr>
        <w:tc>
          <w:tcPr>
            <w:cnfStyle w:val="001000000000" w:firstRow="0" w:lastRow="0" w:firstColumn="1" w:lastColumn="0" w:oddVBand="0" w:evenVBand="0" w:oddHBand="0" w:evenHBand="0" w:firstRowFirstColumn="0" w:firstRowLastColumn="0" w:lastRowFirstColumn="0" w:lastRowLastColumn="0"/>
            <w:tcW w:w="831" w:type="pct"/>
            <w:tcBorders>
              <w:bottom w:val="single" w:sz="4" w:space="0" w:color="808080"/>
            </w:tcBorders>
            <w:shd w:val="clear" w:color="auto" w:fill="626469"/>
            <w:vAlign w:val="center"/>
            <w:hideMark/>
          </w:tcPr>
          <w:p w14:paraId="4834C35D" w14:textId="77777777" w:rsidR="005D7FEF" w:rsidRPr="002F0370" w:rsidRDefault="005D7FEF" w:rsidP="00430408">
            <w:pPr>
              <w:pStyle w:val="HeaderTable"/>
              <w:rPr>
                <w:ins w:id="65" w:author="Eyal Bekerman" w:date="2023-01-16T14:26:00Z"/>
                <w:b/>
                <w:bCs w:val="0"/>
                <w:color w:val="FFFFFF"/>
              </w:rPr>
            </w:pPr>
            <w:ins w:id="66" w:author="Eyal Bekerman" w:date="2023-01-16T14:26:00Z">
              <w:r>
                <w:rPr>
                  <w:b/>
                  <w:bCs w:val="0"/>
                  <w:color w:val="FFFFFF"/>
                </w:rPr>
                <w:t>Name</w:t>
              </w:r>
            </w:ins>
          </w:p>
        </w:tc>
        <w:tc>
          <w:tcPr>
            <w:tcW w:w="1324" w:type="pct"/>
            <w:tcBorders>
              <w:bottom w:val="single" w:sz="4" w:space="0" w:color="808080"/>
            </w:tcBorders>
            <w:shd w:val="clear" w:color="auto" w:fill="626469"/>
            <w:vAlign w:val="center"/>
          </w:tcPr>
          <w:p w14:paraId="2B379649" w14:textId="77777777" w:rsidR="005D7FEF"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67" w:author="Eyal Bekerman" w:date="2023-01-16T14:26:00Z"/>
                <w:color w:val="FFFFFF"/>
              </w:rPr>
            </w:pPr>
            <w:ins w:id="68" w:author="Eyal Bekerman" w:date="2023-01-16T14:26:00Z">
              <w:r>
                <w:rPr>
                  <w:b/>
                  <w:bCs w:val="0"/>
                  <w:color w:val="FFFFFF"/>
                </w:rPr>
                <w:t>Label</w:t>
              </w:r>
            </w:ins>
          </w:p>
        </w:tc>
        <w:tc>
          <w:tcPr>
            <w:tcW w:w="589" w:type="pct"/>
            <w:tcBorders>
              <w:bottom w:val="single" w:sz="4" w:space="0" w:color="808080"/>
            </w:tcBorders>
            <w:shd w:val="clear" w:color="auto" w:fill="626469"/>
            <w:vAlign w:val="center"/>
          </w:tcPr>
          <w:p w14:paraId="0E8D3DA6" w14:textId="77777777" w:rsidR="005D7FEF"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69" w:author="Eyal Bekerman" w:date="2023-01-16T14:26:00Z"/>
                <w:b/>
                <w:bCs w:val="0"/>
                <w:color w:val="FFFFFF"/>
              </w:rPr>
            </w:pPr>
            <w:ins w:id="70" w:author="Eyal Bekerman" w:date="2023-01-16T14:26:00Z">
              <w:r>
                <w:rPr>
                  <w:b/>
                  <w:bCs w:val="0"/>
                  <w:color w:val="FFFFFF"/>
                </w:rPr>
                <w:t>Type</w:t>
              </w:r>
            </w:ins>
          </w:p>
        </w:tc>
        <w:tc>
          <w:tcPr>
            <w:tcW w:w="2256" w:type="pct"/>
            <w:tcBorders>
              <w:bottom w:val="single" w:sz="4" w:space="0" w:color="808080"/>
            </w:tcBorders>
            <w:shd w:val="clear" w:color="auto" w:fill="626469"/>
            <w:vAlign w:val="center"/>
          </w:tcPr>
          <w:p w14:paraId="5B82B596" w14:textId="77777777" w:rsidR="005D7FEF"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71" w:author="Eyal Bekerman" w:date="2023-01-16T14:26:00Z"/>
                <w:b/>
                <w:bCs w:val="0"/>
                <w:color w:val="FFFFFF"/>
              </w:rPr>
            </w:pPr>
            <w:ins w:id="72" w:author="Eyal Bekerman" w:date="2023-01-16T14:26:00Z">
              <w:r>
                <w:rPr>
                  <w:b/>
                  <w:bCs w:val="0"/>
                  <w:color w:val="FFFFFF"/>
                </w:rPr>
                <w:t>Description</w:t>
              </w:r>
            </w:ins>
          </w:p>
        </w:tc>
      </w:tr>
      <w:tr w:rsidR="00C105DA" w:rsidRPr="002F0370" w14:paraId="43C81B95" w14:textId="77777777" w:rsidTr="00430408">
        <w:trPr>
          <w:cantSplit/>
          <w:ins w:id="73" w:author="Eyal Bekerman" w:date="2023-01-16T15:36:00Z"/>
        </w:trPr>
        <w:tc>
          <w:tcPr>
            <w:cnfStyle w:val="001000000000" w:firstRow="0" w:lastRow="0" w:firstColumn="1" w:lastColumn="0" w:oddVBand="0" w:evenVBand="0" w:oddHBand="0" w:evenHBand="0" w:firstRowFirstColumn="0" w:firstRowLastColumn="0" w:lastRowFirstColumn="0" w:lastRowLastColumn="0"/>
            <w:tcW w:w="831" w:type="pct"/>
            <w:shd w:val="clear" w:color="auto" w:fill="auto"/>
          </w:tcPr>
          <w:p w14:paraId="0D54FDC3" w14:textId="1038FACD" w:rsidR="00C105DA" w:rsidRPr="00737922" w:rsidRDefault="00C105DA" w:rsidP="00430408">
            <w:pPr>
              <w:pStyle w:val="BodyTextTable"/>
              <w:rPr>
                <w:ins w:id="74" w:author="Eyal Bekerman" w:date="2023-01-16T15:36:00Z"/>
                <w:sz w:val="16"/>
                <w:szCs w:val="16"/>
              </w:rPr>
            </w:pPr>
            <w:proofErr w:type="spellStart"/>
            <w:ins w:id="75" w:author="Eyal Bekerman" w:date="2023-01-16T15:36:00Z">
              <w:r>
                <w:rPr>
                  <w:rFonts w:ascii="Calibri" w:hAnsi="Calibri" w:cs="Calibri"/>
                  <w:szCs w:val="18"/>
                </w:rPr>
                <w:t>simRegistration</w:t>
              </w:r>
            </w:ins>
            <w:ins w:id="76" w:author="Eyal Bekerman" w:date="2023-01-16T15:37:00Z">
              <w:r>
                <w:rPr>
                  <w:rFonts w:ascii="Calibri" w:hAnsi="Calibri" w:cs="Calibri"/>
                  <w:szCs w:val="18"/>
                </w:rPr>
                <w:t>Date</w:t>
              </w:r>
            </w:ins>
            <w:proofErr w:type="spellEnd"/>
          </w:p>
        </w:tc>
        <w:tc>
          <w:tcPr>
            <w:tcW w:w="1324" w:type="pct"/>
          </w:tcPr>
          <w:p w14:paraId="1097E02F" w14:textId="4D65AA07" w:rsidR="00C105DA"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77" w:author="Eyal Bekerman" w:date="2023-01-16T15:36:00Z"/>
                <w:sz w:val="16"/>
                <w:szCs w:val="16"/>
              </w:rPr>
            </w:pPr>
            <w:ins w:id="78" w:author="Eyal Bekerman" w:date="2023-01-16T15:36:00Z">
              <w:r>
                <w:rPr>
                  <w:rFonts w:ascii="Calibri" w:hAnsi="Calibri" w:cs="Calibri"/>
                  <w:szCs w:val="18"/>
                </w:rPr>
                <w:t xml:space="preserve">SIM Registration </w:t>
              </w:r>
            </w:ins>
            <w:ins w:id="79" w:author="Eyal Bekerman" w:date="2023-01-16T15:37:00Z">
              <w:r>
                <w:rPr>
                  <w:rFonts w:ascii="Calibri" w:hAnsi="Calibri" w:cs="Calibri"/>
                  <w:szCs w:val="18"/>
                </w:rPr>
                <w:t>Date</w:t>
              </w:r>
            </w:ins>
          </w:p>
        </w:tc>
        <w:tc>
          <w:tcPr>
            <w:tcW w:w="589" w:type="pct"/>
          </w:tcPr>
          <w:p w14:paraId="2D802359" w14:textId="7533D57E" w:rsidR="00C105DA" w:rsidRPr="00737922"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80" w:author="Eyal Bekerman" w:date="2023-01-16T15:36:00Z"/>
                <w:sz w:val="16"/>
                <w:szCs w:val="16"/>
              </w:rPr>
            </w:pPr>
            <w:ins w:id="81" w:author="Eyal Bekerman" w:date="2023-01-16T15:37:00Z">
              <w:r>
                <w:rPr>
                  <w:sz w:val="16"/>
                  <w:szCs w:val="16"/>
                </w:rPr>
                <w:t>Date</w:t>
              </w:r>
            </w:ins>
          </w:p>
        </w:tc>
        <w:tc>
          <w:tcPr>
            <w:tcW w:w="2256" w:type="pct"/>
          </w:tcPr>
          <w:p w14:paraId="27D8D09F" w14:textId="6A692D36" w:rsidR="00C105DA" w:rsidRPr="00737922"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82" w:author="Eyal Bekerman" w:date="2023-01-16T15:36:00Z"/>
                <w:sz w:val="16"/>
                <w:szCs w:val="16"/>
              </w:rPr>
            </w:pPr>
            <w:ins w:id="83" w:author="Eyal Bekerman" w:date="2023-01-16T15:37:00Z">
              <w:r>
                <w:rPr>
                  <w:sz w:val="16"/>
                  <w:szCs w:val="16"/>
                </w:rPr>
                <w:t>SIM registration date</w:t>
              </w:r>
            </w:ins>
          </w:p>
        </w:tc>
      </w:tr>
      <w:tr w:rsidR="00C105DA" w:rsidRPr="003A6FC0" w14:paraId="2C91D6F1" w14:textId="77777777" w:rsidTr="00430408">
        <w:trPr>
          <w:cantSplit/>
          <w:ins w:id="84" w:author="Eyal Bekerman" w:date="2023-01-16T15:36:00Z"/>
        </w:trPr>
        <w:tc>
          <w:tcPr>
            <w:cnfStyle w:val="001000000000" w:firstRow="0" w:lastRow="0" w:firstColumn="1" w:lastColumn="0" w:oddVBand="0" w:evenVBand="0" w:oddHBand="0" w:evenHBand="0" w:firstRowFirstColumn="0" w:firstRowLastColumn="0" w:lastRowFirstColumn="0" w:lastRowLastColumn="0"/>
            <w:tcW w:w="831" w:type="pct"/>
            <w:shd w:val="clear" w:color="auto" w:fill="auto"/>
          </w:tcPr>
          <w:p w14:paraId="6ED70954" w14:textId="318954AB" w:rsidR="00C105DA" w:rsidRPr="005452FC" w:rsidRDefault="00C105DA" w:rsidP="00430408">
            <w:pPr>
              <w:pStyle w:val="BodyTextTable"/>
              <w:rPr>
                <w:ins w:id="85" w:author="Eyal Bekerman" w:date="2023-01-16T15:36:00Z"/>
                <w:sz w:val="16"/>
                <w:szCs w:val="16"/>
              </w:rPr>
            </w:pPr>
            <w:proofErr w:type="spellStart"/>
            <w:ins w:id="86" w:author="Eyal Bekerman" w:date="2023-01-16T15:36:00Z">
              <w:r>
                <w:rPr>
                  <w:rFonts w:ascii="Calibri" w:hAnsi="Calibri" w:cs="Calibri"/>
                  <w:szCs w:val="18"/>
                </w:rPr>
                <w:t>simRegValidation</w:t>
              </w:r>
            </w:ins>
            <w:ins w:id="87" w:author="Eyal Bekerman" w:date="2023-01-16T15:37:00Z">
              <w:r>
                <w:rPr>
                  <w:rFonts w:ascii="Calibri" w:hAnsi="Calibri" w:cs="Calibri"/>
                  <w:szCs w:val="18"/>
                </w:rPr>
                <w:t>Date</w:t>
              </w:r>
            </w:ins>
            <w:proofErr w:type="spellEnd"/>
          </w:p>
        </w:tc>
        <w:tc>
          <w:tcPr>
            <w:tcW w:w="1324" w:type="pct"/>
          </w:tcPr>
          <w:p w14:paraId="4A8DD26D" w14:textId="7F623370" w:rsidR="00C105DA" w:rsidRPr="005452FC"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88" w:author="Eyal Bekerman" w:date="2023-01-16T15:36:00Z"/>
                <w:sz w:val="16"/>
                <w:szCs w:val="16"/>
              </w:rPr>
            </w:pPr>
            <w:ins w:id="89" w:author="Eyal Bekerman" w:date="2023-01-16T15:36:00Z">
              <w:r>
                <w:rPr>
                  <w:rFonts w:ascii="Calibri" w:hAnsi="Calibri" w:cs="Calibri"/>
                  <w:szCs w:val="18"/>
                </w:rPr>
                <w:t xml:space="preserve">SIM Registration Validation </w:t>
              </w:r>
            </w:ins>
            <w:ins w:id="90" w:author="Eyal Bekerman" w:date="2023-01-16T15:37:00Z">
              <w:r>
                <w:rPr>
                  <w:rFonts w:ascii="Calibri" w:hAnsi="Calibri" w:cs="Calibri"/>
                  <w:szCs w:val="18"/>
                </w:rPr>
                <w:t>Date</w:t>
              </w:r>
            </w:ins>
          </w:p>
        </w:tc>
        <w:tc>
          <w:tcPr>
            <w:tcW w:w="589" w:type="pct"/>
          </w:tcPr>
          <w:p w14:paraId="3DCE83A1" w14:textId="4BBE0E17" w:rsidR="00C105DA" w:rsidRPr="005452FC"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91" w:author="Eyal Bekerman" w:date="2023-01-16T15:36:00Z"/>
                <w:sz w:val="16"/>
                <w:szCs w:val="16"/>
              </w:rPr>
            </w:pPr>
            <w:ins w:id="92" w:author="Eyal Bekerman" w:date="2023-01-16T15:37:00Z">
              <w:r>
                <w:rPr>
                  <w:sz w:val="16"/>
                  <w:szCs w:val="16"/>
                </w:rPr>
                <w:t>Date</w:t>
              </w:r>
            </w:ins>
          </w:p>
        </w:tc>
        <w:tc>
          <w:tcPr>
            <w:tcW w:w="2256" w:type="pct"/>
          </w:tcPr>
          <w:p w14:paraId="369C7DC6" w14:textId="46DBD0D0" w:rsidR="00C105DA" w:rsidRPr="005452FC"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93" w:author="Eyal Bekerman" w:date="2023-01-16T15:36:00Z"/>
                <w:sz w:val="16"/>
                <w:szCs w:val="16"/>
              </w:rPr>
            </w:pPr>
            <w:ins w:id="94" w:author="Eyal Bekerman" w:date="2023-01-16T15:37:00Z">
              <w:r>
                <w:rPr>
                  <w:sz w:val="16"/>
                  <w:szCs w:val="16"/>
                </w:rPr>
                <w:t>SIM registration validation date</w:t>
              </w:r>
            </w:ins>
          </w:p>
        </w:tc>
      </w:tr>
      <w:tr w:rsidR="00C105DA" w:rsidRPr="003A6FC0" w14:paraId="19F3FB07" w14:textId="77777777" w:rsidTr="00430408">
        <w:trPr>
          <w:cantSplit/>
          <w:ins w:id="95" w:author="Eyal Bekerman" w:date="2023-01-16T15:36:00Z"/>
        </w:trPr>
        <w:tc>
          <w:tcPr>
            <w:cnfStyle w:val="001000000000" w:firstRow="0" w:lastRow="0" w:firstColumn="1" w:lastColumn="0" w:oddVBand="0" w:evenVBand="0" w:oddHBand="0" w:evenHBand="0" w:firstRowFirstColumn="0" w:firstRowLastColumn="0" w:lastRowFirstColumn="0" w:lastRowLastColumn="0"/>
            <w:tcW w:w="831" w:type="pct"/>
            <w:shd w:val="clear" w:color="auto" w:fill="auto"/>
          </w:tcPr>
          <w:p w14:paraId="71EFB65C" w14:textId="11CBE680" w:rsidR="00C105DA" w:rsidRPr="005452FC" w:rsidRDefault="00C105DA" w:rsidP="00430408">
            <w:pPr>
              <w:pStyle w:val="BodyTextTable"/>
              <w:rPr>
                <w:ins w:id="96" w:author="Eyal Bekerman" w:date="2023-01-16T15:36:00Z"/>
                <w:sz w:val="16"/>
                <w:szCs w:val="16"/>
              </w:rPr>
            </w:pPr>
            <w:proofErr w:type="spellStart"/>
            <w:ins w:id="97" w:author="Eyal Bekerman" w:date="2023-01-16T15:36:00Z">
              <w:r>
                <w:rPr>
                  <w:rFonts w:ascii="Calibri" w:hAnsi="Calibri" w:cs="Calibri"/>
                  <w:szCs w:val="18"/>
                </w:rPr>
                <w:t>simRegUpdate</w:t>
              </w:r>
            </w:ins>
            <w:ins w:id="98" w:author="Eyal Bekerman" w:date="2023-01-16T15:37:00Z">
              <w:r>
                <w:rPr>
                  <w:rFonts w:ascii="Calibri" w:hAnsi="Calibri" w:cs="Calibri"/>
                  <w:szCs w:val="18"/>
                </w:rPr>
                <w:t>Date</w:t>
              </w:r>
            </w:ins>
            <w:proofErr w:type="spellEnd"/>
          </w:p>
        </w:tc>
        <w:tc>
          <w:tcPr>
            <w:tcW w:w="1324" w:type="pct"/>
          </w:tcPr>
          <w:p w14:paraId="1433ED52" w14:textId="267A24C6" w:rsidR="00C105DA" w:rsidRPr="005452FC"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99" w:author="Eyal Bekerman" w:date="2023-01-16T15:36:00Z"/>
                <w:sz w:val="16"/>
                <w:szCs w:val="16"/>
              </w:rPr>
            </w:pPr>
            <w:ins w:id="100" w:author="Eyal Bekerman" w:date="2023-01-16T15:36:00Z">
              <w:r>
                <w:rPr>
                  <w:rFonts w:ascii="Calibri" w:hAnsi="Calibri" w:cs="Calibri"/>
                  <w:szCs w:val="18"/>
                </w:rPr>
                <w:t xml:space="preserve">SIM Registration Update </w:t>
              </w:r>
            </w:ins>
            <w:ins w:id="101" w:author="Eyal Bekerman" w:date="2023-01-16T15:37:00Z">
              <w:r>
                <w:rPr>
                  <w:rFonts w:ascii="Calibri" w:hAnsi="Calibri" w:cs="Calibri"/>
                  <w:szCs w:val="18"/>
                </w:rPr>
                <w:t>Date</w:t>
              </w:r>
            </w:ins>
          </w:p>
        </w:tc>
        <w:tc>
          <w:tcPr>
            <w:tcW w:w="589" w:type="pct"/>
          </w:tcPr>
          <w:p w14:paraId="27242D0B" w14:textId="1638A571" w:rsidR="00C105DA" w:rsidRPr="005452FC"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102" w:author="Eyal Bekerman" w:date="2023-01-16T15:36:00Z"/>
                <w:sz w:val="16"/>
                <w:szCs w:val="16"/>
              </w:rPr>
            </w:pPr>
            <w:ins w:id="103" w:author="Eyal Bekerman" w:date="2023-01-16T15:37:00Z">
              <w:r>
                <w:rPr>
                  <w:sz w:val="16"/>
                  <w:szCs w:val="16"/>
                </w:rPr>
                <w:t>Date</w:t>
              </w:r>
            </w:ins>
          </w:p>
        </w:tc>
        <w:tc>
          <w:tcPr>
            <w:tcW w:w="2256" w:type="pct"/>
          </w:tcPr>
          <w:p w14:paraId="31E0D910" w14:textId="20FD8015" w:rsidR="00C105DA" w:rsidRPr="005452FC" w:rsidRDefault="00C105DA" w:rsidP="00430408">
            <w:pPr>
              <w:pStyle w:val="BodyTextTable"/>
              <w:cnfStyle w:val="000000000000" w:firstRow="0" w:lastRow="0" w:firstColumn="0" w:lastColumn="0" w:oddVBand="0" w:evenVBand="0" w:oddHBand="0" w:evenHBand="0" w:firstRowFirstColumn="0" w:firstRowLastColumn="0" w:lastRowFirstColumn="0" w:lastRowLastColumn="0"/>
              <w:rPr>
                <w:ins w:id="104" w:author="Eyal Bekerman" w:date="2023-01-16T15:36:00Z"/>
                <w:sz w:val="16"/>
                <w:szCs w:val="16"/>
              </w:rPr>
            </w:pPr>
            <w:ins w:id="105" w:author="Eyal Bekerman" w:date="2023-01-16T15:37:00Z">
              <w:r>
                <w:rPr>
                  <w:sz w:val="16"/>
                  <w:szCs w:val="16"/>
                </w:rPr>
                <w:t>SIM registration u</w:t>
              </w:r>
            </w:ins>
            <w:ins w:id="106" w:author="Eyal Bekerman" w:date="2023-01-16T15:38:00Z">
              <w:r>
                <w:rPr>
                  <w:sz w:val="16"/>
                  <w:szCs w:val="16"/>
                </w:rPr>
                <w:t>pdate</w:t>
              </w:r>
            </w:ins>
            <w:ins w:id="107" w:author="Eyal Bekerman" w:date="2023-01-16T15:37:00Z">
              <w:r>
                <w:rPr>
                  <w:sz w:val="16"/>
                  <w:szCs w:val="16"/>
                </w:rPr>
                <w:t xml:space="preserve"> date</w:t>
              </w:r>
            </w:ins>
          </w:p>
        </w:tc>
      </w:tr>
      <w:tr w:rsidR="00CC19FB" w:rsidRPr="002F0370" w14:paraId="211CC8D2" w14:textId="77777777" w:rsidTr="00CC19FB">
        <w:trPr>
          <w:cantSplit/>
          <w:ins w:id="108" w:author="Eyal Bekerman" w:date="2023-01-16T14:26:00Z"/>
        </w:trPr>
        <w:tc>
          <w:tcPr>
            <w:cnfStyle w:val="001000000000" w:firstRow="0" w:lastRow="0" w:firstColumn="1" w:lastColumn="0" w:oddVBand="0" w:evenVBand="0" w:oddHBand="0" w:evenHBand="0" w:firstRowFirstColumn="0" w:firstRowLastColumn="0" w:lastRowFirstColumn="0" w:lastRowLastColumn="0"/>
            <w:tcW w:w="831" w:type="pct"/>
            <w:shd w:val="clear" w:color="auto" w:fill="auto"/>
          </w:tcPr>
          <w:p w14:paraId="1BAAB867" w14:textId="2766EF15" w:rsidR="00CC19FB" w:rsidRPr="00737922" w:rsidRDefault="00CC19FB" w:rsidP="00CC19FB">
            <w:pPr>
              <w:pStyle w:val="BodyTextTable"/>
              <w:rPr>
                <w:ins w:id="109" w:author="Eyal Bekerman" w:date="2023-01-16T14:26:00Z"/>
                <w:sz w:val="16"/>
                <w:szCs w:val="16"/>
              </w:rPr>
            </w:pPr>
            <w:proofErr w:type="spellStart"/>
            <w:ins w:id="110" w:author="Eyal Bekerman" w:date="2023-01-16T15:35:00Z">
              <w:r>
                <w:rPr>
                  <w:rFonts w:ascii="Calibri" w:hAnsi="Calibri" w:cs="Calibri"/>
                  <w:szCs w:val="18"/>
                </w:rPr>
                <w:t>simRegistrationFlag</w:t>
              </w:r>
            </w:ins>
            <w:proofErr w:type="spellEnd"/>
          </w:p>
        </w:tc>
        <w:tc>
          <w:tcPr>
            <w:tcW w:w="1324" w:type="pct"/>
          </w:tcPr>
          <w:p w14:paraId="7F71180A" w14:textId="42700301" w:rsidR="00CC19FB"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11" w:author="Eyal Bekerman" w:date="2023-01-16T14:26:00Z"/>
                <w:sz w:val="16"/>
                <w:szCs w:val="16"/>
              </w:rPr>
            </w:pPr>
            <w:ins w:id="112" w:author="Eyal Bekerman" w:date="2023-01-16T15:35:00Z">
              <w:r>
                <w:rPr>
                  <w:rFonts w:ascii="Calibri" w:hAnsi="Calibri" w:cs="Calibri"/>
                  <w:szCs w:val="18"/>
                </w:rPr>
                <w:t>SIM Registration Flag</w:t>
              </w:r>
            </w:ins>
          </w:p>
        </w:tc>
        <w:tc>
          <w:tcPr>
            <w:tcW w:w="589" w:type="pct"/>
          </w:tcPr>
          <w:p w14:paraId="30B4228F" w14:textId="678FAE84" w:rsidR="00CC19FB" w:rsidRPr="00737922"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13" w:author="Eyal Bekerman" w:date="2023-01-16T14:26:00Z"/>
                <w:sz w:val="16"/>
                <w:szCs w:val="16"/>
              </w:rPr>
            </w:pPr>
            <w:ins w:id="114" w:author="Eyal Bekerman" w:date="2023-01-16T15:35:00Z">
              <w:r>
                <w:rPr>
                  <w:sz w:val="16"/>
                  <w:szCs w:val="16"/>
                </w:rPr>
                <w:t>String</w:t>
              </w:r>
            </w:ins>
          </w:p>
        </w:tc>
        <w:tc>
          <w:tcPr>
            <w:tcW w:w="2256" w:type="pct"/>
          </w:tcPr>
          <w:p w14:paraId="099E8339" w14:textId="72CC1045" w:rsidR="00CC19FB" w:rsidRPr="00737922"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15" w:author="Eyal Bekerman" w:date="2023-01-16T14:26:00Z"/>
                <w:sz w:val="16"/>
                <w:szCs w:val="16"/>
              </w:rPr>
            </w:pPr>
            <w:ins w:id="116" w:author="Eyal Bekerman" w:date="2023-01-16T15:35:00Z">
              <w:r>
                <w:rPr>
                  <w:sz w:val="16"/>
                  <w:szCs w:val="16"/>
                </w:rPr>
                <w:t xml:space="preserve">Will </w:t>
              </w:r>
            </w:ins>
            <w:ins w:id="117" w:author="Eyal Bekerman" w:date="2023-01-16T15:36:00Z">
              <w:r>
                <w:rPr>
                  <w:sz w:val="16"/>
                  <w:szCs w:val="16"/>
                </w:rPr>
                <w:t>include the value ‘Yes’ if the SIM was registered.</w:t>
              </w:r>
            </w:ins>
          </w:p>
        </w:tc>
      </w:tr>
      <w:tr w:rsidR="00CC19FB" w:rsidRPr="003A6FC0" w14:paraId="2F836258" w14:textId="77777777" w:rsidTr="00CC19FB">
        <w:trPr>
          <w:cantSplit/>
          <w:ins w:id="118" w:author="Eyal Bekerman" w:date="2023-01-16T14:26:00Z"/>
        </w:trPr>
        <w:tc>
          <w:tcPr>
            <w:cnfStyle w:val="001000000000" w:firstRow="0" w:lastRow="0" w:firstColumn="1" w:lastColumn="0" w:oddVBand="0" w:evenVBand="0" w:oddHBand="0" w:evenHBand="0" w:firstRowFirstColumn="0" w:firstRowLastColumn="0" w:lastRowFirstColumn="0" w:lastRowLastColumn="0"/>
            <w:tcW w:w="831" w:type="pct"/>
            <w:shd w:val="clear" w:color="auto" w:fill="auto"/>
          </w:tcPr>
          <w:p w14:paraId="6850F315" w14:textId="32EEB76C" w:rsidR="00CC19FB" w:rsidRPr="005452FC" w:rsidRDefault="00CC19FB" w:rsidP="00CC19FB">
            <w:pPr>
              <w:pStyle w:val="BodyTextTable"/>
              <w:rPr>
                <w:ins w:id="119" w:author="Eyal Bekerman" w:date="2023-01-16T14:26:00Z"/>
                <w:sz w:val="16"/>
                <w:szCs w:val="16"/>
              </w:rPr>
            </w:pPr>
            <w:proofErr w:type="spellStart"/>
            <w:ins w:id="120" w:author="Eyal Bekerman" w:date="2023-01-16T15:35:00Z">
              <w:r>
                <w:rPr>
                  <w:rFonts w:ascii="Calibri" w:hAnsi="Calibri" w:cs="Calibri"/>
                  <w:szCs w:val="18"/>
                </w:rPr>
                <w:t>simRegValidationFlag</w:t>
              </w:r>
            </w:ins>
            <w:proofErr w:type="spellEnd"/>
          </w:p>
        </w:tc>
        <w:tc>
          <w:tcPr>
            <w:tcW w:w="1324" w:type="pct"/>
          </w:tcPr>
          <w:p w14:paraId="048A61D2" w14:textId="73E8D700" w:rsidR="00CC19FB" w:rsidRPr="005452FC"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21" w:author="Eyal Bekerman" w:date="2023-01-16T14:26:00Z"/>
                <w:sz w:val="16"/>
                <w:szCs w:val="16"/>
              </w:rPr>
            </w:pPr>
            <w:ins w:id="122" w:author="Eyal Bekerman" w:date="2023-01-16T15:35:00Z">
              <w:r>
                <w:rPr>
                  <w:rFonts w:ascii="Calibri" w:hAnsi="Calibri" w:cs="Calibri"/>
                  <w:szCs w:val="18"/>
                </w:rPr>
                <w:t>SIM Registration Validation Flag</w:t>
              </w:r>
            </w:ins>
          </w:p>
        </w:tc>
        <w:tc>
          <w:tcPr>
            <w:tcW w:w="589" w:type="pct"/>
          </w:tcPr>
          <w:p w14:paraId="4BD76C10" w14:textId="73F87E1F" w:rsidR="00CC19FB" w:rsidRPr="005452FC"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23" w:author="Eyal Bekerman" w:date="2023-01-16T14:26:00Z"/>
                <w:sz w:val="16"/>
                <w:szCs w:val="16"/>
              </w:rPr>
            </w:pPr>
            <w:ins w:id="124" w:author="Eyal Bekerman" w:date="2023-01-16T15:35:00Z">
              <w:r>
                <w:rPr>
                  <w:sz w:val="16"/>
                  <w:szCs w:val="16"/>
                </w:rPr>
                <w:t>String</w:t>
              </w:r>
            </w:ins>
          </w:p>
        </w:tc>
        <w:tc>
          <w:tcPr>
            <w:tcW w:w="2256" w:type="pct"/>
          </w:tcPr>
          <w:p w14:paraId="347CB6F3" w14:textId="783A120C" w:rsidR="00CC19FB" w:rsidRPr="005452FC"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25" w:author="Eyal Bekerman" w:date="2023-01-16T14:26:00Z"/>
                <w:sz w:val="16"/>
                <w:szCs w:val="16"/>
              </w:rPr>
            </w:pPr>
            <w:ins w:id="126" w:author="Eyal Bekerman" w:date="2023-01-16T15:36:00Z">
              <w:r>
                <w:rPr>
                  <w:sz w:val="16"/>
                  <w:szCs w:val="16"/>
                </w:rPr>
                <w:t>Will include the value ‘Yes’ if SIM registration was validated.</w:t>
              </w:r>
            </w:ins>
          </w:p>
        </w:tc>
      </w:tr>
      <w:tr w:rsidR="00CC19FB" w:rsidRPr="003A6FC0" w14:paraId="36E42999" w14:textId="77777777" w:rsidTr="00CC19FB">
        <w:trPr>
          <w:cantSplit/>
          <w:ins w:id="127" w:author="Eyal Bekerman" w:date="2023-01-16T15:34:00Z"/>
        </w:trPr>
        <w:tc>
          <w:tcPr>
            <w:cnfStyle w:val="001000000000" w:firstRow="0" w:lastRow="0" w:firstColumn="1" w:lastColumn="0" w:oddVBand="0" w:evenVBand="0" w:oddHBand="0" w:evenHBand="0" w:firstRowFirstColumn="0" w:firstRowLastColumn="0" w:lastRowFirstColumn="0" w:lastRowLastColumn="0"/>
            <w:tcW w:w="831" w:type="pct"/>
            <w:shd w:val="clear" w:color="auto" w:fill="auto"/>
          </w:tcPr>
          <w:p w14:paraId="3CA0FC81" w14:textId="0AFF65F5" w:rsidR="00CC19FB" w:rsidRPr="005452FC" w:rsidRDefault="00CC19FB" w:rsidP="00CC19FB">
            <w:pPr>
              <w:pStyle w:val="BodyTextTable"/>
              <w:rPr>
                <w:ins w:id="128" w:author="Eyal Bekerman" w:date="2023-01-16T15:34:00Z"/>
                <w:sz w:val="16"/>
                <w:szCs w:val="16"/>
              </w:rPr>
            </w:pPr>
            <w:proofErr w:type="spellStart"/>
            <w:ins w:id="129" w:author="Eyal Bekerman" w:date="2023-01-16T15:35:00Z">
              <w:r>
                <w:rPr>
                  <w:rFonts w:ascii="Calibri" w:hAnsi="Calibri" w:cs="Calibri"/>
                  <w:szCs w:val="18"/>
                </w:rPr>
                <w:t>simRegUpdateFlag</w:t>
              </w:r>
            </w:ins>
            <w:proofErr w:type="spellEnd"/>
          </w:p>
        </w:tc>
        <w:tc>
          <w:tcPr>
            <w:tcW w:w="1324" w:type="pct"/>
          </w:tcPr>
          <w:p w14:paraId="0703B204" w14:textId="2D4B8A67" w:rsidR="00CC19FB" w:rsidRPr="005452FC"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30" w:author="Eyal Bekerman" w:date="2023-01-16T15:34:00Z"/>
                <w:sz w:val="16"/>
                <w:szCs w:val="16"/>
              </w:rPr>
            </w:pPr>
            <w:ins w:id="131" w:author="Eyal Bekerman" w:date="2023-01-16T15:35:00Z">
              <w:r>
                <w:rPr>
                  <w:rFonts w:ascii="Calibri" w:hAnsi="Calibri" w:cs="Calibri"/>
                  <w:szCs w:val="18"/>
                </w:rPr>
                <w:t>SIM Registration Update Flag</w:t>
              </w:r>
            </w:ins>
          </w:p>
        </w:tc>
        <w:tc>
          <w:tcPr>
            <w:tcW w:w="589" w:type="pct"/>
          </w:tcPr>
          <w:p w14:paraId="33D0EC11" w14:textId="526927F6" w:rsidR="00CC19FB" w:rsidRPr="005452FC"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32" w:author="Eyal Bekerman" w:date="2023-01-16T15:34:00Z"/>
                <w:sz w:val="16"/>
                <w:szCs w:val="16"/>
              </w:rPr>
            </w:pPr>
            <w:ins w:id="133" w:author="Eyal Bekerman" w:date="2023-01-16T15:35:00Z">
              <w:r>
                <w:rPr>
                  <w:sz w:val="16"/>
                  <w:szCs w:val="16"/>
                </w:rPr>
                <w:t>String</w:t>
              </w:r>
            </w:ins>
          </w:p>
        </w:tc>
        <w:tc>
          <w:tcPr>
            <w:tcW w:w="2256" w:type="pct"/>
          </w:tcPr>
          <w:p w14:paraId="70FD0CE2" w14:textId="6ABF4F62" w:rsidR="00CC19FB" w:rsidRPr="005452FC" w:rsidRDefault="00CC19FB" w:rsidP="00CC19FB">
            <w:pPr>
              <w:pStyle w:val="BodyTextTable"/>
              <w:cnfStyle w:val="000000000000" w:firstRow="0" w:lastRow="0" w:firstColumn="0" w:lastColumn="0" w:oddVBand="0" w:evenVBand="0" w:oddHBand="0" w:evenHBand="0" w:firstRowFirstColumn="0" w:firstRowLastColumn="0" w:lastRowFirstColumn="0" w:lastRowLastColumn="0"/>
              <w:rPr>
                <w:ins w:id="134" w:author="Eyal Bekerman" w:date="2023-01-16T15:34:00Z"/>
                <w:sz w:val="16"/>
                <w:szCs w:val="16"/>
              </w:rPr>
            </w:pPr>
            <w:ins w:id="135" w:author="Eyal Bekerman" w:date="2023-01-16T15:36:00Z">
              <w:r>
                <w:rPr>
                  <w:sz w:val="16"/>
                  <w:szCs w:val="16"/>
                </w:rPr>
                <w:t>Will include the value ‘Yes’ if SIM registration was updated.</w:t>
              </w:r>
            </w:ins>
          </w:p>
        </w:tc>
      </w:tr>
    </w:tbl>
    <w:p w14:paraId="3E400E4B" w14:textId="063008FC" w:rsidR="00182D72" w:rsidRDefault="00796BBC" w:rsidP="00182D72">
      <w:pPr>
        <w:pStyle w:val="Heading1"/>
      </w:pPr>
      <w:bookmarkStart w:id="136" w:name="_Toc125369576"/>
      <w:r>
        <w:t>GL App Inbox Notification</w:t>
      </w:r>
      <w:bookmarkEnd w:id="136"/>
    </w:p>
    <w:p w14:paraId="3A711A94" w14:textId="77777777" w:rsidR="00182D72" w:rsidRDefault="00182D72" w:rsidP="00182D72">
      <w:pPr>
        <w:pStyle w:val="Heading2"/>
      </w:pPr>
      <w:bookmarkStart w:id="137" w:name="_Toc125369577"/>
      <w:r w:rsidRPr="004139B5">
        <w:t>Overview</w:t>
      </w:r>
      <w:bookmarkEnd w:id="137"/>
    </w:p>
    <w:p w14:paraId="2015769C" w14:textId="2EA92B19" w:rsidR="00182D72" w:rsidRDefault="00182D72" w:rsidP="00182D72">
      <w:pPr>
        <w:pStyle w:val="P-BT"/>
      </w:pPr>
      <w:r w:rsidRPr="00A01A1E">
        <w:t>Th</w:t>
      </w:r>
      <w:r>
        <w:t>is</w:t>
      </w:r>
      <w:r w:rsidRPr="00A01A1E">
        <w:t xml:space="preserve"> </w:t>
      </w:r>
      <w:r>
        <w:t xml:space="preserve">section </w:t>
      </w:r>
      <w:r w:rsidRPr="00A01A1E">
        <w:t>describe</w:t>
      </w:r>
      <w:r>
        <w:t>s</w:t>
      </w:r>
      <w:r w:rsidRPr="00A01A1E">
        <w:t xml:space="preserve"> the solution for </w:t>
      </w:r>
      <w:r w:rsidR="00796BBC">
        <w:t>sending GL App inbox notifications</w:t>
      </w:r>
      <w:r>
        <w:t>.</w:t>
      </w:r>
    </w:p>
    <w:p w14:paraId="12DED8D9" w14:textId="5A43166E" w:rsidR="00A42A6F" w:rsidRDefault="00C4538D" w:rsidP="00182D72">
      <w:pPr>
        <w:pStyle w:val="P-BT"/>
      </w:pPr>
      <w:r>
        <w:t xml:space="preserve">As part </w:t>
      </w:r>
      <w:r w:rsidR="00485B93">
        <w:t>o</w:t>
      </w:r>
      <w:r>
        <w:t xml:space="preserve">f this project a new </w:t>
      </w:r>
      <w:r w:rsidR="00796BBC">
        <w:t>outgoing communications</w:t>
      </w:r>
      <w:r>
        <w:t xml:space="preserve"> </w:t>
      </w:r>
      <w:r w:rsidR="00796BBC">
        <w:t xml:space="preserve">entity </w:t>
      </w:r>
      <w:r>
        <w:t>will be defined</w:t>
      </w:r>
      <w:r w:rsidR="00485B93">
        <w:t xml:space="preserve">. </w:t>
      </w:r>
    </w:p>
    <w:p w14:paraId="30A44898" w14:textId="4CB8A1B6" w:rsidR="00A42A6F" w:rsidRDefault="00796BBC" w:rsidP="00182D72">
      <w:pPr>
        <w:pStyle w:val="P-BT"/>
      </w:pPr>
      <w:r>
        <w:lastRenderedPageBreak/>
        <w:t xml:space="preserve">Scope </w:t>
      </w:r>
      <w:r w:rsidR="00F123A7">
        <w:t xml:space="preserve">for this capability </w:t>
      </w:r>
      <w:r>
        <w:t xml:space="preserve">is applicable to </w:t>
      </w:r>
      <w:r w:rsidR="00A57236">
        <w:t xml:space="preserve">all </w:t>
      </w:r>
      <w:r>
        <w:t>Wireless Prepaid</w:t>
      </w:r>
      <w:r w:rsidR="00A57236">
        <w:t xml:space="preserve"> and </w:t>
      </w:r>
      <w:r>
        <w:t>Postpaid</w:t>
      </w:r>
      <w:r w:rsidR="00A57236">
        <w:t xml:space="preserve"> brands</w:t>
      </w:r>
      <w:r w:rsidR="00F123A7">
        <w:t xml:space="preserve"> (home is not supported by GL App)</w:t>
      </w:r>
      <w:r>
        <w:t>.</w:t>
      </w:r>
    </w:p>
    <w:p w14:paraId="1837FA17" w14:textId="77777777" w:rsidR="00CC0161" w:rsidRDefault="00CC0161" w:rsidP="00CC0161">
      <w:pPr>
        <w:pStyle w:val="Heading2"/>
      </w:pPr>
      <w:bookmarkStart w:id="138" w:name="_Toc125369578"/>
      <w:r>
        <w:t>Related IDDs</w:t>
      </w:r>
      <w:bookmarkEnd w:id="138"/>
    </w:p>
    <w:p w14:paraId="36820D69" w14:textId="24108736" w:rsidR="00CC0161" w:rsidRDefault="00796BBC" w:rsidP="00CC0161">
      <w:pPr>
        <w:pStyle w:val="P-BT"/>
      </w:pPr>
      <w:r w:rsidRPr="002C4C78">
        <w:t>PLDT - Trident – 3c – GL App Inbox - IDD</w:t>
      </w:r>
    </w:p>
    <w:p w14:paraId="72740627" w14:textId="77777777" w:rsidR="00182D72" w:rsidRDefault="00182D72" w:rsidP="00182D72">
      <w:pPr>
        <w:pStyle w:val="Heading2"/>
      </w:pPr>
      <w:bookmarkStart w:id="139" w:name="_Toc125369579"/>
      <w:r>
        <w:t>Solution</w:t>
      </w:r>
      <w:bookmarkEnd w:id="139"/>
    </w:p>
    <w:p w14:paraId="681CEAF2" w14:textId="6C96AF0D" w:rsidR="00182D72" w:rsidRDefault="00796BBC" w:rsidP="00182D72">
      <w:pPr>
        <w:pStyle w:val="Heading3"/>
      </w:pPr>
      <w:bookmarkStart w:id="140" w:name="_Toc125369580"/>
      <w:r>
        <w:t>Entity</w:t>
      </w:r>
      <w:r w:rsidR="002B26A7">
        <w:t xml:space="preserve"> Details</w:t>
      </w:r>
      <w:bookmarkEnd w:id="140"/>
    </w:p>
    <w:p w14:paraId="22A95E48" w14:textId="4BB97EFF" w:rsidR="000B52EB" w:rsidRDefault="000B52EB" w:rsidP="00182D72">
      <w:pPr>
        <w:pStyle w:val="P-BT"/>
      </w:pPr>
      <w:r>
        <w:t>New</w:t>
      </w:r>
      <w:r w:rsidR="00182D72">
        <w:t xml:space="preserve"> </w:t>
      </w:r>
      <w:r w:rsidR="00796BBC">
        <w:t>communication message</w:t>
      </w:r>
      <w:r w:rsidR="00182D72">
        <w:t xml:space="preserve"> will be defined: </w:t>
      </w:r>
    </w:p>
    <w:p w14:paraId="386E2B98" w14:textId="3BA74FBE" w:rsidR="00182D72" w:rsidRDefault="00796BBC" w:rsidP="000B52EB">
      <w:pPr>
        <w:pStyle w:val="P-BT"/>
        <w:numPr>
          <w:ilvl w:val="0"/>
          <w:numId w:val="34"/>
        </w:numPr>
      </w:pPr>
      <w:proofErr w:type="spellStart"/>
      <w:r>
        <w:t>GlAppInboxMessage</w:t>
      </w:r>
      <w:proofErr w:type="spellEnd"/>
    </w:p>
    <w:p w14:paraId="758B2C59" w14:textId="5E213CA2" w:rsidR="00182D72" w:rsidRDefault="00182D72" w:rsidP="00182D72">
      <w:pPr>
        <w:pStyle w:val="P-BT"/>
      </w:pPr>
      <w:r w:rsidRPr="00BE58B2">
        <w:rPr>
          <w:b/>
          <w:bCs/>
        </w:rPr>
        <w:t>Label:</w:t>
      </w:r>
      <w:r>
        <w:t xml:space="preserve"> </w:t>
      </w:r>
      <w:r w:rsidR="00796BBC">
        <w:t>GL App Inbox Message</w:t>
      </w:r>
    </w:p>
    <w:p w14:paraId="3A4F227B" w14:textId="2A5E15F0" w:rsidR="00182D72" w:rsidRDefault="00182D72" w:rsidP="00182D72">
      <w:pPr>
        <w:pStyle w:val="P-BT"/>
      </w:pPr>
      <w:r w:rsidRPr="00BE58B2">
        <w:rPr>
          <w:b/>
          <w:bCs/>
        </w:rPr>
        <w:t>Target Profile</w:t>
      </w:r>
      <w:r w:rsidR="00AF0939">
        <w:rPr>
          <w:b/>
          <w:bCs/>
        </w:rPr>
        <w:t>s</w:t>
      </w:r>
      <w:r w:rsidRPr="00BE58B2">
        <w:rPr>
          <w:b/>
          <w:bCs/>
        </w:rPr>
        <w:t>:</w:t>
      </w:r>
      <w:r>
        <w:t xml:space="preserve"> </w:t>
      </w:r>
      <w:proofErr w:type="spellStart"/>
      <w:r w:rsidR="00796BBC">
        <w:t>PrepaidSubscription</w:t>
      </w:r>
      <w:proofErr w:type="spellEnd"/>
      <w:r w:rsidR="00796BBC">
        <w:t>, Subscriber</w:t>
      </w:r>
    </w:p>
    <w:p w14:paraId="08EAAE84" w14:textId="7DD16AFF" w:rsidR="00182D72" w:rsidRDefault="00182D72" w:rsidP="00182D72">
      <w:pPr>
        <w:pStyle w:val="P-BT"/>
      </w:pPr>
      <w:r w:rsidRPr="00BE58B2">
        <w:rPr>
          <w:b/>
          <w:bCs/>
        </w:rPr>
        <w:t>Self-care details tokens:</w:t>
      </w:r>
      <w:r>
        <w:t xml:space="preserve"> </w:t>
      </w:r>
      <w:r w:rsidR="00FC49E4">
        <w:t>Template ID</w:t>
      </w:r>
      <w:r w:rsidR="0012311A">
        <w:t xml:space="preserve">: </w:t>
      </w:r>
      <w:r w:rsidR="008A38B0" w:rsidRPr="008A38B0">
        <w:t>$</w:t>
      </w:r>
      <w:proofErr w:type="spellStart"/>
      <w:r w:rsidR="00FC49E4">
        <w:t>templateId</w:t>
      </w:r>
      <w:proofErr w:type="spellEnd"/>
      <w:r w:rsidR="008A38B0" w:rsidRPr="008A38B0">
        <w:t>$</w:t>
      </w:r>
    </w:p>
    <w:p w14:paraId="1DDF38AA" w14:textId="7465F6DC" w:rsidR="00182D72" w:rsidRDefault="00182D72" w:rsidP="00FA4FEA">
      <w:pPr>
        <w:pStyle w:val="P-BT"/>
      </w:pPr>
      <w:r w:rsidRPr="00BE58B2">
        <w:rPr>
          <w:b/>
          <w:bCs/>
        </w:rPr>
        <w:t>Analytics details tokens:</w:t>
      </w:r>
      <w:r>
        <w:t xml:space="preserve"> </w:t>
      </w:r>
      <w:r w:rsidR="00FC49E4">
        <w:t>Template ID</w:t>
      </w:r>
      <w:r w:rsidR="00FA4FEA">
        <w:t>:</w:t>
      </w:r>
      <w:r w:rsidR="00FA4FEA" w:rsidRPr="008A38B0">
        <w:t>$</w:t>
      </w:r>
      <w:proofErr w:type="spellStart"/>
      <w:r w:rsidR="00FC49E4">
        <w:t>templateId</w:t>
      </w:r>
      <w:proofErr w:type="spellEnd"/>
      <w:r w:rsidR="00FA4FEA" w:rsidRPr="008A38B0">
        <w:t>$</w:t>
      </w:r>
    </w:p>
    <w:p w14:paraId="178D8323" w14:textId="172BFC0B" w:rsidR="00182D72" w:rsidRDefault="00175DC3" w:rsidP="00FA4FEA">
      <w:pPr>
        <w:pStyle w:val="Heading4"/>
      </w:pPr>
      <w:r>
        <w:t>Field</w:t>
      </w:r>
      <w:r w:rsidR="00E71AB1">
        <w:t>s</w:t>
      </w:r>
      <w:r>
        <w:t xml:space="preserve"> Definition</w:t>
      </w:r>
    </w:p>
    <w:p w14:paraId="7E2CCDC0" w14:textId="660D3AAA" w:rsidR="00E30543" w:rsidRPr="00E30543" w:rsidRDefault="00E30543" w:rsidP="00E30543">
      <w:pPr>
        <w:pStyle w:val="P-BT"/>
      </w:pPr>
      <w:r>
        <w:t>Below attributes are exposed to the business user:</w:t>
      </w:r>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704"/>
        <w:gridCol w:w="1350"/>
        <w:gridCol w:w="1081"/>
        <w:gridCol w:w="714"/>
        <w:gridCol w:w="4501"/>
      </w:tblGrid>
      <w:tr w:rsidR="00210CFD" w:rsidRPr="002F0370" w14:paraId="248D0417" w14:textId="77777777" w:rsidTr="007044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pct"/>
            <w:tcBorders>
              <w:bottom w:val="single" w:sz="4" w:space="0" w:color="808080"/>
            </w:tcBorders>
            <w:shd w:val="clear" w:color="auto" w:fill="626469"/>
            <w:vAlign w:val="center"/>
          </w:tcPr>
          <w:p w14:paraId="28FF9086" w14:textId="77777777" w:rsidR="00210CFD" w:rsidRDefault="00210CFD" w:rsidP="00210CFD">
            <w:pPr>
              <w:pStyle w:val="HeaderTable"/>
              <w:rPr>
                <w:b/>
                <w:bCs w:val="0"/>
                <w:color w:val="FFFFFF"/>
              </w:rPr>
            </w:pPr>
            <w:r>
              <w:rPr>
                <w:b/>
                <w:bCs w:val="0"/>
                <w:color w:val="FFFFFF"/>
              </w:rPr>
              <w:t>Attribute</w:t>
            </w:r>
          </w:p>
        </w:tc>
        <w:tc>
          <w:tcPr>
            <w:tcW w:w="722" w:type="pct"/>
            <w:tcBorders>
              <w:bottom w:val="single" w:sz="4" w:space="0" w:color="808080"/>
            </w:tcBorders>
            <w:shd w:val="clear" w:color="auto" w:fill="626469"/>
            <w:vAlign w:val="center"/>
          </w:tcPr>
          <w:p w14:paraId="5996A2CF" w14:textId="22AF68E9" w:rsidR="00210CFD" w:rsidRDefault="00210CFD" w:rsidP="00210CFD">
            <w:pPr>
              <w:pStyle w:val="HeaderTable"/>
              <w:cnfStyle w:val="100000000000" w:firstRow="1" w:lastRow="0" w:firstColumn="0" w:lastColumn="0" w:oddVBand="0" w:evenVBand="0" w:oddHBand="0" w:evenHBand="0" w:firstRowFirstColumn="0" w:firstRowLastColumn="0" w:lastRowFirstColumn="0" w:lastRowLastColumn="0"/>
              <w:rPr>
                <w:color w:val="FFFFFF"/>
              </w:rPr>
            </w:pPr>
            <w:r>
              <w:rPr>
                <w:b/>
                <w:bCs w:val="0"/>
                <w:color w:val="FFFFFF"/>
              </w:rPr>
              <w:t>Label</w:t>
            </w:r>
          </w:p>
        </w:tc>
        <w:tc>
          <w:tcPr>
            <w:tcW w:w="578" w:type="pct"/>
            <w:tcBorders>
              <w:bottom w:val="single" w:sz="4" w:space="0" w:color="808080"/>
            </w:tcBorders>
            <w:shd w:val="clear" w:color="auto" w:fill="626469"/>
            <w:vAlign w:val="center"/>
            <w:hideMark/>
          </w:tcPr>
          <w:p w14:paraId="6F5823EB" w14:textId="0722B56C" w:rsidR="00210CFD" w:rsidRPr="002F0370" w:rsidRDefault="00210CFD" w:rsidP="00210CFD">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Type</w:t>
            </w:r>
          </w:p>
        </w:tc>
        <w:tc>
          <w:tcPr>
            <w:tcW w:w="382" w:type="pct"/>
            <w:tcBorders>
              <w:bottom w:val="single" w:sz="4" w:space="0" w:color="808080"/>
            </w:tcBorders>
            <w:shd w:val="clear" w:color="auto" w:fill="626469"/>
            <w:vAlign w:val="center"/>
          </w:tcPr>
          <w:p w14:paraId="2366D3E7" w14:textId="77777777" w:rsidR="00210CFD" w:rsidRDefault="00210CFD" w:rsidP="00210CFD">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M/O</w:t>
            </w:r>
          </w:p>
        </w:tc>
        <w:tc>
          <w:tcPr>
            <w:tcW w:w="2407" w:type="pct"/>
            <w:tcBorders>
              <w:bottom w:val="single" w:sz="4" w:space="0" w:color="808080"/>
            </w:tcBorders>
            <w:shd w:val="clear" w:color="auto" w:fill="626469"/>
            <w:vAlign w:val="center"/>
          </w:tcPr>
          <w:p w14:paraId="3ADBFD31" w14:textId="77777777" w:rsidR="00210CFD" w:rsidRDefault="00210CFD" w:rsidP="00210CFD">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Description</w:t>
            </w:r>
          </w:p>
        </w:tc>
      </w:tr>
      <w:tr w:rsidR="00210CFD" w:rsidRPr="002F0370" w14:paraId="330DF3D8"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50E29E2D" w14:textId="3466B3F3" w:rsidR="00210CFD" w:rsidRPr="009F2CCD" w:rsidRDefault="00796BBC" w:rsidP="00210CFD">
            <w:pPr>
              <w:pStyle w:val="BodyTextTable"/>
              <w:rPr>
                <w:szCs w:val="18"/>
              </w:rPr>
            </w:pPr>
            <w:proofErr w:type="spellStart"/>
            <w:r>
              <w:t>templateId</w:t>
            </w:r>
            <w:ins w:id="141" w:author="Eyal Bekerman" w:date="2023-01-17T14:25:00Z">
              <w:r w:rsidR="002D4628">
                <w:t>Ext</w:t>
              </w:r>
            </w:ins>
            <w:proofErr w:type="spellEnd"/>
          </w:p>
        </w:tc>
        <w:tc>
          <w:tcPr>
            <w:tcW w:w="722" w:type="pct"/>
            <w:shd w:val="clear" w:color="auto" w:fill="auto"/>
          </w:tcPr>
          <w:p w14:paraId="6B757E15" w14:textId="4070C561"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Template ID</w:t>
            </w:r>
          </w:p>
        </w:tc>
        <w:tc>
          <w:tcPr>
            <w:tcW w:w="578" w:type="pct"/>
            <w:shd w:val="clear" w:color="auto" w:fill="auto"/>
          </w:tcPr>
          <w:p w14:paraId="20DB0A8D" w14:textId="2A59E97A" w:rsidR="00210CFD" w:rsidRPr="009F2CC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382" w:type="pct"/>
          </w:tcPr>
          <w:p w14:paraId="0E3093C6" w14:textId="77777777" w:rsidR="00210CFD" w:rsidRPr="007E14B5"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M</w:t>
            </w:r>
          </w:p>
        </w:tc>
        <w:tc>
          <w:tcPr>
            <w:tcW w:w="2407" w:type="pct"/>
          </w:tcPr>
          <w:p w14:paraId="72C963FE" w14:textId="17551662" w:rsidR="00210CFD" w:rsidRPr="007E14B5"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The template ID</w:t>
            </w:r>
          </w:p>
        </w:tc>
      </w:tr>
      <w:tr w:rsidR="00210CFD" w:rsidRPr="002F0370" w14:paraId="44109B04"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2DD286D3" w14:textId="77777777" w:rsidR="00210CFD" w:rsidRDefault="00796BBC" w:rsidP="00210CFD">
            <w:pPr>
              <w:pStyle w:val="BodyTextTable"/>
              <w:rPr>
                <w:b w:val="0"/>
                <w:bCs w:val="0"/>
              </w:rPr>
            </w:pPr>
            <w:r>
              <w:t>attributeName1</w:t>
            </w:r>
          </w:p>
          <w:p w14:paraId="535D3059" w14:textId="17FAE00A" w:rsidR="00796BBC" w:rsidRDefault="00796BBC" w:rsidP="00210CFD">
            <w:pPr>
              <w:pStyle w:val="BodyTextTable"/>
              <w:rPr>
                <w:b w:val="0"/>
                <w:bCs w:val="0"/>
              </w:rPr>
            </w:pPr>
            <w:r>
              <w:t>attributeName2</w:t>
            </w:r>
          </w:p>
          <w:p w14:paraId="0E718D0B" w14:textId="2606968B" w:rsidR="00796BBC" w:rsidRDefault="00796BBC" w:rsidP="00210CFD">
            <w:pPr>
              <w:pStyle w:val="BodyTextTable"/>
              <w:rPr>
                <w:b w:val="0"/>
                <w:bCs w:val="0"/>
              </w:rPr>
            </w:pPr>
            <w:r>
              <w:t>…</w:t>
            </w:r>
          </w:p>
          <w:p w14:paraId="77DD1D13" w14:textId="0BAD71FE" w:rsidR="00796BBC" w:rsidRDefault="00796BBC" w:rsidP="00210CFD">
            <w:pPr>
              <w:pStyle w:val="BodyTextTable"/>
            </w:pPr>
            <w:r>
              <w:t>attributeName10</w:t>
            </w:r>
          </w:p>
        </w:tc>
        <w:tc>
          <w:tcPr>
            <w:tcW w:w="722" w:type="pct"/>
            <w:shd w:val="clear" w:color="auto" w:fill="auto"/>
          </w:tcPr>
          <w:p w14:paraId="72642EEE" w14:textId="685CE32A"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Attribute Name 1</w:t>
            </w:r>
          </w:p>
        </w:tc>
        <w:tc>
          <w:tcPr>
            <w:tcW w:w="578" w:type="pct"/>
            <w:shd w:val="clear" w:color="auto" w:fill="auto"/>
          </w:tcPr>
          <w:p w14:paraId="78B147F4" w14:textId="78EA259D"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382" w:type="pct"/>
          </w:tcPr>
          <w:p w14:paraId="442244C4" w14:textId="66D8773D"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07" w:type="pct"/>
          </w:tcPr>
          <w:p w14:paraId="05C8545A" w14:textId="7F9DCD2E"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pPr>
            <w:r>
              <w:t>Placeholder for 10 dynamic attributes.</w:t>
            </w:r>
          </w:p>
          <w:p w14:paraId="71B4E70C" w14:textId="4A98EF69" w:rsidR="00796BBC" w:rsidRDefault="00796BBC" w:rsidP="00210CFD">
            <w:pPr>
              <w:pStyle w:val="BodyTextTable"/>
              <w:cnfStyle w:val="000000000000" w:firstRow="0" w:lastRow="0" w:firstColumn="0" w:lastColumn="0" w:oddVBand="0" w:evenVBand="0" w:oddHBand="0" w:evenHBand="0" w:firstRowFirstColumn="0" w:firstRowLastColumn="0" w:lastRowFirstColumn="0" w:lastRowLastColumn="0"/>
            </w:pPr>
            <w:r>
              <w:t>The attribute name will be populated.</w:t>
            </w:r>
          </w:p>
        </w:tc>
      </w:tr>
      <w:tr w:rsidR="00210CFD" w:rsidRPr="002F0370" w14:paraId="216307C5"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767DDCC7" w14:textId="1566B1F8" w:rsidR="00210CFD" w:rsidRDefault="00796BBC" w:rsidP="00210CFD">
            <w:pPr>
              <w:pStyle w:val="BodyTextTable"/>
              <w:rPr>
                <w:b w:val="0"/>
                <w:bCs w:val="0"/>
              </w:rPr>
            </w:pPr>
            <w:r>
              <w:t>attributeValue1</w:t>
            </w:r>
          </w:p>
          <w:p w14:paraId="1FC634E9" w14:textId="2A31E6D1" w:rsidR="00796BBC" w:rsidRDefault="00796BBC" w:rsidP="00210CFD">
            <w:pPr>
              <w:pStyle w:val="BodyTextTable"/>
              <w:rPr>
                <w:b w:val="0"/>
                <w:bCs w:val="0"/>
              </w:rPr>
            </w:pPr>
            <w:r>
              <w:t>attributeValue2</w:t>
            </w:r>
          </w:p>
          <w:p w14:paraId="5770A755" w14:textId="39A7C664" w:rsidR="00796BBC" w:rsidRDefault="00796BBC" w:rsidP="00210CFD">
            <w:pPr>
              <w:pStyle w:val="BodyTextTable"/>
              <w:rPr>
                <w:b w:val="0"/>
                <w:bCs w:val="0"/>
              </w:rPr>
            </w:pPr>
            <w:r>
              <w:t>…</w:t>
            </w:r>
          </w:p>
          <w:p w14:paraId="50D8D5C2" w14:textId="773FE0A9" w:rsidR="00796BBC" w:rsidRDefault="00796BBC" w:rsidP="00796BBC">
            <w:pPr>
              <w:pStyle w:val="BodyTextTable"/>
            </w:pPr>
            <w:r>
              <w:t>attributeValue10</w:t>
            </w:r>
          </w:p>
        </w:tc>
        <w:tc>
          <w:tcPr>
            <w:tcW w:w="722" w:type="pct"/>
            <w:shd w:val="clear" w:color="auto" w:fill="auto"/>
          </w:tcPr>
          <w:p w14:paraId="4DD949A4" w14:textId="3866F830"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Attribute Value 1</w:t>
            </w:r>
          </w:p>
        </w:tc>
        <w:tc>
          <w:tcPr>
            <w:tcW w:w="578" w:type="pct"/>
            <w:shd w:val="clear" w:color="auto" w:fill="auto"/>
          </w:tcPr>
          <w:p w14:paraId="298D4214" w14:textId="3113F438"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382" w:type="pct"/>
          </w:tcPr>
          <w:p w14:paraId="2B2CC180" w14:textId="099801BE" w:rsidR="00210CFD" w:rsidRDefault="00796BBC"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07" w:type="pct"/>
          </w:tcPr>
          <w:p w14:paraId="65639BEC" w14:textId="77777777" w:rsidR="009C6FE8" w:rsidRDefault="009C6FE8" w:rsidP="009C6FE8">
            <w:pPr>
              <w:pStyle w:val="BodyTextTable"/>
              <w:cnfStyle w:val="000000000000" w:firstRow="0" w:lastRow="0" w:firstColumn="0" w:lastColumn="0" w:oddVBand="0" w:evenVBand="0" w:oddHBand="0" w:evenHBand="0" w:firstRowFirstColumn="0" w:firstRowLastColumn="0" w:lastRowFirstColumn="0" w:lastRowLastColumn="0"/>
            </w:pPr>
            <w:r>
              <w:t>Placeholder for 10 dynamic attributes.</w:t>
            </w:r>
          </w:p>
          <w:p w14:paraId="6F0802DF" w14:textId="70127A14" w:rsidR="00210CFD" w:rsidRDefault="009C6FE8" w:rsidP="009C6FE8">
            <w:pPr>
              <w:pStyle w:val="BodyTextTable"/>
              <w:cnfStyle w:val="000000000000" w:firstRow="0" w:lastRow="0" w:firstColumn="0" w:lastColumn="0" w:oddVBand="0" w:evenVBand="0" w:oddHBand="0" w:evenHBand="0" w:firstRowFirstColumn="0" w:firstRowLastColumn="0" w:lastRowFirstColumn="0" w:lastRowLastColumn="0"/>
            </w:pPr>
            <w:r>
              <w:t>The attribute value will be populated.</w:t>
            </w:r>
          </w:p>
        </w:tc>
      </w:tr>
    </w:tbl>
    <w:p w14:paraId="471D5390" w14:textId="0D7101F3" w:rsidR="00E71AB1" w:rsidRDefault="00E71AB1" w:rsidP="00E71AB1">
      <w:pPr>
        <w:pStyle w:val="Heading4"/>
      </w:pPr>
      <w:r>
        <w:t>Internal Fields Definition</w:t>
      </w:r>
    </w:p>
    <w:p w14:paraId="4B1B984C" w14:textId="203305B4" w:rsidR="00E71AB1" w:rsidRPr="00E30543" w:rsidRDefault="00E71AB1" w:rsidP="00E71AB1">
      <w:pPr>
        <w:pStyle w:val="P-BT"/>
      </w:pPr>
      <w:r>
        <w:t>Below attributes are not exposed to the business user:</w:t>
      </w:r>
    </w:p>
    <w:tbl>
      <w:tblPr>
        <w:tblStyle w:val="ListTable4-Accent4"/>
        <w:tblW w:w="509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702"/>
        <w:gridCol w:w="1264"/>
        <w:gridCol w:w="715"/>
        <w:gridCol w:w="5850"/>
      </w:tblGrid>
      <w:tr w:rsidR="00E71AB1" w:rsidRPr="002F0370" w14:paraId="30AB1FBF" w14:textId="77777777" w:rsidTr="00A26A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3" w:type="pct"/>
            <w:tcBorders>
              <w:bottom w:val="single" w:sz="4" w:space="0" w:color="808080"/>
            </w:tcBorders>
            <w:shd w:val="clear" w:color="auto" w:fill="626469"/>
            <w:vAlign w:val="center"/>
          </w:tcPr>
          <w:p w14:paraId="7CAE8568" w14:textId="77777777" w:rsidR="00E71AB1" w:rsidRDefault="00E71AB1" w:rsidP="00A25A88">
            <w:pPr>
              <w:pStyle w:val="HeaderTable"/>
              <w:rPr>
                <w:b/>
                <w:bCs w:val="0"/>
                <w:color w:val="FFFFFF"/>
              </w:rPr>
            </w:pPr>
            <w:r>
              <w:rPr>
                <w:b/>
                <w:bCs w:val="0"/>
                <w:color w:val="FFFFFF"/>
              </w:rPr>
              <w:t>Attribute</w:t>
            </w:r>
          </w:p>
        </w:tc>
        <w:tc>
          <w:tcPr>
            <w:tcW w:w="663" w:type="pct"/>
            <w:tcBorders>
              <w:bottom w:val="single" w:sz="4" w:space="0" w:color="808080"/>
            </w:tcBorders>
            <w:shd w:val="clear" w:color="auto" w:fill="626469"/>
            <w:vAlign w:val="center"/>
            <w:hideMark/>
          </w:tcPr>
          <w:p w14:paraId="27E7C5F4" w14:textId="77777777" w:rsidR="00E71AB1" w:rsidRPr="002F0370" w:rsidRDefault="00E71AB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Type</w:t>
            </w:r>
          </w:p>
        </w:tc>
        <w:tc>
          <w:tcPr>
            <w:tcW w:w="375" w:type="pct"/>
            <w:tcBorders>
              <w:bottom w:val="single" w:sz="4" w:space="0" w:color="808080"/>
            </w:tcBorders>
            <w:shd w:val="clear" w:color="auto" w:fill="626469"/>
            <w:vAlign w:val="center"/>
          </w:tcPr>
          <w:p w14:paraId="01A1F9E9" w14:textId="77777777" w:rsidR="00E71AB1" w:rsidRDefault="00E71AB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M/O</w:t>
            </w:r>
          </w:p>
        </w:tc>
        <w:tc>
          <w:tcPr>
            <w:tcW w:w="3069" w:type="pct"/>
            <w:tcBorders>
              <w:bottom w:val="single" w:sz="4" w:space="0" w:color="808080"/>
            </w:tcBorders>
            <w:shd w:val="clear" w:color="auto" w:fill="626469"/>
            <w:vAlign w:val="center"/>
          </w:tcPr>
          <w:p w14:paraId="3DFD1212" w14:textId="77777777" w:rsidR="00E71AB1" w:rsidRDefault="00E71AB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Description</w:t>
            </w:r>
          </w:p>
        </w:tc>
      </w:tr>
      <w:tr w:rsidR="00E71AB1" w:rsidRPr="002F0370" w14:paraId="039367AD" w14:textId="77777777" w:rsidTr="00A26A26">
        <w:trPr>
          <w:cantSplit/>
        </w:trPr>
        <w:tc>
          <w:tcPr>
            <w:cnfStyle w:val="001000000000" w:firstRow="0" w:lastRow="0" w:firstColumn="1" w:lastColumn="0" w:oddVBand="0" w:evenVBand="0" w:oddHBand="0" w:evenHBand="0" w:firstRowFirstColumn="0" w:firstRowLastColumn="0" w:lastRowFirstColumn="0" w:lastRowLastColumn="0"/>
            <w:tcW w:w="893" w:type="pct"/>
          </w:tcPr>
          <w:p w14:paraId="1E8BF77D" w14:textId="1D7C2BD7" w:rsidR="00E71AB1" w:rsidRDefault="00E71AB1" w:rsidP="00E71AB1">
            <w:pPr>
              <w:pStyle w:val="BodyTextTable"/>
            </w:pPr>
          </w:p>
        </w:tc>
        <w:tc>
          <w:tcPr>
            <w:tcW w:w="663" w:type="pct"/>
            <w:shd w:val="clear" w:color="auto" w:fill="auto"/>
          </w:tcPr>
          <w:p w14:paraId="3B1C6768" w14:textId="659197DF"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p>
        </w:tc>
        <w:tc>
          <w:tcPr>
            <w:tcW w:w="375" w:type="pct"/>
          </w:tcPr>
          <w:p w14:paraId="4BB7D453" w14:textId="7930F0C4"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p>
        </w:tc>
        <w:tc>
          <w:tcPr>
            <w:tcW w:w="3069" w:type="pct"/>
          </w:tcPr>
          <w:p w14:paraId="0E1CD7E7" w14:textId="0FE25704"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pPr>
          </w:p>
        </w:tc>
      </w:tr>
      <w:tr w:rsidR="00E71AB1" w:rsidRPr="002F0370" w14:paraId="10B45A40" w14:textId="77777777" w:rsidTr="00A26A26">
        <w:trPr>
          <w:cantSplit/>
        </w:trPr>
        <w:tc>
          <w:tcPr>
            <w:cnfStyle w:val="001000000000" w:firstRow="0" w:lastRow="0" w:firstColumn="1" w:lastColumn="0" w:oddVBand="0" w:evenVBand="0" w:oddHBand="0" w:evenHBand="0" w:firstRowFirstColumn="0" w:firstRowLastColumn="0" w:lastRowFirstColumn="0" w:lastRowLastColumn="0"/>
            <w:tcW w:w="893" w:type="pct"/>
          </w:tcPr>
          <w:p w14:paraId="0A228E7C" w14:textId="2041A0B7" w:rsidR="00E71AB1" w:rsidRDefault="00E71AB1" w:rsidP="00E71AB1">
            <w:pPr>
              <w:pStyle w:val="BodyTextTable"/>
            </w:pPr>
          </w:p>
        </w:tc>
        <w:tc>
          <w:tcPr>
            <w:tcW w:w="663" w:type="pct"/>
            <w:shd w:val="clear" w:color="auto" w:fill="auto"/>
          </w:tcPr>
          <w:p w14:paraId="0508A224" w14:textId="6ADC4B4C"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p>
        </w:tc>
        <w:tc>
          <w:tcPr>
            <w:tcW w:w="375" w:type="pct"/>
          </w:tcPr>
          <w:p w14:paraId="3740DF73" w14:textId="1175AF8C"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p>
        </w:tc>
        <w:tc>
          <w:tcPr>
            <w:tcW w:w="3069" w:type="pct"/>
          </w:tcPr>
          <w:p w14:paraId="4EC9043C" w14:textId="3FAAAB2D" w:rsidR="00287848" w:rsidRDefault="00287848" w:rsidP="00E71AB1">
            <w:pPr>
              <w:pStyle w:val="BodyTextTable"/>
              <w:cnfStyle w:val="000000000000" w:firstRow="0" w:lastRow="0" w:firstColumn="0" w:lastColumn="0" w:oddVBand="0" w:evenVBand="0" w:oddHBand="0" w:evenHBand="0" w:firstRowFirstColumn="0" w:firstRowLastColumn="0" w:lastRowFirstColumn="0" w:lastRowLastColumn="0"/>
            </w:pPr>
          </w:p>
        </w:tc>
      </w:tr>
    </w:tbl>
    <w:p w14:paraId="3414B5C2" w14:textId="39400480" w:rsidR="00DF3913" w:rsidRDefault="00DF3913" w:rsidP="00182D72">
      <w:pPr>
        <w:pStyle w:val="Heading3"/>
      </w:pPr>
      <w:bookmarkStart w:id="142" w:name="_Toc125369581"/>
      <w:r>
        <w:t>Instance Configuration</w:t>
      </w:r>
      <w:bookmarkEnd w:id="142"/>
    </w:p>
    <w:p w14:paraId="67F962A3" w14:textId="15C64777" w:rsidR="00DF3913" w:rsidRPr="00DF3913" w:rsidRDefault="00D5346C" w:rsidP="00DF3913">
      <w:pPr>
        <w:pStyle w:val="P-BT"/>
      </w:pPr>
      <w:r>
        <w:t>N/A</w:t>
      </w:r>
    </w:p>
    <w:p w14:paraId="2AECA417" w14:textId="403B0AA8" w:rsidR="00182D72" w:rsidRDefault="00182D72" w:rsidP="00182D72">
      <w:pPr>
        <w:pStyle w:val="Heading3"/>
      </w:pPr>
      <w:bookmarkStart w:id="143" w:name="_Toc125369582"/>
      <w:r>
        <w:t>Activities Extract</w:t>
      </w:r>
      <w:bookmarkEnd w:id="143"/>
    </w:p>
    <w:p w14:paraId="535FE00B" w14:textId="75742810" w:rsidR="00182D72" w:rsidRDefault="00182D72" w:rsidP="00182D72">
      <w:pPr>
        <w:pStyle w:val="P-BT"/>
      </w:pPr>
      <w:r>
        <w:t xml:space="preserve">The new </w:t>
      </w:r>
      <w:r w:rsidR="00796BBC">
        <w:t>communication</w:t>
      </w:r>
      <w:r>
        <w:t xml:space="preserve"> will be included in the Activities Extract (towards GDF).</w:t>
      </w:r>
    </w:p>
    <w:p w14:paraId="70EA0020" w14:textId="2963A81B" w:rsidR="00B626D0" w:rsidRPr="00074038" w:rsidRDefault="00B626D0" w:rsidP="00182D72">
      <w:pPr>
        <w:pStyle w:val="P-BT"/>
      </w:pPr>
      <w:r>
        <w:t>Details are in ‘</w:t>
      </w:r>
      <w:r w:rsidRPr="004304A1">
        <w:t xml:space="preserve">PLDT – Trident – 3c3 – Activities Extract </w:t>
      </w:r>
      <w:r>
        <w:t>–</w:t>
      </w:r>
      <w:r w:rsidRPr="004304A1">
        <w:t xml:space="preserve"> IDD</w:t>
      </w:r>
      <w:r>
        <w:t>’.</w:t>
      </w:r>
    </w:p>
    <w:p w14:paraId="4F1DAA61" w14:textId="0B27B40A" w:rsidR="002C305E" w:rsidRDefault="002C305E" w:rsidP="002C305E">
      <w:pPr>
        <w:pStyle w:val="Heading3"/>
      </w:pPr>
      <w:bookmarkStart w:id="144" w:name="CR_Bookmark_No_00022"/>
      <w:bookmarkStart w:id="145" w:name="CR_Bookmark_No_00020"/>
      <w:bookmarkStart w:id="146" w:name="CR_Bookmark_No_00018"/>
      <w:bookmarkStart w:id="147" w:name="CR_Bookmark_No_00014"/>
      <w:bookmarkStart w:id="148" w:name="CR_Bookmark_No_00009"/>
      <w:bookmarkStart w:id="149" w:name="CR_Bookmark_No_00007"/>
      <w:bookmarkStart w:id="150" w:name="CR_Bookmark_No_00005"/>
      <w:bookmarkStart w:id="151" w:name="_Toc210110042"/>
      <w:bookmarkStart w:id="152" w:name="_Toc162345705"/>
      <w:bookmarkStart w:id="153" w:name="_Toc111544190"/>
      <w:bookmarkStart w:id="154" w:name="_Toc110135890"/>
      <w:bookmarkStart w:id="155" w:name="_Toc125369583"/>
      <w:bookmarkEnd w:id="4"/>
      <w:bookmarkEnd w:id="5"/>
      <w:bookmarkEnd w:id="6"/>
      <w:r>
        <w:t>Other Aspects</w:t>
      </w:r>
      <w:bookmarkEnd w:id="155"/>
    </w:p>
    <w:p w14:paraId="0D32A101" w14:textId="18A71E33" w:rsidR="002C305E" w:rsidRDefault="002C305E" w:rsidP="002C305E">
      <w:pPr>
        <w:pStyle w:val="P-BT"/>
      </w:pPr>
      <w:r>
        <w:t>The sender plugin should support a configurable max TPS.</w:t>
      </w:r>
    </w:p>
    <w:p w14:paraId="5E3E4844" w14:textId="6498C0CD" w:rsidR="005F48D9" w:rsidRPr="002C305E" w:rsidRDefault="005F48D9" w:rsidP="002C305E">
      <w:pPr>
        <w:pStyle w:val="P-BT"/>
      </w:pPr>
      <w:r>
        <w:t xml:space="preserve">Validation before creating the message: based on profile attribute </w:t>
      </w:r>
      <w:r w:rsidRPr="005F48D9">
        <w:rPr>
          <w:highlight w:val="yellow"/>
        </w:rPr>
        <w:t>(doesn’t exist yet)</w:t>
      </w:r>
    </w:p>
    <w:p w14:paraId="3442A4BD" w14:textId="5B38FC53" w:rsidR="005D7FEF" w:rsidRPr="0083121B" w:rsidRDefault="005D7FEF" w:rsidP="005D7FEF">
      <w:pPr>
        <w:pStyle w:val="Heading1"/>
        <w:rPr>
          <w:ins w:id="156" w:author="Eyal Bekerman" w:date="2023-01-16T14:28:00Z"/>
        </w:rPr>
      </w:pPr>
      <w:bookmarkStart w:id="157" w:name="_Toc124771718"/>
      <w:bookmarkStart w:id="158" w:name="_Toc125369584"/>
      <w:ins w:id="159" w:author="Eyal Bekerman" w:date="2023-01-16T14:28:00Z">
        <w:r>
          <w:t>SIM Regist</w:t>
        </w:r>
      </w:ins>
      <w:r w:rsidR="00E04F8B">
        <w:t>r</w:t>
      </w:r>
      <w:ins w:id="160" w:author="Eyal Bekerman" w:date="2023-01-16T14:28:00Z">
        <w:r>
          <w:t>ation</w:t>
        </w:r>
        <w:r w:rsidRPr="0083121B">
          <w:t xml:space="preserve"> Events</w:t>
        </w:r>
        <w:bookmarkEnd w:id="157"/>
        <w:bookmarkEnd w:id="158"/>
      </w:ins>
    </w:p>
    <w:p w14:paraId="7BB6AAD7" w14:textId="77777777" w:rsidR="005D7FEF" w:rsidRDefault="005D7FEF" w:rsidP="005D7FEF">
      <w:pPr>
        <w:pStyle w:val="Heading2"/>
        <w:rPr>
          <w:ins w:id="161" w:author="Eyal Bekerman" w:date="2023-01-16T14:28:00Z"/>
        </w:rPr>
      </w:pPr>
      <w:bookmarkStart w:id="162" w:name="_Toc528831643"/>
      <w:bookmarkStart w:id="163" w:name="_Toc124771719"/>
      <w:bookmarkStart w:id="164" w:name="_Toc125369585"/>
      <w:ins w:id="165" w:author="Eyal Bekerman" w:date="2023-01-16T14:28:00Z">
        <w:r w:rsidRPr="004139B5">
          <w:t>Overview</w:t>
        </w:r>
        <w:bookmarkEnd w:id="162"/>
        <w:bookmarkEnd w:id="163"/>
        <w:bookmarkEnd w:id="164"/>
      </w:ins>
    </w:p>
    <w:p w14:paraId="29C5058C" w14:textId="65ADF5CB" w:rsidR="005D7FEF" w:rsidRDefault="005D7FEF" w:rsidP="005D7FEF">
      <w:pPr>
        <w:pStyle w:val="P-BT"/>
        <w:rPr>
          <w:ins w:id="166" w:author="Eyal Bekerman" w:date="2023-01-16T14:28:00Z"/>
        </w:rPr>
      </w:pPr>
      <w:ins w:id="167" w:author="Eyal Bekerman" w:date="2023-01-16T14:28:00Z">
        <w:r w:rsidRPr="00A01A1E">
          <w:t>Th</w:t>
        </w:r>
        <w:r>
          <w:t>is</w:t>
        </w:r>
        <w:r w:rsidRPr="00A01A1E">
          <w:t xml:space="preserve"> </w:t>
        </w:r>
        <w:r>
          <w:t xml:space="preserve">section </w:t>
        </w:r>
        <w:r w:rsidRPr="00A01A1E">
          <w:t>describe</w:t>
        </w:r>
        <w:r>
          <w:t>s</w:t>
        </w:r>
        <w:r w:rsidRPr="00A01A1E">
          <w:t xml:space="preserve"> the solution for </w:t>
        </w:r>
        <w:r>
          <w:t xml:space="preserve">consuming </w:t>
        </w:r>
      </w:ins>
      <w:ins w:id="168" w:author="Eyal Bekerman" w:date="2023-01-16T14:29:00Z">
        <w:r>
          <w:t>SIM registration</w:t>
        </w:r>
      </w:ins>
      <w:ins w:id="169" w:author="Eyal Bekerman" w:date="2023-01-16T14:28:00Z">
        <w:r>
          <w:t xml:space="preserve"> events.</w:t>
        </w:r>
      </w:ins>
    </w:p>
    <w:p w14:paraId="0672A70D" w14:textId="3434DCE3" w:rsidR="005D7FEF" w:rsidRDefault="005D7FEF" w:rsidP="005D7FEF">
      <w:pPr>
        <w:pStyle w:val="P-BT"/>
        <w:rPr>
          <w:ins w:id="170" w:author="Eyal Bekerman" w:date="2023-01-16T14:28:00Z"/>
        </w:rPr>
      </w:pPr>
      <w:ins w:id="171" w:author="Eyal Bekerman" w:date="2023-01-16T14:29:00Z">
        <w:r>
          <w:t>SIM registration</w:t>
        </w:r>
      </w:ins>
      <w:ins w:id="172" w:author="Eyal Bekerman" w:date="2023-01-16T14:28:00Z">
        <w:r>
          <w:t xml:space="preserve"> events will be sent to AIA via </w:t>
        </w:r>
      </w:ins>
      <w:ins w:id="173" w:author="Eyal Bekerman" w:date="2023-01-16T14:29:00Z">
        <w:r>
          <w:t xml:space="preserve">an online interface. </w:t>
        </w:r>
      </w:ins>
      <w:ins w:id="174" w:author="Eyal Bekerman" w:date="2023-01-16T14:30:00Z">
        <w:r>
          <w:t xml:space="preserve">A </w:t>
        </w:r>
      </w:ins>
      <w:ins w:id="175" w:author="Eyal Bekerman" w:date="2023-01-16T14:28:00Z">
        <w:r>
          <w:t>file</w:t>
        </w:r>
      </w:ins>
      <w:ins w:id="176" w:author="Eyal Bekerman" w:date="2023-01-16T14:30:00Z">
        <w:r>
          <w:t>-based interface will be used for fallout scenarios</w:t>
        </w:r>
      </w:ins>
      <w:ins w:id="177" w:author="Eyal Bekerman" w:date="2023-01-16T14:28:00Z">
        <w:r>
          <w:t>.</w:t>
        </w:r>
      </w:ins>
    </w:p>
    <w:p w14:paraId="777F535E" w14:textId="77777777" w:rsidR="005D7FEF" w:rsidRDefault="005D7FEF" w:rsidP="005D7FEF">
      <w:pPr>
        <w:pStyle w:val="P-BT"/>
        <w:rPr>
          <w:ins w:id="178" w:author="Eyal Bekerman" w:date="2023-01-16T14:28:00Z"/>
        </w:rPr>
      </w:pPr>
      <w:ins w:id="179" w:author="Eyal Bekerman" w:date="2023-01-16T14:28:00Z">
        <w:r>
          <w:t>The following events will be collected:</w:t>
        </w:r>
      </w:ins>
    </w:p>
    <w:p w14:paraId="6AAE3F72" w14:textId="16D5AAB1" w:rsidR="005D7FEF" w:rsidRDefault="00FD5F6F" w:rsidP="005D7FEF">
      <w:pPr>
        <w:pStyle w:val="P-BT"/>
        <w:numPr>
          <w:ilvl w:val="0"/>
          <w:numId w:val="32"/>
        </w:numPr>
        <w:rPr>
          <w:ins w:id="180" w:author="Eyal Bekerman" w:date="2023-01-16T14:28:00Z"/>
        </w:rPr>
      </w:pPr>
      <w:ins w:id="181" w:author="Eyal Bekerman" w:date="2023-01-16T15:00:00Z">
        <w:r>
          <w:t>SIM Registration</w:t>
        </w:r>
      </w:ins>
      <w:ins w:id="182" w:author="Eyal Bekerman" w:date="2023-01-16T14:28:00Z">
        <w:r w:rsidR="005D7FEF">
          <w:t xml:space="preserve"> Update</w:t>
        </w:r>
      </w:ins>
    </w:p>
    <w:p w14:paraId="39C4F3D2" w14:textId="77777777" w:rsidR="005D7FEF" w:rsidRDefault="005D7FEF" w:rsidP="005D7FEF">
      <w:pPr>
        <w:pStyle w:val="Heading2"/>
        <w:rPr>
          <w:ins w:id="183" w:author="Eyal Bekerman" w:date="2023-01-16T14:28:00Z"/>
        </w:rPr>
      </w:pPr>
      <w:bookmarkStart w:id="184" w:name="_Toc528831644"/>
      <w:bookmarkStart w:id="185" w:name="_Toc124771720"/>
      <w:bookmarkStart w:id="186" w:name="_Toc125369586"/>
      <w:ins w:id="187" w:author="Eyal Bekerman" w:date="2023-01-16T14:28:00Z">
        <w:r>
          <w:t>Related IDD</w:t>
        </w:r>
        <w:bookmarkEnd w:id="184"/>
        <w:r>
          <w:t>s</w:t>
        </w:r>
        <w:bookmarkEnd w:id="185"/>
        <w:bookmarkEnd w:id="186"/>
      </w:ins>
    </w:p>
    <w:p w14:paraId="53CA9F59" w14:textId="2F75CB20" w:rsidR="005D7FEF" w:rsidRDefault="005D7FEF" w:rsidP="005D7FEF">
      <w:pPr>
        <w:pStyle w:val="P-BT"/>
        <w:rPr>
          <w:ins w:id="188" w:author="Eyal Bekerman" w:date="2023-01-16T14:28:00Z"/>
        </w:rPr>
      </w:pPr>
      <w:ins w:id="189" w:author="Eyal Bekerman" w:date="2023-01-16T14:28:00Z">
        <w:r w:rsidRPr="003F3C86">
          <w:t xml:space="preserve">PLDT - Trident - 3c - </w:t>
        </w:r>
        <w:proofErr w:type="spellStart"/>
        <w:r w:rsidRPr="003F3C86">
          <w:t>Mulesoft</w:t>
        </w:r>
        <w:proofErr w:type="spellEnd"/>
        <w:r w:rsidRPr="003F3C86">
          <w:t xml:space="preserve"> - IDD</w:t>
        </w:r>
      </w:ins>
    </w:p>
    <w:p w14:paraId="1F4FEDEE" w14:textId="77777777" w:rsidR="005D7FEF" w:rsidRDefault="005D7FEF" w:rsidP="005D7FEF">
      <w:pPr>
        <w:pStyle w:val="Heading2"/>
        <w:rPr>
          <w:ins w:id="190" w:author="Eyal Bekerman" w:date="2023-01-16T14:28:00Z"/>
        </w:rPr>
      </w:pPr>
      <w:bookmarkStart w:id="191" w:name="_Toc528831645"/>
      <w:bookmarkStart w:id="192" w:name="_Toc124771721"/>
      <w:bookmarkStart w:id="193" w:name="_Toc125369587"/>
      <w:ins w:id="194" w:author="Eyal Bekerman" w:date="2023-01-16T14:28:00Z">
        <w:r>
          <w:t>Scope</w:t>
        </w:r>
        <w:bookmarkEnd w:id="191"/>
        <w:bookmarkEnd w:id="192"/>
        <w:bookmarkEnd w:id="193"/>
      </w:ins>
    </w:p>
    <w:p w14:paraId="586779B5" w14:textId="38B2B8D5" w:rsidR="005D7FEF" w:rsidRPr="00074038" w:rsidRDefault="005D7FEF" w:rsidP="005D7FEF">
      <w:pPr>
        <w:pStyle w:val="P-BT"/>
        <w:rPr>
          <w:ins w:id="195" w:author="Eyal Bekerman" w:date="2023-01-16T14:28:00Z"/>
        </w:rPr>
      </w:pPr>
      <w:ins w:id="196" w:author="Eyal Bekerman" w:date="2023-01-16T14:28:00Z">
        <w:r>
          <w:t xml:space="preserve">The change is applicable for Prepaid, Postpaid </w:t>
        </w:r>
      </w:ins>
      <w:ins w:id="197" w:author="Eyal Bekerman" w:date="2023-01-16T14:29:00Z">
        <w:r>
          <w:t xml:space="preserve">and Home </w:t>
        </w:r>
      </w:ins>
      <w:ins w:id="198" w:author="Eyal Bekerman" w:date="2023-01-16T14:28:00Z">
        <w:r>
          <w:t>subscriptions.</w:t>
        </w:r>
      </w:ins>
    </w:p>
    <w:p w14:paraId="14B50214" w14:textId="77777777" w:rsidR="005D7FEF" w:rsidRPr="004E1E39" w:rsidRDefault="005D7FEF" w:rsidP="005D7FEF">
      <w:pPr>
        <w:pStyle w:val="Heading2"/>
        <w:rPr>
          <w:ins w:id="199" w:author="Eyal Bekerman" w:date="2023-01-16T14:28:00Z"/>
        </w:rPr>
      </w:pPr>
      <w:bookmarkStart w:id="200" w:name="_Toc124771722"/>
      <w:bookmarkStart w:id="201" w:name="_Toc125369588"/>
      <w:ins w:id="202" w:author="Eyal Bekerman" w:date="2023-01-16T14:28:00Z">
        <w:r>
          <w:t>Target Events</w:t>
        </w:r>
        <w:bookmarkEnd w:id="200"/>
        <w:bookmarkEnd w:id="201"/>
      </w:ins>
    </w:p>
    <w:p w14:paraId="7F1D6D43" w14:textId="77777777" w:rsidR="005D7FEF" w:rsidRDefault="005D7FEF" w:rsidP="005D7FEF">
      <w:pPr>
        <w:pStyle w:val="P-BT"/>
        <w:rPr>
          <w:ins w:id="203" w:author="Eyal Bekerman" w:date="2023-01-16T14:28:00Z"/>
        </w:rPr>
      </w:pPr>
      <w:bookmarkStart w:id="204" w:name="_Toc528831648"/>
      <w:ins w:id="205" w:author="Eyal Bekerman" w:date="2023-01-16T14:28:00Z">
        <w:r>
          <w:t>Below new events will be defined for this solution:</w:t>
        </w:r>
      </w:ins>
    </w:p>
    <w:p w14:paraId="26F5A5CB" w14:textId="392FC15E" w:rsidR="005D7FEF" w:rsidRDefault="005D7FEF" w:rsidP="005D7FEF">
      <w:pPr>
        <w:pStyle w:val="P-BT"/>
        <w:numPr>
          <w:ilvl w:val="0"/>
          <w:numId w:val="28"/>
        </w:numPr>
        <w:rPr>
          <w:ins w:id="206" w:author="Eyal Bekerman" w:date="2023-01-16T14:28:00Z"/>
        </w:rPr>
      </w:pPr>
      <w:proofErr w:type="spellStart"/>
      <w:ins w:id="207" w:author="Eyal Bekerman" w:date="2023-01-16T14:28:00Z">
        <w:r>
          <w:lastRenderedPageBreak/>
          <w:t>PrepaidSubscription</w:t>
        </w:r>
      </w:ins>
      <w:ins w:id="208" w:author="Eyal Bekerman" w:date="2023-01-16T15:00:00Z">
        <w:r w:rsidR="00FD5F6F">
          <w:t>SIMRegUpdate</w:t>
        </w:r>
      </w:ins>
      <w:proofErr w:type="spellEnd"/>
    </w:p>
    <w:p w14:paraId="38E6195D" w14:textId="4E6FC978" w:rsidR="005D7FEF" w:rsidRDefault="005D7FEF" w:rsidP="005D7FEF">
      <w:pPr>
        <w:pStyle w:val="P-BT"/>
        <w:numPr>
          <w:ilvl w:val="0"/>
          <w:numId w:val="28"/>
        </w:numPr>
        <w:rPr>
          <w:ins w:id="209" w:author="Eyal Bekerman" w:date="2023-01-16T14:29:00Z"/>
        </w:rPr>
      </w:pPr>
      <w:proofErr w:type="spellStart"/>
      <w:ins w:id="210" w:author="Eyal Bekerman" w:date="2023-01-16T14:28:00Z">
        <w:r w:rsidRPr="00F5475A">
          <w:t>P</w:t>
        </w:r>
        <w:r>
          <w:t>ostp</w:t>
        </w:r>
        <w:r w:rsidRPr="00F5475A">
          <w:t>aidSubscription</w:t>
        </w:r>
      </w:ins>
      <w:ins w:id="211" w:author="Eyal Bekerman" w:date="2023-01-16T15:00:00Z">
        <w:r w:rsidR="00FD5F6F">
          <w:t>SIMRegUpdate</w:t>
        </w:r>
      </w:ins>
      <w:proofErr w:type="spellEnd"/>
    </w:p>
    <w:p w14:paraId="3D76F0A2" w14:textId="11627990" w:rsidR="005D7FEF" w:rsidRPr="00FC7664" w:rsidRDefault="00FD5F6F" w:rsidP="00FD5F6F">
      <w:pPr>
        <w:pStyle w:val="P-BT"/>
        <w:numPr>
          <w:ilvl w:val="0"/>
          <w:numId w:val="28"/>
        </w:numPr>
        <w:rPr>
          <w:ins w:id="212" w:author="Eyal Bekerman" w:date="2023-01-16T14:28:00Z"/>
        </w:rPr>
      </w:pPr>
      <w:proofErr w:type="spellStart"/>
      <w:ins w:id="213" w:author="Eyal Bekerman" w:date="2023-01-16T15:01:00Z">
        <w:r>
          <w:t>Home</w:t>
        </w:r>
      </w:ins>
      <w:ins w:id="214" w:author="Eyal Bekerman" w:date="2023-01-16T15:00:00Z">
        <w:r w:rsidRPr="00F5475A">
          <w:t>Subscription</w:t>
        </w:r>
        <w:r>
          <w:t>SIMRegUpdate</w:t>
        </w:r>
      </w:ins>
      <w:proofErr w:type="spellEnd"/>
    </w:p>
    <w:p w14:paraId="6E67DC99" w14:textId="77777777" w:rsidR="005D7FEF" w:rsidRDefault="005D7FEF" w:rsidP="005D7FEF">
      <w:pPr>
        <w:pStyle w:val="Heading3"/>
        <w:rPr>
          <w:ins w:id="215" w:author="Eyal Bekerman" w:date="2023-01-16T14:28:00Z"/>
        </w:rPr>
      </w:pPr>
      <w:bookmarkStart w:id="216" w:name="_Toc528831650"/>
      <w:bookmarkStart w:id="217" w:name="_Toc124771723"/>
      <w:bookmarkStart w:id="218" w:name="_Toc125369589"/>
      <w:ins w:id="219" w:author="Eyal Bekerman" w:date="2023-01-16T14:28:00Z">
        <w:r>
          <w:t>Target Profile</w:t>
        </w:r>
        <w:bookmarkEnd w:id="216"/>
        <w:r>
          <w:t>s</w:t>
        </w:r>
        <w:bookmarkEnd w:id="217"/>
        <w:bookmarkEnd w:id="218"/>
      </w:ins>
    </w:p>
    <w:p w14:paraId="2186D54A" w14:textId="5815FBFF" w:rsidR="005D7FEF" w:rsidRDefault="005D7FEF" w:rsidP="005D7FEF">
      <w:pPr>
        <w:pStyle w:val="P-BT"/>
        <w:tabs>
          <w:tab w:val="left" w:pos="3528"/>
        </w:tabs>
        <w:rPr>
          <w:ins w:id="220" w:author="Eyal Bekerman" w:date="2023-01-16T14:28:00Z"/>
        </w:rPr>
      </w:pPr>
      <w:ins w:id="221" w:author="Eyal Bekerman" w:date="2023-01-16T14:28:00Z">
        <w:r>
          <w:t xml:space="preserve">Target Profiles: </w:t>
        </w:r>
        <w:proofErr w:type="spellStart"/>
        <w:r>
          <w:t>PrepaidSubscription</w:t>
        </w:r>
        <w:proofErr w:type="spellEnd"/>
        <w:r>
          <w:t>, Subscriber</w:t>
        </w:r>
      </w:ins>
      <w:ins w:id="222" w:author="Eyal Bekerman" w:date="2023-01-16T14:29:00Z">
        <w:r>
          <w:t xml:space="preserve">, </w:t>
        </w:r>
        <w:proofErr w:type="spellStart"/>
        <w:r>
          <w:t>HomeSubscription</w:t>
        </w:r>
      </w:ins>
      <w:proofErr w:type="spellEnd"/>
    </w:p>
    <w:p w14:paraId="4CB14D87" w14:textId="77777777" w:rsidR="005D7FEF" w:rsidRDefault="005D7FEF" w:rsidP="005D7FEF">
      <w:pPr>
        <w:pStyle w:val="Heading3"/>
        <w:rPr>
          <w:ins w:id="223" w:author="Eyal Bekerman" w:date="2023-01-16T14:28:00Z"/>
        </w:rPr>
      </w:pPr>
      <w:bookmarkStart w:id="224" w:name="_Toc124771724"/>
      <w:bookmarkStart w:id="225" w:name="_Toc125369590"/>
      <w:ins w:id="226" w:author="Eyal Bekerman" w:date="2023-01-16T14:28:00Z">
        <w:r>
          <w:t>Events Generation Logic</w:t>
        </w:r>
        <w:bookmarkEnd w:id="224"/>
        <w:bookmarkEnd w:id="225"/>
      </w:ins>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535"/>
        <w:gridCol w:w="8815"/>
      </w:tblGrid>
      <w:tr w:rsidR="005D7FEF" w:rsidRPr="002F0370" w14:paraId="2C45D0DC" w14:textId="77777777" w:rsidTr="00430408">
        <w:trPr>
          <w:cnfStyle w:val="100000000000" w:firstRow="1" w:lastRow="0" w:firstColumn="0" w:lastColumn="0" w:oddVBand="0" w:evenVBand="0" w:oddHBand="0" w:evenHBand="0" w:firstRowFirstColumn="0" w:firstRowLastColumn="0" w:lastRowFirstColumn="0" w:lastRowLastColumn="0"/>
          <w:cantSplit/>
          <w:tblHeader/>
          <w:ins w:id="227"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808080"/>
            </w:tcBorders>
            <w:shd w:val="clear" w:color="auto" w:fill="626469"/>
            <w:vAlign w:val="center"/>
            <w:hideMark/>
          </w:tcPr>
          <w:p w14:paraId="48F7FF1F" w14:textId="77777777" w:rsidR="005D7FEF" w:rsidRPr="002F0370" w:rsidRDefault="005D7FEF" w:rsidP="00430408">
            <w:pPr>
              <w:pStyle w:val="HeaderTable"/>
              <w:rPr>
                <w:ins w:id="228" w:author="Eyal Bekerman" w:date="2023-01-16T14:28:00Z"/>
                <w:b/>
                <w:bCs w:val="0"/>
                <w:color w:val="FFFFFF"/>
              </w:rPr>
            </w:pPr>
            <w:ins w:id="229" w:author="Eyal Bekerman" w:date="2023-01-16T14:28:00Z">
              <w:r w:rsidRPr="002F0370">
                <w:rPr>
                  <w:b/>
                  <w:bCs w:val="0"/>
                  <w:color w:val="FFFFFF"/>
                </w:rPr>
                <w:t>ID#</w:t>
              </w:r>
            </w:ins>
          </w:p>
        </w:tc>
        <w:tc>
          <w:tcPr>
            <w:tcW w:w="4714" w:type="pct"/>
            <w:tcBorders>
              <w:bottom w:val="single" w:sz="4" w:space="0" w:color="808080"/>
            </w:tcBorders>
            <w:shd w:val="clear" w:color="auto" w:fill="626469"/>
            <w:vAlign w:val="center"/>
            <w:hideMark/>
          </w:tcPr>
          <w:p w14:paraId="6D032240" w14:textId="77777777" w:rsidR="005D7FEF" w:rsidRPr="002F0370"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30" w:author="Eyal Bekerman" w:date="2023-01-16T14:28:00Z"/>
                <w:b/>
                <w:bCs w:val="0"/>
                <w:color w:val="FFFFFF"/>
              </w:rPr>
            </w:pPr>
            <w:ins w:id="231" w:author="Eyal Bekerman" w:date="2023-01-16T14:28:00Z">
              <w:r w:rsidRPr="002F0370">
                <w:rPr>
                  <w:b/>
                  <w:bCs w:val="0"/>
                  <w:color w:val="FFFFFF"/>
                </w:rPr>
                <w:t>Description</w:t>
              </w:r>
            </w:ins>
          </w:p>
        </w:tc>
      </w:tr>
      <w:tr w:rsidR="005D7FEF" w:rsidRPr="002F0370" w14:paraId="301D4AAA" w14:textId="77777777" w:rsidTr="00430408">
        <w:trPr>
          <w:cnfStyle w:val="000000100000" w:firstRow="0" w:lastRow="0" w:firstColumn="0" w:lastColumn="0" w:oddVBand="0" w:evenVBand="0" w:oddHBand="1" w:evenHBand="0" w:firstRowFirstColumn="0" w:firstRowLastColumn="0" w:lastRowFirstColumn="0" w:lastRowLastColumn="0"/>
          <w:cantSplit/>
          <w:ins w:id="232"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0D6A5913" w14:textId="77777777" w:rsidR="005D7FEF" w:rsidRPr="009F2CCD" w:rsidRDefault="005D7FEF" w:rsidP="00430408">
            <w:pPr>
              <w:pStyle w:val="BodyTextTable"/>
              <w:numPr>
                <w:ilvl w:val="0"/>
                <w:numId w:val="30"/>
              </w:numPr>
              <w:rPr>
                <w:ins w:id="233" w:author="Eyal Bekerman" w:date="2023-01-16T14:28:00Z"/>
                <w:szCs w:val="18"/>
              </w:rPr>
            </w:pPr>
          </w:p>
        </w:tc>
        <w:tc>
          <w:tcPr>
            <w:tcW w:w="4714" w:type="pct"/>
            <w:shd w:val="clear" w:color="auto" w:fill="auto"/>
          </w:tcPr>
          <w:p w14:paraId="206E8FF8" w14:textId="77777777" w:rsidR="005D7FEF" w:rsidRDefault="005D7FEF" w:rsidP="00430408">
            <w:pPr>
              <w:ind w:left="0"/>
              <w:cnfStyle w:val="000000100000" w:firstRow="0" w:lastRow="0" w:firstColumn="0" w:lastColumn="0" w:oddVBand="0" w:evenVBand="0" w:oddHBand="1" w:evenHBand="0" w:firstRowFirstColumn="0" w:firstRowLastColumn="0" w:lastRowFirstColumn="0" w:lastRowLastColumn="0"/>
              <w:rPr>
                <w:ins w:id="234" w:author="Eyal Bekerman" w:date="2023-01-16T15:22:00Z"/>
                <w:sz w:val="18"/>
                <w:szCs w:val="18"/>
              </w:rPr>
            </w:pPr>
            <w:ins w:id="235" w:author="Eyal Bekerman" w:date="2023-01-16T14:28:00Z">
              <w:r>
                <w:rPr>
                  <w:sz w:val="18"/>
                  <w:szCs w:val="18"/>
                </w:rPr>
                <w:t xml:space="preserve">One event will be generated for a single </w:t>
              </w:r>
            </w:ins>
            <w:ins w:id="236" w:author="Eyal Bekerman" w:date="2023-01-16T15:01:00Z">
              <w:r w:rsidR="00FD5F6F">
                <w:rPr>
                  <w:sz w:val="18"/>
                  <w:szCs w:val="18"/>
                </w:rPr>
                <w:t xml:space="preserve">API call or </w:t>
              </w:r>
            </w:ins>
            <w:ins w:id="237" w:author="Eyal Bekerman" w:date="2023-01-16T14:28:00Z">
              <w:r>
                <w:rPr>
                  <w:sz w:val="18"/>
                  <w:szCs w:val="18"/>
                </w:rPr>
                <w:t>record in the file.</w:t>
              </w:r>
            </w:ins>
          </w:p>
          <w:p w14:paraId="43E7D683" w14:textId="688F2F49" w:rsidR="004F4F9B" w:rsidRPr="001D7701" w:rsidRDefault="004F4F9B" w:rsidP="00430408">
            <w:pPr>
              <w:ind w:left="0"/>
              <w:cnfStyle w:val="000000100000" w:firstRow="0" w:lastRow="0" w:firstColumn="0" w:lastColumn="0" w:oddVBand="0" w:evenVBand="0" w:oddHBand="1" w:evenHBand="0" w:firstRowFirstColumn="0" w:firstRowLastColumn="0" w:lastRowFirstColumn="0" w:lastRowLastColumn="0"/>
              <w:rPr>
                <w:ins w:id="238" w:author="Eyal Bekerman" w:date="2023-01-16T14:28:00Z"/>
                <w:sz w:val="18"/>
                <w:szCs w:val="18"/>
              </w:rPr>
            </w:pPr>
            <w:ins w:id="239" w:author="Eyal Bekerman" w:date="2023-01-16T15:22:00Z">
              <w:r>
                <w:rPr>
                  <w:sz w:val="18"/>
                  <w:szCs w:val="18"/>
                </w:rPr>
                <w:t xml:space="preserve">For file interface, </w:t>
              </w:r>
              <w:proofErr w:type="spellStart"/>
              <w:r>
                <w:rPr>
                  <w:sz w:val="18"/>
                  <w:szCs w:val="18"/>
                </w:rPr>
                <w:t>EventType</w:t>
              </w:r>
              <w:proofErr w:type="spellEnd"/>
              <w:r>
                <w:rPr>
                  <w:sz w:val="18"/>
                  <w:szCs w:val="18"/>
                </w:rPr>
                <w:t xml:space="preserve"> should equal</w:t>
              </w:r>
            </w:ins>
            <w:ins w:id="240" w:author="Eyal Bekerman" w:date="2023-01-16T15:23:00Z">
              <w:r>
                <w:rPr>
                  <w:sz w:val="18"/>
                  <w:szCs w:val="18"/>
                </w:rPr>
                <w:t xml:space="preserve"> to “</w:t>
              </w:r>
              <w:proofErr w:type="spellStart"/>
              <w:r w:rsidRPr="004F4F9B">
                <w:rPr>
                  <w:sz w:val="18"/>
                  <w:szCs w:val="18"/>
                </w:rPr>
                <w:t>SimRegUpdate</w:t>
              </w:r>
              <w:proofErr w:type="spellEnd"/>
              <w:r w:rsidRPr="004F4F9B">
                <w:rPr>
                  <w:sz w:val="18"/>
                  <w:szCs w:val="18"/>
                </w:rPr>
                <w:t>”</w:t>
              </w:r>
              <w:r>
                <w:rPr>
                  <w:sz w:val="18"/>
                  <w:szCs w:val="18"/>
                </w:rPr>
                <w:t>.</w:t>
              </w:r>
            </w:ins>
          </w:p>
        </w:tc>
      </w:tr>
      <w:tr w:rsidR="005D7FEF" w:rsidRPr="002F0370" w14:paraId="4F816E36" w14:textId="77777777" w:rsidTr="00430408">
        <w:trPr>
          <w:cantSplit/>
          <w:ins w:id="241"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6EC624E3" w14:textId="77777777" w:rsidR="005D7FEF" w:rsidRPr="009F2CCD" w:rsidRDefault="005D7FEF" w:rsidP="00430408">
            <w:pPr>
              <w:pStyle w:val="BodyTextTable"/>
              <w:numPr>
                <w:ilvl w:val="0"/>
                <w:numId w:val="30"/>
              </w:numPr>
              <w:rPr>
                <w:ins w:id="242" w:author="Eyal Bekerman" w:date="2023-01-16T14:28:00Z"/>
                <w:szCs w:val="18"/>
              </w:rPr>
            </w:pPr>
          </w:p>
        </w:tc>
        <w:tc>
          <w:tcPr>
            <w:tcW w:w="4714" w:type="pct"/>
            <w:shd w:val="clear" w:color="auto" w:fill="auto"/>
          </w:tcPr>
          <w:p w14:paraId="538FD23E" w14:textId="45E01CD8" w:rsidR="005D7FEF" w:rsidRPr="009578EA" w:rsidRDefault="005D7FEF" w:rsidP="00E71E4D">
            <w:pPr>
              <w:pStyle w:val="BodyTextTable"/>
              <w:cnfStyle w:val="000000000000" w:firstRow="0" w:lastRow="0" w:firstColumn="0" w:lastColumn="0" w:oddVBand="0" w:evenVBand="0" w:oddHBand="0" w:evenHBand="0" w:firstRowFirstColumn="0" w:firstRowLastColumn="0" w:lastRowFirstColumn="0" w:lastRowLastColumn="0"/>
              <w:rPr>
                <w:ins w:id="243" w:author="Eyal Bekerman" w:date="2023-01-16T14:28:00Z"/>
                <w:szCs w:val="18"/>
              </w:rPr>
            </w:pPr>
            <w:ins w:id="244" w:author="Eyal Bekerman" w:date="2023-01-16T14:28:00Z">
              <w:r w:rsidRPr="00A76EA8">
                <w:rPr>
                  <w:szCs w:val="18"/>
                </w:rPr>
                <w:t>Event for Prepaid</w:t>
              </w:r>
            </w:ins>
            <w:ins w:id="245" w:author="Eyal Bekerman" w:date="2023-01-16T15:01:00Z">
              <w:r w:rsidR="00FD5F6F">
                <w:rPr>
                  <w:szCs w:val="18"/>
                </w:rPr>
                <w:t>,</w:t>
              </w:r>
            </w:ins>
            <w:ins w:id="246" w:author="Eyal Bekerman" w:date="2023-01-16T14:28:00Z">
              <w:r w:rsidRPr="00A76EA8">
                <w:rPr>
                  <w:szCs w:val="18"/>
                </w:rPr>
                <w:t xml:space="preserve"> Postpaid </w:t>
              </w:r>
            </w:ins>
            <w:ins w:id="247" w:author="Eyal Bekerman" w:date="2023-01-16T15:01:00Z">
              <w:r w:rsidR="00FD5F6F">
                <w:rPr>
                  <w:szCs w:val="18"/>
                </w:rPr>
                <w:t xml:space="preserve">or Home subscription </w:t>
              </w:r>
            </w:ins>
            <w:ins w:id="248" w:author="Eyal Bekerman" w:date="2023-01-16T14:28:00Z">
              <w:r w:rsidRPr="00A76EA8">
                <w:rPr>
                  <w:szCs w:val="18"/>
                </w:rPr>
                <w:t xml:space="preserve">will be generated based on </w:t>
              </w:r>
            </w:ins>
            <w:ins w:id="249" w:author="Eyal Bekerman" w:date="2023-01-16T15:01:00Z">
              <w:r w:rsidR="00FD5F6F">
                <w:rPr>
                  <w:szCs w:val="18"/>
                </w:rPr>
                <w:t xml:space="preserve">the mapping </w:t>
              </w:r>
            </w:ins>
            <w:ins w:id="250" w:author="Eyal Bekerman" w:date="2023-01-16T15:22:00Z">
              <w:r w:rsidR="004F4F9B">
                <w:rPr>
                  <w:szCs w:val="18"/>
                </w:rPr>
                <w:t>of brand to profile</w:t>
              </w:r>
            </w:ins>
            <w:ins w:id="251" w:author="Eyal Bekerman" w:date="2023-01-16T15:01:00Z">
              <w:r w:rsidR="00FD5F6F">
                <w:rPr>
                  <w:szCs w:val="18"/>
                </w:rPr>
                <w:t xml:space="preserve">. Refer to table </w:t>
              </w:r>
            </w:ins>
            <w:ins w:id="252" w:author="Eyal Bekerman" w:date="2023-01-16T15:11:00Z">
              <w:r w:rsidR="00E71E4D">
                <w:rPr>
                  <w:szCs w:val="18"/>
                </w:rPr>
                <w:t xml:space="preserve">at </w:t>
              </w:r>
              <w:r w:rsidR="00E71E4D">
                <w:rPr>
                  <w:szCs w:val="18"/>
                </w:rPr>
                <w:fldChar w:fldCharType="begin"/>
              </w:r>
              <w:r w:rsidR="00E71E4D">
                <w:rPr>
                  <w:szCs w:val="18"/>
                </w:rPr>
                <w:instrText xml:space="preserve"> REF _Ref124774325 \r \h </w:instrText>
              </w:r>
            </w:ins>
            <w:r w:rsidR="00E71E4D">
              <w:rPr>
                <w:szCs w:val="18"/>
              </w:rPr>
            </w:r>
            <w:r w:rsidR="00E71E4D">
              <w:rPr>
                <w:szCs w:val="18"/>
              </w:rPr>
              <w:fldChar w:fldCharType="separate"/>
            </w:r>
            <w:r w:rsidR="00E04F8B">
              <w:rPr>
                <w:rFonts w:hint="eastAsia"/>
                <w:szCs w:val="18"/>
                <w:cs/>
              </w:rPr>
              <w:t>‎</w:t>
            </w:r>
            <w:r w:rsidR="00E04F8B">
              <w:rPr>
                <w:szCs w:val="18"/>
              </w:rPr>
              <w:t>1.4</w:t>
            </w:r>
            <w:ins w:id="253" w:author="Eyal Bekerman" w:date="2023-01-16T15:11:00Z">
              <w:r w:rsidR="00E71E4D">
                <w:rPr>
                  <w:szCs w:val="18"/>
                </w:rPr>
                <w:fldChar w:fldCharType="end"/>
              </w:r>
              <w:r w:rsidR="00E71E4D">
                <w:rPr>
                  <w:szCs w:val="18"/>
                </w:rPr>
                <w:t>.</w:t>
              </w:r>
            </w:ins>
          </w:p>
        </w:tc>
      </w:tr>
    </w:tbl>
    <w:p w14:paraId="336DF7B7" w14:textId="77777777" w:rsidR="005D7FEF" w:rsidRDefault="005D7FEF" w:rsidP="005D7FEF">
      <w:pPr>
        <w:pStyle w:val="Heading3"/>
        <w:rPr>
          <w:ins w:id="254" w:author="Eyal Bekerman" w:date="2023-01-16T14:28:00Z"/>
        </w:rPr>
      </w:pPr>
      <w:bookmarkStart w:id="255" w:name="_Toc124771725"/>
      <w:bookmarkStart w:id="256" w:name="_Toc125369591"/>
      <w:ins w:id="257" w:author="Eyal Bekerman" w:date="2023-01-16T14:28:00Z">
        <w:r>
          <w:t>Events Filtering Logic</w:t>
        </w:r>
        <w:bookmarkEnd w:id="255"/>
        <w:bookmarkEnd w:id="256"/>
      </w:ins>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535"/>
        <w:gridCol w:w="8815"/>
      </w:tblGrid>
      <w:tr w:rsidR="005D7FEF" w:rsidRPr="002F0370" w14:paraId="414524E3" w14:textId="77777777" w:rsidTr="00430408">
        <w:trPr>
          <w:cnfStyle w:val="100000000000" w:firstRow="1" w:lastRow="0" w:firstColumn="0" w:lastColumn="0" w:oddVBand="0" w:evenVBand="0" w:oddHBand="0" w:evenHBand="0" w:firstRowFirstColumn="0" w:firstRowLastColumn="0" w:lastRowFirstColumn="0" w:lastRowLastColumn="0"/>
          <w:cantSplit/>
          <w:tblHeader/>
          <w:ins w:id="258"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808080"/>
            </w:tcBorders>
            <w:shd w:val="clear" w:color="auto" w:fill="626469"/>
            <w:vAlign w:val="center"/>
            <w:hideMark/>
          </w:tcPr>
          <w:p w14:paraId="1CC5091D" w14:textId="77777777" w:rsidR="005D7FEF" w:rsidRPr="002F0370" w:rsidRDefault="005D7FEF" w:rsidP="00430408">
            <w:pPr>
              <w:pStyle w:val="HeaderTable"/>
              <w:rPr>
                <w:ins w:id="259" w:author="Eyal Bekerman" w:date="2023-01-16T14:28:00Z"/>
                <w:b/>
                <w:bCs w:val="0"/>
                <w:color w:val="FFFFFF"/>
              </w:rPr>
            </w:pPr>
            <w:ins w:id="260" w:author="Eyal Bekerman" w:date="2023-01-16T14:28:00Z">
              <w:r w:rsidRPr="002F0370">
                <w:rPr>
                  <w:b/>
                  <w:bCs w:val="0"/>
                  <w:color w:val="FFFFFF"/>
                </w:rPr>
                <w:t>ID#</w:t>
              </w:r>
            </w:ins>
          </w:p>
        </w:tc>
        <w:tc>
          <w:tcPr>
            <w:tcW w:w="4714" w:type="pct"/>
            <w:tcBorders>
              <w:bottom w:val="single" w:sz="4" w:space="0" w:color="808080"/>
            </w:tcBorders>
            <w:shd w:val="clear" w:color="auto" w:fill="626469"/>
            <w:vAlign w:val="center"/>
            <w:hideMark/>
          </w:tcPr>
          <w:p w14:paraId="4DFB6B03" w14:textId="77777777" w:rsidR="005D7FEF" w:rsidRPr="002F0370"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61" w:author="Eyal Bekerman" w:date="2023-01-16T14:28:00Z"/>
                <w:b/>
                <w:bCs w:val="0"/>
                <w:color w:val="FFFFFF"/>
              </w:rPr>
            </w:pPr>
            <w:ins w:id="262" w:author="Eyal Bekerman" w:date="2023-01-16T14:28:00Z">
              <w:r w:rsidRPr="002F0370">
                <w:rPr>
                  <w:b/>
                  <w:bCs w:val="0"/>
                  <w:color w:val="FFFFFF"/>
                </w:rPr>
                <w:t>Description</w:t>
              </w:r>
            </w:ins>
          </w:p>
        </w:tc>
      </w:tr>
      <w:tr w:rsidR="005D7FEF" w:rsidRPr="002F0370" w14:paraId="142AD952" w14:textId="77777777" w:rsidTr="00430408">
        <w:trPr>
          <w:cnfStyle w:val="000000100000" w:firstRow="0" w:lastRow="0" w:firstColumn="0" w:lastColumn="0" w:oddVBand="0" w:evenVBand="0" w:oddHBand="1" w:evenHBand="0" w:firstRowFirstColumn="0" w:firstRowLastColumn="0" w:lastRowFirstColumn="0" w:lastRowLastColumn="0"/>
          <w:cantSplit/>
          <w:ins w:id="263"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14A4E74B" w14:textId="77777777" w:rsidR="005D7FEF" w:rsidRPr="009F2CCD" w:rsidRDefault="005D7FEF" w:rsidP="005D7FEF">
            <w:pPr>
              <w:pStyle w:val="BodyTextTable"/>
              <w:numPr>
                <w:ilvl w:val="0"/>
                <w:numId w:val="35"/>
              </w:numPr>
              <w:rPr>
                <w:ins w:id="264" w:author="Eyal Bekerman" w:date="2023-01-16T14:28:00Z"/>
                <w:szCs w:val="18"/>
              </w:rPr>
            </w:pPr>
          </w:p>
        </w:tc>
        <w:tc>
          <w:tcPr>
            <w:tcW w:w="4714" w:type="pct"/>
            <w:shd w:val="clear" w:color="auto" w:fill="auto"/>
          </w:tcPr>
          <w:p w14:paraId="4DFD9430" w14:textId="2C4CE9F2" w:rsidR="005D7FEF" w:rsidRPr="009578EA" w:rsidRDefault="00E71E4D" w:rsidP="00430408">
            <w:pPr>
              <w:ind w:left="0"/>
              <w:cnfStyle w:val="000000100000" w:firstRow="0" w:lastRow="0" w:firstColumn="0" w:lastColumn="0" w:oddVBand="0" w:evenVBand="0" w:oddHBand="1" w:evenHBand="0" w:firstRowFirstColumn="0" w:firstRowLastColumn="0" w:lastRowFirstColumn="0" w:lastRowLastColumn="0"/>
              <w:rPr>
                <w:ins w:id="265" w:author="Eyal Bekerman" w:date="2023-01-16T14:28:00Z"/>
                <w:sz w:val="18"/>
                <w:szCs w:val="18"/>
              </w:rPr>
            </w:pPr>
            <w:ins w:id="266" w:author="Eyal Bekerman" w:date="2023-01-16T15:12:00Z">
              <w:r>
                <w:rPr>
                  <w:sz w:val="18"/>
                  <w:szCs w:val="18"/>
                </w:rPr>
                <w:t>N/A</w:t>
              </w:r>
            </w:ins>
          </w:p>
        </w:tc>
      </w:tr>
    </w:tbl>
    <w:p w14:paraId="4ADFD723" w14:textId="77777777" w:rsidR="005D7FEF" w:rsidRDefault="005D7FEF" w:rsidP="005D7FEF">
      <w:pPr>
        <w:pStyle w:val="Heading3"/>
        <w:rPr>
          <w:ins w:id="267" w:author="Eyal Bekerman" w:date="2023-01-16T14:28:00Z"/>
        </w:rPr>
      </w:pPr>
      <w:bookmarkStart w:id="268" w:name="_Toc124771726"/>
      <w:bookmarkStart w:id="269" w:name="_Toc125369592"/>
      <w:ins w:id="270" w:author="Eyal Bekerman" w:date="2023-01-16T14:28:00Z">
        <w:r>
          <w:t>Event Definition</w:t>
        </w:r>
        <w:bookmarkEnd w:id="268"/>
        <w:bookmarkEnd w:id="269"/>
      </w:ins>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614"/>
        <w:gridCol w:w="1023"/>
        <w:gridCol w:w="512"/>
        <w:gridCol w:w="4709"/>
        <w:gridCol w:w="748"/>
        <w:gridCol w:w="744"/>
      </w:tblGrid>
      <w:tr w:rsidR="005D7FEF" w:rsidRPr="002F0370" w14:paraId="252A50FD" w14:textId="77777777" w:rsidTr="00430408">
        <w:trPr>
          <w:cnfStyle w:val="100000000000" w:firstRow="1" w:lastRow="0" w:firstColumn="0" w:lastColumn="0" w:oddVBand="0" w:evenVBand="0" w:oddHBand="0" w:evenHBand="0" w:firstRowFirstColumn="0" w:firstRowLastColumn="0" w:lastRowFirstColumn="0" w:lastRowLastColumn="0"/>
          <w:cantSplit/>
          <w:tblHeader/>
          <w:ins w:id="271"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Borders>
              <w:bottom w:val="single" w:sz="4" w:space="0" w:color="808080"/>
            </w:tcBorders>
            <w:shd w:val="clear" w:color="auto" w:fill="626469"/>
            <w:vAlign w:val="center"/>
          </w:tcPr>
          <w:p w14:paraId="084D23F9" w14:textId="77777777" w:rsidR="005D7FEF" w:rsidRDefault="005D7FEF" w:rsidP="00430408">
            <w:pPr>
              <w:pStyle w:val="HeaderTable"/>
              <w:rPr>
                <w:ins w:id="272" w:author="Eyal Bekerman" w:date="2023-01-16T14:28:00Z"/>
                <w:b/>
                <w:bCs w:val="0"/>
                <w:color w:val="FFFFFF"/>
              </w:rPr>
            </w:pPr>
            <w:ins w:id="273" w:author="Eyal Bekerman" w:date="2023-01-16T14:28:00Z">
              <w:r>
                <w:rPr>
                  <w:b/>
                  <w:bCs w:val="0"/>
                  <w:color w:val="FFFFFF"/>
                </w:rPr>
                <w:t>Attribute</w:t>
              </w:r>
            </w:ins>
          </w:p>
        </w:tc>
        <w:tc>
          <w:tcPr>
            <w:tcW w:w="547" w:type="pct"/>
            <w:tcBorders>
              <w:bottom w:val="single" w:sz="4" w:space="0" w:color="808080"/>
            </w:tcBorders>
            <w:shd w:val="clear" w:color="auto" w:fill="626469"/>
            <w:vAlign w:val="center"/>
            <w:hideMark/>
          </w:tcPr>
          <w:p w14:paraId="1269BB29" w14:textId="77777777" w:rsidR="005D7FEF" w:rsidRPr="002F0370"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74" w:author="Eyal Bekerman" w:date="2023-01-16T14:28:00Z"/>
                <w:b/>
                <w:bCs w:val="0"/>
                <w:color w:val="FFFFFF"/>
              </w:rPr>
            </w:pPr>
            <w:ins w:id="275" w:author="Eyal Bekerman" w:date="2023-01-16T14:28:00Z">
              <w:r>
                <w:rPr>
                  <w:b/>
                  <w:bCs w:val="0"/>
                  <w:color w:val="FFFFFF"/>
                </w:rPr>
                <w:t>Type</w:t>
              </w:r>
            </w:ins>
          </w:p>
        </w:tc>
        <w:tc>
          <w:tcPr>
            <w:tcW w:w="274" w:type="pct"/>
            <w:tcBorders>
              <w:bottom w:val="single" w:sz="4" w:space="0" w:color="808080"/>
            </w:tcBorders>
            <w:shd w:val="clear" w:color="auto" w:fill="626469"/>
            <w:vAlign w:val="center"/>
          </w:tcPr>
          <w:p w14:paraId="7D3DD41B" w14:textId="77777777" w:rsidR="005D7FEF"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76" w:author="Eyal Bekerman" w:date="2023-01-16T14:28:00Z"/>
                <w:b/>
                <w:bCs w:val="0"/>
                <w:color w:val="FFFFFF"/>
              </w:rPr>
            </w:pPr>
            <w:ins w:id="277" w:author="Eyal Bekerman" w:date="2023-01-16T14:28:00Z">
              <w:r>
                <w:rPr>
                  <w:b/>
                  <w:bCs w:val="0"/>
                  <w:color w:val="FFFFFF"/>
                </w:rPr>
                <w:t>M/O</w:t>
              </w:r>
            </w:ins>
          </w:p>
        </w:tc>
        <w:tc>
          <w:tcPr>
            <w:tcW w:w="2518" w:type="pct"/>
            <w:tcBorders>
              <w:bottom w:val="single" w:sz="4" w:space="0" w:color="808080"/>
            </w:tcBorders>
            <w:shd w:val="clear" w:color="auto" w:fill="626469"/>
            <w:vAlign w:val="center"/>
          </w:tcPr>
          <w:p w14:paraId="47FF0333" w14:textId="77777777" w:rsidR="005D7FEF"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78" w:author="Eyal Bekerman" w:date="2023-01-16T14:28:00Z"/>
                <w:b/>
                <w:bCs w:val="0"/>
                <w:color w:val="FFFFFF"/>
              </w:rPr>
            </w:pPr>
            <w:ins w:id="279" w:author="Eyal Bekerman" w:date="2023-01-16T14:28:00Z">
              <w:r w:rsidRPr="0051501E">
                <w:rPr>
                  <w:b/>
                  <w:bCs w:val="0"/>
                  <w:color w:val="FFFFFF"/>
                </w:rPr>
                <w:t>Calculation Logic</w:t>
              </w:r>
            </w:ins>
          </w:p>
        </w:tc>
        <w:tc>
          <w:tcPr>
            <w:tcW w:w="400" w:type="pct"/>
            <w:tcBorders>
              <w:bottom w:val="single" w:sz="4" w:space="0" w:color="808080"/>
            </w:tcBorders>
            <w:shd w:val="clear" w:color="auto" w:fill="626469"/>
            <w:vAlign w:val="center"/>
          </w:tcPr>
          <w:p w14:paraId="1D2A8AE1" w14:textId="77777777" w:rsidR="005D7FEF" w:rsidRPr="009E0AC7"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80" w:author="Eyal Bekerman" w:date="2023-01-16T14:28:00Z"/>
                <w:b/>
                <w:bCs w:val="0"/>
                <w:color w:val="FFFFFF"/>
              </w:rPr>
            </w:pPr>
            <w:ins w:id="281" w:author="Eyal Bekerman" w:date="2023-01-16T14:28:00Z">
              <w:r w:rsidRPr="0051501E">
                <w:rPr>
                  <w:color w:val="FFFFFF"/>
                </w:rPr>
                <w:t>Criteria</w:t>
              </w:r>
            </w:ins>
          </w:p>
        </w:tc>
        <w:tc>
          <w:tcPr>
            <w:tcW w:w="398" w:type="pct"/>
            <w:tcBorders>
              <w:bottom w:val="single" w:sz="4" w:space="0" w:color="808080"/>
            </w:tcBorders>
            <w:shd w:val="clear" w:color="auto" w:fill="626469"/>
            <w:vAlign w:val="center"/>
          </w:tcPr>
          <w:p w14:paraId="041E9AEE" w14:textId="77777777" w:rsidR="005D7FEF" w:rsidRPr="009E0AC7"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282" w:author="Eyal Bekerman" w:date="2023-01-16T14:28:00Z"/>
                <w:b/>
                <w:bCs w:val="0"/>
                <w:color w:val="FFFFFF"/>
              </w:rPr>
            </w:pPr>
            <w:ins w:id="283" w:author="Eyal Bekerman" w:date="2023-01-16T14:28:00Z">
              <w:r w:rsidRPr="0051501E">
                <w:rPr>
                  <w:color w:val="FFFFFF"/>
                </w:rPr>
                <w:t>Updates Attribute</w:t>
              </w:r>
            </w:ins>
          </w:p>
        </w:tc>
      </w:tr>
      <w:tr w:rsidR="005D7FEF" w:rsidRPr="002F0370" w14:paraId="33EA6BBC" w14:textId="77777777" w:rsidTr="00430408">
        <w:trPr>
          <w:cantSplit/>
          <w:ins w:id="284"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Pr>
          <w:p w14:paraId="6371BA0C" w14:textId="1287DE63" w:rsidR="005D7FEF" w:rsidRPr="000827EE" w:rsidRDefault="005D7FEF" w:rsidP="00430408">
            <w:pPr>
              <w:pStyle w:val="BodyTextTable"/>
              <w:rPr>
                <w:ins w:id="285" w:author="Eyal Bekerman" w:date="2023-01-16T14:28:00Z"/>
                <w:rFonts w:ascii="Calibri" w:hAnsi="Calibri" w:cs="Calibri"/>
                <w:szCs w:val="18"/>
              </w:rPr>
            </w:pPr>
            <w:proofErr w:type="spellStart"/>
            <w:ins w:id="286" w:author="Eyal Bekerman" w:date="2023-01-16T14:28:00Z">
              <w:r w:rsidRPr="009E0AC7">
                <w:rPr>
                  <w:rFonts w:ascii="Calibri" w:hAnsi="Calibri" w:cs="Calibri"/>
                  <w:szCs w:val="18"/>
                </w:rPr>
                <w:t>subscri</w:t>
              </w:r>
            </w:ins>
            <w:ins w:id="287" w:author="Eyal Bekerman" w:date="2023-01-16T15:21:00Z">
              <w:r w:rsidR="00E71E4D">
                <w:rPr>
                  <w:rFonts w:ascii="Calibri" w:hAnsi="Calibri" w:cs="Calibri"/>
                  <w:szCs w:val="18"/>
                </w:rPr>
                <w:t>berId</w:t>
              </w:r>
            </w:ins>
            <w:proofErr w:type="spellEnd"/>
          </w:p>
        </w:tc>
        <w:tc>
          <w:tcPr>
            <w:tcW w:w="547" w:type="pct"/>
            <w:shd w:val="clear" w:color="auto" w:fill="auto"/>
          </w:tcPr>
          <w:p w14:paraId="1CFB4AC8" w14:textId="295F5332" w:rsidR="005D7FEF" w:rsidRPr="009E0AC7"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288" w:author="Eyal Bekerman" w:date="2023-01-16T14:28:00Z"/>
                <w:rFonts w:ascii="Calibri" w:hAnsi="Calibri" w:cs="Calibri"/>
                <w:szCs w:val="18"/>
              </w:rPr>
            </w:pPr>
            <w:ins w:id="289" w:author="Eyal Bekerman" w:date="2023-01-16T14:28:00Z">
              <w:r w:rsidRPr="009E0AC7">
                <w:rPr>
                  <w:rFonts w:ascii="Calibri" w:hAnsi="Calibri" w:cs="Calibri"/>
                  <w:szCs w:val="18"/>
                </w:rPr>
                <w:t>String</w:t>
              </w:r>
            </w:ins>
          </w:p>
        </w:tc>
        <w:tc>
          <w:tcPr>
            <w:tcW w:w="274" w:type="pct"/>
          </w:tcPr>
          <w:p w14:paraId="6F70AE20" w14:textId="77777777" w:rsidR="005D7FEF" w:rsidRPr="009E0AC7"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290" w:author="Eyal Bekerman" w:date="2023-01-16T14:28:00Z"/>
                <w:rFonts w:ascii="Calibri" w:hAnsi="Calibri" w:cs="Calibri"/>
                <w:szCs w:val="18"/>
              </w:rPr>
            </w:pPr>
            <w:ins w:id="291" w:author="Eyal Bekerman" w:date="2023-01-16T14:28:00Z">
              <w:r w:rsidRPr="009E0AC7">
                <w:rPr>
                  <w:rFonts w:ascii="Calibri" w:hAnsi="Calibri" w:cs="Calibri"/>
                  <w:szCs w:val="18"/>
                </w:rPr>
                <w:t>M</w:t>
              </w:r>
            </w:ins>
          </w:p>
        </w:tc>
        <w:tc>
          <w:tcPr>
            <w:tcW w:w="2518" w:type="pct"/>
          </w:tcPr>
          <w:p w14:paraId="50D4E8CD" w14:textId="3E755492" w:rsidR="005D7FEF" w:rsidRDefault="004F4F9B" w:rsidP="00430408">
            <w:pPr>
              <w:pStyle w:val="BodyTextTable"/>
              <w:cnfStyle w:val="000000000000" w:firstRow="0" w:lastRow="0" w:firstColumn="0" w:lastColumn="0" w:oddVBand="0" w:evenVBand="0" w:oddHBand="0" w:evenHBand="0" w:firstRowFirstColumn="0" w:firstRowLastColumn="0" w:lastRowFirstColumn="0" w:lastRowLastColumn="0"/>
              <w:rPr>
                <w:ins w:id="292" w:author="Eyal Bekerman" w:date="2023-01-16T14:28:00Z"/>
                <w:rFonts w:ascii="Calibri" w:hAnsi="Calibri" w:cs="Calibri"/>
                <w:szCs w:val="18"/>
              </w:rPr>
            </w:pPr>
            <w:ins w:id="293" w:author="Eyal Bekerman" w:date="2023-01-16T15:21:00Z">
              <w:r>
                <w:rPr>
                  <w:rFonts w:ascii="Calibri" w:hAnsi="Calibri" w:cs="Calibri"/>
                  <w:szCs w:val="18"/>
                </w:rPr>
                <w:t>Lookup to the profile ID in Engage</w:t>
              </w:r>
            </w:ins>
          </w:p>
          <w:p w14:paraId="12F3DEF6" w14:textId="77777777" w:rsidR="005D7FEF" w:rsidRPr="009E0AC7"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294" w:author="Eyal Bekerman" w:date="2023-01-16T14:28:00Z"/>
                <w:rFonts w:ascii="Calibri" w:hAnsi="Calibri" w:cs="Calibri"/>
                <w:szCs w:val="18"/>
              </w:rPr>
            </w:pPr>
            <w:ins w:id="295" w:author="Eyal Bekerman" w:date="2023-01-16T14:28:00Z">
              <w:r>
                <w:rPr>
                  <w:rFonts w:ascii="Calibri" w:hAnsi="Calibri" w:cs="Calibri"/>
                  <w:szCs w:val="18"/>
                </w:rPr>
                <w:t>From IDD - MSISDN</w:t>
              </w:r>
            </w:ins>
          </w:p>
        </w:tc>
        <w:tc>
          <w:tcPr>
            <w:tcW w:w="400" w:type="pct"/>
          </w:tcPr>
          <w:p w14:paraId="30BD38B8"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296" w:author="Eyal Bekerman" w:date="2023-01-16T14:28:00Z"/>
                <w:szCs w:val="18"/>
              </w:rPr>
            </w:pPr>
            <w:ins w:id="297" w:author="Eyal Bekerman" w:date="2023-01-16T14:28:00Z">
              <w:r>
                <w:rPr>
                  <w:szCs w:val="18"/>
                </w:rPr>
                <w:t>N</w:t>
              </w:r>
            </w:ins>
          </w:p>
        </w:tc>
        <w:tc>
          <w:tcPr>
            <w:tcW w:w="398" w:type="pct"/>
          </w:tcPr>
          <w:p w14:paraId="6635AAE8"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298" w:author="Eyal Bekerman" w:date="2023-01-16T14:28:00Z"/>
                <w:szCs w:val="18"/>
              </w:rPr>
            </w:pPr>
            <w:ins w:id="299" w:author="Eyal Bekerman" w:date="2023-01-16T14:28:00Z">
              <w:r>
                <w:rPr>
                  <w:szCs w:val="18"/>
                </w:rPr>
                <w:t>N</w:t>
              </w:r>
            </w:ins>
          </w:p>
        </w:tc>
      </w:tr>
      <w:tr w:rsidR="005D7FEF" w:rsidRPr="002F0370" w14:paraId="41918296" w14:textId="77777777" w:rsidTr="00430408">
        <w:trPr>
          <w:cantSplit/>
          <w:ins w:id="300"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Pr>
          <w:p w14:paraId="4333E2E3" w14:textId="77777777" w:rsidR="005D7FEF" w:rsidRPr="009F2CCD" w:rsidRDefault="005D7FEF" w:rsidP="00430408">
            <w:pPr>
              <w:pStyle w:val="BodyTextTable"/>
              <w:rPr>
                <w:ins w:id="301" w:author="Eyal Bekerman" w:date="2023-01-16T14:28:00Z"/>
                <w:szCs w:val="18"/>
              </w:rPr>
            </w:pPr>
            <w:proofErr w:type="spellStart"/>
            <w:ins w:id="302" w:author="Eyal Bekerman" w:date="2023-01-16T14:28:00Z">
              <w:r w:rsidRPr="009E0AC7">
                <w:rPr>
                  <w:rFonts w:ascii="Calibri" w:hAnsi="Calibri" w:cs="Calibri"/>
                  <w:szCs w:val="18"/>
                </w:rPr>
                <w:t>eventTime</w:t>
              </w:r>
              <w:proofErr w:type="spellEnd"/>
            </w:ins>
          </w:p>
        </w:tc>
        <w:tc>
          <w:tcPr>
            <w:tcW w:w="547" w:type="pct"/>
            <w:shd w:val="clear" w:color="auto" w:fill="auto"/>
          </w:tcPr>
          <w:p w14:paraId="38940544" w14:textId="77777777" w:rsidR="005D7FEF" w:rsidRPr="009E0AC7"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03" w:author="Eyal Bekerman" w:date="2023-01-16T14:28:00Z"/>
                <w:rFonts w:ascii="Calibri" w:hAnsi="Calibri" w:cs="Calibri"/>
                <w:szCs w:val="18"/>
              </w:rPr>
            </w:pPr>
            <w:proofErr w:type="spellStart"/>
            <w:ins w:id="304" w:author="Eyal Bekerman" w:date="2023-01-16T14:28:00Z">
              <w:r w:rsidRPr="009E0AC7">
                <w:rPr>
                  <w:rFonts w:ascii="Calibri" w:hAnsi="Calibri" w:cs="Calibri"/>
                  <w:szCs w:val="18"/>
                </w:rPr>
                <w:t>DateTime</w:t>
              </w:r>
              <w:proofErr w:type="spellEnd"/>
            </w:ins>
          </w:p>
        </w:tc>
        <w:tc>
          <w:tcPr>
            <w:tcW w:w="274" w:type="pct"/>
          </w:tcPr>
          <w:p w14:paraId="219AE3A3" w14:textId="77777777" w:rsidR="005D7FEF" w:rsidRPr="009E0AC7"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05" w:author="Eyal Bekerman" w:date="2023-01-16T14:28:00Z"/>
                <w:rFonts w:ascii="Calibri" w:hAnsi="Calibri" w:cs="Calibri"/>
                <w:szCs w:val="18"/>
              </w:rPr>
            </w:pPr>
            <w:ins w:id="306" w:author="Eyal Bekerman" w:date="2023-01-16T14:28:00Z">
              <w:r w:rsidRPr="009E0AC7">
                <w:rPr>
                  <w:rFonts w:ascii="Calibri" w:hAnsi="Calibri" w:cs="Calibri"/>
                  <w:szCs w:val="18"/>
                </w:rPr>
                <w:t>M</w:t>
              </w:r>
            </w:ins>
          </w:p>
        </w:tc>
        <w:tc>
          <w:tcPr>
            <w:tcW w:w="2518" w:type="pct"/>
          </w:tcPr>
          <w:p w14:paraId="4E1BA733" w14:textId="77777777" w:rsidR="005D7FEF" w:rsidRPr="009E0AC7"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07" w:author="Eyal Bekerman" w:date="2023-01-16T14:28:00Z"/>
                <w:rFonts w:ascii="Calibri" w:hAnsi="Calibri" w:cs="Calibri"/>
                <w:szCs w:val="18"/>
              </w:rPr>
            </w:pPr>
            <w:ins w:id="308" w:author="Eyal Bekerman" w:date="2023-01-16T14:28:00Z">
              <w:r w:rsidRPr="009E0AC7">
                <w:rPr>
                  <w:rFonts w:ascii="Calibri" w:hAnsi="Calibri" w:cs="Calibri"/>
                  <w:szCs w:val="18"/>
                </w:rPr>
                <w:t>Generic attribute</w:t>
              </w:r>
              <w:r>
                <w:rPr>
                  <w:rFonts w:ascii="Calibri" w:hAnsi="Calibri" w:cs="Calibri"/>
                  <w:szCs w:val="18"/>
                </w:rPr>
                <w:t xml:space="preserve"> mapped to ‘Effective Time’</w:t>
              </w:r>
            </w:ins>
          </w:p>
          <w:p w14:paraId="15EA3834" w14:textId="69AF554C" w:rsidR="005D7FEF" w:rsidRPr="009E0AC7" w:rsidRDefault="00E71E4D" w:rsidP="00430408">
            <w:pPr>
              <w:pStyle w:val="BodyTextTable"/>
              <w:cnfStyle w:val="000000000000" w:firstRow="0" w:lastRow="0" w:firstColumn="0" w:lastColumn="0" w:oddVBand="0" w:evenVBand="0" w:oddHBand="0" w:evenHBand="0" w:firstRowFirstColumn="0" w:firstRowLastColumn="0" w:lastRowFirstColumn="0" w:lastRowLastColumn="0"/>
              <w:rPr>
                <w:ins w:id="309" w:author="Eyal Bekerman" w:date="2023-01-16T14:28:00Z"/>
                <w:rFonts w:ascii="Calibri" w:hAnsi="Calibri" w:cs="Calibri"/>
                <w:szCs w:val="18"/>
              </w:rPr>
            </w:pPr>
            <w:ins w:id="310" w:author="Eyal Bekerman" w:date="2023-01-16T15:20:00Z">
              <w:r>
                <w:rPr>
                  <w:rFonts w:ascii="Calibri" w:hAnsi="Calibri" w:cs="Calibri"/>
                  <w:szCs w:val="18"/>
                </w:rPr>
                <w:t>Populate with system time</w:t>
              </w:r>
            </w:ins>
          </w:p>
        </w:tc>
        <w:tc>
          <w:tcPr>
            <w:tcW w:w="400" w:type="pct"/>
          </w:tcPr>
          <w:p w14:paraId="557AF336"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11" w:author="Eyal Bekerman" w:date="2023-01-16T14:28:00Z"/>
                <w:szCs w:val="18"/>
              </w:rPr>
            </w:pPr>
            <w:ins w:id="312" w:author="Eyal Bekerman" w:date="2023-01-16T14:28:00Z">
              <w:r>
                <w:rPr>
                  <w:szCs w:val="18"/>
                </w:rPr>
                <w:t>N</w:t>
              </w:r>
            </w:ins>
          </w:p>
        </w:tc>
        <w:tc>
          <w:tcPr>
            <w:tcW w:w="398" w:type="pct"/>
          </w:tcPr>
          <w:p w14:paraId="68D15407"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13" w:author="Eyal Bekerman" w:date="2023-01-16T14:28:00Z"/>
                <w:szCs w:val="18"/>
              </w:rPr>
            </w:pPr>
            <w:ins w:id="314" w:author="Eyal Bekerman" w:date="2023-01-16T14:28:00Z">
              <w:r>
                <w:rPr>
                  <w:szCs w:val="18"/>
                </w:rPr>
                <w:t>N</w:t>
              </w:r>
            </w:ins>
          </w:p>
        </w:tc>
      </w:tr>
      <w:tr w:rsidR="005D7FEF" w:rsidRPr="002F0370" w14:paraId="3279539C" w14:textId="77777777" w:rsidTr="00430408">
        <w:trPr>
          <w:cantSplit/>
          <w:ins w:id="315"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Pr>
          <w:p w14:paraId="064B7981" w14:textId="63138507" w:rsidR="005D7FEF" w:rsidRPr="009E0AC7" w:rsidRDefault="004F4F9B" w:rsidP="00430408">
            <w:pPr>
              <w:pStyle w:val="BodyTextTable"/>
              <w:rPr>
                <w:ins w:id="316" w:author="Eyal Bekerman" w:date="2023-01-16T14:28:00Z"/>
                <w:rFonts w:ascii="Calibri" w:hAnsi="Calibri" w:cs="Calibri"/>
                <w:szCs w:val="18"/>
              </w:rPr>
            </w:pPr>
            <w:proofErr w:type="spellStart"/>
            <w:ins w:id="317" w:author="Eyal Bekerman" w:date="2023-01-16T15:23:00Z">
              <w:r>
                <w:rPr>
                  <w:rFonts w:ascii="Calibri" w:hAnsi="Calibri" w:cs="Calibri"/>
                  <w:szCs w:val="18"/>
                </w:rPr>
                <w:t>transactionType</w:t>
              </w:r>
            </w:ins>
            <w:proofErr w:type="spellEnd"/>
          </w:p>
        </w:tc>
        <w:tc>
          <w:tcPr>
            <w:tcW w:w="547" w:type="pct"/>
            <w:shd w:val="clear" w:color="auto" w:fill="auto"/>
          </w:tcPr>
          <w:p w14:paraId="18810882" w14:textId="77777777" w:rsidR="005D7FEF" w:rsidRPr="004F4F9B"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18" w:author="Eyal Bekerman" w:date="2023-01-16T14:28:00Z"/>
                <w:rFonts w:ascii="Calibri" w:hAnsi="Calibri" w:cs="Calibri"/>
                <w:szCs w:val="18"/>
              </w:rPr>
            </w:pPr>
            <w:ins w:id="319" w:author="Eyal Bekerman" w:date="2023-01-16T14:28:00Z">
              <w:r w:rsidRPr="004F4F9B">
                <w:rPr>
                  <w:rFonts w:ascii="Calibri" w:hAnsi="Calibri" w:cs="Calibri"/>
                  <w:szCs w:val="18"/>
                </w:rPr>
                <w:t>String</w:t>
              </w:r>
            </w:ins>
          </w:p>
        </w:tc>
        <w:tc>
          <w:tcPr>
            <w:tcW w:w="274" w:type="pct"/>
          </w:tcPr>
          <w:p w14:paraId="29301102" w14:textId="77777777" w:rsidR="005D7FEF" w:rsidRPr="007E14B5"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20" w:author="Eyal Bekerman" w:date="2023-01-16T14:28:00Z"/>
                <w:szCs w:val="18"/>
              </w:rPr>
            </w:pPr>
            <w:ins w:id="321" w:author="Eyal Bekerman" w:date="2023-01-16T14:28:00Z">
              <w:r>
                <w:rPr>
                  <w:szCs w:val="18"/>
                </w:rPr>
                <w:t>M</w:t>
              </w:r>
            </w:ins>
          </w:p>
        </w:tc>
        <w:tc>
          <w:tcPr>
            <w:tcW w:w="2518" w:type="pct"/>
          </w:tcPr>
          <w:p w14:paraId="340952E4" w14:textId="10C35CA5" w:rsidR="005D7FEF" w:rsidRPr="007E14B5"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22" w:author="Eyal Bekerman" w:date="2023-01-16T14:28:00Z"/>
                <w:szCs w:val="18"/>
              </w:rPr>
            </w:pPr>
            <w:ins w:id="323" w:author="Eyal Bekerman" w:date="2023-01-16T14:28:00Z">
              <w:r>
                <w:rPr>
                  <w:rFonts w:ascii="Calibri" w:hAnsi="Calibri" w:cs="Calibri"/>
                  <w:szCs w:val="18"/>
                </w:rPr>
                <w:t>From IDD –</w:t>
              </w:r>
              <w:r w:rsidRPr="00B946BB">
                <w:rPr>
                  <w:rFonts w:ascii="Calibri" w:hAnsi="Calibri" w:cs="Calibri"/>
                  <w:szCs w:val="18"/>
                </w:rPr>
                <w:t xml:space="preserve"> </w:t>
              </w:r>
            </w:ins>
            <w:ins w:id="324" w:author="Eyal Bekerman" w:date="2023-01-16T15:24:00Z">
              <w:r w:rsidR="004F4F9B">
                <w:rPr>
                  <w:rFonts w:ascii="Calibri" w:hAnsi="Calibri" w:cs="Calibri"/>
                  <w:szCs w:val="18"/>
                </w:rPr>
                <w:t>Transaction Type</w:t>
              </w:r>
            </w:ins>
          </w:p>
        </w:tc>
        <w:tc>
          <w:tcPr>
            <w:tcW w:w="400" w:type="pct"/>
          </w:tcPr>
          <w:p w14:paraId="64BDD482" w14:textId="77777777" w:rsidR="005D7FEF" w:rsidRPr="007E14B5"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25" w:author="Eyal Bekerman" w:date="2023-01-16T14:28:00Z"/>
                <w:szCs w:val="18"/>
              </w:rPr>
            </w:pPr>
            <w:ins w:id="326" w:author="Eyal Bekerman" w:date="2023-01-16T14:28:00Z">
              <w:r>
                <w:rPr>
                  <w:szCs w:val="18"/>
                </w:rPr>
                <w:t>Y</w:t>
              </w:r>
            </w:ins>
          </w:p>
        </w:tc>
        <w:tc>
          <w:tcPr>
            <w:tcW w:w="398" w:type="pct"/>
          </w:tcPr>
          <w:p w14:paraId="618E7DB4" w14:textId="77777777" w:rsidR="005D7FEF" w:rsidRPr="007E14B5"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27" w:author="Eyal Bekerman" w:date="2023-01-16T14:28:00Z"/>
                <w:szCs w:val="18"/>
              </w:rPr>
            </w:pPr>
            <w:ins w:id="328" w:author="Eyal Bekerman" w:date="2023-01-16T14:28:00Z">
              <w:r>
                <w:rPr>
                  <w:szCs w:val="18"/>
                </w:rPr>
                <w:t>N</w:t>
              </w:r>
            </w:ins>
          </w:p>
        </w:tc>
      </w:tr>
      <w:tr w:rsidR="005D7FEF" w:rsidRPr="002F0370" w14:paraId="6B46A4B7" w14:textId="77777777" w:rsidTr="00430408">
        <w:trPr>
          <w:cantSplit/>
          <w:ins w:id="329"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Pr>
          <w:p w14:paraId="73894CC1" w14:textId="5DC4D023" w:rsidR="005D7FEF" w:rsidRDefault="00F6181F" w:rsidP="00430408">
            <w:pPr>
              <w:pStyle w:val="BodyTextTable"/>
              <w:rPr>
                <w:ins w:id="330" w:author="Eyal Bekerman" w:date="2023-01-16T14:28:00Z"/>
                <w:rFonts w:ascii="Calibri" w:hAnsi="Calibri" w:cs="Calibri"/>
                <w:szCs w:val="18"/>
              </w:rPr>
            </w:pPr>
            <w:proofErr w:type="spellStart"/>
            <w:ins w:id="331" w:author="Eyal Bekerman" w:date="2023-01-16T15:31:00Z">
              <w:r>
                <w:rPr>
                  <w:rFonts w:ascii="Calibri" w:hAnsi="Calibri" w:cs="Calibri"/>
                  <w:szCs w:val="18"/>
                </w:rPr>
                <w:t>simR</w:t>
              </w:r>
            </w:ins>
            <w:ins w:id="332" w:author="Eyal Bekerman" w:date="2023-01-16T15:23:00Z">
              <w:r w:rsidR="004F4F9B">
                <w:rPr>
                  <w:rFonts w:ascii="Calibri" w:hAnsi="Calibri" w:cs="Calibri"/>
                  <w:szCs w:val="18"/>
                </w:rPr>
                <w:t>e</w:t>
              </w:r>
            </w:ins>
            <w:ins w:id="333" w:author="Eyal Bekerman" w:date="2023-01-16T15:24:00Z">
              <w:r w:rsidR="004F4F9B">
                <w:rPr>
                  <w:rFonts w:ascii="Calibri" w:hAnsi="Calibri" w:cs="Calibri"/>
                  <w:szCs w:val="18"/>
                </w:rPr>
                <w:t>gistrationDate</w:t>
              </w:r>
            </w:ins>
            <w:proofErr w:type="spellEnd"/>
          </w:p>
        </w:tc>
        <w:tc>
          <w:tcPr>
            <w:tcW w:w="547" w:type="pct"/>
            <w:shd w:val="clear" w:color="auto" w:fill="auto"/>
          </w:tcPr>
          <w:p w14:paraId="75527415" w14:textId="3B673956" w:rsidR="005D7FEF" w:rsidRPr="004F4F9B" w:rsidRDefault="004F4F9B" w:rsidP="00430408">
            <w:pPr>
              <w:pStyle w:val="BodyTextTable"/>
              <w:cnfStyle w:val="000000000000" w:firstRow="0" w:lastRow="0" w:firstColumn="0" w:lastColumn="0" w:oddVBand="0" w:evenVBand="0" w:oddHBand="0" w:evenHBand="0" w:firstRowFirstColumn="0" w:firstRowLastColumn="0" w:lastRowFirstColumn="0" w:lastRowLastColumn="0"/>
              <w:rPr>
                <w:ins w:id="334" w:author="Eyal Bekerman" w:date="2023-01-16T14:28:00Z"/>
                <w:rFonts w:ascii="Calibri" w:hAnsi="Calibri" w:cs="Calibri"/>
                <w:szCs w:val="18"/>
              </w:rPr>
            </w:pPr>
            <w:proofErr w:type="spellStart"/>
            <w:ins w:id="335" w:author="Eyal Bekerman" w:date="2023-01-16T15:24:00Z">
              <w:r w:rsidRPr="009E0AC7">
                <w:rPr>
                  <w:rFonts w:ascii="Calibri" w:hAnsi="Calibri" w:cs="Calibri"/>
                  <w:szCs w:val="18"/>
                </w:rPr>
                <w:t>DateTime</w:t>
              </w:r>
            </w:ins>
            <w:proofErr w:type="spellEnd"/>
          </w:p>
        </w:tc>
        <w:tc>
          <w:tcPr>
            <w:tcW w:w="274" w:type="pct"/>
          </w:tcPr>
          <w:p w14:paraId="773C4016" w14:textId="2054C057" w:rsidR="005D7FEF" w:rsidRDefault="004F4F9B" w:rsidP="00430408">
            <w:pPr>
              <w:pStyle w:val="BodyTextTable"/>
              <w:cnfStyle w:val="000000000000" w:firstRow="0" w:lastRow="0" w:firstColumn="0" w:lastColumn="0" w:oddVBand="0" w:evenVBand="0" w:oddHBand="0" w:evenHBand="0" w:firstRowFirstColumn="0" w:firstRowLastColumn="0" w:lastRowFirstColumn="0" w:lastRowLastColumn="0"/>
              <w:rPr>
                <w:ins w:id="336" w:author="Eyal Bekerman" w:date="2023-01-16T14:28:00Z"/>
                <w:szCs w:val="18"/>
              </w:rPr>
            </w:pPr>
            <w:ins w:id="337" w:author="Eyal Bekerman" w:date="2023-01-16T15:24:00Z">
              <w:r>
                <w:rPr>
                  <w:szCs w:val="18"/>
                </w:rPr>
                <w:t>M</w:t>
              </w:r>
            </w:ins>
          </w:p>
        </w:tc>
        <w:tc>
          <w:tcPr>
            <w:tcW w:w="2518" w:type="pct"/>
          </w:tcPr>
          <w:p w14:paraId="5D7392F0" w14:textId="2DF7BF81"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38" w:author="Eyal Bekerman" w:date="2023-01-16T14:28:00Z"/>
                <w:rFonts w:ascii="Calibri" w:hAnsi="Calibri" w:cs="Calibri"/>
                <w:szCs w:val="18"/>
              </w:rPr>
            </w:pPr>
            <w:ins w:id="339" w:author="Eyal Bekerman" w:date="2023-01-16T14:28:00Z">
              <w:r w:rsidRPr="008B4816">
                <w:rPr>
                  <w:rFonts w:ascii="Calibri" w:hAnsi="Calibri" w:cs="Calibri"/>
                  <w:szCs w:val="18"/>
                </w:rPr>
                <w:t xml:space="preserve">From IDD – </w:t>
              </w:r>
            </w:ins>
            <w:ins w:id="340" w:author="Eyal Bekerman" w:date="2023-01-16T15:24:00Z">
              <w:r w:rsidR="004F4F9B">
                <w:rPr>
                  <w:rFonts w:ascii="Calibri" w:hAnsi="Calibri" w:cs="Calibri"/>
                  <w:szCs w:val="18"/>
                </w:rPr>
                <w:t>Registration Date</w:t>
              </w:r>
            </w:ins>
          </w:p>
        </w:tc>
        <w:tc>
          <w:tcPr>
            <w:tcW w:w="400" w:type="pct"/>
          </w:tcPr>
          <w:p w14:paraId="35D8E046"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41" w:author="Eyal Bekerman" w:date="2023-01-16T14:28:00Z"/>
                <w:szCs w:val="18"/>
              </w:rPr>
            </w:pPr>
            <w:ins w:id="342" w:author="Eyal Bekerman" w:date="2023-01-16T14:28:00Z">
              <w:r w:rsidRPr="00316A95">
                <w:rPr>
                  <w:szCs w:val="18"/>
                </w:rPr>
                <w:t>Y</w:t>
              </w:r>
            </w:ins>
          </w:p>
        </w:tc>
        <w:tc>
          <w:tcPr>
            <w:tcW w:w="398" w:type="pct"/>
          </w:tcPr>
          <w:p w14:paraId="5C20A429" w14:textId="288178D2" w:rsidR="005D7FEF" w:rsidRDefault="00E44463" w:rsidP="00430408">
            <w:pPr>
              <w:pStyle w:val="BodyTextTable"/>
              <w:cnfStyle w:val="000000000000" w:firstRow="0" w:lastRow="0" w:firstColumn="0" w:lastColumn="0" w:oddVBand="0" w:evenVBand="0" w:oddHBand="0" w:evenHBand="0" w:firstRowFirstColumn="0" w:firstRowLastColumn="0" w:lastRowFirstColumn="0" w:lastRowLastColumn="0"/>
              <w:rPr>
                <w:ins w:id="343" w:author="Eyal Bekerman" w:date="2023-01-16T14:28:00Z"/>
                <w:szCs w:val="18"/>
              </w:rPr>
            </w:pPr>
            <w:ins w:id="344" w:author="Eyal Bekerman" w:date="2023-01-16T15:25:00Z">
              <w:r>
                <w:rPr>
                  <w:szCs w:val="18"/>
                </w:rPr>
                <w:t>Y</w:t>
              </w:r>
            </w:ins>
          </w:p>
        </w:tc>
      </w:tr>
      <w:tr w:rsidR="005D7FEF" w:rsidRPr="002F0370" w14:paraId="5780F530" w14:textId="77777777" w:rsidTr="00430408">
        <w:trPr>
          <w:cantSplit/>
          <w:ins w:id="345"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Pr>
          <w:p w14:paraId="1029E8EF" w14:textId="1F328C72" w:rsidR="005D7FEF" w:rsidRDefault="00F6181F" w:rsidP="00430408">
            <w:pPr>
              <w:pStyle w:val="BodyTextTable"/>
              <w:rPr>
                <w:ins w:id="346" w:author="Eyal Bekerman" w:date="2023-01-16T14:28:00Z"/>
                <w:rFonts w:ascii="Calibri" w:hAnsi="Calibri" w:cs="Calibri"/>
                <w:szCs w:val="18"/>
              </w:rPr>
            </w:pPr>
            <w:proofErr w:type="spellStart"/>
            <w:ins w:id="347" w:author="Eyal Bekerman" w:date="2023-01-16T15:31:00Z">
              <w:r>
                <w:rPr>
                  <w:rFonts w:ascii="Calibri" w:hAnsi="Calibri" w:cs="Calibri"/>
                  <w:szCs w:val="18"/>
                </w:rPr>
                <w:t>simRegV</w:t>
              </w:r>
            </w:ins>
            <w:ins w:id="348" w:author="Eyal Bekerman" w:date="2023-01-16T15:24:00Z">
              <w:r w:rsidR="004F4F9B">
                <w:rPr>
                  <w:rFonts w:ascii="Calibri" w:hAnsi="Calibri" w:cs="Calibri"/>
                  <w:szCs w:val="18"/>
                </w:rPr>
                <w:t>alidationDate</w:t>
              </w:r>
            </w:ins>
            <w:proofErr w:type="spellEnd"/>
          </w:p>
        </w:tc>
        <w:tc>
          <w:tcPr>
            <w:tcW w:w="547" w:type="pct"/>
            <w:shd w:val="clear" w:color="auto" w:fill="auto"/>
          </w:tcPr>
          <w:p w14:paraId="32D9D465" w14:textId="22E0C09A" w:rsidR="005D7FEF" w:rsidRPr="004F4F9B" w:rsidRDefault="004F4F9B" w:rsidP="00430408">
            <w:pPr>
              <w:pStyle w:val="BodyTextTable"/>
              <w:cnfStyle w:val="000000000000" w:firstRow="0" w:lastRow="0" w:firstColumn="0" w:lastColumn="0" w:oddVBand="0" w:evenVBand="0" w:oddHBand="0" w:evenHBand="0" w:firstRowFirstColumn="0" w:firstRowLastColumn="0" w:lastRowFirstColumn="0" w:lastRowLastColumn="0"/>
              <w:rPr>
                <w:ins w:id="349" w:author="Eyal Bekerman" w:date="2023-01-16T14:28:00Z"/>
                <w:rFonts w:ascii="Calibri" w:hAnsi="Calibri" w:cs="Calibri"/>
                <w:szCs w:val="18"/>
              </w:rPr>
            </w:pPr>
            <w:proofErr w:type="spellStart"/>
            <w:ins w:id="350" w:author="Eyal Bekerman" w:date="2023-01-16T15:24:00Z">
              <w:r w:rsidRPr="009E0AC7">
                <w:rPr>
                  <w:rFonts w:ascii="Calibri" w:hAnsi="Calibri" w:cs="Calibri"/>
                  <w:szCs w:val="18"/>
                </w:rPr>
                <w:t>DateTime</w:t>
              </w:r>
            </w:ins>
            <w:proofErr w:type="spellEnd"/>
          </w:p>
        </w:tc>
        <w:tc>
          <w:tcPr>
            <w:tcW w:w="274" w:type="pct"/>
          </w:tcPr>
          <w:p w14:paraId="69B5E9AD"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51" w:author="Eyal Bekerman" w:date="2023-01-16T14:28:00Z"/>
                <w:szCs w:val="18"/>
              </w:rPr>
            </w:pPr>
            <w:ins w:id="352" w:author="Eyal Bekerman" w:date="2023-01-16T14:28:00Z">
              <w:r>
                <w:rPr>
                  <w:szCs w:val="18"/>
                </w:rPr>
                <w:t>O</w:t>
              </w:r>
            </w:ins>
          </w:p>
        </w:tc>
        <w:tc>
          <w:tcPr>
            <w:tcW w:w="2518" w:type="pct"/>
          </w:tcPr>
          <w:p w14:paraId="02D27A87" w14:textId="37EA6C5D"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53" w:author="Eyal Bekerman" w:date="2023-01-16T14:28:00Z"/>
                <w:rFonts w:ascii="Calibri" w:hAnsi="Calibri" w:cs="Calibri"/>
                <w:szCs w:val="18"/>
              </w:rPr>
            </w:pPr>
            <w:ins w:id="354" w:author="Eyal Bekerman" w:date="2023-01-16T14:28:00Z">
              <w:r w:rsidRPr="008B4816">
                <w:rPr>
                  <w:rFonts w:ascii="Calibri" w:hAnsi="Calibri" w:cs="Calibri"/>
                  <w:szCs w:val="18"/>
                </w:rPr>
                <w:t xml:space="preserve">From IDD – </w:t>
              </w:r>
            </w:ins>
            <w:ins w:id="355" w:author="Eyal Bekerman" w:date="2023-01-16T15:24:00Z">
              <w:r w:rsidR="004F4F9B">
                <w:rPr>
                  <w:rFonts w:ascii="Calibri" w:hAnsi="Calibri" w:cs="Calibri"/>
                  <w:szCs w:val="18"/>
                </w:rPr>
                <w:t>Validation Date</w:t>
              </w:r>
            </w:ins>
          </w:p>
        </w:tc>
        <w:tc>
          <w:tcPr>
            <w:tcW w:w="400" w:type="pct"/>
          </w:tcPr>
          <w:p w14:paraId="5FB33700"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56" w:author="Eyal Bekerman" w:date="2023-01-16T14:28:00Z"/>
                <w:szCs w:val="18"/>
              </w:rPr>
            </w:pPr>
            <w:ins w:id="357" w:author="Eyal Bekerman" w:date="2023-01-16T14:28:00Z">
              <w:r w:rsidRPr="00316A95">
                <w:rPr>
                  <w:szCs w:val="18"/>
                </w:rPr>
                <w:t>Y</w:t>
              </w:r>
            </w:ins>
          </w:p>
        </w:tc>
        <w:tc>
          <w:tcPr>
            <w:tcW w:w="398" w:type="pct"/>
          </w:tcPr>
          <w:p w14:paraId="7951F069" w14:textId="79436968" w:rsidR="005D7FEF" w:rsidRDefault="00E44463" w:rsidP="00430408">
            <w:pPr>
              <w:pStyle w:val="BodyTextTable"/>
              <w:cnfStyle w:val="000000000000" w:firstRow="0" w:lastRow="0" w:firstColumn="0" w:lastColumn="0" w:oddVBand="0" w:evenVBand="0" w:oddHBand="0" w:evenHBand="0" w:firstRowFirstColumn="0" w:firstRowLastColumn="0" w:lastRowFirstColumn="0" w:lastRowLastColumn="0"/>
              <w:rPr>
                <w:ins w:id="358" w:author="Eyal Bekerman" w:date="2023-01-16T14:28:00Z"/>
                <w:szCs w:val="18"/>
              </w:rPr>
            </w:pPr>
            <w:ins w:id="359" w:author="Eyal Bekerman" w:date="2023-01-16T15:25:00Z">
              <w:r>
                <w:rPr>
                  <w:szCs w:val="18"/>
                </w:rPr>
                <w:t>Y</w:t>
              </w:r>
            </w:ins>
          </w:p>
        </w:tc>
      </w:tr>
      <w:tr w:rsidR="005D7FEF" w:rsidRPr="002F0370" w14:paraId="52417CC9" w14:textId="77777777" w:rsidTr="00430408">
        <w:trPr>
          <w:cantSplit/>
          <w:ins w:id="360" w:author="Eyal Bekerman" w:date="2023-01-16T14:28:00Z"/>
        </w:trPr>
        <w:tc>
          <w:tcPr>
            <w:cnfStyle w:val="001000000000" w:firstRow="0" w:lastRow="0" w:firstColumn="1" w:lastColumn="0" w:oddVBand="0" w:evenVBand="0" w:oddHBand="0" w:evenHBand="0" w:firstRowFirstColumn="0" w:firstRowLastColumn="0" w:lastRowFirstColumn="0" w:lastRowLastColumn="0"/>
            <w:tcW w:w="863" w:type="pct"/>
          </w:tcPr>
          <w:p w14:paraId="094B14D2" w14:textId="2B57A5D9" w:rsidR="005D7FEF" w:rsidRDefault="00D853AB" w:rsidP="00430408">
            <w:pPr>
              <w:pStyle w:val="BodyTextTable"/>
              <w:rPr>
                <w:ins w:id="361" w:author="Eyal Bekerman" w:date="2023-01-16T14:28:00Z"/>
                <w:rFonts w:ascii="Calibri" w:hAnsi="Calibri" w:cs="Calibri"/>
                <w:szCs w:val="18"/>
              </w:rPr>
            </w:pPr>
            <w:proofErr w:type="spellStart"/>
            <w:ins w:id="362" w:author="Eyal Bekerman" w:date="2023-01-16T15:31:00Z">
              <w:r>
                <w:rPr>
                  <w:rFonts w:ascii="Calibri" w:hAnsi="Calibri" w:cs="Calibri"/>
                  <w:szCs w:val="18"/>
                </w:rPr>
                <w:t>simRegU</w:t>
              </w:r>
            </w:ins>
            <w:ins w:id="363" w:author="Eyal Bekerman" w:date="2023-01-16T15:24:00Z">
              <w:r w:rsidR="004F4F9B">
                <w:rPr>
                  <w:rFonts w:ascii="Calibri" w:hAnsi="Calibri" w:cs="Calibri"/>
                  <w:szCs w:val="18"/>
                </w:rPr>
                <w:t>pdateDate</w:t>
              </w:r>
            </w:ins>
            <w:proofErr w:type="spellEnd"/>
          </w:p>
        </w:tc>
        <w:tc>
          <w:tcPr>
            <w:tcW w:w="547" w:type="pct"/>
            <w:shd w:val="clear" w:color="auto" w:fill="auto"/>
          </w:tcPr>
          <w:p w14:paraId="206A82B9" w14:textId="56C623F1" w:rsidR="005D7FEF" w:rsidRPr="004F4F9B" w:rsidRDefault="004F4F9B" w:rsidP="00430408">
            <w:pPr>
              <w:pStyle w:val="BodyTextTable"/>
              <w:cnfStyle w:val="000000000000" w:firstRow="0" w:lastRow="0" w:firstColumn="0" w:lastColumn="0" w:oddVBand="0" w:evenVBand="0" w:oddHBand="0" w:evenHBand="0" w:firstRowFirstColumn="0" w:firstRowLastColumn="0" w:lastRowFirstColumn="0" w:lastRowLastColumn="0"/>
              <w:rPr>
                <w:ins w:id="364" w:author="Eyal Bekerman" w:date="2023-01-16T14:28:00Z"/>
                <w:rFonts w:ascii="Calibri" w:hAnsi="Calibri" w:cs="Calibri"/>
                <w:szCs w:val="18"/>
              </w:rPr>
            </w:pPr>
            <w:proofErr w:type="spellStart"/>
            <w:ins w:id="365" w:author="Eyal Bekerman" w:date="2023-01-16T15:24:00Z">
              <w:r w:rsidRPr="009E0AC7">
                <w:rPr>
                  <w:rFonts w:ascii="Calibri" w:hAnsi="Calibri" w:cs="Calibri"/>
                  <w:szCs w:val="18"/>
                </w:rPr>
                <w:t>DateTime</w:t>
              </w:r>
            </w:ins>
            <w:proofErr w:type="spellEnd"/>
          </w:p>
        </w:tc>
        <w:tc>
          <w:tcPr>
            <w:tcW w:w="274" w:type="pct"/>
          </w:tcPr>
          <w:p w14:paraId="3125C328"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66" w:author="Eyal Bekerman" w:date="2023-01-16T14:28:00Z"/>
                <w:szCs w:val="18"/>
              </w:rPr>
            </w:pPr>
            <w:ins w:id="367" w:author="Eyal Bekerman" w:date="2023-01-16T14:28:00Z">
              <w:r>
                <w:rPr>
                  <w:szCs w:val="18"/>
                </w:rPr>
                <w:t>O</w:t>
              </w:r>
            </w:ins>
          </w:p>
        </w:tc>
        <w:tc>
          <w:tcPr>
            <w:tcW w:w="2518" w:type="pct"/>
          </w:tcPr>
          <w:p w14:paraId="10BCA81B" w14:textId="608F75F2"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68" w:author="Eyal Bekerman" w:date="2023-01-16T14:28:00Z"/>
                <w:rFonts w:ascii="Calibri" w:hAnsi="Calibri" w:cs="Calibri"/>
                <w:szCs w:val="18"/>
              </w:rPr>
            </w:pPr>
            <w:ins w:id="369" w:author="Eyal Bekerman" w:date="2023-01-16T14:28:00Z">
              <w:r w:rsidRPr="008B4816">
                <w:rPr>
                  <w:rFonts w:ascii="Calibri" w:hAnsi="Calibri" w:cs="Calibri"/>
                  <w:szCs w:val="18"/>
                </w:rPr>
                <w:t xml:space="preserve">From IDD – </w:t>
              </w:r>
            </w:ins>
            <w:ins w:id="370" w:author="Eyal Bekerman" w:date="2023-01-16T15:24:00Z">
              <w:r w:rsidR="004F4F9B">
                <w:rPr>
                  <w:rFonts w:ascii="Calibri" w:hAnsi="Calibri" w:cs="Calibri"/>
                  <w:szCs w:val="18"/>
                </w:rPr>
                <w:t>Update Date</w:t>
              </w:r>
            </w:ins>
          </w:p>
        </w:tc>
        <w:tc>
          <w:tcPr>
            <w:tcW w:w="400" w:type="pct"/>
          </w:tcPr>
          <w:p w14:paraId="3089CDBB" w14:textId="77777777" w:rsidR="005D7FEF" w:rsidRDefault="005D7FEF" w:rsidP="00430408">
            <w:pPr>
              <w:pStyle w:val="BodyTextTable"/>
              <w:cnfStyle w:val="000000000000" w:firstRow="0" w:lastRow="0" w:firstColumn="0" w:lastColumn="0" w:oddVBand="0" w:evenVBand="0" w:oddHBand="0" w:evenHBand="0" w:firstRowFirstColumn="0" w:firstRowLastColumn="0" w:lastRowFirstColumn="0" w:lastRowLastColumn="0"/>
              <w:rPr>
                <w:ins w:id="371" w:author="Eyal Bekerman" w:date="2023-01-16T14:28:00Z"/>
                <w:szCs w:val="18"/>
              </w:rPr>
            </w:pPr>
            <w:ins w:id="372" w:author="Eyal Bekerman" w:date="2023-01-16T14:28:00Z">
              <w:r w:rsidRPr="00316A95">
                <w:rPr>
                  <w:szCs w:val="18"/>
                </w:rPr>
                <w:t>Y</w:t>
              </w:r>
            </w:ins>
          </w:p>
        </w:tc>
        <w:tc>
          <w:tcPr>
            <w:tcW w:w="398" w:type="pct"/>
          </w:tcPr>
          <w:p w14:paraId="31A64212" w14:textId="04BD805E" w:rsidR="005D7FEF" w:rsidRDefault="00E44463" w:rsidP="00430408">
            <w:pPr>
              <w:pStyle w:val="BodyTextTable"/>
              <w:cnfStyle w:val="000000000000" w:firstRow="0" w:lastRow="0" w:firstColumn="0" w:lastColumn="0" w:oddVBand="0" w:evenVBand="0" w:oddHBand="0" w:evenHBand="0" w:firstRowFirstColumn="0" w:firstRowLastColumn="0" w:lastRowFirstColumn="0" w:lastRowLastColumn="0"/>
              <w:rPr>
                <w:ins w:id="373" w:author="Eyal Bekerman" w:date="2023-01-16T14:28:00Z"/>
                <w:szCs w:val="18"/>
              </w:rPr>
            </w:pPr>
            <w:ins w:id="374" w:author="Eyal Bekerman" w:date="2023-01-16T15:25:00Z">
              <w:r>
                <w:rPr>
                  <w:szCs w:val="18"/>
                </w:rPr>
                <w:t>Y</w:t>
              </w:r>
            </w:ins>
          </w:p>
        </w:tc>
      </w:tr>
    </w:tbl>
    <w:p w14:paraId="2D70EFAF" w14:textId="77777777" w:rsidR="005D7FEF" w:rsidRDefault="005D7FEF" w:rsidP="005D7FEF">
      <w:pPr>
        <w:pStyle w:val="Heading3"/>
        <w:rPr>
          <w:ins w:id="375" w:author="Eyal Bekerman" w:date="2023-01-16T14:28:00Z"/>
        </w:rPr>
      </w:pPr>
      <w:bookmarkStart w:id="376" w:name="_Toc124771727"/>
      <w:bookmarkStart w:id="377" w:name="_Toc125369593"/>
      <w:bookmarkEnd w:id="204"/>
      <w:ins w:id="378" w:author="Eyal Bekerman" w:date="2023-01-16T14:28:00Z">
        <w:r>
          <w:lastRenderedPageBreak/>
          <w:t>Events Processing Logic</w:t>
        </w:r>
        <w:bookmarkEnd w:id="376"/>
        <w:bookmarkEnd w:id="377"/>
      </w:ins>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535"/>
        <w:gridCol w:w="8815"/>
      </w:tblGrid>
      <w:tr w:rsidR="005D7FEF" w:rsidRPr="002F0370" w14:paraId="49DD7383" w14:textId="77777777" w:rsidTr="00430408">
        <w:trPr>
          <w:cnfStyle w:val="100000000000" w:firstRow="1" w:lastRow="0" w:firstColumn="0" w:lastColumn="0" w:oddVBand="0" w:evenVBand="0" w:oddHBand="0" w:evenHBand="0" w:firstRowFirstColumn="0" w:firstRowLastColumn="0" w:lastRowFirstColumn="0" w:lastRowLastColumn="0"/>
          <w:cantSplit/>
          <w:tblHeader/>
          <w:ins w:id="379"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808080"/>
            </w:tcBorders>
            <w:shd w:val="clear" w:color="auto" w:fill="626469"/>
            <w:vAlign w:val="center"/>
            <w:hideMark/>
          </w:tcPr>
          <w:p w14:paraId="60A7D242" w14:textId="77777777" w:rsidR="005D7FEF" w:rsidRPr="002F0370" w:rsidRDefault="005D7FEF" w:rsidP="00430408">
            <w:pPr>
              <w:pStyle w:val="HeaderTable"/>
              <w:rPr>
                <w:ins w:id="380" w:author="Eyal Bekerman" w:date="2023-01-16T14:28:00Z"/>
                <w:b/>
                <w:bCs w:val="0"/>
                <w:color w:val="FFFFFF"/>
              </w:rPr>
            </w:pPr>
            <w:ins w:id="381" w:author="Eyal Bekerman" w:date="2023-01-16T14:28:00Z">
              <w:r w:rsidRPr="002F0370">
                <w:rPr>
                  <w:b/>
                  <w:bCs w:val="0"/>
                  <w:color w:val="FFFFFF"/>
                </w:rPr>
                <w:t>ID#</w:t>
              </w:r>
            </w:ins>
          </w:p>
        </w:tc>
        <w:tc>
          <w:tcPr>
            <w:tcW w:w="4714" w:type="pct"/>
            <w:tcBorders>
              <w:bottom w:val="single" w:sz="4" w:space="0" w:color="808080"/>
            </w:tcBorders>
            <w:shd w:val="clear" w:color="auto" w:fill="626469"/>
            <w:vAlign w:val="center"/>
            <w:hideMark/>
          </w:tcPr>
          <w:p w14:paraId="213A04F8" w14:textId="77777777" w:rsidR="005D7FEF" w:rsidRPr="002F0370"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382" w:author="Eyal Bekerman" w:date="2023-01-16T14:28:00Z"/>
                <w:b/>
                <w:bCs w:val="0"/>
                <w:color w:val="FFFFFF"/>
              </w:rPr>
            </w:pPr>
            <w:ins w:id="383" w:author="Eyal Bekerman" w:date="2023-01-16T14:28:00Z">
              <w:r w:rsidRPr="002F0370">
                <w:rPr>
                  <w:b/>
                  <w:bCs w:val="0"/>
                  <w:color w:val="FFFFFF"/>
                </w:rPr>
                <w:t>Description</w:t>
              </w:r>
            </w:ins>
          </w:p>
        </w:tc>
      </w:tr>
      <w:tr w:rsidR="005D7FEF" w:rsidRPr="002F0370" w14:paraId="1899CF4F" w14:textId="77777777" w:rsidTr="00430408">
        <w:trPr>
          <w:cnfStyle w:val="000000100000" w:firstRow="0" w:lastRow="0" w:firstColumn="0" w:lastColumn="0" w:oddVBand="0" w:evenVBand="0" w:oddHBand="1" w:evenHBand="0" w:firstRowFirstColumn="0" w:firstRowLastColumn="0" w:lastRowFirstColumn="0" w:lastRowLastColumn="0"/>
          <w:cantSplit/>
          <w:ins w:id="384"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4FA54520" w14:textId="77777777" w:rsidR="005D7FEF" w:rsidRPr="009F2CCD" w:rsidRDefault="005D7FEF" w:rsidP="00430408">
            <w:pPr>
              <w:pStyle w:val="BodyTextTable"/>
              <w:numPr>
                <w:ilvl w:val="0"/>
                <w:numId w:val="20"/>
              </w:numPr>
              <w:rPr>
                <w:ins w:id="385" w:author="Eyal Bekerman" w:date="2023-01-16T14:28:00Z"/>
                <w:szCs w:val="18"/>
              </w:rPr>
            </w:pPr>
          </w:p>
        </w:tc>
        <w:tc>
          <w:tcPr>
            <w:tcW w:w="4714" w:type="pct"/>
            <w:shd w:val="clear" w:color="auto" w:fill="auto"/>
          </w:tcPr>
          <w:p w14:paraId="1259C2FB" w14:textId="1ECCC88E" w:rsidR="005D7FEF" w:rsidRPr="001D7701" w:rsidRDefault="00E71E4D" w:rsidP="00430408">
            <w:pPr>
              <w:ind w:left="0"/>
              <w:cnfStyle w:val="000000100000" w:firstRow="0" w:lastRow="0" w:firstColumn="0" w:lastColumn="0" w:oddVBand="0" w:evenVBand="0" w:oddHBand="1" w:evenHBand="0" w:firstRowFirstColumn="0" w:firstRowLastColumn="0" w:lastRowFirstColumn="0" w:lastRowLastColumn="0"/>
              <w:rPr>
                <w:ins w:id="386" w:author="Eyal Bekerman" w:date="2023-01-16T14:28:00Z"/>
                <w:sz w:val="18"/>
                <w:szCs w:val="18"/>
              </w:rPr>
            </w:pPr>
            <w:ins w:id="387" w:author="Eyal Bekerman" w:date="2023-01-16T15:20:00Z">
              <w:r>
                <w:rPr>
                  <w:sz w:val="18"/>
                  <w:szCs w:val="18"/>
                </w:rPr>
                <w:t>Full processing</w:t>
              </w:r>
            </w:ins>
          </w:p>
        </w:tc>
      </w:tr>
      <w:tr w:rsidR="005D7FEF" w:rsidRPr="002F0370" w14:paraId="3948A579" w14:textId="77777777" w:rsidTr="00430408">
        <w:trPr>
          <w:cantSplit/>
          <w:ins w:id="388" w:author="Eyal Bekerman" w:date="2023-01-16T14:28:00Z"/>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5FB2BF0C" w14:textId="77777777" w:rsidR="005D7FEF" w:rsidRPr="009F2CCD" w:rsidRDefault="005D7FEF" w:rsidP="00430408">
            <w:pPr>
              <w:pStyle w:val="BodyTextTable"/>
              <w:numPr>
                <w:ilvl w:val="0"/>
                <w:numId w:val="20"/>
              </w:numPr>
              <w:rPr>
                <w:ins w:id="389" w:author="Eyal Bekerman" w:date="2023-01-16T14:28:00Z"/>
                <w:szCs w:val="18"/>
              </w:rPr>
            </w:pPr>
          </w:p>
        </w:tc>
        <w:tc>
          <w:tcPr>
            <w:tcW w:w="4714" w:type="pct"/>
            <w:shd w:val="clear" w:color="auto" w:fill="auto"/>
          </w:tcPr>
          <w:p w14:paraId="675815C9" w14:textId="77777777" w:rsidR="005D7FEF" w:rsidRDefault="005D7FEF" w:rsidP="00430408">
            <w:pPr>
              <w:pStyle w:val="BodyText"/>
              <w:ind w:left="0"/>
              <w:cnfStyle w:val="000000000000" w:firstRow="0" w:lastRow="0" w:firstColumn="0" w:lastColumn="0" w:oddVBand="0" w:evenVBand="0" w:oddHBand="0" w:evenHBand="0" w:firstRowFirstColumn="0" w:firstRowLastColumn="0" w:lastRowFirstColumn="0" w:lastRowLastColumn="0"/>
              <w:rPr>
                <w:ins w:id="390" w:author="Eyal Bekerman" w:date="2023-01-16T14:28:00Z"/>
                <w:sz w:val="18"/>
                <w:szCs w:val="18"/>
              </w:rPr>
            </w:pPr>
          </w:p>
        </w:tc>
      </w:tr>
    </w:tbl>
    <w:p w14:paraId="3300EA8D" w14:textId="77777777" w:rsidR="005D7FEF" w:rsidRDefault="005D7FEF" w:rsidP="005D7FEF">
      <w:pPr>
        <w:pStyle w:val="Heading3"/>
        <w:rPr>
          <w:ins w:id="391" w:author="Eyal Bekerman" w:date="2023-01-16T14:28:00Z"/>
        </w:rPr>
      </w:pPr>
      <w:bookmarkStart w:id="392" w:name="_Toc124771728"/>
      <w:bookmarkStart w:id="393" w:name="_Toc125369594"/>
      <w:ins w:id="394" w:author="Eyal Bekerman" w:date="2023-01-16T14:28:00Z">
        <w:r>
          <w:t>Calculated Attributes</w:t>
        </w:r>
        <w:bookmarkEnd w:id="392"/>
        <w:bookmarkEnd w:id="393"/>
      </w:ins>
    </w:p>
    <w:tbl>
      <w:tblPr>
        <w:tblStyle w:val="ListTable4-Accent4"/>
        <w:tblW w:w="472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614"/>
        <w:gridCol w:w="1023"/>
        <w:gridCol w:w="4709"/>
        <w:gridCol w:w="748"/>
        <w:gridCol w:w="744"/>
      </w:tblGrid>
      <w:tr w:rsidR="005D7FEF" w:rsidRPr="002F0370" w14:paraId="10DD6389" w14:textId="77777777" w:rsidTr="00430408">
        <w:trPr>
          <w:cnfStyle w:val="100000000000" w:firstRow="1" w:lastRow="0" w:firstColumn="0" w:lastColumn="0" w:oddVBand="0" w:evenVBand="0" w:oddHBand="0" w:evenHBand="0" w:firstRowFirstColumn="0" w:firstRowLastColumn="0" w:lastRowFirstColumn="0" w:lastRowLastColumn="0"/>
          <w:cantSplit/>
          <w:tblHeader/>
          <w:ins w:id="395" w:author="Eyal Bekerman" w:date="2023-01-16T14:28:00Z"/>
        </w:trPr>
        <w:tc>
          <w:tcPr>
            <w:cnfStyle w:val="001000000000" w:firstRow="0" w:lastRow="0" w:firstColumn="1" w:lastColumn="0" w:oddVBand="0" w:evenVBand="0" w:oddHBand="0" w:evenHBand="0" w:firstRowFirstColumn="0" w:firstRowLastColumn="0" w:lastRowFirstColumn="0" w:lastRowLastColumn="0"/>
            <w:tcW w:w="913" w:type="pct"/>
            <w:tcBorders>
              <w:bottom w:val="single" w:sz="4" w:space="0" w:color="808080"/>
            </w:tcBorders>
            <w:shd w:val="clear" w:color="auto" w:fill="626469"/>
            <w:vAlign w:val="center"/>
          </w:tcPr>
          <w:p w14:paraId="4532E3A9" w14:textId="77777777" w:rsidR="005D7FEF" w:rsidRDefault="005D7FEF" w:rsidP="00430408">
            <w:pPr>
              <w:pStyle w:val="HeaderTable"/>
              <w:rPr>
                <w:ins w:id="396" w:author="Eyal Bekerman" w:date="2023-01-16T14:28:00Z"/>
                <w:b/>
                <w:bCs w:val="0"/>
                <w:color w:val="FFFFFF"/>
              </w:rPr>
            </w:pPr>
            <w:ins w:id="397" w:author="Eyal Bekerman" w:date="2023-01-16T14:28:00Z">
              <w:r>
                <w:rPr>
                  <w:b/>
                  <w:bCs w:val="0"/>
                  <w:color w:val="FFFFFF"/>
                </w:rPr>
                <w:t>Attribute</w:t>
              </w:r>
            </w:ins>
          </w:p>
        </w:tc>
        <w:tc>
          <w:tcPr>
            <w:tcW w:w="579" w:type="pct"/>
            <w:tcBorders>
              <w:bottom w:val="single" w:sz="4" w:space="0" w:color="808080"/>
            </w:tcBorders>
            <w:shd w:val="clear" w:color="auto" w:fill="626469"/>
            <w:vAlign w:val="center"/>
            <w:hideMark/>
          </w:tcPr>
          <w:p w14:paraId="4C54AC53" w14:textId="77777777" w:rsidR="005D7FEF" w:rsidRPr="002F0370"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398" w:author="Eyal Bekerman" w:date="2023-01-16T14:28:00Z"/>
                <w:b/>
                <w:bCs w:val="0"/>
                <w:color w:val="FFFFFF"/>
              </w:rPr>
            </w:pPr>
            <w:ins w:id="399" w:author="Eyal Bekerman" w:date="2023-01-16T14:28:00Z">
              <w:r>
                <w:rPr>
                  <w:b/>
                  <w:bCs w:val="0"/>
                  <w:color w:val="FFFFFF"/>
                </w:rPr>
                <w:t>Type</w:t>
              </w:r>
            </w:ins>
          </w:p>
        </w:tc>
        <w:tc>
          <w:tcPr>
            <w:tcW w:w="2664" w:type="pct"/>
            <w:tcBorders>
              <w:bottom w:val="single" w:sz="4" w:space="0" w:color="808080"/>
            </w:tcBorders>
            <w:shd w:val="clear" w:color="auto" w:fill="626469"/>
            <w:vAlign w:val="center"/>
          </w:tcPr>
          <w:p w14:paraId="6763D580" w14:textId="77777777" w:rsidR="005D7FEF"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400" w:author="Eyal Bekerman" w:date="2023-01-16T14:28:00Z"/>
                <w:b/>
                <w:bCs w:val="0"/>
                <w:color w:val="FFFFFF"/>
              </w:rPr>
            </w:pPr>
            <w:ins w:id="401" w:author="Eyal Bekerman" w:date="2023-01-16T14:28:00Z">
              <w:r w:rsidRPr="0051501E">
                <w:rPr>
                  <w:b/>
                  <w:bCs w:val="0"/>
                  <w:color w:val="FFFFFF"/>
                </w:rPr>
                <w:t>Calculation Logic</w:t>
              </w:r>
            </w:ins>
          </w:p>
        </w:tc>
        <w:tc>
          <w:tcPr>
            <w:tcW w:w="423" w:type="pct"/>
            <w:tcBorders>
              <w:bottom w:val="single" w:sz="4" w:space="0" w:color="808080"/>
            </w:tcBorders>
            <w:shd w:val="clear" w:color="auto" w:fill="626469"/>
            <w:vAlign w:val="center"/>
          </w:tcPr>
          <w:p w14:paraId="7C02782C" w14:textId="77777777" w:rsidR="005D7FEF" w:rsidRPr="009E0AC7"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402" w:author="Eyal Bekerman" w:date="2023-01-16T14:28:00Z"/>
                <w:b/>
                <w:bCs w:val="0"/>
                <w:color w:val="FFFFFF"/>
              </w:rPr>
            </w:pPr>
            <w:ins w:id="403" w:author="Eyal Bekerman" w:date="2023-01-16T14:28:00Z">
              <w:r w:rsidRPr="0051501E">
                <w:rPr>
                  <w:color w:val="FFFFFF"/>
                </w:rPr>
                <w:t>Criteria</w:t>
              </w:r>
            </w:ins>
          </w:p>
        </w:tc>
        <w:tc>
          <w:tcPr>
            <w:tcW w:w="421" w:type="pct"/>
            <w:tcBorders>
              <w:bottom w:val="single" w:sz="4" w:space="0" w:color="808080"/>
            </w:tcBorders>
            <w:shd w:val="clear" w:color="auto" w:fill="626469"/>
            <w:vAlign w:val="center"/>
          </w:tcPr>
          <w:p w14:paraId="05C926AD" w14:textId="77777777" w:rsidR="005D7FEF" w:rsidRPr="009E0AC7" w:rsidRDefault="005D7FEF" w:rsidP="00430408">
            <w:pPr>
              <w:pStyle w:val="HeaderTable"/>
              <w:cnfStyle w:val="100000000000" w:firstRow="1" w:lastRow="0" w:firstColumn="0" w:lastColumn="0" w:oddVBand="0" w:evenVBand="0" w:oddHBand="0" w:evenHBand="0" w:firstRowFirstColumn="0" w:firstRowLastColumn="0" w:lastRowFirstColumn="0" w:lastRowLastColumn="0"/>
              <w:rPr>
                <w:ins w:id="404" w:author="Eyal Bekerman" w:date="2023-01-16T14:28:00Z"/>
                <w:b/>
                <w:bCs w:val="0"/>
                <w:color w:val="FFFFFF"/>
              </w:rPr>
            </w:pPr>
            <w:ins w:id="405" w:author="Eyal Bekerman" w:date="2023-01-16T14:28:00Z">
              <w:r w:rsidRPr="0051501E">
                <w:rPr>
                  <w:color w:val="FFFFFF"/>
                </w:rPr>
                <w:t>Updates Attribute</w:t>
              </w:r>
            </w:ins>
          </w:p>
        </w:tc>
      </w:tr>
      <w:tr w:rsidR="00F6181F" w:rsidRPr="002F0370" w14:paraId="4CDA521A" w14:textId="77777777" w:rsidTr="00430408">
        <w:trPr>
          <w:cantSplit/>
          <w:ins w:id="406" w:author="Eyal Bekerman" w:date="2023-01-16T14:28:00Z"/>
        </w:trPr>
        <w:tc>
          <w:tcPr>
            <w:cnfStyle w:val="001000000000" w:firstRow="0" w:lastRow="0" w:firstColumn="1" w:lastColumn="0" w:oddVBand="0" w:evenVBand="0" w:oddHBand="0" w:evenHBand="0" w:firstRowFirstColumn="0" w:firstRowLastColumn="0" w:lastRowFirstColumn="0" w:lastRowLastColumn="0"/>
            <w:tcW w:w="913" w:type="pct"/>
          </w:tcPr>
          <w:p w14:paraId="18404A73" w14:textId="0512F1C1" w:rsidR="00F6181F" w:rsidRPr="000827EE" w:rsidRDefault="00D853AB" w:rsidP="00F6181F">
            <w:pPr>
              <w:pStyle w:val="BodyTextTable"/>
              <w:rPr>
                <w:ins w:id="407" w:author="Eyal Bekerman" w:date="2023-01-16T14:28:00Z"/>
                <w:rFonts w:ascii="Calibri" w:hAnsi="Calibri" w:cs="Calibri"/>
                <w:szCs w:val="18"/>
              </w:rPr>
            </w:pPr>
            <w:proofErr w:type="spellStart"/>
            <w:ins w:id="408" w:author="Eyal Bekerman" w:date="2023-01-16T15:32:00Z">
              <w:r>
                <w:rPr>
                  <w:rFonts w:ascii="Calibri" w:hAnsi="Calibri" w:cs="Calibri"/>
                  <w:szCs w:val="18"/>
                </w:rPr>
                <w:t>simR</w:t>
              </w:r>
            </w:ins>
            <w:ins w:id="409" w:author="Eyal Bekerman" w:date="2023-01-16T15:30:00Z">
              <w:r w:rsidR="00F6181F">
                <w:rPr>
                  <w:rFonts w:ascii="Calibri" w:hAnsi="Calibri" w:cs="Calibri"/>
                  <w:szCs w:val="18"/>
                </w:rPr>
                <w:t>egistrationFlag</w:t>
              </w:r>
            </w:ins>
            <w:proofErr w:type="spellEnd"/>
          </w:p>
        </w:tc>
        <w:tc>
          <w:tcPr>
            <w:tcW w:w="579" w:type="pct"/>
            <w:shd w:val="clear" w:color="auto" w:fill="auto"/>
          </w:tcPr>
          <w:p w14:paraId="7574E2C9" w14:textId="6ADA279A" w:rsidR="00F6181F" w:rsidRPr="009E0AC7"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10" w:author="Eyal Bekerman" w:date="2023-01-16T14:28:00Z"/>
                <w:rFonts w:ascii="Calibri" w:hAnsi="Calibri" w:cs="Calibri"/>
                <w:szCs w:val="18"/>
              </w:rPr>
            </w:pPr>
            <w:ins w:id="411" w:author="Eyal Bekerman" w:date="2023-01-16T15:32:00Z">
              <w:r>
                <w:rPr>
                  <w:rFonts w:ascii="Calibri" w:hAnsi="Calibri" w:cs="Calibri"/>
                  <w:szCs w:val="18"/>
                </w:rPr>
                <w:t>String</w:t>
              </w:r>
            </w:ins>
          </w:p>
        </w:tc>
        <w:tc>
          <w:tcPr>
            <w:tcW w:w="2664" w:type="pct"/>
          </w:tcPr>
          <w:p w14:paraId="7DE5A052" w14:textId="1069F1C6" w:rsidR="00F6181F" w:rsidRPr="009E0AC7"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12" w:author="Eyal Bekerman" w:date="2023-01-16T14:28:00Z"/>
                <w:rFonts w:ascii="Calibri" w:hAnsi="Calibri" w:cs="Calibri"/>
                <w:szCs w:val="18"/>
              </w:rPr>
            </w:pPr>
            <w:ins w:id="413" w:author="Eyal Bekerman" w:date="2023-01-16T15:32:00Z">
              <w:r>
                <w:rPr>
                  <w:rFonts w:ascii="Calibri" w:hAnsi="Calibri" w:cs="Calibri"/>
                  <w:szCs w:val="18"/>
                </w:rPr>
                <w:t xml:space="preserve">If </w:t>
              </w:r>
              <w:proofErr w:type="spellStart"/>
              <w:r>
                <w:rPr>
                  <w:rFonts w:ascii="Calibri" w:hAnsi="Calibri" w:cs="Calibri"/>
                  <w:szCs w:val="18"/>
                </w:rPr>
                <w:t>simRegistrationDate</w:t>
              </w:r>
              <w:proofErr w:type="spellEnd"/>
              <w:r>
                <w:rPr>
                  <w:rFonts w:ascii="Calibri" w:hAnsi="Calibri" w:cs="Calibri"/>
                  <w:szCs w:val="18"/>
                </w:rPr>
                <w:t xml:space="preserve"> &lt;&gt; </w:t>
              </w:r>
              <w:proofErr w:type="gramStart"/>
              <w:r>
                <w:rPr>
                  <w:rFonts w:ascii="Calibri" w:hAnsi="Calibri" w:cs="Calibri"/>
                  <w:szCs w:val="18"/>
                </w:rPr>
                <w:t>NULL</w:t>
              </w:r>
              <w:proofErr w:type="gramEnd"/>
              <w:r>
                <w:rPr>
                  <w:rFonts w:ascii="Calibri" w:hAnsi="Calibri" w:cs="Calibri"/>
                  <w:szCs w:val="18"/>
                </w:rPr>
                <w:t xml:space="preserve"> </w:t>
              </w:r>
            </w:ins>
            <w:r w:rsidR="00754231">
              <w:rPr>
                <w:rFonts w:ascii="Calibri" w:hAnsi="Calibri" w:cs="Calibri"/>
                <w:szCs w:val="18"/>
              </w:rPr>
              <w:t xml:space="preserve">then </w:t>
            </w:r>
            <w:ins w:id="414" w:author="Eyal Bekerman" w:date="2023-01-16T15:32:00Z">
              <w:r>
                <w:rPr>
                  <w:rFonts w:ascii="Calibri" w:hAnsi="Calibri" w:cs="Calibri"/>
                  <w:szCs w:val="18"/>
                </w:rPr>
                <w:t>‘Yes’ else NULL</w:t>
              </w:r>
            </w:ins>
          </w:p>
        </w:tc>
        <w:tc>
          <w:tcPr>
            <w:tcW w:w="423" w:type="pct"/>
          </w:tcPr>
          <w:p w14:paraId="6D446951" w14:textId="5E3C63D0" w:rsidR="00F6181F"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15" w:author="Eyal Bekerman" w:date="2023-01-16T14:28:00Z"/>
                <w:szCs w:val="18"/>
              </w:rPr>
            </w:pPr>
            <w:ins w:id="416" w:author="Eyal Bekerman" w:date="2023-01-16T15:32:00Z">
              <w:r>
                <w:rPr>
                  <w:szCs w:val="18"/>
                </w:rPr>
                <w:t>Y</w:t>
              </w:r>
            </w:ins>
          </w:p>
        </w:tc>
        <w:tc>
          <w:tcPr>
            <w:tcW w:w="421" w:type="pct"/>
          </w:tcPr>
          <w:p w14:paraId="74892842" w14:textId="0EA23345" w:rsidR="00F6181F"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17" w:author="Eyal Bekerman" w:date="2023-01-16T14:28:00Z"/>
                <w:szCs w:val="18"/>
              </w:rPr>
            </w:pPr>
            <w:ins w:id="418" w:author="Eyal Bekerman" w:date="2023-01-16T15:32:00Z">
              <w:r>
                <w:rPr>
                  <w:szCs w:val="18"/>
                </w:rPr>
                <w:t>Y</w:t>
              </w:r>
            </w:ins>
          </w:p>
        </w:tc>
      </w:tr>
      <w:tr w:rsidR="00F6181F" w:rsidRPr="002F0370" w14:paraId="72E21CC7" w14:textId="77777777" w:rsidTr="00430408">
        <w:trPr>
          <w:cantSplit/>
          <w:ins w:id="419" w:author="Eyal Bekerman" w:date="2023-01-16T15:30:00Z"/>
        </w:trPr>
        <w:tc>
          <w:tcPr>
            <w:cnfStyle w:val="001000000000" w:firstRow="0" w:lastRow="0" w:firstColumn="1" w:lastColumn="0" w:oddVBand="0" w:evenVBand="0" w:oddHBand="0" w:evenHBand="0" w:firstRowFirstColumn="0" w:firstRowLastColumn="0" w:lastRowFirstColumn="0" w:lastRowLastColumn="0"/>
            <w:tcW w:w="913" w:type="pct"/>
          </w:tcPr>
          <w:p w14:paraId="317E0FE0" w14:textId="0F585C86" w:rsidR="00F6181F" w:rsidRPr="000827EE" w:rsidRDefault="00D853AB" w:rsidP="00F6181F">
            <w:pPr>
              <w:pStyle w:val="BodyTextTable"/>
              <w:rPr>
                <w:ins w:id="420" w:author="Eyal Bekerman" w:date="2023-01-16T15:30:00Z"/>
                <w:rFonts w:ascii="Calibri" w:hAnsi="Calibri" w:cs="Calibri"/>
                <w:szCs w:val="18"/>
              </w:rPr>
            </w:pPr>
            <w:proofErr w:type="spellStart"/>
            <w:ins w:id="421" w:author="Eyal Bekerman" w:date="2023-01-16T15:32:00Z">
              <w:r>
                <w:rPr>
                  <w:rFonts w:ascii="Calibri" w:hAnsi="Calibri" w:cs="Calibri"/>
                  <w:szCs w:val="18"/>
                </w:rPr>
                <w:t>simRegV</w:t>
              </w:r>
            </w:ins>
            <w:ins w:id="422" w:author="Eyal Bekerman" w:date="2023-01-16T15:30:00Z">
              <w:r w:rsidR="00F6181F">
                <w:rPr>
                  <w:rFonts w:ascii="Calibri" w:hAnsi="Calibri" w:cs="Calibri"/>
                  <w:szCs w:val="18"/>
                </w:rPr>
                <w:t>alidationFlag</w:t>
              </w:r>
              <w:proofErr w:type="spellEnd"/>
            </w:ins>
          </w:p>
        </w:tc>
        <w:tc>
          <w:tcPr>
            <w:tcW w:w="579" w:type="pct"/>
            <w:shd w:val="clear" w:color="auto" w:fill="auto"/>
          </w:tcPr>
          <w:p w14:paraId="4C33E495" w14:textId="5CB58385" w:rsidR="00F6181F" w:rsidRPr="009E0AC7"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23" w:author="Eyal Bekerman" w:date="2023-01-16T15:30:00Z"/>
                <w:rFonts w:ascii="Calibri" w:hAnsi="Calibri" w:cs="Calibri"/>
                <w:szCs w:val="18"/>
              </w:rPr>
            </w:pPr>
            <w:ins w:id="424" w:author="Eyal Bekerman" w:date="2023-01-16T15:32:00Z">
              <w:r>
                <w:rPr>
                  <w:rFonts w:ascii="Calibri" w:hAnsi="Calibri" w:cs="Calibri"/>
                  <w:szCs w:val="18"/>
                </w:rPr>
                <w:t>String</w:t>
              </w:r>
            </w:ins>
          </w:p>
        </w:tc>
        <w:tc>
          <w:tcPr>
            <w:tcW w:w="2664" w:type="pct"/>
          </w:tcPr>
          <w:p w14:paraId="7DD50AA8" w14:textId="2CA7C41A" w:rsidR="00F6181F" w:rsidRPr="009E0AC7"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25" w:author="Eyal Bekerman" w:date="2023-01-16T15:30:00Z"/>
                <w:rFonts w:ascii="Calibri" w:hAnsi="Calibri" w:cs="Calibri"/>
                <w:szCs w:val="18"/>
              </w:rPr>
            </w:pPr>
            <w:ins w:id="426" w:author="Eyal Bekerman" w:date="2023-01-16T15:32:00Z">
              <w:r>
                <w:rPr>
                  <w:rFonts w:ascii="Calibri" w:hAnsi="Calibri" w:cs="Calibri"/>
                  <w:szCs w:val="18"/>
                </w:rPr>
                <w:t xml:space="preserve">If </w:t>
              </w:r>
              <w:proofErr w:type="spellStart"/>
              <w:r>
                <w:rPr>
                  <w:rFonts w:ascii="Calibri" w:hAnsi="Calibri" w:cs="Calibri"/>
                  <w:szCs w:val="18"/>
                </w:rPr>
                <w:t>simReg</w:t>
              </w:r>
            </w:ins>
            <w:ins w:id="427" w:author="Eyal Bekerman" w:date="2023-01-16T15:33:00Z">
              <w:r>
                <w:rPr>
                  <w:rFonts w:ascii="Calibri" w:hAnsi="Calibri" w:cs="Calibri"/>
                  <w:szCs w:val="18"/>
                </w:rPr>
                <w:t>Validation</w:t>
              </w:r>
            </w:ins>
            <w:ins w:id="428" w:author="Eyal Bekerman" w:date="2023-01-16T15:32:00Z">
              <w:r>
                <w:rPr>
                  <w:rFonts w:ascii="Calibri" w:hAnsi="Calibri" w:cs="Calibri"/>
                  <w:szCs w:val="18"/>
                </w:rPr>
                <w:t>Date</w:t>
              </w:r>
              <w:proofErr w:type="spellEnd"/>
              <w:r>
                <w:rPr>
                  <w:rFonts w:ascii="Calibri" w:hAnsi="Calibri" w:cs="Calibri"/>
                  <w:szCs w:val="18"/>
                </w:rPr>
                <w:t xml:space="preserve"> &lt;&gt; </w:t>
              </w:r>
              <w:proofErr w:type="gramStart"/>
              <w:r>
                <w:rPr>
                  <w:rFonts w:ascii="Calibri" w:hAnsi="Calibri" w:cs="Calibri"/>
                  <w:szCs w:val="18"/>
                </w:rPr>
                <w:t>NULL</w:t>
              </w:r>
              <w:proofErr w:type="gramEnd"/>
              <w:r>
                <w:rPr>
                  <w:rFonts w:ascii="Calibri" w:hAnsi="Calibri" w:cs="Calibri"/>
                  <w:szCs w:val="18"/>
                </w:rPr>
                <w:t xml:space="preserve"> </w:t>
              </w:r>
            </w:ins>
            <w:r w:rsidR="00754231">
              <w:rPr>
                <w:rFonts w:ascii="Calibri" w:hAnsi="Calibri" w:cs="Calibri"/>
                <w:szCs w:val="18"/>
              </w:rPr>
              <w:t xml:space="preserve">then </w:t>
            </w:r>
            <w:ins w:id="429" w:author="Eyal Bekerman" w:date="2023-01-16T15:32:00Z">
              <w:r>
                <w:rPr>
                  <w:rFonts w:ascii="Calibri" w:hAnsi="Calibri" w:cs="Calibri"/>
                  <w:szCs w:val="18"/>
                </w:rPr>
                <w:t>‘Yes’ else NULL</w:t>
              </w:r>
            </w:ins>
          </w:p>
        </w:tc>
        <w:tc>
          <w:tcPr>
            <w:tcW w:w="423" w:type="pct"/>
          </w:tcPr>
          <w:p w14:paraId="7106C9C3" w14:textId="4DCE0445" w:rsidR="00F6181F"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30" w:author="Eyal Bekerman" w:date="2023-01-16T15:30:00Z"/>
                <w:szCs w:val="18"/>
              </w:rPr>
            </w:pPr>
            <w:ins w:id="431" w:author="Eyal Bekerman" w:date="2023-01-16T15:32:00Z">
              <w:r>
                <w:rPr>
                  <w:szCs w:val="18"/>
                </w:rPr>
                <w:t>Y</w:t>
              </w:r>
            </w:ins>
          </w:p>
        </w:tc>
        <w:tc>
          <w:tcPr>
            <w:tcW w:w="421" w:type="pct"/>
          </w:tcPr>
          <w:p w14:paraId="2C772C10" w14:textId="7F95870C" w:rsidR="00F6181F"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32" w:author="Eyal Bekerman" w:date="2023-01-16T15:30:00Z"/>
                <w:szCs w:val="18"/>
              </w:rPr>
            </w:pPr>
            <w:ins w:id="433" w:author="Eyal Bekerman" w:date="2023-01-16T15:32:00Z">
              <w:r>
                <w:rPr>
                  <w:szCs w:val="18"/>
                </w:rPr>
                <w:t>Y</w:t>
              </w:r>
            </w:ins>
          </w:p>
        </w:tc>
      </w:tr>
      <w:tr w:rsidR="00F6181F" w:rsidRPr="002F0370" w14:paraId="6AC25E26" w14:textId="77777777" w:rsidTr="00430408">
        <w:trPr>
          <w:cantSplit/>
          <w:ins w:id="434" w:author="Eyal Bekerman" w:date="2023-01-16T15:30:00Z"/>
        </w:trPr>
        <w:tc>
          <w:tcPr>
            <w:cnfStyle w:val="001000000000" w:firstRow="0" w:lastRow="0" w:firstColumn="1" w:lastColumn="0" w:oddVBand="0" w:evenVBand="0" w:oddHBand="0" w:evenHBand="0" w:firstRowFirstColumn="0" w:firstRowLastColumn="0" w:lastRowFirstColumn="0" w:lastRowLastColumn="0"/>
            <w:tcW w:w="913" w:type="pct"/>
          </w:tcPr>
          <w:p w14:paraId="3E0211A9" w14:textId="0519654E" w:rsidR="00F6181F" w:rsidRPr="000827EE" w:rsidRDefault="00D853AB" w:rsidP="00F6181F">
            <w:pPr>
              <w:pStyle w:val="BodyTextTable"/>
              <w:rPr>
                <w:ins w:id="435" w:author="Eyal Bekerman" w:date="2023-01-16T15:30:00Z"/>
                <w:rFonts w:ascii="Calibri" w:hAnsi="Calibri" w:cs="Calibri"/>
                <w:szCs w:val="18"/>
              </w:rPr>
            </w:pPr>
            <w:proofErr w:type="spellStart"/>
            <w:ins w:id="436" w:author="Eyal Bekerman" w:date="2023-01-16T15:32:00Z">
              <w:r>
                <w:rPr>
                  <w:rFonts w:ascii="Calibri" w:hAnsi="Calibri" w:cs="Calibri"/>
                  <w:szCs w:val="18"/>
                </w:rPr>
                <w:t>simRegU</w:t>
              </w:r>
            </w:ins>
            <w:ins w:id="437" w:author="Eyal Bekerman" w:date="2023-01-16T15:30:00Z">
              <w:r w:rsidR="00F6181F">
                <w:rPr>
                  <w:rFonts w:ascii="Calibri" w:hAnsi="Calibri" w:cs="Calibri"/>
                  <w:szCs w:val="18"/>
                </w:rPr>
                <w:t>pdateFlag</w:t>
              </w:r>
              <w:proofErr w:type="spellEnd"/>
            </w:ins>
          </w:p>
        </w:tc>
        <w:tc>
          <w:tcPr>
            <w:tcW w:w="579" w:type="pct"/>
            <w:shd w:val="clear" w:color="auto" w:fill="auto"/>
          </w:tcPr>
          <w:p w14:paraId="706C4CE5" w14:textId="3A836813" w:rsidR="00F6181F" w:rsidRPr="009E0AC7"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38" w:author="Eyal Bekerman" w:date="2023-01-16T15:30:00Z"/>
                <w:rFonts w:ascii="Calibri" w:hAnsi="Calibri" w:cs="Calibri"/>
                <w:szCs w:val="18"/>
              </w:rPr>
            </w:pPr>
            <w:ins w:id="439" w:author="Eyal Bekerman" w:date="2023-01-16T15:32:00Z">
              <w:r>
                <w:rPr>
                  <w:rFonts w:ascii="Calibri" w:hAnsi="Calibri" w:cs="Calibri"/>
                  <w:szCs w:val="18"/>
                </w:rPr>
                <w:t>String</w:t>
              </w:r>
            </w:ins>
          </w:p>
        </w:tc>
        <w:tc>
          <w:tcPr>
            <w:tcW w:w="2664" w:type="pct"/>
          </w:tcPr>
          <w:p w14:paraId="05CED87E" w14:textId="3B1AE114" w:rsidR="00F6181F" w:rsidRPr="009E0AC7"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40" w:author="Eyal Bekerman" w:date="2023-01-16T15:30:00Z"/>
                <w:rFonts w:ascii="Calibri" w:hAnsi="Calibri" w:cs="Calibri"/>
                <w:szCs w:val="18"/>
              </w:rPr>
            </w:pPr>
            <w:ins w:id="441" w:author="Eyal Bekerman" w:date="2023-01-16T15:32:00Z">
              <w:r>
                <w:rPr>
                  <w:rFonts w:ascii="Calibri" w:hAnsi="Calibri" w:cs="Calibri"/>
                  <w:szCs w:val="18"/>
                </w:rPr>
                <w:t xml:space="preserve">If </w:t>
              </w:r>
              <w:proofErr w:type="spellStart"/>
              <w:r>
                <w:rPr>
                  <w:rFonts w:ascii="Calibri" w:hAnsi="Calibri" w:cs="Calibri"/>
                  <w:szCs w:val="18"/>
                </w:rPr>
                <w:t>simReg</w:t>
              </w:r>
            </w:ins>
            <w:ins w:id="442" w:author="Eyal Bekerman" w:date="2023-01-16T15:33:00Z">
              <w:r>
                <w:rPr>
                  <w:rFonts w:ascii="Calibri" w:hAnsi="Calibri" w:cs="Calibri"/>
                  <w:szCs w:val="18"/>
                </w:rPr>
                <w:t>Update</w:t>
              </w:r>
            </w:ins>
            <w:ins w:id="443" w:author="Eyal Bekerman" w:date="2023-01-16T15:32:00Z">
              <w:r>
                <w:rPr>
                  <w:rFonts w:ascii="Calibri" w:hAnsi="Calibri" w:cs="Calibri"/>
                  <w:szCs w:val="18"/>
                </w:rPr>
                <w:t>Date</w:t>
              </w:r>
              <w:proofErr w:type="spellEnd"/>
              <w:r>
                <w:rPr>
                  <w:rFonts w:ascii="Calibri" w:hAnsi="Calibri" w:cs="Calibri"/>
                  <w:szCs w:val="18"/>
                </w:rPr>
                <w:t xml:space="preserve"> &lt;&gt; </w:t>
              </w:r>
              <w:proofErr w:type="gramStart"/>
              <w:r>
                <w:rPr>
                  <w:rFonts w:ascii="Calibri" w:hAnsi="Calibri" w:cs="Calibri"/>
                  <w:szCs w:val="18"/>
                </w:rPr>
                <w:t>NULL</w:t>
              </w:r>
              <w:proofErr w:type="gramEnd"/>
              <w:r>
                <w:rPr>
                  <w:rFonts w:ascii="Calibri" w:hAnsi="Calibri" w:cs="Calibri"/>
                  <w:szCs w:val="18"/>
                </w:rPr>
                <w:t xml:space="preserve"> </w:t>
              </w:r>
            </w:ins>
            <w:r w:rsidR="00754231">
              <w:rPr>
                <w:rFonts w:ascii="Calibri" w:hAnsi="Calibri" w:cs="Calibri"/>
                <w:szCs w:val="18"/>
              </w:rPr>
              <w:t xml:space="preserve">then </w:t>
            </w:r>
            <w:ins w:id="444" w:author="Eyal Bekerman" w:date="2023-01-16T15:32:00Z">
              <w:r>
                <w:rPr>
                  <w:rFonts w:ascii="Calibri" w:hAnsi="Calibri" w:cs="Calibri"/>
                  <w:szCs w:val="18"/>
                </w:rPr>
                <w:t>‘Yes’ else NULL</w:t>
              </w:r>
            </w:ins>
          </w:p>
        </w:tc>
        <w:tc>
          <w:tcPr>
            <w:tcW w:w="423" w:type="pct"/>
          </w:tcPr>
          <w:p w14:paraId="6B541171" w14:textId="73869F82" w:rsidR="00F6181F"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45" w:author="Eyal Bekerman" w:date="2023-01-16T15:30:00Z"/>
                <w:szCs w:val="18"/>
              </w:rPr>
            </w:pPr>
            <w:ins w:id="446" w:author="Eyal Bekerman" w:date="2023-01-16T15:32:00Z">
              <w:r>
                <w:rPr>
                  <w:szCs w:val="18"/>
                </w:rPr>
                <w:t>Y</w:t>
              </w:r>
            </w:ins>
          </w:p>
        </w:tc>
        <w:tc>
          <w:tcPr>
            <w:tcW w:w="421" w:type="pct"/>
          </w:tcPr>
          <w:p w14:paraId="132E1AAF" w14:textId="266AE547" w:rsidR="00F6181F" w:rsidRDefault="00D853AB" w:rsidP="00F6181F">
            <w:pPr>
              <w:pStyle w:val="BodyTextTable"/>
              <w:cnfStyle w:val="000000000000" w:firstRow="0" w:lastRow="0" w:firstColumn="0" w:lastColumn="0" w:oddVBand="0" w:evenVBand="0" w:oddHBand="0" w:evenHBand="0" w:firstRowFirstColumn="0" w:firstRowLastColumn="0" w:lastRowFirstColumn="0" w:lastRowLastColumn="0"/>
              <w:rPr>
                <w:ins w:id="447" w:author="Eyal Bekerman" w:date="2023-01-16T15:30:00Z"/>
                <w:szCs w:val="18"/>
              </w:rPr>
            </w:pPr>
            <w:ins w:id="448" w:author="Eyal Bekerman" w:date="2023-01-16T15:32:00Z">
              <w:r>
                <w:rPr>
                  <w:szCs w:val="18"/>
                </w:rPr>
                <w:t>Y</w:t>
              </w:r>
            </w:ins>
          </w:p>
        </w:tc>
      </w:tr>
    </w:tbl>
    <w:p w14:paraId="6E93D9EB" w14:textId="69AA63F8" w:rsidR="007E4A04" w:rsidRDefault="007E4A04" w:rsidP="007E4A04">
      <w:pPr>
        <w:pStyle w:val="Heading2"/>
        <w:rPr>
          <w:ins w:id="449" w:author="Eyal Bekerman" w:date="2023-01-16T15:34:00Z"/>
        </w:rPr>
      </w:pPr>
      <w:bookmarkStart w:id="450" w:name="_Toc125369595"/>
      <w:ins w:id="451" w:author="Eyal Bekerman" w:date="2023-01-16T15:34:00Z">
        <w:r>
          <w:t>Additional Details</w:t>
        </w:r>
        <w:bookmarkEnd w:id="450"/>
      </w:ins>
    </w:p>
    <w:p w14:paraId="48CA04AC" w14:textId="1A6B082D" w:rsidR="007E4A04" w:rsidRPr="007E4A04" w:rsidRDefault="007E4A04" w:rsidP="007E4A04">
      <w:pPr>
        <w:pStyle w:val="P-BT"/>
        <w:rPr>
          <w:ins w:id="452" w:author="Eyal Bekerman" w:date="2023-01-16T15:34:00Z"/>
        </w:rPr>
      </w:pPr>
      <w:ins w:id="453" w:author="Eyal Bekerman" w:date="2023-01-16T15:34:00Z">
        <w:r>
          <w:t>The plugin listener should support CSOG guidelines including parameters validation.</w:t>
        </w:r>
      </w:ins>
    </w:p>
    <w:p w14:paraId="32C59752" w14:textId="4D5C067C" w:rsidR="005F52A3" w:rsidRPr="003B1B26" w:rsidRDefault="005C2F2C" w:rsidP="00FD38CD">
      <w:pPr>
        <w:pStyle w:val="Heading1"/>
      </w:pPr>
      <w:bookmarkStart w:id="454" w:name="_Toc125369596"/>
      <w:r>
        <w:t>Open Issues</w:t>
      </w:r>
      <w:bookmarkEnd w:id="454"/>
    </w:p>
    <w:tbl>
      <w:tblPr>
        <w:tblStyle w:val="TableGrid"/>
        <w:tblW w:w="4753" w:type="pct"/>
        <w:tblInd w:w="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763"/>
        <w:gridCol w:w="3852"/>
        <w:gridCol w:w="1027"/>
        <w:gridCol w:w="3246"/>
      </w:tblGrid>
      <w:tr w:rsidR="00081ED6" w:rsidRPr="00C51AAB" w14:paraId="4140E56B" w14:textId="77777777" w:rsidTr="00A90B21">
        <w:trPr>
          <w:cantSplit/>
        </w:trPr>
        <w:tc>
          <w:tcPr>
            <w:tcW w:w="429" w:type="pct"/>
            <w:tcBorders>
              <w:bottom w:val="single" w:sz="4" w:space="0" w:color="808080"/>
            </w:tcBorders>
            <w:shd w:val="clear" w:color="auto" w:fill="626469"/>
            <w:vAlign w:val="center"/>
          </w:tcPr>
          <w:bookmarkEnd w:id="144"/>
          <w:bookmarkEnd w:id="145"/>
          <w:bookmarkEnd w:id="146"/>
          <w:bookmarkEnd w:id="147"/>
          <w:bookmarkEnd w:id="148"/>
          <w:bookmarkEnd w:id="149"/>
          <w:bookmarkEnd w:id="150"/>
          <w:bookmarkEnd w:id="151"/>
          <w:bookmarkEnd w:id="152"/>
          <w:bookmarkEnd w:id="153"/>
          <w:bookmarkEnd w:id="154"/>
          <w:p w14:paraId="1085599F"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OI ID#</w:t>
            </w:r>
          </w:p>
        </w:tc>
        <w:tc>
          <w:tcPr>
            <w:tcW w:w="2167" w:type="pct"/>
            <w:tcBorders>
              <w:bottom w:val="single" w:sz="4" w:space="0" w:color="808080"/>
            </w:tcBorders>
            <w:shd w:val="clear" w:color="auto" w:fill="626469"/>
            <w:vAlign w:val="center"/>
          </w:tcPr>
          <w:p w14:paraId="66CBD21F"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Description</w:t>
            </w:r>
          </w:p>
        </w:tc>
        <w:tc>
          <w:tcPr>
            <w:tcW w:w="578" w:type="pct"/>
            <w:tcBorders>
              <w:bottom w:val="single" w:sz="4" w:space="0" w:color="808080"/>
            </w:tcBorders>
            <w:shd w:val="clear" w:color="auto" w:fill="626469"/>
            <w:vAlign w:val="center"/>
          </w:tcPr>
          <w:p w14:paraId="3448D34B"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Status</w:t>
            </w:r>
          </w:p>
        </w:tc>
        <w:tc>
          <w:tcPr>
            <w:tcW w:w="1826" w:type="pct"/>
            <w:tcBorders>
              <w:bottom w:val="single" w:sz="4" w:space="0" w:color="808080"/>
            </w:tcBorders>
            <w:shd w:val="clear" w:color="auto" w:fill="626469"/>
            <w:vAlign w:val="center"/>
          </w:tcPr>
          <w:p w14:paraId="68DEAA87"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Actions</w:t>
            </w:r>
          </w:p>
        </w:tc>
      </w:tr>
      <w:tr w:rsidR="00081ED6" w:rsidRPr="00C51AAB" w14:paraId="1F91FA20" w14:textId="77777777" w:rsidTr="00081ED6">
        <w:trPr>
          <w:cantSplit/>
          <w:tblHeader/>
        </w:trPr>
        <w:tc>
          <w:tcPr>
            <w:tcW w:w="429" w:type="pct"/>
            <w:shd w:val="clear" w:color="auto" w:fill="auto"/>
          </w:tcPr>
          <w:p w14:paraId="71AE14AE" w14:textId="77777777" w:rsidR="00081ED6" w:rsidRPr="00C51AAB" w:rsidRDefault="00081ED6" w:rsidP="00767A54">
            <w:pPr>
              <w:pStyle w:val="BodyTextTable"/>
              <w:keepNext/>
              <w:keepLines/>
              <w:numPr>
                <w:ilvl w:val="0"/>
                <w:numId w:val="16"/>
              </w:numPr>
            </w:pPr>
            <w:r>
              <w:t>1</w:t>
            </w:r>
          </w:p>
        </w:tc>
        <w:tc>
          <w:tcPr>
            <w:tcW w:w="2167" w:type="pct"/>
            <w:shd w:val="clear" w:color="auto" w:fill="auto"/>
          </w:tcPr>
          <w:p w14:paraId="3E5C5D1C" w14:textId="0735C075" w:rsidR="00081ED6" w:rsidRPr="00C51AAB" w:rsidRDefault="00081ED6" w:rsidP="00A90B21">
            <w:pPr>
              <w:pStyle w:val="BodyTextTable"/>
              <w:keepNext/>
              <w:keepLines/>
            </w:pPr>
          </w:p>
        </w:tc>
        <w:tc>
          <w:tcPr>
            <w:tcW w:w="578" w:type="pct"/>
            <w:shd w:val="clear" w:color="auto" w:fill="auto"/>
          </w:tcPr>
          <w:p w14:paraId="786CC56C" w14:textId="0171D645" w:rsidR="00081ED6" w:rsidRPr="00C51AAB" w:rsidRDefault="00081ED6" w:rsidP="00A90B21">
            <w:pPr>
              <w:pStyle w:val="BodyTextTable"/>
              <w:keepNext/>
              <w:keepLines/>
            </w:pPr>
          </w:p>
        </w:tc>
        <w:tc>
          <w:tcPr>
            <w:tcW w:w="1826" w:type="pct"/>
            <w:shd w:val="clear" w:color="auto" w:fill="auto"/>
          </w:tcPr>
          <w:p w14:paraId="7FDEC0A8" w14:textId="77777777" w:rsidR="00081ED6" w:rsidRPr="00C51AAB" w:rsidRDefault="00081ED6" w:rsidP="00A90B21">
            <w:pPr>
              <w:pStyle w:val="BodyTextTable"/>
              <w:keepNext/>
              <w:keepLines/>
            </w:pPr>
          </w:p>
        </w:tc>
      </w:tr>
      <w:tr w:rsidR="000B7411" w:rsidRPr="00C51AAB" w14:paraId="42B25851" w14:textId="77777777" w:rsidTr="00A90B21">
        <w:trPr>
          <w:cantSplit/>
          <w:tblHeader/>
        </w:trPr>
        <w:tc>
          <w:tcPr>
            <w:tcW w:w="429" w:type="pct"/>
            <w:tcBorders>
              <w:bottom w:val="single" w:sz="4" w:space="0" w:color="808080"/>
            </w:tcBorders>
            <w:shd w:val="clear" w:color="auto" w:fill="auto"/>
          </w:tcPr>
          <w:p w14:paraId="3BBD777E" w14:textId="77777777" w:rsidR="000B7411" w:rsidRDefault="000B7411" w:rsidP="00767A54">
            <w:pPr>
              <w:pStyle w:val="BodyTextTable"/>
              <w:keepNext/>
              <w:keepLines/>
              <w:numPr>
                <w:ilvl w:val="0"/>
                <w:numId w:val="16"/>
              </w:numPr>
            </w:pPr>
          </w:p>
        </w:tc>
        <w:tc>
          <w:tcPr>
            <w:tcW w:w="2167" w:type="pct"/>
            <w:tcBorders>
              <w:bottom w:val="single" w:sz="4" w:space="0" w:color="808080"/>
            </w:tcBorders>
            <w:shd w:val="clear" w:color="auto" w:fill="auto"/>
          </w:tcPr>
          <w:p w14:paraId="6E9DF7F5" w14:textId="089033A2" w:rsidR="000B7411" w:rsidRDefault="000B7411" w:rsidP="000B7411">
            <w:pPr>
              <w:pStyle w:val="BodyTextTable"/>
              <w:keepNext/>
              <w:keepLines/>
            </w:pPr>
          </w:p>
        </w:tc>
        <w:tc>
          <w:tcPr>
            <w:tcW w:w="578" w:type="pct"/>
            <w:tcBorders>
              <w:bottom w:val="single" w:sz="4" w:space="0" w:color="808080"/>
            </w:tcBorders>
            <w:shd w:val="clear" w:color="auto" w:fill="auto"/>
          </w:tcPr>
          <w:p w14:paraId="3D3E7461" w14:textId="3424F322" w:rsidR="000B7411" w:rsidRDefault="000B7411" w:rsidP="00A90B21">
            <w:pPr>
              <w:pStyle w:val="BodyTextTable"/>
              <w:keepNext/>
              <w:keepLines/>
            </w:pPr>
          </w:p>
        </w:tc>
        <w:tc>
          <w:tcPr>
            <w:tcW w:w="1826" w:type="pct"/>
            <w:tcBorders>
              <w:bottom w:val="single" w:sz="4" w:space="0" w:color="808080"/>
            </w:tcBorders>
            <w:shd w:val="clear" w:color="auto" w:fill="auto"/>
          </w:tcPr>
          <w:p w14:paraId="2003892D" w14:textId="77777777" w:rsidR="000B7411" w:rsidRPr="00C51AAB" w:rsidRDefault="000B7411" w:rsidP="00A90B21">
            <w:pPr>
              <w:pStyle w:val="BodyTextTable"/>
              <w:keepNext/>
              <w:keepLines/>
            </w:pPr>
          </w:p>
        </w:tc>
      </w:tr>
    </w:tbl>
    <w:p w14:paraId="55597D71" w14:textId="77777777" w:rsidR="005F52A3" w:rsidRPr="003B1B26" w:rsidRDefault="005F52A3" w:rsidP="00EE2F76">
      <w:pPr>
        <w:pStyle w:val="BodyText"/>
      </w:pPr>
    </w:p>
    <w:sectPr w:rsidR="005F52A3" w:rsidRPr="003B1B26" w:rsidSect="00D07E74">
      <w:headerReference w:type="even" r:id="rId23"/>
      <w:headerReference w:type="default" r:id="rId24"/>
      <w:footerReference w:type="even" r:id="rId25"/>
      <w:footerReference w:type="default" r:id="rId26"/>
      <w:headerReference w:type="first" r:id="rId27"/>
      <w:pgSz w:w="12240" w:h="15840" w:code="1"/>
      <w:pgMar w:top="1440" w:right="1440" w:bottom="1440" w:left="1440" w:header="720" w:footer="801" w:gutter="0"/>
      <w:pgBorders w:offsetFrom="page">
        <w:bottom w:val="single" w:sz="4" w:space="24" w:color="FFFFFF"/>
      </w:pgBorders>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84BE" w14:textId="77777777" w:rsidR="00B637E7" w:rsidRDefault="00B637E7" w:rsidP="00A05236">
      <w:r>
        <w:separator/>
      </w:r>
    </w:p>
    <w:p w14:paraId="75B948E2" w14:textId="77777777" w:rsidR="00B637E7" w:rsidRDefault="00B637E7" w:rsidP="00A05236"/>
    <w:p w14:paraId="602DFA77" w14:textId="77777777" w:rsidR="00B637E7" w:rsidRDefault="00B637E7" w:rsidP="00A05236"/>
  </w:endnote>
  <w:endnote w:type="continuationSeparator" w:id="0">
    <w:p w14:paraId="7F5E9B42" w14:textId="77777777" w:rsidR="00B637E7" w:rsidRDefault="00B637E7" w:rsidP="00A05236">
      <w:r>
        <w:continuationSeparator/>
      </w:r>
    </w:p>
    <w:p w14:paraId="6B7734FA" w14:textId="77777777" w:rsidR="00B637E7" w:rsidRDefault="00B637E7" w:rsidP="00A05236"/>
    <w:p w14:paraId="57383A5A" w14:textId="77777777" w:rsidR="00B637E7" w:rsidRDefault="00B637E7" w:rsidP="00A05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D4DE" w14:textId="77777777" w:rsidR="008A38B0" w:rsidRDefault="008A38B0" w:rsidP="003B1B26">
    <w:r>
      <w:rPr>
        <w:noProof/>
      </w:rPr>
      <mc:AlternateContent>
        <mc:Choice Requires="wps">
          <w:drawing>
            <wp:anchor distT="0" distB="0" distL="114300" distR="114300" simplePos="0" relativeHeight="251684864" behindDoc="0" locked="0" layoutInCell="1" allowOverlap="1" wp14:anchorId="2156FE09" wp14:editId="215C50CD">
              <wp:simplePos x="0" y="0"/>
              <wp:positionH relativeFrom="column">
                <wp:posOffset>-77638</wp:posOffset>
              </wp:positionH>
              <wp:positionV relativeFrom="paragraph">
                <wp:posOffset>-1256725</wp:posOffset>
              </wp:positionV>
              <wp:extent cx="6146800" cy="1286235"/>
              <wp:effectExtent l="0" t="0" r="6350" b="9525"/>
              <wp:wrapNone/>
              <wp:docPr id="5"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7ECD5" w14:textId="6E5C7A3F" w:rsidR="008A38B0" w:rsidRPr="0012563B" w:rsidRDefault="008A38B0" w:rsidP="003B1B26">
                          <w:r w:rsidRPr="0012563B">
                            <w:t xml:space="preserve">Copyright © </w:t>
                          </w:r>
                          <w:r w:rsidR="00B637E7">
                            <w:fldChar w:fldCharType="begin"/>
                          </w:r>
                          <w:r w:rsidR="00B637E7">
                            <w:instrText xml:space="preserve"> DOCPROPERTY  "Product Year"  \* MERGEFORMAT </w:instrText>
                          </w:r>
                          <w:r w:rsidR="00B637E7">
                            <w:fldChar w:fldCharType="separate"/>
                          </w:r>
                          <w:r w:rsidR="00E04F8B">
                            <w:t xml:space="preserve"> </w:t>
                          </w:r>
                          <w:r w:rsidR="00B637E7">
                            <w:fldChar w:fldCharType="end"/>
                          </w:r>
                          <w:r w:rsidRPr="0012563B">
                            <w:fldChar w:fldCharType="begin"/>
                          </w:r>
                          <w:r w:rsidRPr="0012563B">
                            <w:instrText xml:space="preserve"> SAVEDATE \@ "yyyy" \* MERGEFORMAT </w:instrText>
                          </w:r>
                          <w:r w:rsidRPr="0012563B">
                            <w:fldChar w:fldCharType="separate"/>
                          </w:r>
                          <w:r w:rsidR="00E04F8B">
                            <w:rPr>
                              <w:noProof/>
                            </w:rPr>
                            <w:t>2023</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t>Intelecable</w:t>
                          </w:r>
                          <w:proofErr w:type="spellEnd"/>
                          <w:r w:rsidRPr="0012563B">
                            <w:t xml:space="preserve">, </w:t>
                          </w:r>
                          <w:proofErr w:type="spellStart"/>
                          <w:r w:rsidRPr="0012563B">
                            <w:t>Collabrent</w:t>
                          </w:r>
                          <w:proofErr w:type="spellEnd"/>
                          <w:r w:rsidRPr="0012563B">
                            <w:t xml:space="preserve">, XACCT, DST Innovis, </w:t>
                          </w:r>
                          <w:proofErr w:type="spellStart"/>
                          <w:r w:rsidRPr="0012563B">
                            <w:t>Stibo</w:t>
                          </w:r>
                          <w:proofErr w:type="spellEnd"/>
                          <w:r w:rsidRPr="0012563B">
                            <w:t xml:space="preserve"> Graphic Software, </w:t>
                          </w:r>
                          <w:proofErr w:type="spellStart"/>
                          <w:r w:rsidRPr="0012563B">
                            <w:t>Qpass</w:t>
                          </w:r>
                          <w:proofErr w:type="spellEnd"/>
                          <w:r w:rsidRPr="0012563B">
                            <w:t xml:space="preserve">, Cramer, </w:t>
                          </w:r>
                          <w:proofErr w:type="spellStart"/>
                          <w:r w:rsidRPr="0012563B">
                            <w:t>SigValue</w:t>
                          </w:r>
                          <w:proofErr w:type="spellEnd"/>
                          <w:r w:rsidRPr="0012563B">
                            <w:t xml:space="preserve">, </w:t>
                          </w:r>
                          <w:proofErr w:type="spellStart"/>
                          <w:r w:rsidRPr="0012563B">
                            <w:t>JacobsRimell</w:t>
                          </w:r>
                          <w:proofErr w:type="spellEnd"/>
                          <w:r w:rsidRPr="0012563B">
                            <w:t xml:space="preserve">, </w:t>
                          </w:r>
                          <w:proofErr w:type="spellStart"/>
                          <w:r w:rsidRPr="0012563B">
                            <w:t>ChangingWorlds</w:t>
                          </w:r>
                          <w:proofErr w:type="spellEnd"/>
                          <w:r w:rsidRPr="0012563B">
                            <w:t xml:space="preserve">, </w:t>
                          </w:r>
                          <w:proofErr w:type="spellStart"/>
                          <w:r w:rsidRPr="0012563B">
                            <w:t>jNetX</w:t>
                          </w:r>
                          <w:proofErr w:type="spellEnd"/>
                          <w:r w:rsidRPr="0012563B">
                            <w:t xml:space="preserve">, </w:t>
                          </w:r>
                          <w:proofErr w:type="spellStart"/>
                          <w:r w:rsidRPr="0012563B">
                            <w:t>OpenMarket</w:t>
                          </w:r>
                          <w:proofErr w:type="spellEnd"/>
                          <w:r w:rsidRPr="0012563B">
                            <w:t xml:space="preserve"> Inc., MX Telecom Inc., MX Telecom Ltd, </w:t>
                          </w:r>
                          <w:proofErr w:type="spellStart"/>
                          <w:r w:rsidRPr="0012563B">
                            <w:t>Streamezzo</w:t>
                          </w:r>
                          <w:proofErr w:type="spellEnd"/>
                          <w:r w:rsidRPr="0012563B">
                            <w:t>,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6FE09" id="_x0000_t202" coordsize="21600,21600" o:spt="202" path="m,l,21600r21600,l21600,xe">
              <v:stroke joinstyle="miter"/>
              <v:path gradientshapeok="t" o:connecttype="rect"/>
            </v:shapetype>
            <v:shape id="Text Box 976" o:spid="_x0000_s1028" type="#_x0000_t202" style="position:absolute;left:0;text-align:left;margin-left:-6.1pt;margin-top:-98.95pt;width:484pt;height:10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1907ECD5" w14:textId="6E5C7A3F" w:rsidR="008A38B0" w:rsidRPr="0012563B" w:rsidRDefault="008A38B0" w:rsidP="003B1B26">
                    <w:r w:rsidRPr="0012563B">
                      <w:t xml:space="preserve">Copyright © </w:t>
                    </w:r>
                    <w:r w:rsidR="00B637E7">
                      <w:fldChar w:fldCharType="begin"/>
                    </w:r>
                    <w:r w:rsidR="00B637E7">
                      <w:instrText xml:space="preserve"> DOCPROPERTY  "Product Year"  \* MERGEFORMAT </w:instrText>
                    </w:r>
                    <w:r w:rsidR="00B637E7">
                      <w:fldChar w:fldCharType="separate"/>
                    </w:r>
                    <w:r w:rsidR="00E04F8B">
                      <w:t xml:space="preserve"> </w:t>
                    </w:r>
                    <w:r w:rsidR="00B637E7">
                      <w:fldChar w:fldCharType="end"/>
                    </w:r>
                    <w:r w:rsidRPr="0012563B">
                      <w:fldChar w:fldCharType="begin"/>
                    </w:r>
                    <w:r w:rsidRPr="0012563B">
                      <w:instrText xml:space="preserve"> SAVEDATE \@ "yyyy" \* MERGEFORMAT </w:instrText>
                    </w:r>
                    <w:r w:rsidRPr="0012563B">
                      <w:fldChar w:fldCharType="separate"/>
                    </w:r>
                    <w:r w:rsidR="00E04F8B">
                      <w:rPr>
                        <w:noProof/>
                      </w:rPr>
                      <w:t>2023</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t>Intelecable</w:t>
                    </w:r>
                    <w:proofErr w:type="spellEnd"/>
                    <w:r w:rsidRPr="0012563B">
                      <w:t xml:space="preserve">, </w:t>
                    </w:r>
                    <w:proofErr w:type="spellStart"/>
                    <w:r w:rsidRPr="0012563B">
                      <w:t>Collabrent</w:t>
                    </w:r>
                    <w:proofErr w:type="spellEnd"/>
                    <w:r w:rsidRPr="0012563B">
                      <w:t xml:space="preserve">, XACCT, DST Innovis, </w:t>
                    </w:r>
                    <w:proofErr w:type="spellStart"/>
                    <w:r w:rsidRPr="0012563B">
                      <w:t>Stibo</w:t>
                    </w:r>
                    <w:proofErr w:type="spellEnd"/>
                    <w:r w:rsidRPr="0012563B">
                      <w:t xml:space="preserve"> Graphic Software, </w:t>
                    </w:r>
                    <w:proofErr w:type="spellStart"/>
                    <w:r w:rsidRPr="0012563B">
                      <w:t>Qpass</w:t>
                    </w:r>
                    <w:proofErr w:type="spellEnd"/>
                    <w:r w:rsidRPr="0012563B">
                      <w:t xml:space="preserve">, Cramer, </w:t>
                    </w:r>
                    <w:proofErr w:type="spellStart"/>
                    <w:r w:rsidRPr="0012563B">
                      <w:t>SigValue</w:t>
                    </w:r>
                    <w:proofErr w:type="spellEnd"/>
                    <w:r w:rsidRPr="0012563B">
                      <w:t xml:space="preserve">, </w:t>
                    </w:r>
                    <w:proofErr w:type="spellStart"/>
                    <w:r w:rsidRPr="0012563B">
                      <w:t>JacobsRimell</w:t>
                    </w:r>
                    <w:proofErr w:type="spellEnd"/>
                    <w:r w:rsidRPr="0012563B">
                      <w:t xml:space="preserve">, </w:t>
                    </w:r>
                    <w:proofErr w:type="spellStart"/>
                    <w:r w:rsidRPr="0012563B">
                      <w:t>ChangingWorlds</w:t>
                    </w:r>
                    <w:proofErr w:type="spellEnd"/>
                    <w:r w:rsidRPr="0012563B">
                      <w:t xml:space="preserve">, </w:t>
                    </w:r>
                    <w:proofErr w:type="spellStart"/>
                    <w:r w:rsidRPr="0012563B">
                      <w:t>jNetX</w:t>
                    </w:r>
                    <w:proofErr w:type="spellEnd"/>
                    <w:r w:rsidRPr="0012563B">
                      <w:t xml:space="preserve">, </w:t>
                    </w:r>
                    <w:proofErr w:type="spellStart"/>
                    <w:r w:rsidRPr="0012563B">
                      <w:t>OpenMarket</w:t>
                    </w:r>
                    <w:proofErr w:type="spellEnd"/>
                    <w:r w:rsidRPr="0012563B">
                      <w:t xml:space="preserve"> Inc., MX Telecom Inc., MX Telecom Ltd, </w:t>
                    </w:r>
                    <w:proofErr w:type="spellStart"/>
                    <w:r w:rsidRPr="0012563B">
                      <w:t>Streamezzo</w:t>
                    </w:r>
                    <w:proofErr w:type="spellEnd"/>
                    <w:r w:rsidRPr="0012563B">
                      <w:t>,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6D947E6B" wp14:editId="74C2C6AE">
              <wp:simplePos x="0" y="0"/>
              <wp:positionH relativeFrom="column">
                <wp:posOffset>2590800</wp:posOffset>
              </wp:positionH>
              <wp:positionV relativeFrom="paragraph">
                <wp:posOffset>-63500</wp:posOffset>
              </wp:positionV>
              <wp:extent cx="990600" cy="342900"/>
              <wp:effectExtent l="0" t="3175" r="0" b="0"/>
              <wp:wrapNone/>
              <wp:docPr id="32"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0B38D" w14:textId="0A441D0F" w:rsidR="008A38B0" w:rsidRDefault="008A38B0" w:rsidP="003B1B2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04F8B">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47E6B" id="Text Box 1104" o:spid="_x0000_s1029" type="#_x0000_t202" style="position:absolute;left:0;text-align:left;margin-left:204pt;margin-top:-5pt;width:7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2E70B38D" w14:textId="0A441D0F" w:rsidR="008A38B0" w:rsidRDefault="008A38B0" w:rsidP="003B1B2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04F8B">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5188" w14:textId="77777777" w:rsidR="008A38B0" w:rsidRDefault="008A38B0" w:rsidP="00A05236">
    <w:r>
      <w:rPr>
        <w:noProof/>
      </w:rPr>
      <mc:AlternateContent>
        <mc:Choice Requires="wps">
          <w:drawing>
            <wp:anchor distT="0" distB="0" distL="114300" distR="114300" simplePos="0" relativeHeight="251657216" behindDoc="1" locked="0" layoutInCell="1" allowOverlap="1" wp14:anchorId="2B4A7418" wp14:editId="625496DB">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BDBE3" w14:textId="2698BD32" w:rsidR="008A38B0" w:rsidRDefault="00B637E7" w:rsidP="00BC4379">
                          <w:pPr>
                            <w:pStyle w:val="Draft"/>
                          </w:pPr>
                          <w:r>
                            <w:fldChar w:fldCharType="begin"/>
                          </w:r>
                          <w:r>
                            <w:instrText xml:space="preserve"> DOCPROPERTY  DraftWatermarkText  \* MERGEFORMAT </w:instrText>
                          </w:r>
                          <w:r>
                            <w:fldChar w:fldCharType="separate"/>
                          </w:r>
                          <w:r w:rsidR="00E04F8B">
                            <w:t>DRAFT</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A7418" id="_x0000_t202" coordsize="21600,21600" o:spt="202" path="m,l,21600r21600,l21600,xe">
              <v:stroke joinstyle="miter"/>
              <v:path gradientshapeok="t" o:connecttype="rect"/>
            </v:shapetype>
            <v:shape id="Text Box 1149" o:spid="_x0000_s1080"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RG9g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" stroked="f">
              <v:textbox>
                <w:txbxContent>
                  <w:p w14:paraId="0C6BDBE3" w14:textId="2698BD32" w:rsidR="008A38B0" w:rsidRDefault="00B637E7" w:rsidP="00BC4379">
                    <w:pPr>
                      <w:pStyle w:val="Draft"/>
                    </w:pPr>
                    <w:r>
                      <w:fldChar w:fldCharType="begin"/>
                    </w:r>
                    <w:r>
                      <w:instrText xml:space="preserve"> DOCPROPERTY  DraftWatermarkText  \* MERGEFORMAT </w:instrText>
                    </w:r>
                    <w:r>
                      <w:fldChar w:fldCharType="separate"/>
                    </w:r>
                    <w:r w:rsidR="00E04F8B">
                      <w:t>DRAFT</w:t>
                    </w:r>
                    <w:r>
                      <w:fldChar w:fldCharType="end"/>
                    </w:r>
                  </w:p>
                </w:txbxContent>
              </v:textbox>
            </v:shape>
          </w:pict>
        </mc:Fallback>
      </mc:AlternateContent>
    </w:r>
  </w:p>
  <w:p w14:paraId="67B59C1B" w14:textId="690D61A4" w:rsidR="008A38B0" w:rsidRPr="00411160" w:rsidRDefault="008A38B0"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00E04F8B" w:rsidRPr="00E04F8B">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Pr>
        <w:rStyle w:val="PageNumber"/>
        <w:noProof/>
        <w:szCs w:val="16"/>
      </w:rPr>
      <w:t>x</w:t>
    </w:r>
    <w:r w:rsidRPr="00411160">
      <w:rPr>
        <w:rStyle w:val="PageNumber"/>
        <w:szCs w:val="16"/>
      </w:rPr>
      <w:fldChar w:fldCharType="end"/>
    </w:r>
  </w:p>
  <w:p w14:paraId="3D329F83" w14:textId="77777777" w:rsidR="008A38B0" w:rsidRPr="00411160" w:rsidRDefault="008A38B0"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5A1E270D" w14:textId="77777777" w:rsidR="008A38B0" w:rsidRDefault="008A38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BE9E" w14:textId="14FF4CFE" w:rsidR="008A38B0" w:rsidRDefault="008A38B0" w:rsidP="003B1B26">
    <w:r>
      <w:rPr>
        <w:noProof/>
      </w:rPr>
      <mc:AlternateContent>
        <mc:Choice Requires="wps">
          <w:drawing>
            <wp:anchor distT="0" distB="0" distL="114300" distR="114300" simplePos="0" relativeHeight="251688960" behindDoc="0" locked="0" layoutInCell="1" allowOverlap="1" wp14:anchorId="6F4CEC22" wp14:editId="750BB5FB">
              <wp:simplePos x="0" y="0"/>
              <wp:positionH relativeFrom="column">
                <wp:posOffset>-76200</wp:posOffset>
              </wp:positionH>
              <wp:positionV relativeFrom="paragraph">
                <wp:posOffset>-1926590</wp:posOffset>
              </wp:positionV>
              <wp:extent cx="5943600" cy="1828800"/>
              <wp:effectExtent l="0" t="0" r="0" b="0"/>
              <wp:wrapNone/>
              <wp:docPr id="34"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42C84" w14:textId="3D2982F2" w:rsidR="008A38B0" w:rsidRPr="004B47DF" w:rsidRDefault="008A38B0" w:rsidP="003B1B26">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E04F8B">
                            <w:rPr>
                              <w:noProof/>
                            </w:rPr>
                            <w:t>2023</w:t>
                          </w:r>
                          <w:r w:rsidRPr="004B47DF">
                            <w:fldChar w:fldCharType="end"/>
                          </w:r>
                          <w:r w:rsidRPr="004B47DF">
                            <w:t xml:space="preserve"> Amdocs. </w:t>
                          </w:r>
                        </w:p>
                        <w:p w14:paraId="505C8849" w14:textId="4EC4ABE7" w:rsidR="008A38B0" w:rsidRPr="004B47DF" w:rsidRDefault="008A38B0" w:rsidP="003B1B26">
                          <w:pPr>
                            <w:pStyle w:val="BodyText"/>
                            <w:ind w:left="0"/>
                          </w:pPr>
                          <w:r w:rsidRPr="004B47DF">
                            <w:t xml:space="preserve">Information Security </w:t>
                          </w:r>
                          <w:r w:rsidR="00B637E7">
                            <w:fldChar w:fldCharType="begin"/>
                          </w:r>
                          <w:r w:rsidR="00B637E7">
                            <w:instrText xml:space="preserve"> DOCPROPERTY  SecurityLevel  \* MERGEFORMAT </w:instrText>
                          </w:r>
                          <w:r w:rsidR="00B637E7">
                            <w:fldChar w:fldCharType="separate"/>
                          </w:r>
                          <w:r w:rsidR="00E04F8B">
                            <w:t>Level 1 - Confidential</w:t>
                          </w:r>
                          <w:r w:rsidR="00B637E7">
                            <w:fldChar w:fldCharType="end"/>
                          </w:r>
                        </w:p>
                        <w:p w14:paraId="08E54B8A" w14:textId="77777777" w:rsidR="008A38B0" w:rsidRPr="004B47DF" w:rsidRDefault="008A38B0" w:rsidP="003B1B26">
                          <w:pPr>
                            <w:pStyle w:val="BodyText"/>
                            <w:ind w:left="0"/>
                          </w:pPr>
                          <w:r w:rsidRPr="004B47DF">
                            <w:t>CONTAINS RESTRICTED - PROPRIETARY INFORMATION</w:t>
                          </w:r>
                        </w:p>
                        <w:p w14:paraId="5F8F99A3" w14:textId="77777777" w:rsidR="008A38B0" w:rsidRPr="004B47DF" w:rsidRDefault="008A38B0" w:rsidP="003B1B26">
                          <w:pPr>
                            <w:pStyle w:val="BodyText"/>
                            <w:ind w:left="0"/>
                          </w:pPr>
                          <w:r w:rsidRPr="004B47DF">
                            <w:t xml:space="preserve">This document is strictly confidential and proprietary; to be used only by authorized persons on a need to know </w:t>
                          </w:r>
                          <w:proofErr w:type="gramStart"/>
                          <w:r w:rsidRPr="004B47DF">
                            <w:t>basis, and</w:t>
                          </w:r>
                          <w:proofErr w:type="gramEnd"/>
                          <w:r w:rsidRPr="004B47DF">
                            <w:t xml:space="preserve"> must not be distributed without specific permission. </w:t>
                          </w:r>
                        </w:p>
                        <w:p w14:paraId="2305FE60" w14:textId="77777777" w:rsidR="008A38B0" w:rsidRPr="004B47DF" w:rsidRDefault="008A38B0" w:rsidP="003B1B26">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CEC22" id="_x0000_t202" coordsize="21600,21600" o:spt="202" path="m,l,21600r21600,l21600,xe">
              <v:stroke joinstyle="miter"/>
              <v:path gradientshapeok="t" o:connecttype="rect"/>
            </v:shapetype>
            <v:shape id="_x0000_s1030" type="#_x0000_t202" style="position:absolute;left:0;text-align:left;margin-left:-6pt;margin-top:-151.7pt;width:468pt;height:2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I/9wEAANI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" stroked="f">
              <v:textbox>
                <w:txbxContent>
                  <w:p w14:paraId="36F42C84" w14:textId="3D2982F2" w:rsidR="008A38B0" w:rsidRPr="004B47DF" w:rsidRDefault="008A38B0" w:rsidP="003B1B26">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E04F8B">
                      <w:rPr>
                        <w:noProof/>
                      </w:rPr>
                      <w:t>2023</w:t>
                    </w:r>
                    <w:r w:rsidRPr="004B47DF">
                      <w:fldChar w:fldCharType="end"/>
                    </w:r>
                    <w:r w:rsidRPr="004B47DF">
                      <w:t xml:space="preserve"> Amdocs. </w:t>
                    </w:r>
                  </w:p>
                  <w:p w14:paraId="505C8849" w14:textId="4EC4ABE7" w:rsidR="008A38B0" w:rsidRPr="004B47DF" w:rsidRDefault="008A38B0" w:rsidP="003B1B26">
                    <w:pPr>
                      <w:pStyle w:val="BodyText"/>
                      <w:ind w:left="0"/>
                    </w:pPr>
                    <w:r w:rsidRPr="004B47DF">
                      <w:t xml:space="preserve">Information Security </w:t>
                    </w:r>
                    <w:r w:rsidR="00B637E7">
                      <w:fldChar w:fldCharType="begin"/>
                    </w:r>
                    <w:r w:rsidR="00B637E7">
                      <w:instrText xml:space="preserve"> DOCPROPERTY  SecurityLevel  \* MERGEFORMAT </w:instrText>
                    </w:r>
                    <w:r w:rsidR="00B637E7">
                      <w:fldChar w:fldCharType="separate"/>
                    </w:r>
                    <w:r w:rsidR="00E04F8B">
                      <w:t>Level 1 - Confidential</w:t>
                    </w:r>
                    <w:r w:rsidR="00B637E7">
                      <w:fldChar w:fldCharType="end"/>
                    </w:r>
                  </w:p>
                  <w:p w14:paraId="08E54B8A" w14:textId="77777777" w:rsidR="008A38B0" w:rsidRPr="004B47DF" w:rsidRDefault="008A38B0" w:rsidP="003B1B26">
                    <w:pPr>
                      <w:pStyle w:val="BodyText"/>
                      <w:ind w:left="0"/>
                    </w:pPr>
                    <w:r w:rsidRPr="004B47DF">
                      <w:t>CONTAINS RESTRICTED - PROPRIETARY INFORMATION</w:t>
                    </w:r>
                  </w:p>
                  <w:p w14:paraId="5F8F99A3" w14:textId="77777777" w:rsidR="008A38B0" w:rsidRPr="004B47DF" w:rsidRDefault="008A38B0" w:rsidP="003B1B26">
                    <w:pPr>
                      <w:pStyle w:val="BodyText"/>
                      <w:ind w:left="0"/>
                    </w:pPr>
                    <w:r w:rsidRPr="004B47DF">
                      <w:t xml:space="preserve">This document is strictly confidential and proprietary; to be used only by authorized persons on a need to know </w:t>
                    </w:r>
                    <w:proofErr w:type="gramStart"/>
                    <w:r w:rsidRPr="004B47DF">
                      <w:t>basis, and</w:t>
                    </w:r>
                    <w:proofErr w:type="gramEnd"/>
                    <w:r w:rsidRPr="004B47DF">
                      <w:t xml:space="preserve"> must not be distributed without specific permission. </w:t>
                    </w:r>
                  </w:p>
                  <w:p w14:paraId="2305FE60" w14:textId="77777777" w:rsidR="008A38B0" w:rsidRPr="004B47DF" w:rsidRDefault="008A38B0" w:rsidP="003B1B26">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6553" w14:textId="75357E7B" w:rsidR="008A38B0" w:rsidRDefault="00E04F8B" w:rsidP="00E04F8B">
    <w:r>
      <w:rPr>
        <w:noProof/>
      </w:rPr>
      <mc:AlternateContent>
        <mc:Choice Requires="wps">
          <w:drawing>
            <wp:anchor distT="0" distB="0" distL="114300" distR="114300" simplePos="0" relativeHeight="251799552" behindDoc="0" locked="0" layoutInCell="1" allowOverlap="1" wp14:anchorId="2042314B" wp14:editId="2669C06C">
              <wp:simplePos x="0" y="0"/>
              <wp:positionH relativeFrom="page">
                <wp:posOffset>996315</wp:posOffset>
              </wp:positionH>
              <wp:positionV relativeFrom="page">
                <wp:posOffset>6823075</wp:posOffset>
              </wp:positionV>
              <wp:extent cx="5036185" cy="929005"/>
              <wp:effectExtent l="0" t="984250" r="0" b="991870"/>
              <wp:wrapNone/>
              <wp:docPr id="4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3022327" w14:textId="77777777" w:rsidR="00E04F8B" w:rsidRDefault="00E04F8B"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42314B" id="_x0000_t202" coordsize="21600,21600" o:spt="202" path="m,l,21600r21600,l21600,xe">
              <v:stroke joinstyle="miter"/>
              <v:path gradientshapeok="t" o:connecttype="rect"/>
            </v:shapetype>
            <v:shape id="Draft1" o:spid="_x0000_s1031" type="#_x0000_t202" style="position:absolute;left:0;text-align:left;margin-left:78.45pt;margin-top:537.25pt;width:396.55pt;height:73.15pt;rotation:-24;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4IAAIAAN4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6JoBN+AOTB6z6NTSvq1U2g5nZ27B5409l4h&#10;uFeezRUm8yeA9fCq0I8IgeGf29PoJI40Q0Z0ysU8zA8Wci1P5F61Yp6COJKOm9leZD6qxrPkVxzi&#10;Y5MMXThHQzxEKZJx4OOUvn1Puy6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dVI4I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3022327" w14:textId="77777777" w:rsidR="00E04F8B" w:rsidRDefault="00E04F8B"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2D4628">
      <w:rPr>
        <w:noProof/>
      </w:rPr>
      <mc:AlternateContent>
        <mc:Choice Requires="wps">
          <w:drawing>
            <wp:anchor distT="0" distB="0" distL="114300" distR="114300" simplePos="0" relativeHeight="251797504" behindDoc="0" locked="0" layoutInCell="1" allowOverlap="1" wp14:anchorId="37E0C951" wp14:editId="4597FE5E">
              <wp:simplePos x="0" y="0"/>
              <wp:positionH relativeFrom="page">
                <wp:posOffset>996315</wp:posOffset>
              </wp:positionH>
              <wp:positionV relativeFrom="page">
                <wp:posOffset>6823075</wp:posOffset>
              </wp:positionV>
              <wp:extent cx="5036185" cy="929005"/>
              <wp:effectExtent l="0" t="984250" r="0" b="991870"/>
              <wp:wrapNone/>
              <wp:docPr id="4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B410FD1" w14:textId="77777777" w:rsidR="002D4628" w:rsidRDefault="002D4628"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E0C951" id="_x0000_s1032" type="#_x0000_t202" style="position:absolute;left:0;text-align:left;margin-left:78.45pt;margin-top:537.25pt;width:396.55pt;height:73.15pt;rotation:-24;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lMAAIAAN4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0TRCL4Bc2D0nkenlPRrp9ByOjt3Bzxp7L1C&#10;cC88mytM5k8A6+FFoR8RAsM/tafRSRxphozolIt5mB8s5FqeyL1qxTwFcSQdN7O9yHxUjWfJrzjE&#10;hyYZunCOhniIUiTjwMcpff2edl0+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wxblM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B410FD1" w14:textId="77777777" w:rsidR="002D4628" w:rsidRDefault="002D4628"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1A66A1">
      <w:rPr>
        <w:noProof/>
      </w:rPr>
      <mc:AlternateContent>
        <mc:Choice Requires="wps">
          <w:drawing>
            <wp:anchor distT="0" distB="0" distL="114300" distR="114300" simplePos="0" relativeHeight="251795456" behindDoc="0" locked="0" layoutInCell="1" allowOverlap="1" wp14:anchorId="1EF8A1F8" wp14:editId="436A794A">
              <wp:simplePos x="0" y="0"/>
              <wp:positionH relativeFrom="page">
                <wp:posOffset>996315</wp:posOffset>
              </wp:positionH>
              <wp:positionV relativeFrom="page">
                <wp:posOffset>6823075</wp:posOffset>
              </wp:positionV>
              <wp:extent cx="5036185" cy="929005"/>
              <wp:effectExtent l="0" t="984250" r="0" b="991870"/>
              <wp:wrapNone/>
              <wp:docPr id="4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91DFD55" w14:textId="77777777" w:rsidR="001A66A1" w:rsidRDefault="001A66A1"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F8A1F8" id="_x0000_s1033" type="#_x0000_t202" style="position:absolute;left:0;text-align:left;margin-left:78.45pt;margin-top:537.25pt;width:396.55pt;height:73.15pt;rotation:-24;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gT/gEAAN4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dwmgkbiGzAHpt5zdEpJv3YKLbuzc3fASWPtFYJ7&#10;5WyuMIk/EVgPrwr9SCEw+af2FJ3EI2XIiE656If5wUCu5UTuVSvmyYgj0/Ewy4ucj6jxLvkVm/jQ&#10;JEEXnqMgDlGyZAx8TOnb73Tq8lsufwM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JJl4E/4BAADe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191DFD55" w14:textId="77777777" w:rsidR="001A66A1" w:rsidRDefault="001A66A1"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DE4E44">
      <w:rPr>
        <w:noProof/>
      </w:rPr>
      <mc:AlternateContent>
        <mc:Choice Requires="wps">
          <w:drawing>
            <wp:anchor distT="0" distB="0" distL="114300" distR="114300" simplePos="0" relativeHeight="251793408" behindDoc="0" locked="0" layoutInCell="1" allowOverlap="1" wp14:anchorId="42242D50" wp14:editId="00EB3680">
              <wp:simplePos x="0" y="0"/>
              <wp:positionH relativeFrom="page">
                <wp:posOffset>996315</wp:posOffset>
              </wp:positionH>
              <wp:positionV relativeFrom="page">
                <wp:posOffset>6823075</wp:posOffset>
              </wp:positionV>
              <wp:extent cx="5036185" cy="929005"/>
              <wp:effectExtent l="0" t="984250" r="0" b="991870"/>
              <wp:wrapNone/>
              <wp:docPr id="4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5E41910" w14:textId="77777777" w:rsidR="00DE4E44" w:rsidRDefault="00DE4E44"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242D50" id="_x0000_s1034" type="#_x0000_t202" style="position:absolute;left:0;text-align:left;margin-left:78.45pt;margin-top:537.25pt;width:396.55pt;height:73.15pt;rotation:-24;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vz/wEAAN4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Ewp51E0gm/AHBi959EpJf3aKbSczs7dAU8ae68Q&#10;3CvP5gqT+RPAenhV6EeEwPBP7Wl0EkeaISM65WIe5gcLuZYncq9aMUtBHEnHzWwvMh9V41nyKw7x&#10;oUmGLpyjIR6iFMk48HFK376nXZfPcvk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h8O/P/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15E41910" w14:textId="77777777" w:rsidR="00DE4E44" w:rsidRDefault="00DE4E44"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2C305E">
      <w:rPr>
        <w:noProof/>
      </w:rPr>
      <mc:AlternateContent>
        <mc:Choice Requires="wps">
          <w:drawing>
            <wp:anchor distT="0" distB="0" distL="114300" distR="114300" simplePos="0" relativeHeight="251791360" behindDoc="0" locked="0" layoutInCell="1" allowOverlap="1" wp14:anchorId="0AB7DFE7" wp14:editId="4B154675">
              <wp:simplePos x="0" y="0"/>
              <wp:positionH relativeFrom="page">
                <wp:posOffset>996315</wp:posOffset>
              </wp:positionH>
              <wp:positionV relativeFrom="page">
                <wp:posOffset>6823075</wp:posOffset>
              </wp:positionV>
              <wp:extent cx="5036185" cy="929005"/>
              <wp:effectExtent l="0" t="984250" r="0" b="991870"/>
              <wp:wrapNone/>
              <wp:docPr id="4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5A420C2" w14:textId="77777777" w:rsidR="002C305E" w:rsidRDefault="002C305E"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B7DFE7" id="_x0000_s1035" type="#_x0000_t202" style="position:absolute;left:0;text-align:left;margin-left:78.45pt;margin-top:537.25pt;width:396.55pt;height:73.15pt;rotation:-24;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qsAAIAAN4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EwpP0TRCL4Bc2D0nkenlPRrp9ByOjt3Bzxp7L1C&#10;cC88mytM5k8A6+FFoR8RAsM/tafRSRxphozolIt5mB8s5FqeyL1qxTwFcSQdN7O9yHxUjWfJrzjE&#10;hyYZunCOhniIUiTjwMcpff2edl0+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MIPqs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75A420C2" w14:textId="77777777" w:rsidR="002C305E" w:rsidRDefault="002C305E"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F123A7">
      <w:rPr>
        <w:noProof/>
      </w:rPr>
      <mc:AlternateContent>
        <mc:Choice Requires="wps">
          <w:drawing>
            <wp:anchor distT="0" distB="0" distL="114300" distR="114300" simplePos="0" relativeHeight="251789312" behindDoc="0" locked="0" layoutInCell="1" allowOverlap="1" wp14:anchorId="6FFD755F" wp14:editId="698CB4B8">
              <wp:simplePos x="0" y="0"/>
              <wp:positionH relativeFrom="page">
                <wp:posOffset>996315</wp:posOffset>
              </wp:positionH>
              <wp:positionV relativeFrom="page">
                <wp:posOffset>6823075</wp:posOffset>
              </wp:positionV>
              <wp:extent cx="5036185" cy="929005"/>
              <wp:effectExtent l="0" t="984250" r="0" b="991870"/>
              <wp:wrapNone/>
              <wp:docPr id="4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09276CE" w14:textId="77777777" w:rsidR="00F123A7" w:rsidRDefault="00F123A7"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FD755F" id="_x0000_s1036" type="#_x0000_t202" style="position:absolute;left:0;text-align:left;margin-left:78.45pt;margin-top:537.25pt;width:396.55pt;height:73.15pt;rotation:-24;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MJfVHv/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09276CE" w14:textId="77777777" w:rsidR="00F123A7" w:rsidRDefault="00F123A7"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A57236">
      <w:rPr>
        <w:noProof/>
      </w:rPr>
      <mc:AlternateContent>
        <mc:Choice Requires="wps">
          <w:drawing>
            <wp:anchor distT="0" distB="0" distL="114300" distR="114300" simplePos="0" relativeHeight="251787264" behindDoc="0" locked="0" layoutInCell="1" allowOverlap="1" wp14:anchorId="398E1723" wp14:editId="1B1A7D26">
              <wp:simplePos x="0" y="0"/>
              <wp:positionH relativeFrom="page">
                <wp:posOffset>996315</wp:posOffset>
              </wp:positionH>
              <wp:positionV relativeFrom="page">
                <wp:posOffset>6823075</wp:posOffset>
              </wp:positionV>
              <wp:extent cx="5036185" cy="929005"/>
              <wp:effectExtent l="0" t="984250" r="0" b="991870"/>
              <wp:wrapNone/>
              <wp:docPr id="3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85E482C" w14:textId="77777777" w:rsidR="00A57236" w:rsidRDefault="00A57236"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98E1723" id="_x0000_s1037" type="#_x0000_t202" style="position:absolute;left:0;text-align:left;margin-left:78.45pt;margin-top:537.25pt;width:396.55pt;height:73.15pt;rotation:-24;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Uk/wEAAN4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wrR9EIvgFzYPSeR6eU9Gun0HI6O3cHPGnsvUJw&#10;rzybK0zmTwDr4VWhHxECwz+1p9FJHGmGjOiUi3mYHyzkWp7IvWrFPAVxJB03s73IfFSNZ8mvOMSH&#10;Jhm6cI6GeIhSJOPAxyl9+552XT7L5W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YDlST/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285E482C" w14:textId="77777777" w:rsidR="00A57236" w:rsidRDefault="00A57236"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2C4C78">
      <w:rPr>
        <w:noProof/>
      </w:rPr>
      <mc:AlternateContent>
        <mc:Choice Requires="wps">
          <w:drawing>
            <wp:anchor distT="0" distB="0" distL="114300" distR="114300" simplePos="0" relativeHeight="251785216" behindDoc="0" locked="0" layoutInCell="1" allowOverlap="1" wp14:anchorId="19B26407" wp14:editId="6BB41BCF">
              <wp:simplePos x="0" y="0"/>
              <wp:positionH relativeFrom="page">
                <wp:posOffset>996315</wp:posOffset>
              </wp:positionH>
              <wp:positionV relativeFrom="page">
                <wp:posOffset>6823075</wp:posOffset>
              </wp:positionV>
              <wp:extent cx="5036185" cy="929005"/>
              <wp:effectExtent l="0" t="984250" r="0" b="991870"/>
              <wp:wrapNone/>
              <wp:docPr id="3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B9D90B9" w14:textId="77777777" w:rsidR="002C4C78" w:rsidRDefault="002C4C78"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9B26407" id="_x0000_s1038" type="#_x0000_t202" style="position:absolute;left:0;text-align:left;margin-left:78.45pt;margin-top:537.25pt;width:396.55pt;height:73.15pt;rotation:-24;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gEAAN8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awqRSYy34A5MPees1NK+rVTaNmenbsDjhqLrxDc&#10;K4dzhUn9icF6eFXoRw6B2T+1p+wkIilERnTKRUPMDwZyLUdyr1oxT04cqY6HWV8kfUSNd8mv2MWH&#10;Jim68BwVcYqSJ2PiY0zffqdTl/9y+Rs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1//2c/4BAADf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3B9D90B9" w14:textId="77777777" w:rsidR="002C4C78" w:rsidRDefault="002C4C78"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3700F5">
      <w:rPr>
        <w:noProof/>
      </w:rPr>
      <mc:AlternateContent>
        <mc:Choice Requires="wps">
          <w:drawing>
            <wp:anchor distT="0" distB="0" distL="114300" distR="114300" simplePos="0" relativeHeight="251783168" behindDoc="0" locked="0" layoutInCell="1" allowOverlap="1" wp14:anchorId="317EE4BF" wp14:editId="6C1A4E0C">
              <wp:simplePos x="0" y="0"/>
              <wp:positionH relativeFrom="page">
                <wp:posOffset>996315</wp:posOffset>
              </wp:positionH>
              <wp:positionV relativeFrom="page">
                <wp:posOffset>6823075</wp:posOffset>
              </wp:positionV>
              <wp:extent cx="5036185" cy="929005"/>
              <wp:effectExtent l="0" t="984250" r="0" b="991870"/>
              <wp:wrapNone/>
              <wp:docPr id="3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865569E" w14:textId="77777777" w:rsidR="003700F5" w:rsidRDefault="003700F5"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7EE4BF" id="_x0000_s1039" type="#_x0000_t202" style="position:absolute;left:0;text-align:left;margin-left:78.45pt;margin-top:537.25pt;width:396.55pt;height:73.15pt;rotation:-24;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cs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mkbVSL4Bc2D2nmenlPRrp9ByPDt3BzxqbL5C&#10;cK88nCtM7k8E6+FVoR8ZAtM/tafZSSBpiIzolIuBmB8s5Foeyb1qxT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Dozcs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865569E" w14:textId="77777777" w:rsidR="003700F5" w:rsidRDefault="003700F5"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2B537E">
      <w:rPr>
        <w:noProof/>
      </w:rPr>
      <mc:AlternateContent>
        <mc:Choice Requires="wps">
          <w:drawing>
            <wp:anchor distT="0" distB="0" distL="114300" distR="114300" simplePos="0" relativeHeight="251781120" behindDoc="0" locked="0" layoutInCell="1" allowOverlap="1" wp14:anchorId="2272B8F4" wp14:editId="262E23D6">
              <wp:simplePos x="0" y="0"/>
              <wp:positionH relativeFrom="page">
                <wp:posOffset>996315</wp:posOffset>
              </wp:positionH>
              <wp:positionV relativeFrom="page">
                <wp:posOffset>6823075</wp:posOffset>
              </wp:positionV>
              <wp:extent cx="5036185" cy="929005"/>
              <wp:effectExtent l="0" t="984250" r="0" b="991870"/>
              <wp:wrapNone/>
              <wp:docPr id="3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CE5E59F" w14:textId="77777777" w:rsidR="002B537E" w:rsidRDefault="002B537E"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72B8F4" id="_x0000_s1040" type="#_x0000_t202" style="position:absolute;left:0;text-align:left;margin-left:78.45pt;margin-top:537.25pt;width:396.55pt;height:73.15pt;rotation:-24;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mkXVSL4Bc2D2nmenlPRrp9ByPDt3BzxqbL5C&#10;cK88nCtM7k8E6+FVoR8ZAtM/tafZSSBpiIzolIuBmB8s5Foeyb1qxT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RnTM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CE5E59F" w14:textId="77777777" w:rsidR="002B537E" w:rsidRDefault="002B537E"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7B5DAF">
      <w:rPr>
        <w:noProof/>
      </w:rPr>
      <mc:AlternateContent>
        <mc:Choice Requires="wps">
          <w:drawing>
            <wp:anchor distT="0" distB="0" distL="114300" distR="114300" simplePos="0" relativeHeight="251779072" behindDoc="0" locked="0" layoutInCell="1" allowOverlap="1" wp14:anchorId="79CC0C56" wp14:editId="24024956">
              <wp:simplePos x="0" y="0"/>
              <wp:positionH relativeFrom="page">
                <wp:posOffset>996315</wp:posOffset>
              </wp:positionH>
              <wp:positionV relativeFrom="page">
                <wp:posOffset>6823075</wp:posOffset>
              </wp:positionV>
              <wp:extent cx="5036185" cy="929005"/>
              <wp:effectExtent l="0" t="984250" r="0" b="991870"/>
              <wp:wrapNone/>
              <wp:docPr id="3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E538404" w14:textId="77777777" w:rsidR="007B5DAF" w:rsidRDefault="007B5DAF"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9CC0C56" id="_x0000_s1041" type="#_x0000_t202" style="position:absolute;left:0;text-align:left;margin-left:78.45pt;margin-top:537.25pt;width:396.55pt;height:73.15pt;rotation:-24;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WT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Ay7uoqqkXwD5sDsPc9OKenXTqHleHbuHnjU2HyF&#10;4F55OFeY3J8I1sOrQj8yBKZ/bk+zk0DSEBnRKRcDMT9YyLU8knvVinlK4og6bmZ/EfqoGs+SX3GK&#10;j01ydOEcHfEUpUzGiY9j+vY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rGrWT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E538404" w14:textId="77777777" w:rsidR="007B5DAF" w:rsidRDefault="007B5DAF"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7024" behindDoc="0" locked="0" layoutInCell="1" allowOverlap="1" wp14:anchorId="44A4DC0F" wp14:editId="039AF6FB">
              <wp:simplePos x="0" y="0"/>
              <wp:positionH relativeFrom="page">
                <wp:posOffset>996315</wp:posOffset>
              </wp:positionH>
              <wp:positionV relativeFrom="page">
                <wp:posOffset>6823075</wp:posOffset>
              </wp:positionV>
              <wp:extent cx="5036185" cy="929005"/>
              <wp:effectExtent l="0" t="984250" r="0" b="991870"/>
              <wp:wrapNone/>
              <wp:docPr id="3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C8FAF09" w14:textId="77777777" w:rsidR="008A38B0" w:rsidRDefault="008A38B0" w:rsidP="008A38B0">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4A4DC0F" id="_x0000_s1042" type="#_x0000_t202" style="position:absolute;left:0;text-align:left;margin-left:78.45pt;margin-top:537.25pt;width:396.55pt;height:73.15pt;rotation:-24;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LX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Ay7+hBVI/kGzIHZe56dUtKvnULL8ezcHfCosfkK&#10;wb3wcK4wuT8RrIcXhX5kCEz/1J5mJ4GkITKiUy4GYn6wkGt5JPeqFfOUxBF13Mz+IvRRNZ4lv+IU&#10;H5rk6MI5OuIpSpmMEx/H9PV72nX5Lpe/A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Gi4LX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C8FAF09" w14:textId="77777777" w:rsidR="008A38B0" w:rsidRDefault="008A38B0" w:rsidP="008A38B0">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4976" behindDoc="0" locked="0" layoutInCell="1" allowOverlap="1" wp14:anchorId="78B53660" wp14:editId="5AF3FCCE">
              <wp:simplePos x="0" y="0"/>
              <wp:positionH relativeFrom="page">
                <wp:posOffset>996315</wp:posOffset>
              </wp:positionH>
              <wp:positionV relativeFrom="page">
                <wp:posOffset>6823075</wp:posOffset>
              </wp:positionV>
              <wp:extent cx="5036185" cy="929005"/>
              <wp:effectExtent l="0" t="984250" r="0" b="991870"/>
              <wp:wrapNone/>
              <wp:docPr id="22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4460135" w14:textId="77777777" w:rsidR="008A38B0" w:rsidRDefault="008A38B0" w:rsidP="00BE58B2">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B53660" id="_x0000_s1043" type="#_x0000_t202" style="position:absolute;left:0;text-align:left;margin-left:78.45pt;margin-top:537.25pt;width:396.55pt;height:73.15pt;rotation:-24;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OI/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SqqRfAPmwOw9z04p6ddOoeV4du4OeNTYfIXg&#10;Xnk4V5jcnwjWw6tCPzIEpn9qT7OTQNIQGdEpFwMxP1jItTySe9WKeUriiDpuZn8R+qgaz5JfcYoP&#10;TXJ04Rwd8RSlTMaJj2P69j3tunyXy9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LXQ4j/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4460135" w14:textId="77777777" w:rsidR="008A38B0" w:rsidRDefault="008A38B0" w:rsidP="00BE58B2">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2928" behindDoc="0" locked="0" layoutInCell="1" allowOverlap="1" wp14:anchorId="61DBB4C7" wp14:editId="44B3123B">
              <wp:simplePos x="0" y="0"/>
              <wp:positionH relativeFrom="page">
                <wp:posOffset>996315</wp:posOffset>
              </wp:positionH>
              <wp:positionV relativeFrom="page">
                <wp:posOffset>6823075</wp:posOffset>
              </wp:positionV>
              <wp:extent cx="5036185" cy="929005"/>
              <wp:effectExtent l="0" t="984250" r="0" b="991870"/>
              <wp:wrapNone/>
              <wp:docPr id="23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DAC4B1F"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DBB4C7" id="_x0000_s1044" type="#_x0000_t202" style="position:absolute;left:0;text-align:left;margin-left:78.45pt;margin-top:537.25pt;width:396.55pt;height:73.15pt;rotation:-24;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BoAAIAAN8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Ay7mkfVSL4Bc2D2nmenlPRrp9ByPDt3BzxqbL5C&#10;cK88nCtM7k8E6+FVoR8ZAtM/tafZSSBpiIzolIuBmB8s5Foeyb1qxS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uMgBo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7DAC4B1F"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0880" behindDoc="0" locked="0" layoutInCell="1" allowOverlap="1" wp14:anchorId="2963346B" wp14:editId="5DDEC1EA">
              <wp:simplePos x="0" y="0"/>
              <wp:positionH relativeFrom="page">
                <wp:posOffset>996315</wp:posOffset>
              </wp:positionH>
              <wp:positionV relativeFrom="page">
                <wp:posOffset>6823075</wp:posOffset>
              </wp:positionV>
              <wp:extent cx="5036185" cy="929005"/>
              <wp:effectExtent l="0" t="984250" r="0" b="991870"/>
              <wp:wrapNone/>
              <wp:docPr id="23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213107"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63346B" id="_x0000_s1045" type="#_x0000_t202" style="position:absolute;left:0;text-align:left;margin-left:78.45pt;margin-top:537.25pt;width:396.55pt;height:73.15pt;rotation:-24;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E3AAIAAN8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Ay7+hBVI/kGzIHZe56dUtKvnULL8ezcHfCosfkK&#10;wb3wcK4wuT8RrIcXhX5kCEz/1J5mJ4GkITKiUy4GYn6wkGt5JPeqFfOUxBF13Mz+IvRRNZ4lv+IU&#10;H5rk6MI5OuIpSpmMEx/H9PV72nX5Lpe/A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6bsE3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D213107"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8832" behindDoc="0" locked="0" layoutInCell="1" allowOverlap="1" wp14:anchorId="0206BC25" wp14:editId="576C8153">
              <wp:simplePos x="0" y="0"/>
              <wp:positionH relativeFrom="page">
                <wp:posOffset>996315</wp:posOffset>
              </wp:positionH>
              <wp:positionV relativeFrom="page">
                <wp:posOffset>6823075</wp:posOffset>
              </wp:positionV>
              <wp:extent cx="5036185" cy="929005"/>
              <wp:effectExtent l="0" t="984250" r="0" b="991870"/>
              <wp:wrapNone/>
              <wp:docPr id="23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26F4B91" w14:textId="77777777" w:rsidR="008A38B0" w:rsidRDefault="008A38B0" w:rsidP="006842ED">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06BC25" id="_x0000_s1046" type="#_x0000_t202" style="position:absolute;left:0;text-align:left;margin-left:78.45pt;margin-top:537.25pt;width:396.55pt;height:73.15pt;rotation:-24;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LQRb+D/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26F4B91" w14:textId="77777777" w:rsidR="008A38B0" w:rsidRDefault="008A38B0" w:rsidP="006842ED">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6784" behindDoc="0" locked="0" layoutInCell="1" allowOverlap="1" wp14:anchorId="04493B55" wp14:editId="0875E940">
              <wp:simplePos x="0" y="0"/>
              <wp:positionH relativeFrom="page">
                <wp:posOffset>996315</wp:posOffset>
              </wp:positionH>
              <wp:positionV relativeFrom="page">
                <wp:posOffset>6823075</wp:posOffset>
              </wp:positionV>
              <wp:extent cx="5036185" cy="929005"/>
              <wp:effectExtent l="0" t="984250" r="0" b="991870"/>
              <wp:wrapNone/>
              <wp:docPr id="23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787DB72"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493B55" id="_x0000_s1047" type="#_x0000_t202" style="position:absolute;left:0;text-align:left;margin-left:78.45pt;margin-top:537.25pt;width:396.55pt;height:73.15pt;rotation:-24;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CBNrr//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0787DB72"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4736" behindDoc="0" locked="0" layoutInCell="1" allowOverlap="1" wp14:anchorId="6AFC221C" wp14:editId="65B58CD2">
              <wp:simplePos x="0" y="0"/>
              <wp:positionH relativeFrom="page">
                <wp:posOffset>996315</wp:posOffset>
              </wp:positionH>
              <wp:positionV relativeFrom="page">
                <wp:posOffset>6823075</wp:posOffset>
              </wp:positionV>
              <wp:extent cx="5036185" cy="929005"/>
              <wp:effectExtent l="0" t="984250" r="0" b="991870"/>
              <wp:wrapNone/>
              <wp:docPr id="22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DF4AD97"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FC221C" id="_x0000_s1048" type="#_x0000_t202" style="position:absolute;left:0;text-align:left;margin-left:78.45pt;margin-top:537.25pt;width:396.55pt;height:73.15pt;rotation:-24;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Gx/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EzkiaqRfAPmwOw9z04p6ddOoeV4du4OeNTYfIXg&#10;Xnk4V5jcnwjWw6tCPzIEpn9qT7OTQNIQGdEpFwMxP1jItTySe9WKeUriiDpuZn8R+qgaz5JfcYoP&#10;TXJ04Rwd8RSlTMaJj2P69j3tunyXy9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VDwbH/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1DF4AD97"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2688" behindDoc="0" locked="0" layoutInCell="1" allowOverlap="1" wp14:anchorId="7752AB9E" wp14:editId="398ED6A4">
              <wp:simplePos x="0" y="0"/>
              <wp:positionH relativeFrom="page">
                <wp:posOffset>996315</wp:posOffset>
              </wp:positionH>
              <wp:positionV relativeFrom="page">
                <wp:posOffset>6823075</wp:posOffset>
              </wp:positionV>
              <wp:extent cx="5036185" cy="929005"/>
              <wp:effectExtent l="0" t="984250" r="0" b="991870"/>
              <wp:wrapNone/>
              <wp:docPr id="23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788E4C5"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52AB9E" id="_x0000_s1049" type="#_x0000_t202" style="position:absolute;left:0;text-align:left;margin-left:78.45pt;margin-top:537.25pt;width:396.55pt;height:73.15pt;rotation:-24;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Du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TKNqJN+AOTB7z7NTSvq1U2g5np27Ax41Nl8h&#10;uFcezhUm9yeC9fCq0I8Mgemf2tPsJJA0REZ0ysVAzA8Wci2P5F61Yp6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BHwDu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788E4C5"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0640" behindDoc="0" locked="0" layoutInCell="1" allowOverlap="1" wp14:anchorId="6A6876D2" wp14:editId="44A3384C">
              <wp:simplePos x="0" y="0"/>
              <wp:positionH relativeFrom="page">
                <wp:posOffset>996315</wp:posOffset>
              </wp:positionH>
              <wp:positionV relativeFrom="page">
                <wp:posOffset>6823075</wp:posOffset>
              </wp:positionV>
              <wp:extent cx="5036185" cy="929005"/>
              <wp:effectExtent l="0" t="984250" r="0" b="991870"/>
              <wp:wrapNone/>
              <wp:docPr id="3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F417281"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6876D2" id="_x0000_s1050" type="#_x0000_t202" style="position:absolute;left:0;text-align:left;margin-left:78.45pt;margin-top:537.25pt;width:396.55pt;height:73.15pt;rotation:-24;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O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zKJqJN+AOTB7z7NTSvq1U2g5np27Ax41Nl8h&#10;uFcezhUm9yeC9fCq0I8Mgemf2tPsJJA0REZ0ysVAzA8Wci2P5F61Yp6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9+kMO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F417281"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8592" behindDoc="0" locked="0" layoutInCell="1" allowOverlap="1" wp14:anchorId="11485DDF" wp14:editId="2045F74D">
              <wp:simplePos x="0" y="0"/>
              <wp:positionH relativeFrom="page">
                <wp:posOffset>996315</wp:posOffset>
              </wp:positionH>
              <wp:positionV relativeFrom="page">
                <wp:posOffset>6823075</wp:posOffset>
              </wp:positionV>
              <wp:extent cx="5036185" cy="929005"/>
              <wp:effectExtent l="0" t="984250" r="0" b="991870"/>
              <wp:wrapNone/>
              <wp:docPr id="22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45FC153"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485DDF" id="_x0000_s1051" type="#_x0000_t202" style="position:absolute;left:0;text-align:left;margin-left:78.45pt;margin-top:537.25pt;width:396.55pt;height:73.15pt;rotation:-24;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JR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AzzXEXVSL4Bc2D2nmenlPRrp9ByPDt3DzxqbL5C&#10;cK88nCtM7k8E6+FVoR8ZAtM/t6fZSSBpiIzolIuBmB8s5Foeyb1qxTwlcUQdN7O/CH1UjWfJrzjF&#10;x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ppoJR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45FC153"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6544" behindDoc="0" locked="0" layoutInCell="1" allowOverlap="1" wp14:anchorId="2E4F2052" wp14:editId="2C97A86E">
              <wp:simplePos x="0" y="0"/>
              <wp:positionH relativeFrom="page">
                <wp:posOffset>996315</wp:posOffset>
              </wp:positionH>
              <wp:positionV relativeFrom="page">
                <wp:posOffset>6823075</wp:posOffset>
              </wp:positionV>
              <wp:extent cx="5036185" cy="929005"/>
              <wp:effectExtent l="0" t="984250" r="0" b="991870"/>
              <wp:wrapNone/>
              <wp:docPr id="3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308C94"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4F2052" id="_x0000_s1052" type="#_x0000_t202" style="position:absolute;left:0;text-align:left;margin-left:78.45pt;margin-top:537.25pt;width:396.55pt;height:73.15pt;rotation:-24;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UV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AzzfIiqkXwD5sDsPc9OKenXTqHleHbuDnjU2HyF&#10;4F54OFeY3J8I1sOLQj8yBKZ/ak+zk0DSEBnRKRcDMT9YyLU8knvVinlK4og6bmZ/EfqoGs+SX3GK&#10;D01ydOEcHfEUpUzGiY9j+vo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EN7U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3308C94"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4496" behindDoc="0" locked="0" layoutInCell="1" allowOverlap="1" wp14:anchorId="02E25725" wp14:editId="4035D905">
              <wp:simplePos x="0" y="0"/>
              <wp:positionH relativeFrom="page">
                <wp:posOffset>996315</wp:posOffset>
              </wp:positionH>
              <wp:positionV relativeFrom="page">
                <wp:posOffset>6823075</wp:posOffset>
              </wp:positionV>
              <wp:extent cx="5036185" cy="929005"/>
              <wp:effectExtent l="0" t="984250" r="0" b="991870"/>
              <wp:wrapNone/>
              <wp:docPr id="2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CB36038"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25725" id="_x0000_s1053" type="#_x0000_t202" style="position:absolute;left:0;text-align:left;margin-left:78.45pt;margin-top:537.25pt;width:396.55pt;height:73.15pt;rotation:-24;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RK/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JNVIvgFzYPaeZ6eU9Gun0HI8O3cHPGpsvkJw&#10;rzycK0zuTwTr4VWhHxkC0z+1p9lJIGmIjOiUi4GYHyzkWh7JvWrFPCVxRB03s78IfVSNZ8mvOMWH&#10;Jjm6cI6OeIpSJuPExzF9+552Xb7L5W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BBrdEr/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7CB36038"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2448" behindDoc="0" locked="0" layoutInCell="1" allowOverlap="1" wp14:anchorId="35804CF1" wp14:editId="161495A4">
              <wp:simplePos x="0" y="0"/>
              <wp:positionH relativeFrom="page">
                <wp:posOffset>996315</wp:posOffset>
              </wp:positionH>
              <wp:positionV relativeFrom="page">
                <wp:posOffset>6823075</wp:posOffset>
              </wp:positionV>
              <wp:extent cx="5036185" cy="929005"/>
              <wp:effectExtent l="0" t="984250" r="0" b="991870"/>
              <wp:wrapNone/>
              <wp:docPr id="1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6AA7F76" w14:textId="77777777" w:rsidR="008A38B0" w:rsidRDefault="008A38B0" w:rsidP="00A6456A">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804CF1" id="_x0000_s1054" type="#_x0000_t202" style="position:absolute;left:0;text-align:left;margin-left:78.45pt;margin-top:537.25pt;width:396.55pt;height:73.15pt;rotation:-24;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eqAAIAAN8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AzzzKNqJN+AOTB7z7NTSvq1U2g5np27Ax41Nl8h&#10;uFcezhUm9yeC9fCq0I8Mgemf2tPsJJA0REZ0ysVAzA8Wci2P5F61Ypa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sjjeq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6AA7F76" w14:textId="77777777" w:rsidR="008A38B0" w:rsidRDefault="008A38B0" w:rsidP="00A6456A">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0400" behindDoc="0" locked="0" layoutInCell="1" allowOverlap="1" wp14:anchorId="46D8C91B" wp14:editId="05A7F897">
              <wp:simplePos x="0" y="0"/>
              <wp:positionH relativeFrom="page">
                <wp:posOffset>996315</wp:posOffset>
              </wp:positionH>
              <wp:positionV relativeFrom="page">
                <wp:posOffset>6823075</wp:posOffset>
              </wp:positionV>
              <wp:extent cx="5036185" cy="929005"/>
              <wp:effectExtent l="0" t="984250" r="0" b="991870"/>
              <wp:wrapNone/>
              <wp:docPr id="1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55C1F0E" w14:textId="77777777" w:rsidR="008A38B0" w:rsidRDefault="008A38B0" w:rsidP="001F7C1E">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D8C91B" id="_x0000_s1055" type="#_x0000_t202" style="position:absolute;left:0;text-align:left;margin-left:78.45pt;margin-top:537.25pt;width:396.55pt;height:73.15pt;rotation:-24;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b1AAIAAN8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AzzfIiqkXwD5sDsPc9OKenXTqHleHbuDnjU2HyF&#10;4F54OFeY3J8I1sOLQj8yBKZ/ak+zk0DSEBnRKRcDMT9YyLU8knvVinlK4og6bmZ/EfqoGs+SX3GK&#10;D01ydOEcHfEUpUzGiY9j+vo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40vb1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55C1F0E" w14:textId="77777777" w:rsidR="008A38B0" w:rsidRDefault="008A38B0" w:rsidP="001F7C1E">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8352" behindDoc="0" locked="0" layoutInCell="1" allowOverlap="1" wp14:anchorId="724B9C3D" wp14:editId="59B5CC8A">
              <wp:simplePos x="0" y="0"/>
              <wp:positionH relativeFrom="page">
                <wp:posOffset>996315</wp:posOffset>
              </wp:positionH>
              <wp:positionV relativeFrom="page">
                <wp:posOffset>6823075</wp:posOffset>
              </wp:positionV>
              <wp:extent cx="5036185" cy="929005"/>
              <wp:effectExtent l="0" t="984250" r="0" b="991870"/>
              <wp:wrapNone/>
              <wp:docPr id="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4648C7D" w14:textId="77777777" w:rsidR="008A38B0" w:rsidRDefault="008A38B0" w:rsidP="00D6230A">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4B9C3D" id="_x0000_s1056" type="#_x0000_t202" style="position:absolute;left:0;text-align:left;margin-left:78.45pt;margin-top:537.25pt;width:396.55pt;height:73.15pt;rotation:-24;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PatWCL/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24648C7D" w14:textId="77777777" w:rsidR="008A38B0" w:rsidRDefault="008A38B0" w:rsidP="00D6230A">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6304" behindDoc="0" locked="0" layoutInCell="1" allowOverlap="1" wp14:anchorId="3B935716" wp14:editId="1E80CB8C">
              <wp:simplePos x="0" y="0"/>
              <wp:positionH relativeFrom="page">
                <wp:posOffset>996315</wp:posOffset>
              </wp:positionH>
              <wp:positionV relativeFrom="page">
                <wp:posOffset>6823075</wp:posOffset>
              </wp:positionV>
              <wp:extent cx="5036185" cy="929005"/>
              <wp:effectExtent l="0" t="984250" r="0" b="991870"/>
              <wp:wrapNone/>
              <wp:docPr id="2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2F7706"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935716" id="_x0000_s1057" type="#_x0000_t202" style="position:absolute;left:0;text-align:left;margin-left:78.45pt;margin-top:537.25pt;width:396.55pt;height:73.15pt;rotation:-24;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GLxmX3/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3D2F7706"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4256" behindDoc="0" locked="0" layoutInCell="1" allowOverlap="1" wp14:anchorId="7DD22B6D" wp14:editId="02D8E704">
              <wp:simplePos x="0" y="0"/>
              <wp:positionH relativeFrom="page">
                <wp:posOffset>996315</wp:posOffset>
              </wp:positionH>
              <wp:positionV relativeFrom="page">
                <wp:posOffset>6823075</wp:posOffset>
              </wp:positionV>
              <wp:extent cx="5036185" cy="929005"/>
              <wp:effectExtent l="0" t="984250" r="0" b="991870"/>
              <wp:wrapNone/>
              <wp:docPr id="2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438AD99"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DD22B6D" id="_x0000_s1058" type="#_x0000_t202" style="position:absolute;left:0;text-align:left;margin-left:78.45pt;margin-top:537.25pt;width:396.55pt;height:73.15pt;rotation:-24;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TV/Eb/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7438AD99"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2208" behindDoc="0" locked="0" layoutInCell="1" allowOverlap="1" wp14:anchorId="0E9CF537" wp14:editId="3677F095">
              <wp:simplePos x="0" y="0"/>
              <wp:positionH relativeFrom="page">
                <wp:posOffset>996315</wp:posOffset>
              </wp:positionH>
              <wp:positionV relativeFrom="page">
                <wp:posOffset>6823075</wp:posOffset>
              </wp:positionV>
              <wp:extent cx="5036185" cy="929005"/>
              <wp:effectExtent l="0" t="984250" r="0" b="991870"/>
              <wp:wrapNone/>
              <wp:docPr id="2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CE0214" w14:textId="77777777" w:rsidR="008A38B0" w:rsidRDefault="008A38B0" w:rsidP="00506C2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9CF537" id="_x0000_s1059" type="#_x0000_t202" style="position:absolute;left:0;text-align:left;margin-left:78.45pt;margin-top:537.25pt;width:396.55pt;height:73.15pt;rotation:-24;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0Z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6ZRNZJvwByYvefZKSX92im0HM/O3QOPGpuv&#10;ENwrD+cKk/sTwXp4VehHhsD0z+1pdhJIGiIjOuViIOYHC7mWR3KvWjFP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AiT0Z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ACE0214" w14:textId="77777777" w:rsidR="008A38B0" w:rsidRDefault="008A38B0" w:rsidP="00506C2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0160" behindDoc="0" locked="0" layoutInCell="1" allowOverlap="1" wp14:anchorId="423A4D91" wp14:editId="51BE99B1">
              <wp:simplePos x="0" y="0"/>
              <wp:positionH relativeFrom="page">
                <wp:posOffset>996315</wp:posOffset>
              </wp:positionH>
              <wp:positionV relativeFrom="page">
                <wp:posOffset>6823075</wp:posOffset>
              </wp:positionV>
              <wp:extent cx="5036185" cy="929005"/>
              <wp:effectExtent l="0" t="984250" r="0" b="991870"/>
              <wp:wrapNone/>
              <wp:docPr id="2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67784C5" w14:textId="77777777" w:rsidR="008A38B0" w:rsidRDefault="008A38B0" w:rsidP="0040006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3A4D91" id="_x0000_s1060" type="#_x0000_t202" style="position:absolute;left:0;text-align:left;margin-left:78.45pt;margin-top:537.25pt;width:396.55pt;height:73.15pt;rotation:-24;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75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2ZRNZJvwByYvefZKSX92im0HM/O3QOPGpuv&#10;ENwrD+cKk/sTwXp4VehHhsD0z+1pdhJIGiIjOuViIOYHC7mWR3KvWjFP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8bH75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67784C5" w14:textId="77777777" w:rsidR="008A38B0" w:rsidRDefault="008A38B0" w:rsidP="0040006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8112" behindDoc="0" locked="0" layoutInCell="1" allowOverlap="1" wp14:anchorId="2F7FCECA" wp14:editId="552CEA0E">
              <wp:simplePos x="0" y="0"/>
              <wp:positionH relativeFrom="page">
                <wp:posOffset>996315</wp:posOffset>
              </wp:positionH>
              <wp:positionV relativeFrom="page">
                <wp:posOffset>6823075</wp:posOffset>
              </wp:positionV>
              <wp:extent cx="5036185" cy="929005"/>
              <wp:effectExtent l="0" t="984250" r="0" b="991870"/>
              <wp:wrapNone/>
              <wp:docPr id="2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E479FEE" w14:textId="77777777" w:rsidR="008A38B0" w:rsidRDefault="008A38B0" w:rsidP="0072792E">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7FCECA" id="_x0000_s1061" type="#_x0000_t202" style="position:absolute;left:0;text-align:left;margin-left:78.45pt;margin-top:537.25pt;width:396.55pt;height:73.15pt;rotation:-24;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oML+m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E479FEE" w14:textId="77777777" w:rsidR="008A38B0" w:rsidRDefault="008A38B0" w:rsidP="0072792E">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6064" behindDoc="0" locked="0" layoutInCell="1" allowOverlap="1" wp14:anchorId="32151269" wp14:editId="6D700CE0">
              <wp:simplePos x="0" y="0"/>
              <wp:positionH relativeFrom="page">
                <wp:posOffset>996315</wp:posOffset>
              </wp:positionH>
              <wp:positionV relativeFrom="page">
                <wp:posOffset>6823075</wp:posOffset>
              </wp:positionV>
              <wp:extent cx="5036185" cy="929005"/>
              <wp:effectExtent l="0" t="984250" r="0" b="991870"/>
              <wp:wrapNone/>
              <wp:docPr id="2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259E48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151269" id="_x0000_s1062" type="#_x0000_t202" style="position:absolute;left:0;text-align:left;margin-left:78.45pt;margin-top:537.25pt;width:396.55pt;height:73.15pt;rotation:-24;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jiAQIAAN8DAAAOAAAAZHJzL2Uyb0RvYy54bWysk0Fz2jAQhe+d6X/Q6F5sSGES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rz5G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haGI4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1259E48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4016" behindDoc="0" locked="0" layoutInCell="1" allowOverlap="1" wp14:anchorId="48E5B400" wp14:editId="2F3736F2">
              <wp:simplePos x="0" y="0"/>
              <wp:positionH relativeFrom="page">
                <wp:posOffset>996315</wp:posOffset>
              </wp:positionH>
              <wp:positionV relativeFrom="page">
                <wp:posOffset>6823075</wp:posOffset>
              </wp:positionV>
              <wp:extent cx="5036185" cy="929005"/>
              <wp:effectExtent l="0" t="984250" r="0" b="991870"/>
              <wp:wrapNone/>
              <wp:docPr id="2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D18D695"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E5B400" id="_x0000_s1063" type="#_x0000_t202" style="position:absolute;left:0;text-align:left;margin-left:78.45pt;margin-top:537.25pt;width:396.55pt;height:73.15pt;rotation:-24;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9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5JqJN+AOTB7z7NTSvq1U2g5np27Bx41Nl8h&#10;uFcezhUm9yeC9fCq0I8Mgemf29PsJJA0REZ0ysVAzA8Wci2P5F61Yp6SOKKOm9lfhD6qxrPkV5zi&#10;Y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R/Um9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D18D695"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1968" behindDoc="0" locked="0" layoutInCell="1" allowOverlap="1" wp14:anchorId="6D795B18" wp14:editId="63A89CD4">
              <wp:simplePos x="0" y="0"/>
              <wp:positionH relativeFrom="page">
                <wp:posOffset>996315</wp:posOffset>
              </wp:positionH>
              <wp:positionV relativeFrom="page">
                <wp:posOffset>6823075</wp:posOffset>
              </wp:positionV>
              <wp:extent cx="5036185" cy="929005"/>
              <wp:effectExtent l="0" t="984250" r="0" b="991870"/>
              <wp:wrapNone/>
              <wp:docPr id="2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086981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795B18" id="_x0000_s1064" type="#_x0000_t202" style="position:absolute;left:0;text-align:left;margin-left:78.45pt;margin-top:537.25pt;width:396.55pt;height:73.15pt;rotation:-24;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tGApd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086981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9920" behindDoc="0" locked="0" layoutInCell="1" allowOverlap="1" wp14:anchorId="62A23F88" wp14:editId="056C25F7">
              <wp:simplePos x="0" y="0"/>
              <wp:positionH relativeFrom="page">
                <wp:posOffset>996315</wp:posOffset>
              </wp:positionH>
              <wp:positionV relativeFrom="page">
                <wp:posOffset>6823075</wp:posOffset>
              </wp:positionV>
              <wp:extent cx="5036185" cy="929005"/>
              <wp:effectExtent l="0" t="984250" r="0" b="991870"/>
              <wp:wrapNone/>
              <wp:docPr id="2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D3BEF0"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2A23F88" id="_x0000_s1065" type="#_x0000_t202" style="position:absolute;left:0;text-align:left;margin-left:78.45pt;margin-top:537.25pt;width:396.55pt;height:73.15pt;rotation:-24;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sCAQIAAN8DAAAOAAAAZHJzL2Uyb0RvYy54bWysk0Fz2jAQhe+d6X/Q6F5syEAT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rz5G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OUTLA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3DD3BEF0"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7872" behindDoc="0" locked="0" layoutInCell="1" allowOverlap="1" wp14:anchorId="676605CB" wp14:editId="4FF91935">
              <wp:simplePos x="0" y="0"/>
              <wp:positionH relativeFrom="page">
                <wp:posOffset>996315</wp:posOffset>
              </wp:positionH>
              <wp:positionV relativeFrom="page">
                <wp:posOffset>6823075</wp:posOffset>
              </wp:positionV>
              <wp:extent cx="5036185" cy="929005"/>
              <wp:effectExtent l="0" t="984250" r="0" b="991870"/>
              <wp:wrapNone/>
              <wp:docPr id="1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A271274"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6605CB" id="_x0000_s1066" type="#_x0000_t202" style="position:absolute;left:0;text-align:left;margin-left:78.45pt;margin-top:537.25pt;width:396.55pt;height:73.15pt;rotation:-24;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3O2X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6A271274"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5824" behindDoc="0" locked="0" layoutInCell="1" allowOverlap="1" wp14:anchorId="0D65075A" wp14:editId="77D7D2FF">
              <wp:simplePos x="0" y="0"/>
              <wp:positionH relativeFrom="page">
                <wp:posOffset>996315</wp:posOffset>
              </wp:positionH>
              <wp:positionV relativeFrom="page">
                <wp:posOffset>6823075</wp:posOffset>
              </wp:positionV>
              <wp:extent cx="5036185" cy="929005"/>
              <wp:effectExtent l="0" t="984250" r="0" b="991870"/>
              <wp:wrapNone/>
              <wp:docPr id="1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7D86372"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65075A" id="_x0000_s1067" type="#_x0000_t202" style="position:absolute;left:0;text-align:left;margin-left:78.45pt;margin-top:537.25pt;width:396.55pt;height:73.15pt;rotation:-24;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jZ6SK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7D86372"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3776" behindDoc="0" locked="0" layoutInCell="1" allowOverlap="1" wp14:anchorId="04C55BBB" wp14:editId="225CC1D1">
              <wp:simplePos x="0" y="0"/>
              <wp:positionH relativeFrom="page">
                <wp:posOffset>996315</wp:posOffset>
              </wp:positionH>
              <wp:positionV relativeFrom="page">
                <wp:posOffset>6823075</wp:posOffset>
              </wp:positionV>
              <wp:extent cx="5036185" cy="929005"/>
              <wp:effectExtent l="0" t="984250" r="0" b="991870"/>
              <wp:wrapNone/>
              <wp:docPr id="1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A0F12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C55BBB" id="_x0000_s1068" type="#_x0000_t202" style="position:absolute;left:0;text-align:left;margin-left:78.45pt;margin-top:537.25pt;width:396.55pt;height:73.15pt;rotation:-24;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A93+7/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23A0F12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1728" behindDoc="0" locked="0" layoutInCell="1" allowOverlap="1" wp14:anchorId="413A72DC" wp14:editId="7A55365D">
              <wp:simplePos x="0" y="0"/>
              <wp:positionH relativeFrom="page">
                <wp:posOffset>996315</wp:posOffset>
              </wp:positionH>
              <wp:positionV relativeFrom="page">
                <wp:posOffset>6823075</wp:posOffset>
              </wp:positionV>
              <wp:extent cx="5036185" cy="929005"/>
              <wp:effectExtent l="0" t="984250" r="0" b="991870"/>
              <wp:wrapNone/>
              <wp:docPr id="1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99E8D8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13A72DC" id="_x0000_s1069" type="#_x0000_t202" style="position:absolute;left:0;text-align:left;margin-left:78.45pt;margin-top:537.25pt;width:396.55pt;height:73.15pt;rotation:-24;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6xAQ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0yjaiTfgDkwe8+zU0r6tVNoOZ6duwMeNTZf&#10;IbgXHs4VJvcngvXwotCPDIHpn9rT7CSQNERGdMrFQMwPFnItj+RetWKekjiijpvZX4Q+qsaz5Fec&#10;4kOTHF04R0c8RSmTceLjmL5+T7su3+XyN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xGEesQ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299E8D8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9680" behindDoc="0" locked="0" layoutInCell="1" allowOverlap="1" wp14:anchorId="3ADF0AA6" wp14:editId="19A865E3">
              <wp:simplePos x="0" y="0"/>
              <wp:positionH relativeFrom="page">
                <wp:posOffset>996315</wp:posOffset>
              </wp:positionH>
              <wp:positionV relativeFrom="page">
                <wp:posOffset>6823075</wp:posOffset>
              </wp:positionV>
              <wp:extent cx="5036185" cy="929005"/>
              <wp:effectExtent l="0" t="984250" r="0" b="991870"/>
              <wp:wrapNone/>
              <wp:docPr id="1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1414A2E"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DF0AA6" id="_x0000_s1070" type="#_x0000_t202" style="position:absolute;left:0;text-align:left;margin-left:78.45pt;margin-top:537.25pt;width:396.55pt;height:73.15pt;rotation:-24;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1RAQ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8yiaiTfgDkwe8+zU0r6tVNoOZ6duwMeNTZf&#10;IbgXHs4VJvcngvXwotCPDIHpn9rT7CSQNERGdMrFQMwPFnItj+RetWKekjiijpvZX4Q+qsaz5Fec&#10;4kOTHF04R0c8RSmTceLjmL5+T7su3+XyN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eIRdUQ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1414A2E"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7632" behindDoc="0" locked="0" layoutInCell="1" allowOverlap="1" wp14:anchorId="6CC123A2" wp14:editId="4880FCA1">
              <wp:simplePos x="0" y="0"/>
              <wp:positionH relativeFrom="page">
                <wp:posOffset>996315</wp:posOffset>
              </wp:positionH>
              <wp:positionV relativeFrom="page">
                <wp:posOffset>6823075</wp:posOffset>
              </wp:positionV>
              <wp:extent cx="5036185" cy="929005"/>
              <wp:effectExtent l="0" t="984250" r="0" b="991870"/>
              <wp:wrapNone/>
              <wp:docPr id="1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9468AB"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C123A2" id="_x0000_s1071" type="#_x0000_t202" style="position:absolute;left:0;text-align:left;margin-left:78.45pt;margin-top:537.25pt;width:396.55pt;height:73.15pt;rotation:-24;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wOAQIAAN8DAAAOAAAAZHJzL2Uyb0RvYy54bWysk0Fz2jAQhe+d6X/Q6F5sSGES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P15F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7NicD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1A9468AB"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5584" behindDoc="0" locked="0" layoutInCell="1" allowOverlap="1" wp14:anchorId="05E55DAD" wp14:editId="4B47614E">
              <wp:simplePos x="0" y="0"/>
              <wp:positionH relativeFrom="page">
                <wp:posOffset>996315</wp:posOffset>
              </wp:positionH>
              <wp:positionV relativeFrom="page">
                <wp:posOffset>6823075</wp:posOffset>
              </wp:positionV>
              <wp:extent cx="5036185" cy="929005"/>
              <wp:effectExtent l="0" t="984250" r="0" b="991870"/>
              <wp:wrapNone/>
              <wp:docPr id="1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F0FEA97"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E55DAD" id="_x0000_s1072" type="#_x0000_t202" style="position:absolute;left:0;text-align:left;margin-left:78.45pt;margin-top:537.25pt;width:396.55pt;height:73.15pt;rotation:-24;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QUmrS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F0FEA97"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3536" behindDoc="0" locked="0" layoutInCell="1" allowOverlap="1" wp14:anchorId="031AE461" wp14:editId="39B8070D">
              <wp:simplePos x="0" y="0"/>
              <wp:positionH relativeFrom="page">
                <wp:posOffset>996315</wp:posOffset>
              </wp:positionH>
              <wp:positionV relativeFrom="page">
                <wp:posOffset>6823075</wp:posOffset>
              </wp:positionV>
              <wp:extent cx="5036185" cy="929005"/>
              <wp:effectExtent l="0" t="984250" r="0" b="991870"/>
              <wp:wrapNone/>
              <wp:docPr id="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F4BC545"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1AE461" id="_x0000_s1073" type="#_x0000_t202" style="position:absolute;left:0;text-align:left;margin-left:78.45pt;margin-top:537.25pt;width:396.55pt;height:73.15pt;rotation:-24;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oV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yTVSL4Bc2D2nmenlPRrp9ByPDt3BzxqbL5C&#10;cC88nCtM7k8E6+FFoR8ZAtM/tafZSSBpiIzolIuBmB8s5Foeyb1qxTwlcUQdN7O/CH1UjWfJrzjF&#10;hyY5unCOjniKUibjxMcxff2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VFWo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F4BC545"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1488" behindDoc="0" locked="0" layoutInCell="1" allowOverlap="1" wp14:anchorId="77252B1C" wp14:editId="67F3BEB7">
              <wp:simplePos x="0" y="0"/>
              <wp:positionH relativeFrom="page">
                <wp:posOffset>996315</wp:posOffset>
              </wp:positionH>
              <wp:positionV relativeFrom="page">
                <wp:posOffset>6823075</wp:posOffset>
              </wp:positionV>
              <wp:extent cx="5036185" cy="929005"/>
              <wp:effectExtent l="0" t="984250" r="0" b="991870"/>
              <wp:wrapNone/>
              <wp:docPr id="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40CB47F"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252B1C" id="_x0000_s1074" type="#_x0000_t202" style="position:absolute;left:0;text-align:left;margin-left:78.45pt;margin-top:537.25pt;width:396.55pt;height:73.15pt;rotation:-24;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afAp9Q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40CB47F"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09440" behindDoc="0" locked="0" layoutInCell="1" allowOverlap="1" wp14:anchorId="4646ACDF" wp14:editId="2062B7C9">
              <wp:simplePos x="0" y="0"/>
              <wp:positionH relativeFrom="page">
                <wp:posOffset>996315</wp:posOffset>
              </wp:positionH>
              <wp:positionV relativeFrom="page">
                <wp:posOffset>6823075</wp:posOffset>
              </wp:positionV>
              <wp:extent cx="5036185" cy="929005"/>
              <wp:effectExtent l="0" t="984250" r="0" b="991870"/>
              <wp:wrapNone/>
              <wp:docPr id="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A8C960C"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46ACDF" id="_x0000_s1075" type="#_x0000_t202" style="position:absolute;left:0;text-align:left;margin-left:78.45pt;margin-top:537.25pt;width:396.55pt;height:73.15pt;rotation:-24;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azoq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2A8C960C"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07392" behindDoc="0" locked="0" layoutInCell="1" allowOverlap="1" wp14:anchorId="3BBD4738" wp14:editId="676211DF">
              <wp:simplePos x="0" y="0"/>
              <wp:positionH relativeFrom="page">
                <wp:posOffset>996315</wp:posOffset>
              </wp:positionH>
              <wp:positionV relativeFrom="page">
                <wp:posOffset>6823075</wp:posOffset>
              </wp:positionV>
              <wp:extent cx="5036185" cy="929005"/>
              <wp:effectExtent l="0" t="984250" r="0" b="991870"/>
              <wp:wrapNone/>
              <wp:docPr id="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46E1691"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BD4738" id="_x0000_s1076" type="#_x0000_t202" style="position:absolute;left:0;text-align:left;margin-left:78.45pt;margin-top:537.25pt;width:396.55pt;height:73.15pt;rotation:-24;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z00Z9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46E1691"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7C07" w14:textId="77777777" w:rsidR="008A38B0" w:rsidRDefault="008A38B0" w:rsidP="003B1B26">
    <w:r>
      <w:rPr>
        <w:noProof/>
      </w:rPr>
      <mc:AlternateContent>
        <mc:Choice Requires="wps">
          <w:drawing>
            <wp:anchor distT="0" distB="0" distL="114300" distR="114300" simplePos="0" relativeHeight="251699200" behindDoc="1" locked="0" layoutInCell="1" allowOverlap="1" wp14:anchorId="2A767D47" wp14:editId="1EB0C345">
              <wp:simplePos x="0" y="0"/>
              <wp:positionH relativeFrom="column">
                <wp:posOffset>6762750</wp:posOffset>
              </wp:positionH>
              <wp:positionV relativeFrom="paragraph">
                <wp:posOffset>-7620</wp:posOffset>
              </wp:positionV>
              <wp:extent cx="990600" cy="342900"/>
              <wp:effectExtent l="0" t="0" r="0" b="0"/>
              <wp:wrapNone/>
              <wp:docPr id="19"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7FBDF" w14:textId="783C2A78" w:rsidR="008A38B0" w:rsidRDefault="00B637E7" w:rsidP="003B1B26">
                          <w:pPr>
                            <w:pStyle w:val="Draft"/>
                          </w:pPr>
                          <w:r>
                            <w:fldChar w:fldCharType="begin"/>
                          </w:r>
                          <w:r>
                            <w:instrText xml:space="preserve"> DOCPROPERTY  DraftWatermarkText  \* MERGEFORMAT </w:instrText>
                          </w:r>
                          <w:r>
                            <w:fldChar w:fldCharType="separate"/>
                          </w:r>
                          <w:r w:rsidR="00E04F8B">
                            <w:t>DRAFT</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67D47" id="_x0000_t202" coordsize="21600,21600" o:spt="202" path="m,l,21600r21600,l21600,xe">
              <v:stroke joinstyle="miter"/>
              <v:path gradientshapeok="t" o:connecttype="rect"/>
            </v:shapetype>
            <v:shape id="Text Box 1146" o:spid="_x0000_s1077" type="#_x0000_t202" style="position:absolute;left:0;text-align:left;margin-left:532.5pt;margin-top:-.6pt;width:78pt;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50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" stroked="f">
              <v:textbox>
                <w:txbxContent>
                  <w:p w14:paraId="2117FBDF" w14:textId="783C2A78" w:rsidR="008A38B0" w:rsidRDefault="00B637E7" w:rsidP="003B1B26">
                    <w:pPr>
                      <w:pStyle w:val="Draft"/>
                    </w:pPr>
                    <w:r>
                      <w:fldChar w:fldCharType="begin"/>
                    </w:r>
                    <w:r>
                      <w:instrText xml:space="preserve"> DOCPROPERTY  DraftWatermarkText  \* MERGEFORMAT </w:instrText>
                    </w:r>
                    <w:r>
                      <w:fldChar w:fldCharType="separate"/>
                    </w:r>
                    <w:r w:rsidR="00E04F8B">
                      <w:t>DRAFT</w:t>
                    </w:r>
                    <w:r>
                      <w:fldChar w:fldCharType="end"/>
                    </w:r>
                  </w:p>
                </w:txbxContent>
              </v:textbox>
            </v:shape>
          </w:pict>
        </mc:Fallback>
      </mc:AlternateContent>
    </w:r>
  </w:p>
  <w:p w14:paraId="6974D0BD" w14:textId="7A741825" w:rsidR="008A38B0" w:rsidRPr="004F1B89" w:rsidRDefault="008A38B0" w:rsidP="003B1B2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04F8B">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4178C557" w14:textId="77777777" w:rsidR="008A38B0" w:rsidRPr="00A836B9" w:rsidRDefault="008A38B0" w:rsidP="003B1B26">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F8BE" w14:textId="4F126256" w:rsidR="008A38B0" w:rsidRDefault="008A38B0" w:rsidP="003B1B26"/>
  <w:p w14:paraId="22B34E77" w14:textId="674CB2CD" w:rsidR="008A38B0" w:rsidRPr="004F1B89" w:rsidRDefault="008A38B0" w:rsidP="003B1B2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04F8B">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53D602F8" w14:textId="77777777" w:rsidR="008A38B0" w:rsidRPr="00D676F1" w:rsidRDefault="008A38B0" w:rsidP="003B1B26">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213A" w14:textId="77777777" w:rsidR="008A38B0" w:rsidRDefault="008A38B0" w:rsidP="00A05236">
    <w:r>
      <w:rPr>
        <w:noProof/>
      </w:rPr>
      <mc:AlternateContent>
        <mc:Choice Requires="wps">
          <w:drawing>
            <wp:anchor distT="0" distB="0" distL="114300" distR="114300" simplePos="0" relativeHeight="251695104" behindDoc="1" locked="0" layoutInCell="1" allowOverlap="1" wp14:anchorId="3EA26D22" wp14:editId="784190BB">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0DAEF" w14:textId="21689C0D"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04F8B">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26D22" id="_x0000_t202" coordsize="21600,21600" o:spt="202" path="m,l,21600r21600,l21600,xe">
              <v:stroke joinstyle="miter"/>
              <v:path gradientshapeok="t" o:connecttype="rect"/>
            </v:shapetype>
            <v:shape id="Text Box 1131" o:spid="_x0000_s1078" type="#_x0000_t202" style="position:absolute;left:0;text-align:left;margin-left:36pt;margin-top:7pt;width:78pt;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q9E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dRhZV1AfiTfCtFf0H5DRAf7ibKCdKrn/uReo&#10;ODOfLGm3mi+XcQmTs7x6tyAHLyPVZURYSVAlD5xN5jZMi7t3qNuOKk3TsnBLejc6afHc1al/2puk&#10;5mnH42Je+inr+U/c/AY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PLqr0T1AQAA0QMAAA4AAAAAAAAAAAAAAAAALgIAAGRycy9l&#10;Mm9Eb2MueG1sUEsBAi0AFAAGAAgAAAAhAKkLI3naAAAACAEAAA8AAAAAAAAAAAAAAAAATwQAAGRy&#10;cy9kb3ducmV2LnhtbFBLBQYAAAAABAAEAPMAAABWBQAAAAA=&#10;" stroked="f">
              <v:textbox>
                <w:txbxContent>
                  <w:p w14:paraId="3540DAEF" w14:textId="21689C0D"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04F8B">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p w14:paraId="7D5098EB" w14:textId="3DE62F16" w:rsidR="008A38B0" w:rsidRDefault="008A38B0"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04F8B">
      <w:rPr>
        <w:rStyle w:val="PageNumber"/>
      </w:rPr>
      <w:t>Level 1 - Confidential</w:t>
    </w:r>
    <w:r>
      <w:rPr>
        <w:rStyle w:val="PageNumber"/>
      </w:rPr>
      <w:fldChar w:fldCharType="end"/>
    </w:r>
  </w:p>
  <w:p w14:paraId="180760F7" w14:textId="77777777" w:rsidR="008A38B0" w:rsidRDefault="008A38B0" w:rsidP="007A383F">
    <w:pPr>
      <w:pStyle w:val="Footer"/>
      <w:jc w:val="right"/>
    </w:pPr>
    <w:r>
      <w:t>Proprietary and Confidential Information of Amdocs</w:t>
    </w:r>
  </w:p>
  <w:p w14:paraId="6E1FA54A" w14:textId="77777777" w:rsidR="008A38B0" w:rsidRDefault="008A38B0"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2A14" w14:textId="0D882098" w:rsidR="008A38B0" w:rsidRDefault="008A38B0" w:rsidP="00A05236"/>
  <w:p w14:paraId="33AC3D7F" w14:textId="71F029CC" w:rsidR="008A38B0" w:rsidRPr="002850B6" w:rsidRDefault="008A38B0"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E04F8B" w:rsidRPr="00E04F8B">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ii</w:t>
    </w:r>
    <w:r w:rsidRPr="002850B6">
      <w:rPr>
        <w:rStyle w:val="PageNumber"/>
        <w:szCs w:val="16"/>
      </w:rPr>
      <w:fldChar w:fldCharType="end"/>
    </w:r>
  </w:p>
  <w:p w14:paraId="71C01144" w14:textId="77777777" w:rsidR="008A38B0" w:rsidRPr="002850B6" w:rsidRDefault="008A38B0"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70635FA0" w14:textId="77777777" w:rsidR="008A38B0" w:rsidRDefault="008A38B0"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B509" w14:textId="4C27F072" w:rsidR="008A38B0" w:rsidRDefault="008A38B0" w:rsidP="00A05236"/>
  <w:p w14:paraId="2FC40651" w14:textId="62FB710E" w:rsidR="008A38B0" w:rsidRPr="002850B6" w:rsidRDefault="008A38B0"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E04F8B" w:rsidRPr="00E04F8B">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w:t>
    </w:r>
    <w:r w:rsidRPr="002850B6">
      <w:rPr>
        <w:rStyle w:val="PageNumber"/>
        <w:szCs w:val="16"/>
      </w:rPr>
      <w:fldChar w:fldCharType="end"/>
    </w:r>
  </w:p>
  <w:p w14:paraId="0E33286C" w14:textId="77777777" w:rsidR="008A38B0" w:rsidRPr="00D676F1" w:rsidRDefault="008A38B0"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C820" w14:textId="77777777" w:rsidR="008A38B0" w:rsidRDefault="008A38B0" w:rsidP="00A05236">
    <w:r>
      <w:rPr>
        <w:noProof/>
      </w:rPr>
      <mc:AlternateContent>
        <mc:Choice Requires="wps">
          <w:drawing>
            <wp:anchor distT="0" distB="0" distL="114300" distR="114300" simplePos="0" relativeHeight="251656192" behindDoc="1" locked="0" layoutInCell="1" allowOverlap="1" wp14:anchorId="3F66C5E7" wp14:editId="64C316B1">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5D5A9" w14:textId="0BC4D2B7"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04F8B">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6C5E7" id="_x0000_t202" coordsize="21600,21600" o:spt="202" path="m,l,21600r21600,l21600,xe">
              <v:stroke joinstyle="miter"/>
              <v:path gradientshapeok="t" o:connecttype="rect"/>
            </v:shapetype>
            <v:shape id="Text Box 1148" o:spid="_x0000_s1079"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qo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aRBZV1AfiTfCtFf0H5DRAf7ibKCdKrn/uReo&#10;ODOfLGm3mi+XcQmTs7x6tyAHLyPVZURYSVAlD5xN5jZMi7t3qNuOKk3TsnBLejc6afHc1al/2puk&#10;5mnH42Je+inr+U/c/AY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FKkWqj1AQAA0QMAAA4AAAAAAAAAAAAAAAAALgIAAGRycy9l&#10;Mm9Eb2MueG1sUEsBAi0AFAAGAAgAAAAhAKkLI3naAAAACAEAAA8AAAAAAAAAAAAAAAAATwQAAGRy&#10;cy9kb3ducmV2LnhtbFBLBQYAAAAABAAEAPMAAABWBQAAAAA=&#10;" stroked="f">
              <v:textbox>
                <w:txbxContent>
                  <w:p w14:paraId="7025D5A9" w14:textId="0BC4D2B7"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E04F8B">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p w14:paraId="57DA236E" w14:textId="5212255F" w:rsidR="008A38B0" w:rsidRPr="00FC7B0B" w:rsidRDefault="008A38B0"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xv</w:t>
    </w:r>
    <w:r w:rsidRPr="00FC7B0B">
      <w:rPr>
        <w:rStyle w:val="PageNumber"/>
      </w:rPr>
      <w:fldChar w:fldCharType="end"/>
    </w:r>
    <w:r w:rsidRPr="00FC7B0B">
      <w:rPr>
        <w:rStyle w:val="PageNumber"/>
      </w:rPr>
      <w:tab/>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E04F8B">
      <w:rPr>
        <w:rStyle w:val="PageNumber"/>
      </w:rPr>
      <w:t>Level 1 - Confidential</w:t>
    </w:r>
    <w:r>
      <w:rPr>
        <w:rStyle w:val="PageNumber"/>
      </w:rPr>
      <w:fldChar w:fldCharType="end"/>
    </w:r>
  </w:p>
  <w:p w14:paraId="668E0874" w14:textId="77777777" w:rsidR="008A38B0" w:rsidRDefault="008A38B0" w:rsidP="00F16AD4">
    <w:pPr>
      <w:pStyle w:val="Footer"/>
      <w:jc w:val="right"/>
    </w:pPr>
    <w:r>
      <w:t>Proprietary and Confidential Information of Amdocs</w:t>
    </w:r>
  </w:p>
  <w:p w14:paraId="71E72DA5" w14:textId="77777777" w:rsidR="008A38B0" w:rsidRDefault="008A38B0" w:rsidP="00A05236"/>
  <w:p w14:paraId="4CCEF52C" w14:textId="77777777" w:rsidR="008A38B0" w:rsidRDefault="008A38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DDC9" w14:textId="77777777" w:rsidR="00B637E7" w:rsidRDefault="00B637E7" w:rsidP="00A05236">
      <w:r>
        <w:separator/>
      </w:r>
    </w:p>
    <w:p w14:paraId="127A3B1E" w14:textId="77777777" w:rsidR="00B637E7" w:rsidRDefault="00B637E7" w:rsidP="00A05236"/>
    <w:p w14:paraId="763AB23B" w14:textId="77777777" w:rsidR="00B637E7" w:rsidRDefault="00B637E7" w:rsidP="00A05236"/>
  </w:footnote>
  <w:footnote w:type="continuationSeparator" w:id="0">
    <w:p w14:paraId="258432BA" w14:textId="77777777" w:rsidR="00B637E7" w:rsidRDefault="00B637E7" w:rsidP="00A05236">
      <w:r>
        <w:continuationSeparator/>
      </w:r>
    </w:p>
    <w:p w14:paraId="5B9ABFF8" w14:textId="77777777" w:rsidR="00B637E7" w:rsidRDefault="00B637E7" w:rsidP="00A05236"/>
    <w:p w14:paraId="5AC361FC" w14:textId="77777777" w:rsidR="00B637E7" w:rsidRDefault="00B637E7" w:rsidP="00A05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D5A0" w14:textId="77777777" w:rsidR="008A38B0" w:rsidRDefault="008A38B0" w:rsidP="003B1B2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B95B" w14:textId="77777777" w:rsidR="008A38B0" w:rsidRPr="00FD7EF3" w:rsidRDefault="008A38B0" w:rsidP="00FD7E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858F" w14:textId="77777777" w:rsidR="008A38B0" w:rsidRDefault="008A38B0" w:rsidP="003B1B2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8B37" w14:textId="6037C265" w:rsidR="008A38B0" w:rsidRDefault="008A38B0" w:rsidP="003B1B26">
    <w:pPr>
      <w:spacing w:before="4640"/>
    </w:pPr>
    <w:r w:rsidRPr="006635E4">
      <w:rPr>
        <w:noProof/>
      </w:rPr>
      <mc:AlternateContent>
        <mc:Choice Requires="wpg">
          <w:drawing>
            <wp:anchor distT="0" distB="0" distL="114300" distR="114300" simplePos="0" relativeHeight="251701248" behindDoc="0" locked="0" layoutInCell="1" allowOverlap="1" wp14:anchorId="56298F1B" wp14:editId="1A9C5314">
              <wp:simplePos x="0" y="0"/>
              <wp:positionH relativeFrom="margin">
                <wp:align>left</wp:align>
              </wp:positionH>
              <wp:positionV relativeFrom="paragraph">
                <wp:posOffset>2150828</wp:posOffset>
              </wp:positionV>
              <wp:extent cx="1846580" cy="347345"/>
              <wp:effectExtent l="0" t="0" r="1270" b="0"/>
              <wp:wrapNone/>
              <wp:docPr id="224"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25" name="Picture 225"/>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26" name="Picture 226"/>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D7130B" id="Group 6" o:spid="_x0000_s1026" style="position:absolute;margin-left:0;margin-top:169.35pt;width:145.4pt;height:27.35pt;z-index:251701248;mso-position-horizontal:left;mso-position-horizontal-relative:margin;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width:18037;height: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">
                <v:imagedata r:id="rId3" o:title=""/>
              </v:shape>
              <v:shape id="Picture 226" o:spid="_x0000_s1028" type="#_x0000_t75" style="position:absolute;left:19477;top:875;width:15661;height:5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">
                <v:imagedata r:id="rId4" o:title=""/>
              </v:shape>
              <w10:wrap anchorx="margin"/>
            </v:group>
          </w:pict>
        </mc:Fallback>
      </mc:AlternateContent>
    </w:r>
    <w:r>
      <w:rPr>
        <w:noProof/>
      </w:rPr>
      <w:drawing>
        <wp:anchor distT="0" distB="0" distL="114300" distR="114300" simplePos="0" relativeHeight="251687936" behindDoc="0" locked="0" layoutInCell="1" allowOverlap="1" wp14:anchorId="632AC968" wp14:editId="7B7D742B">
          <wp:simplePos x="0" y="0"/>
          <wp:positionH relativeFrom="column">
            <wp:posOffset>-915987</wp:posOffset>
          </wp:positionH>
          <wp:positionV relativeFrom="paragraph">
            <wp:posOffset>-455930</wp:posOffset>
          </wp:positionV>
          <wp:extent cx="7776000" cy="341640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6000" cy="3416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DC79" w14:textId="77777777" w:rsidR="008A38B0" w:rsidRDefault="008A38B0" w:rsidP="003B1B2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3D12" w14:textId="2A48BB0F" w:rsidR="008A38B0" w:rsidRDefault="00B637E7" w:rsidP="00A05236">
    <w:pPr>
      <w:pStyle w:val="Header"/>
    </w:pPr>
    <w:r>
      <w:fldChar w:fldCharType="begin"/>
    </w:r>
    <w:r>
      <w:instrText xml:space="preserve"> TITLE  \* MERGEFORMAT </w:instrText>
    </w:r>
    <w:r>
      <w:fldChar w:fldCharType="separate"/>
    </w:r>
    <w:r w:rsidR="00E04F8B">
      <w:t>PLDT – 3c – AIA</w:t>
    </w:r>
    <w:r>
      <w:fldChar w:fldCharType="end"/>
    </w:r>
    <w:r w:rsidR="008A38B0">
      <w:t xml:space="preserve"> </w:t>
    </w:r>
    <w:r>
      <w:fldChar w:fldCharType="begin"/>
    </w:r>
    <w:r>
      <w:instrText xml:space="preserve"> SUBJECT \* MERGEFORMAT </w:instrText>
    </w:r>
    <w:r>
      <w:fldChar w:fldCharType="separate"/>
    </w:r>
    <w:r w:rsidR="00E04F8B">
      <w:t>Sim Registration</w:t>
    </w:r>
    <w:r>
      <w:fldChar w:fldCharType="end"/>
    </w:r>
  </w:p>
  <w:p w14:paraId="56CE9F46" w14:textId="77777777" w:rsidR="008A38B0" w:rsidRDefault="008A38B0" w:rsidP="00A05236"/>
  <w:p w14:paraId="4FC12210" w14:textId="77777777" w:rsidR="008A38B0" w:rsidRDefault="008A38B0"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22AE" w14:textId="62170A0A" w:rsidR="008A38B0" w:rsidRDefault="00B637E7" w:rsidP="0050656D">
    <w:pPr>
      <w:pStyle w:val="Header"/>
    </w:pPr>
    <w:r>
      <w:fldChar w:fldCharType="begin"/>
    </w:r>
    <w:r>
      <w:instrText xml:space="preserve"> TITLE  \* MERGEFORMAT </w:instrText>
    </w:r>
    <w:r>
      <w:fldChar w:fldCharType="separate"/>
    </w:r>
    <w:r w:rsidR="00E04F8B">
      <w:t>PLDT – 3c – AIA</w:t>
    </w:r>
    <w:r>
      <w:fldChar w:fldCharType="end"/>
    </w:r>
    <w:r w:rsidR="008A38B0">
      <w:t xml:space="preserve"> </w:t>
    </w:r>
    <w:r>
      <w:fldChar w:fldCharType="begin"/>
    </w:r>
    <w:r>
      <w:instrText xml:space="preserve"> SUBJECT \* MERGEFORMAT </w:instrText>
    </w:r>
    <w:r>
      <w:fldChar w:fldCharType="separate"/>
    </w:r>
    <w:r w:rsidR="00E04F8B">
      <w:t>Sim Registration</w:t>
    </w:r>
    <w:r>
      <w:fldChar w:fldCharType="end"/>
    </w:r>
  </w:p>
  <w:p w14:paraId="7B583C08" w14:textId="7730EB5C" w:rsidR="008A38B0" w:rsidRPr="0050656D" w:rsidRDefault="008A38B0" w:rsidP="0050656D">
    <w:pPr>
      <w:pStyle w:val="Header"/>
    </w:pPr>
    <w:r>
      <w:rPr>
        <w:noProof/>
      </w:rPr>
      <w:fldChar w:fldCharType="begin"/>
    </w:r>
    <w:r>
      <w:rPr>
        <w:noProof/>
      </w:rPr>
      <w:instrText xml:space="preserve"> STYLEREF Contents \* MERGEFORMAT </w:instrText>
    </w:r>
    <w:r>
      <w:rPr>
        <w:noProof/>
      </w:rPr>
      <w:fldChar w:fldCharType="separate"/>
    </w:r>
    <w:r w:rsidR="00E04F8B">
      <w:rPr>
        <w:noProof/>
      </w:rPr>
      <w:t>Table of 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D354" w14:textId="77777777" w:rsidR="008A38B0" w:rsidRDefault="008A38B0"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4934" w14:textId="464AA150" w:rsidR="008A38B0" w:rsidRPr="007A7DCA" w:rsidRDefault="00B637E7" w:rsidP="00A05236">
    <w:pPr>
      <w:pStyle w:val="Header"/>
    </w:pPr>
    <w:r>
      <w:fldChar w:fldCharType="begin"/>
    </w:r>
    <w:r>
      <w:instrText xml:space="preserve"> TITLE  \* MERGEFORMAT </w:instrText>
    </w:r>
    <w:r>
      <w:fldChar w:fldCharType="separate"/>
    </w:r>
    <w:r w:rsidR="00E04F8B">
      <w:t>PLDT – 3c – AIA</w:t>
    </w:r>
    <w:r>
      <w:fldChar w:fldCharType="end"/>
    </w:r>
    <w:r w:rsidR="008A38B0" w:rsidRPr="007A7DCA">
      <w:t xml:space="preserve"> </w:t>
    </w:r>
    <w:r>
      <w:fldChar w:fldCharType="begin"/>
    </w:r>
    <w:r>
      <w:instrText xml:space="preserve"> SUBJECT \* MERGEFORMAT </w:instrText>
    </w:r>
    <w:r>
      <w:fldChar w:fldCharType="separate"/>
    </w:r>
    <w:r w:rsidR="00E04F8B">
      <w:t>Sim Registration</w:t>
    </w:r>
    <w:r>
      <w:fldChar w:fldCharType="end"/>
    </w:r>
  </w:p>
  <w:p w14:paraId="0F0819EC" w14:textId="77777777" w:rsidR="008A38B0" w:rsidRPr="007A7DCA" w:rsidRDefault="008A38B0" w:rsidP="00A05236"/>
  <w:p w14:paraId="44D737E5" w14:textId="77777777" w:rsidR="008A38B0" w:rsidRDefault="008A38B0" w:rsidP="00A05236"/>
  <w:p w14:paraId="0F8818C5" w14:textId="77777777" w:rsidR="008A38B0" w:rsidRDefault="008A38B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1A82" w14:textId="77777777" w:rsidR="008A38B0" w:rsidRPr="00BC4379" w:rsidRDefault="008A38B0" w:rsidP="00BC4379">
    <w:pPr>
      <w:pStyle w:val="Header"/>
      <w:pBdr>
        <w:bottom w:val="none" w:sz="0" w:space="0" w:color="auto"/>
      </w:pBdr>
    </w:pPr>
  </w:p>
  <w:p w14:paraId="7260C5DD" w14:textId="77777777" w:rsidR="008A38B0" w:rsidRDefault="008A38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C6"/>
    <w:multiLevelType w:val="hybridMultilevel"/>
    <w:tmpl w:val="EB7EE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2" w15:restartNumberingAfterBreak="0">
    <w:nsid w:val="0C7C10F4"/>
    <w:multiLevelType w:val="hybridMultilevel"/>
    <w:tmpl w:val="595E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2872"/>
    <w:multiLevelType w:val="hybridMultilevel"/>
    <w:tmpl w:val="CC7A1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1E6FD6"/>
    <w:multiLevelType w:val="multilevel"/>
    <w:tmpl w:val="D7B82964"/>
    <w:name w:val="AmdocsNotesNum224"/>
    <w:numStyleLink w:val="UList"/>
  </w:abstractNum>
  <w:abstractNum w:abstractNumId="5"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6" w15:restartNumberingAfterBreak="0">
    <w:nsid w:val="178B59E9"/>
    <w:multiLevelType w:val="multilevel"/>
    <w:tmpl w:val="717C2022"/>
    <w:lvl w:ilvl="0">
      <w:start w:val="1"/>
      <w:numFmt w:val="decimal"/>
      <w:pStyle w:val="Heading1Numbered"/>
      <w:lvlText w:val="%1."/>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Numbered"/>
      <w:lvlText w:val="%1.%2.%3"/>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3">
      <w:start w:val="1"/>
      <w:numFmt w:val="decimal"/>
      <w:pStyle w:val="Heading4Numbered"/>
      <w:lvlText w:val="%1.%2.%3.%4"/>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4">
      <w:start w:val="1"/>
      <w:numFmt w:val="decimal"/>
      <w:pStyle w:val="Heading5Numbered"/>
      <w:suff w:val="space"/>
      <w:lvlText w:val="%1.%2.%3.%4.%5"/>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464600"/>
    <w:multiLevelType w:val="hybridMultilevel"/>
    <w:tmpl w:val="5CA2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CD0C54"/>
    <w:multiLevelType w:val="multilevel"/>
    <w:tmpl w:val="D7B82964"/>
    <w:name w:val="AmdocsNotesNum22723"/>
    <w:numStyleLink w:val="UList"/>
  </w:abstractNum>
  <w:abstractNum w:abstractNumId="9" w15:restartNumberingAfterBreak="0">
    <w:nsid w:val="1E8229F5"/>
    <w:multiLevelType w:val="multilevel"/>
    <w:tmpl w:val="D7B82964"/>
    <w:name w:val="AmdocsNotesNum22723223"/>
    <w:numStyleLink w:val="UList"/>
  </w:abstractNum>
  <w:abstractNum w:abstractNumId="10" w15:restartNumberingAfterBreak="0">
    <w:nsid w:val="200E5E3F"/>
    <w:multiLevelType w:val="multilevel"/>
    <w:tmpl w:val="D7B82964"/>
    <w:name w:val="AmdocsNotesNum225"/>
    <w:numStyleLink w:val="UList"/>
  </w:abstractNum>
  <w:abstractNum w:abstractNumId="11" w15:restartNumberingAfterBreak="0">
    <w:nsid w:val="20A75C71"/>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3" w15:restartNumberingAfterBreak="0">
    <w:nsid w:val="25C94CA4"/>
    <w:multiLevelType w:val="hybridMultilevel"/>
    <w:tmpl w:val="F872D10A"/>
    <w:lvl w:ilvl="0" w:tplc="6C16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F63BF"/>
    <w:multiLevelType w:val="multilevel"/>
    <w:tmpl w:val="FB3CB37C"/>
    <w:numStyleLink w:val="UBulletTable"/>
  </w:abstractNum>
  <w:abstractNum w:abstractNumId="15" w15:restartNumberingAfterBreak="0">
    <w:nsid w:val="2C0A411A"/>
    <w:multiLevelType w:val="multilevel"/>
    <w:tmpl w:val="DC4E48B6"/>
    <w:lvl w:ilvl="0">
      <w:start w:val="1"/>
      <w:numFmt w:val="decimal"/>
      <w:lvlRestart w:val="0"/>
      <w:pStyle w:val="Heading1"/>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 w:ilvl="1">
      <w:start w:val="1"/>
      <w:numFmt w:val="decimal"/>
      <w:pStyle w:val="Heading2"/>
      <w:lvlText w:val="%1.%2"/>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 w:ilvl="2">
      <w:start w:val="1"/>
      <w:numFmt w:val="decimal"/>
      <w:pStyle w:val="Heading3"/>
      <w:lvlText w:val="%1.%2.%3"/>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 w:ilvl="3">
      <w:start w:val="1"/>
      <w:numFmt w:val="decimal"/>
      <w:pStyle w:val="Heading4"/>
      <w:lvlText w:val="%1.%2.%3.%4"/>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 w:ilvl="4">
      <w:start w:val="1"/>
      <w:numFmt w:val="decimal"/>
      <w:pStyle w:val="Heading5"/>
      <w:lvlText w:val="%1.%2.%3.%4.%5"/>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 w:ilvl="5">
      <w:start w:val="1"/>
      <w:numFmt w:val="decimal"/>
      <w:pStyle w:val="Heading6"/>
      <w:lvlText w:val="%1.%2.%3.%4.%5.%6"/>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6">
      <w:start w:val="1"/>
      <w:numFmt w:val="decimal"/>
      <w:pStyle w:val="Heading7"/>
      <w:lvlText w:val="%1.%2.%3.%4.%5.%6.%7"/>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7">
      <w:start w:val="1"/>
      <w:numFmt w:val="decimal"/>
      <w:pStyle w:val="Heading8"/>
      <w:lvlText w:val="%1.%2.%3.%4.%5.%6.%7.%8"/>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8">
      <w:start w:val="1"/>
      <w:numFmt w:val="decimal"/>
      <w:pStyle w:val="Heading9"/>
      <w:lvlText w:val="%1.%2.%3.%4.%5.%6.%7.%8.%9"/>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abstractNum>
  <w:abstractNum w:abstractNumId="16" w15:restartNumberingAfterBreak="0">
    <w:nsid w:val="307064EE"/>
    <w:multiLevelType w:val="hybridMultilevel"/>
    <w:tmpl w:val="4AD8C800"/>
    <w:lvl w:ilvl="0" w:tplc="379EFF18">
      <w:start w:val="1"/>
      <w:numFmt w:val="bullet"/>
      <w:pStyle w:val="P-Bullet1"/>
      <w:lvlText w:val=""/>
      <w:lvlJc w:val="left"/>
      <w:pPr>
        <w:ind w:left="570" w:hanging="360"/>
      </w:pPr>
      <w:rPr>
        <w:rFonts w:ascii="Symbol" w:hAnsi="Symbol" w:cs="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E79D4"/>
    <w:multiLevelType w:val="multilevel"/>
    <w:tmpl w:val="FB3CB37C"/>
    <w:numStyleLink w:val="UBulletTable"/>
  </w:abstractNum>
  <w:abstractNum w:abstractNumId="18" w15:restartNumberingAfterBreak="0">
    <w:nsid w:val="31DE4172"/>
    <w:multiLevelType w:val="multilevel"/>
    <w:tmpl w:val="D7B82964"/>
    <w:name w:val="AmdocsNotesNum227232"/>
    <w:numStyleLink w:val="UList"/>
  </w:abstractNum>
  <w:abstractNum w:abstractNumId="19" w15:restartNumberingAfterBreak="0">
    <w:nsid w:val="36884B60"/>
    <w:multiLevelType w:val="multilevel"/>
    <w:tmpl w:val="F7DA1DB0"/>
    <w:numStyleLink w:val="UBullet"/>
  </w:abstractNum>
  <w:abstractNum w:abstractNumId="20" w15:restartNumberingAfterBreak="0">
    <w:nsid w:val="36EF2C50"/>
    <w:multiLevelType w:val="multilevel"/>
    <w:tmpl w:val="62282EAA"/>
    <w:lvl w:ilvl="0">
      <w:start w:val="1"/>
      <w:numFmt w:val="upperLetter"/>
      <w:pStyle w:val="BannerAppendixLetter"/>
      <w:suff w:val="nothing"/>
      <w:lvlText w:val="%1"/>
      <w:lvlJc w:val="center"/>
      <w:pPr>
        <w:ind w:left="504" w:firstLine="720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648" w:hanging="576"/>
      </w:pPr>
      <w:rPr>
        <w:rFonts w:hint="default"/>
        <w:b/>
        <w:i w:val="0"/>
        <w:color w:val="005AB4"/>
        <w:sz w:val="32"/>
        <w:szCs w:val="32"/>
      </w:rPr>
    </w:lvl>
    <w:lvl w:ilvl="2">
      <w:start w:val="1"/>
      <w:numFmt w:val="decimal"/>
      <w:lvlText w:val="%1.%2.%3"/>
      <w:lvlJc w:val="left"/>
      <w:pPr>
        <w:tabs>
          <w:tab w:val="num" w:pos="792"/>
        </w:tabs>
        <w:ind w:left="792" w:hanging="720"/>
      </w:pPr>
      <w:rPr>
        <w:rFonts w:hint="default"/>
        <w:b w:val="0"/>
        <w:i w:val="0"/>
        <w:color w:val="005AB4"/>
        <w:sz w:val="28"/>
        <w:szCs w:val="28"/>
      </w:rPr>
    </w:lvl>
    <w:lvl w:ilvl="3">
      <w:start w:val="1"/>
      <w:numFmt w:val="decimal"/>
      <w:lvlText w:val="%1.%2.%3.%4"/>
      <w:lvlJc w:val="left"/>
      <w:pPr>
        <w:tabs>
          <w:tab w:val="num" w:pos="936"/>
        </w:tabs>
        <w:ind w:left="936" w:hanging="864"/>
      </w:pPr>
      <w:rPr>
        <w:rFonts w:hint="default"/>
        <w:b w:val="0"/>
        <w:i w:val="0"/>
        <w:color w:val="005AB4"/>
        <w:sz w:val="22"/>
        <w:szCs w:val="22"/>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1" w15:restartNumberingAfterBreak="0">
    <w:nsid w:val="3A366471"/>
    <w:multiLevelType w:val="multilevel"/>
    <w:tmpl w:val="D7B82964"/>
    <w:name w:val="AmdocsNotesNum2272322"/>
    <w:numStyleLink w:val="UList"/>
  </w:abstractNum>
  <w:abstractNum w:abstractNumId="22" w15:restartNumberingAfterBreak="0">
    <w:nsid w:val="3E7F44A9"/>
    <w:multiLevelType w:val="multilevel"/>
    <w:tmpl w:val="D4F0B1B6"/>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013621C"/>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AC2BB8"/>
    <w:multiLevelType w:val="multilevel"/>
    <w:tmpl w:val="D7B82964"/>
    <w:name w:val="AmdocsNotesNum22722"/>
    <w:numStyleLink w:val="UList"/>
  </w:abstractNum>
  <w:abstractNum w:abstractNumId="25" w15:restartNumberingAfterBreak="0">
    <w:nsid w:val="45A335EB"/>
    <w:multiLevelType w:val="multilevel"/>
    <w:tmpl w:val="D7B82964"/>
    <w:name w:val="AmdocsNotesNum2272"/>
    <w:numStyleLink w:val="UList"/>
  </w:abstractNum>
  <w:abstractNum w:abstractNumId="26" w15:restartNumberingAfterBreak="0">
    <w:nsid w:val="45A929A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8" w15:restartNumberingAfterBreak="0">
    <w:nsid w:val="4A207DC3"/>
    <w:multiLevelType w:val="multilevel"/>
    <w:tmpl w:val="BE80DDF4"/>
    <w:name w:val="NumList"/>
    <w:lvl w:ilvl="0">
      <w:start w:val="1"/>
      <w:numFmt w:val="decimal"/>
      <w:pStyle w:val="Num1"/>
      <w:lvlText w:val="%1."/>
      <w:lvlJc w:val="left"/>
      <w:pPr>
        <w:tabs>
          <w:tab w:val="num" w:pos="360"/>
        </w:tabs>
        <w:ind w:left="360" w:hanging="360"/>
      </w:pPr>
      <w:rPr>
        <w:rFonts w:hint="default"/>
        <w:color w:val="302E45"/>
      </w:rPr>
    </w:lvl>
    <w:lvl w:ilvl="1">
      <w:start w:val="1"/>
      <w:numFmt w:val="lowerLetter"/>
      <w:lvlRestart w:val="0"/>
      <w:pStyle w:val="Num2"/>
      <w:lvlText w:val="%2."/>
      <w:lvlJc w:val="left"/>
      <w:pPr>
        <w:tabs>
          <w:tab w:val="num" w:pos="720"/>
        </w:tabs>
        <w:ind w:left="720" w:hanging="360"/>
      </w:pPr>
      <w:rPr>
        <w:rFonts w:hint="default"/>
        <w:color w:val="302E45"/>
      </w:rPr>
    </w:lvl>
    <w:lvl w:ilvl="2">
      <w:start w:val="1"/>
      <w:numFmt w:val="lowerRoman"/>
      <w:lvlRestart w:val="0"/>
      <w:pStyle w:val="Num3"/>
      <w:lvlText w:val="%3."/>
      <w:lvlJc w:val="left"/>
      <w:pPr>
        <w:tabs>
          <w:tab w:val="num" w:pos="1080"/>
        </w:tabs>
        <w:ind w:left="1080" w:hanging="360"/>
      </w:pPr>
      <w:rPr>
        <w:rFonts w:hint="default"/>
        <w:color w:val="302E45"/>
      </w:rPr>
    </w:lvl>
    <w:lvl w:ilvl="3">
      <w:start w:val="1"/>
      <w:numFmt w:val="upperLetter"/>
      <w:lvlRestart w:val="0"/>
      <w:pStyle w:val="Num4"/>
      <w:lvlText w:val="%4."/>
      <w:lvlJc w:val="left"/>
      <w:pPr>
        <w:tabs>
          <w:tab w:val="num" w:pos="1440"/>
        </w:tabs>
        <w:ind w:left="1440" w:hanging="360"/>
      </w:pPr>
      <w:rPr>
        <w:rFonts w:hint="default"/>
        <w:color w:val="302E45"/>
      </w:rPr>
    </w:lvl>
    <w:lvl w:ilvl="4">
      <w:start w:val="1"/>
      <w:numFmt w:val="decimal"/>
      <w:lvlRestart w:val="0"/>
      <w:lvlText w:val="%5."/>
      <w:lvlJc w:val="left"/>
      <w:pPr>
        <w:tabs>
          <w:tab w:val="num" w:pos="-1224"/>
        </w:tabs>
        <w:ind w:left="-1224" w:hanging="216"/>
      </w:pPr>
      <w:rPr>
        <w:rFonts w:hint="default"/>
      </w:rPr>
    </w:lvl>
    <w:lvl w:ilvl="5">
      <w:start w:val="1"/>
      <w:numFmt w:val="lowerLetter"/>
      <w:lvlRestart w:val="0"/>
      <w:lvlText w:val="%6."/>
      <w:lvlJc w:val="left"/>
      <w:pPr>
        <w:tabs>
          <w:tab w:val="num" w:pos="-1008"/>
        </w:tabs>
        <w:ind w:left="-1008" w:hanging="216"/>
      </w:pPr>
      <w:rPr>
        <w:rFonts w:hint="default"/>
      </w:rPr>
    </w:lvl>
    <w:lvl w:ilvl="6">
      <w:start w:val="1"/>
      <w:numFmt w:val="lowerRoman"/>
      <w:lvlRestart w:val="0"/>
      <w:lvlText w:val="%7."/>
      <w:lvlJc w:val="left"/>
      <w:pPr>
        <w:tabs>
          <w:tab w:val="num" w:pos="-792"/>
        </w:tabs>
        <w:ind w:left="-792" w:hanging="216"/>
      </w:pPr>
      <w:rPr>
        <w:rFonts w:hint="default"/>
      </w:rPr>
    </w:lvl>
    <w:lvl w:ilvl="7">
      <w:start w:val="1"/>
      <w:numFmt w:val="upperLetter"/>
      <w:lvlRestart w:val="0"/>
      <w:lvlText w:val="%8."/>
      <w:lvlJc w:val="left"/>
      <w:pPr>
        <w:tabs>
          <w:tab w:val="num" w:pos="-576"/>
        </w:tabs>
        <w:ind w:left="-576" w:hanging="216"/>
      </w:pPr>
      <w:rPr>
        <w:rFonts w:hint="default"/>
      </w:rPr>
    </w:lvl>
    <w:lvl w:ilvl="8">
      <w:start w:val="1"/>
      <w:numFmt w:val="lowerRoman"/>
      <w:lvlRestart w:val="0"/>
      <w:lvlText w:val="(%9)"/>
      <w:lvlJc w:val="left"/>
      <w:pPr>
        <w:ind w:left="3240" w:hanging="360"/>
      </w:pPr>
      <w:rPr>
        <w:rFonts w:hint="default"/>
      </w:rPr>
    </w:lvl>
  </w:abstractNum>
  <w:abstractNum w:abstractNumId="29" w15:restartNumberingAfterBreak="0">
    <w:nsid w:val="53C879AB"/>
    <w:multiLevelType w:val="hybridMultilevel"/>
    <w:tmpl w:val="E49E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B7543"/>
    <w:multiLevelType w:val="hybridMultilevel"/>
    <w:tmpl w:val="CBF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4D4675"/>
    <w:multiLevelType w:val="hybridMultilevel"/>
    <w:tmpl w:val="6B64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487235"/>
    <w:multiLevelType w:val="hybridMultilevel"/>
    <w:tmpl w:val="D910B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616D623F"/>
    <w:multiLevelType w:val="multilevel"/>
    <w:tmpl w:val="1A14B7B0"/>
    <w:name w:val="AmdocsNotesNum227"/>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5" w15:restartNumberingAfterBreak="0">
    <w:nsid w:val="65913661"/>
    <w:multiLevelType w:val="multilevel"/>
    <w:tmpl w:val="D7B82964"/>
    <w:name w:val="AmdocsNotesNum223"/>
    <w:numStyleLink w:val="UList"/>
  </w:abstractNum>
  <w:abstractNum w:abstractNumId="36" w15:restartNumberingAfterBreak="0">
    <w:nsid w:val="65E25937"/>
    <w:multiLevelType w:val="multilevel"/>
    <w:tmpl w:val="AA6A3B3E"/>
    <w:lvl w:ilvl="0">
      <w:start w:val="1"/>
      <w:numFmt w:val="decimal"/>
      <w:lvlRestart w:val="0"/>
      <w:lvlText w:val="%1"/>
      <w:lvlJc w:val="left"/>
      <w:pPr>
        <w:tabs>
          <w:tab w:val="num" w:pos="1440"/>
        </w:tabs>
        <w:ind w:left="1440" w:hanging="1440"/>
      </w:pPr>
      <w:rPr>
        <w:rFonts w:ascii="Century Gothic" w:hAnsi="Century Gothic" w:hint="default"/>
        <w:b w:val="0"/>
        <w:bCs/>
        <w:i w:val="0"/>
        <w:iCs w:val="0"/>
        <w:caps w:val="0"/>
        <w:strike w:val="0"/>
        <w:dstrike w:val="0"/>
        <w:outline w:val="0"/>
        <w:shadow w:val="0"/>
        <w:emboss w:val="0"/>
        <w:imprint w:val="0"/>
        <w:vanish w:val="0"/>
        <w:color w:val="302E45"/>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5F94473"/>
    <w:multiLevelType w:val="multilevel"/>
    <w:tmpl w:val="D7B82964"/>
    <w:name w:val="AmdocsNotesNum22723222"/>
    <w:numStyleLink w:val="UList"/>
  </w:abstractNum>
  <w:abstractNum w:abstractNumId="38" w15:restartNumberingAfterBreak="0">
    <w:nsid w:val="6C59599E"/>
    <w:multiLevelType w:val="hybridMultilevel"/>
    <w:tmpl w:val="E6642A68"/>
    <w:lvl w:ilvl="0" w:tplc="C810B88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40"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6FBA1220"/>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DB366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44" w15:restartNumberingAfterBreak="0">
    <w:nsid w:val="757B4BD1"/>
    <w:multiLevelType w:val="multilevel"/>
    <w:tmpl w:val="D7B82964"/>
    <w:name w:val="AmdocsNotesNum222"/>
    <w:numStyleLink w:val="UList"/>
  </w:abstractNum>
  <w:abstractNum w:abstractNumId="45" w15:restartNumberingAfterBreak="0">
    <w:nsid w:val="75AE55AF"/>
    <w:multiLevelType w:val="multilevel"/>
    <w:tmpl w:val="D7B82964"/>
    <w:name w:val="AmdocsNotesNum226"/>
    <w:numStyleLink w:val="UList"/>
  </w:abstractNum>
  <w:abstractNum w:abstractNumId="46" w15:restartNumberingAfterBreak="0">
    <w:nsid w:val="7DF02F4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3"/>
  </w:num>
  <w:num w:numId="3">
    <w:abstractNumId w:val="22"/>
  </w:num>
  <w:num w:numId="4">
    <w:abstractNumId w:val="43"/>
  </w:num>
  <w:num w:numId="5">
    <w:abstractNumId w:val="12"/>
  </w:num>
  <w:num w:numId="6">
    <w:abstractNumId w:val="1"/>
  </w:num>
  <w:num w:numId="7">
    <w:abstractNumId w:val="5"/>
  </w:num>
  <w:num w:numId="8">
    <w:abstractNumId w:val="39"/>
  </w:num>
  <w:num w:numId="9">
    <w:abstractNumId w:val="34"/>
  </w:num>
  <w:num w:numId="10">
    <w:abstractNumId w:val="28"/>
  </w:num>
  <w:num w:numId="11">
    <w:abstractNumId w:val="27"/>
  </w:num>
  <w:num w:numId="12">
    <w:abstractNumId w:val="16"/>
  </w:num>
  <w:num w:numId="13">
    <w:abstractNumId w:val="6"/>
  </w:num>
  <w:num w:numId="14">
    <w:abstractNumId w:val="20"/>
  </w:num>
  <w:num w:numId="15">
    <w:abstractNumId w:val="36"/>
  </w:num>
  <w:num w:numId="16">
    <w:abstractNumId w:val="13"/>
  </w:num>
  <w:num w:numId="17">
    <w:abstractNumId w:val="26"/>
  </w:num>
  <w:num w:numId="18">
    <w:abstractNumId w:val="23"/>
  </w:num>
  <w:num w:numId="19">
    <w:abstractNumId w:val="46"/>
  </w:num>
  <w:num w:numId="20">
    <w:abstractNumId w:val="41"/>
  </w:num>
  <w:num w:numId="21">
    <w:abstractNumId w:val="36"/>
    <w:lvlOverride w:ilvl="0">
      <w:lvl w:ilvl="0">
        <w:start w:val="1"/>
        <w:numFmt w:val="decimal"/>
        <w:lvlRestart w:val="0"/>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Override>
    <w:lvlOverride w:ilvl="1">
      <w:lvl w:ilvl="1">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Override>
    <w:lvlOverride w:ilvl="2">
      <w:lvl w:ilvl="2">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Override>
    <w:lvlOverride w:ilvl="3">
      <w:lvl w:ilvl="3">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Override>
    <w:lvlOverride w:ilvl="4">
      <w:lvl w:ilvl="4">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Override>
    <w:lvlOverride w:ilvl="5">
      <w:lvl w:ilvl="5">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6">
      <w:lvl w:ilvl="6">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7">
      <w:lvl w:ilvl="7">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8">
      <w:lvl w:ilvl="8">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num>
  <w:num w:numId="22">
    <w:abstractNumId w:val="14"/>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23">
    <w:abstractNumId w:val="15"/>
  </w:num>
  <w:num w:numId="24">
    <w:abstractNumId w:val="32"/>
  </w:num>
  <w:num w:numId="25">
    <w:abstractNumId w:val="15"/>
  </w:num>
  <w:num w:numId="26">
    <w:abstractNumId w:val="29"/>
  </w:num>
  <w:num w:numId="27">
    <w:abstractNumId w:val="19"/>
  </w:num>
  <w:num w:numId="28">
    <w:abstractNumId w:val="30"/>
  </w:num>
  <w:num w:numId="29">
    <w:abstractNumId w:val="7"/>
  </w:num>
  <w:num w:numId="30">
    <w:abstractNumId w:val="11"/>
  </w:num>
  <w:num w:numId="31">
    <w:abstractNumId w:val="17"/>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32">
    <w:abstractNumId w:val="31"/>
  </w:num>
  <w:num w:numId="33">
    <w:abstractNumId w:val="0"/>
  </w:num>
  <w:num w:numId="34">
    <w:abstractNumId w:val="2"/>
  </w:num>
  <w:num w:numId="35">
    <w:abstractNumId w:val="42"/>
  </w:num>
  <w:num w:numId="36">
    <w:abstractNumId w:val="3"/>
  </w:num>
  <w:num w:numId="37">
    <w:abstractNumId w:val="3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yal Bekerman">
    <w15:presenceInfo w15:providerId="AD" w15:userId="S::EYALBEK@amdocs.com::becf12ff-6fbf-4f55-9580-a90cc2f2f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doNotDisplayPageBoundaries/>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6" w:nlCheck="1"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cumentProtection w:enforcement="0"/>
  <w:autoFormatOverride/>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xMrc0NjU1t7QwNDFU0lEKTi0uzszPAykwNKgFACG+g2wtAAAA"/>
    <w:docVar w:name="FigNum" w:val="1"/>
  </w:docVars>
  <w:rsids>
    <w:rsidRoot w:val="001E7143"/>
    <w:rsid w:val="0000003A"/>
    <w:rsid w:val="00000189"/>
    <w:rsid w:val="0000030E"/>
    <w:rsid w:val="00000359"/>
    <w:rsid w:val="000005B7"/>
    <w:rsid w:val="00001088"/>
    <w:rsid w:val="00001240"/>
    <w:rsid w:val="0000158E"/>
    <w:rsid w:val="00001E43"/>
    <w:rsid w:val="000020A4"/>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BFA"/>
    <w:rsid w:val="00005F2F"/>
    <w:rsid w:val="00005FF0"/>
    <w:rsid w:val="00006081"/>
    <w:rsid w:val="000065CC"/>
    <w:rsid w:val="00006981"/>
    <w:rsid w:val="00006EF8"/>
    <w:rsid w:val="00006F5F"/>
    <w:rsid w:val="000076F6"/>
    <w:rsid w:val="000078BC"/>
    <w:rsid w:val="00007AC1"/>
    <w:rsid w:val="00007CE1"/>
    <w:rsid w:val="000105BD"/>
    <w:rsid w:val="00010632"/>
    <w:rsid w:val="00010A96"/>
    <w:rsid w:val="00010C4E"/>
    <w:rsid w:val="00010CD8"/>
    <w:rsid w:val="00010EEC"/>
    <w:rsid w:val="00010FDF"/>
    <w:rsid w:val="0001118E"/>
    <w:rsid w:val="000114C7"/>
    <w:rsid w:val="00011768"/>
    <w:rsid w:val="00011B7D"/>
    <w:rsid w:val="00011FA7"/>
    <w:rsid w:val="00011FD1"/>
    <w:rsid w:val="00012264"/>
    <w:rsid w:val="0001273D"/>
    <w:rsid w:val="00012A49"/>
    <w:rsid w:val="0001347D"/>
    <w:rsid w:val="0001355C"/>
    <w:rsid w:val="00014043"/>
    <w:rsid w:val="0001489A"/>
    <w:rsid w:val="00014BCB"/>
    <w:rsid w:val="00014C64"/>
    <w:rsid w:val="00014E56"/>
    <w:rsid w:val="00015047"/>
    <w:rsid w:val="000150F3"/>
    <w:rsid w:val="0001512B"/>
    <w:rsid w:val="000153E1"/>
    <w:rsid w:val="0001563E"/>
    <w:rsid w:val="00015D19"/>
    <w:rsid w:val="00015D32"/>
    <w:rsid w:val="00015E08"/>
    <w:rsid w:val="000165EC"/>
    <w:rsid w:val="00016E38"/>
    <w:rsid w:val="00017420"/>
    <w:rsid w:val="000176A1"/>
    <w:rsid w:val="00017916"/>
    <w:rsid w:val="0001792E"/>
    <w:rsid w:val="00017945"/>
    <w:rsid w:val="00017A7A"/>
    <w:rsid w:val="0002022C"/>
    <w:rsid w:val="000203D7"/>
    <w:rsid w:val="0002054C"/>
    <w:rsid w:val="000206B7"/>
    <w:rsid w:val="000209DF"/>
    <w:rsid w:val="00020F54"/>
    <w:rsid w:val="0002134E"/>
    <w:rsid w:val="00021854"/>
    <w:rsid w:val="00021FA4"/>
    <w:rsid w:val="00022148"/>
    <w:rsid w:val="000223B3"/>
    <w:rsid w:val="000226BB"/>
    <w:rsid w:val="00023078"/>
    <w:rsid w:val="000234A8"/>
    <w:rsid w:val="0002361C"/>
    <w:rsid w:val="00023923"/>
    <w:rsid w:val="00023B69"/>
    <w:rsid w:val="00023B81"/>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1AE"/>
    <w:rsid w:val="000274DB"/>
    <w:rsid w:val="0002755B"/>
    <w:rsid w:val="00027560"/>
    <w:rsid w:val="000275A0"/>
    <w:rsid w:val="000300D8"/>
    <w:rsid w:val="000305A9"/>
    <w:rsid w:val="00030761"/>
    <w:rsid w:val="00030A4A"/>
    <w:rsid w:val="00030BDC"/>
    <w:rsid w:val="00030C31"/>
    <w:rsid w:val="00030CB2"/>
    <w:rsid w:val="00031140"/>
    <w:rsid w:val="00031184"/>
    <w:rsid w:val="000314C6"/>
    <w:rsid w:val="000315D9"/>
    <w:rsid w:val="000316C6"/>
    <w:rsid w:val="0003170B"/>
    <w:rsid w:val="000320DE"/>
    <w:rsid w:val="000325F0"/>
    <w:rsid w:val="000328D2"/>
    <w:rsid w:val="00032AD5"/>
    <w:rsid w:val="00032AF2"/>
    <w:rsid w:val="00032CE0"/>
    <w:rsid w:val="00032CFC"/>
    <w:rsid w:val="0003401C"/>
    <w:rsid w:val="000343BB"/>
    <w:rsid w:val="00034819"/>
    <w:rsid w:val="00034B1A"/>
    <w:rsid w:val="00034B56"/>
    <w:rsid w:val="00035260"/>
    <w:rsid w:val="00035471"/>
    <w:rsid w:val="0003585C"/>
    <w:rsid w:val="000358CA"/>
    <w:rsid w:val="000363B0"/>
    <w:rsid w:val="00036452"/>
    <w:rsid w:val="00036596"/>
    <w:rsid w:val="000366A3"/>
    <w:rsid w:val="00036932"/>
    <w:rsid w:val="00037639"/>
    <w:rsid w:val="00037755"/>
    <w:rsid w:val="00037DFC"/>
    <w:rsid w:val="00037E13"/>
    <w:rsid w:val="0004005D"/>
    <w:rsid w:val="000403A9"/>
    <w:rsid w:val="00040ECF"/>
    <w:rsid w:val="000414FF"/>
    <w:rsid w:val="000415EE"/>
    <w:rsid w:val="00041618"/>
    <w:rsid w:val="0004169A"/>
    <w:rsid w:val="00041EDF"/>
    <w:rsid w:val="00042143"/>
    <w:rsid w:val="0004224D"/>
    <w:rsid w:val="000424F9"/>
    <w:rsid w:val="00042749"/>
    <w:rsid w:val="00042905"/>
    <w:rsid w:val="00042951"/>
    <w:rsid w:val="00042AD9"/>
    <w:rsid w:val="00042B63"/>
    <w:rsid w:val="00042E71"/>
    <w:rsid w:val="00043074"/>
    <w:rsid w:val="000432CD"/>
    <w:rsid w:val="00043601"/>
    <w:rsid w:val="00043783"/>
    <w:rsid w:val="00043BD0"/>
    <w:rsid w:val="00044144"/>
    <w:rsid w:val="000442AF"/>
    <w:rsid w:val="00044661"/>
    <w:rsid w:val="000447B9"/>
    <w:rsid w:val="000448C4"/>
    <w:rsid w:val="000449FE"/>
    <w:rsid w:val="00044CE4"/>
    <w:rsid w:val="00044E7A"/>
    <w:rsid w:val="00045174"/>
    <w:rsid w:val="0004546E"/>
    <w:rsid w:val="00045D02"/>
    <w:rsid w:val="00045FF6"/>
    <w:rsid w:val="000461E6"/>
    <w:rsid w:val="00046648"/>
    <w:rsid w:val="0004667D"/>
    <w:rsid w:val="00047484"/>
    <w:rsid w:val="000474D5"/>
    <w:rsid w:val="00047500"/>
    <w:rsid w:val="00047941"/>
    <w:rsid w:val="00047B10"/>
    <w:rsid w:val="00047DDB"/>
    <w:rsid w:val="00050526"/>
    <w:rsid w:val="00050784"/>
    <w:rsid w:val="00050C5D"/>
    <w:rsid w:val="00050D11"/>
    <w:rsid w:val="00050E84"/>
    <w:rsid w:val="00050F36"/>
    <w:rsid w:val="0005110C"/>
    <w:rsid w:val="00051B4F"/>
    <w:rsid w:val="000525C2"/>
    <w:rsid w:val="00052C20"/>
    <w:rsid w:val="00052F89"/>
    <w:rsid w:val="00053503"/>
    <w:rsid w:val="00053515"/>
    <w:rsid w:val="00053E23"/>
    <w:rsid w:val="00053FD6"/>
    <w:rsid w:val="00054479"/>
    <w:rsid w:val="0005465B"/>
    <w:rsid w:val="000548E6"/>
    <w:rsid w:val="00054ED5"/>
    <w:rsid w:val="00055A95"/>
    <w:rsid w:val="000568C8"/>
    <w:rsid w:val="000569E5"/>
    <w:rsid w:val="00056AB4"/>
    <w:rsid w:val="00056B9D"/>
    <w:rsid w:val="00056EFF"/>
    <w:rsid w:val="0005709A"/>
    <w:rsid w:val="0005709B"/>
    <w:rsid w:val="00057103"/>
    <w:rsid w:val="00057149"/>
    <w:rsid w:val="00057182"/>
    <w:rsid w:val="00057443"/>
    <w:rsid w:val="0005752A"/>
    <w:rsid w:val="0005781B"/>
    <w:rsid w:val="0005783A"/>
    <w:rsid w:val="00057A5E"/>
    <w:rsid w:val="00060921"/>
    <w:rsid w:val="000609D6"/>
    <w:rsid w:val="00060DD4"/>
    <w:rsid w:val="0006112A"/>
    <w:rsid w:val="000614C8"/>
    <w:rsid w:val="00061686"/>
    <w:rsid w:val="00061990"/>
    <w:rsid w:val="00061D16"/>
    <w:rsid w:val="00061F3F"/>
    <w:rsid w:val="00062BBB"/>
    <w:rsid w:val="00062C64"/>
    <w:rsid w:val="00062D1E"/>
    <w:rsid w:val="00063024"/>
    <w:rsid w:val="0006338B"/>
    <w:rsid w:val="000637D7"/>
    <w:rsid w:val="000638ED"/>
    <w:rsid w:val="00063C45"/>
    <w:rsid w:val="00063DC0"/>
    <w:rsid w:val="00064C2B"/>
    <w:rsid w:val="00064D6B"/>
    <w:rsid w:val="00064DA9"/>
    <w:rsid w:val="000650D2"/>
    <w:rsid w:val="0006563B"/>
    <w:rsid w:val="000657AE"/>
    <w:rsid w:val="000657B8"/>
    <w:rsid w:val="000657CE"/>
    <w:rsid w:val="0006598C"/>
    <w:rsid w:val="00065B5D"/>
    <w:rsid w:val="00065FA0"/>
    <w:rsid w:val="0006624C"/>
    <w:rsid w:val="00066364"/>
    <w:rsid w:val="00066A44"/>
    <w:rsid w:val="00066D5C"/>
    <w:rsid w:val="00067101"/>
    <w:rsid w:val="000671AC"/>
    <w:rsid w:val="00067C8B"/>
    <w:rsid w:val="00067FF0"/>
    <w:rsid w:val="00070184"/>
    <w:rsid w:val="000703C0"/>
    <w:rsid w:val="000706DE"/>
    <w:rsid w:val="00070BC6"/>
    <w:rsid w:val="00070CE9"/>
    <w:rsid w:val="00070F14"/>
    <w:rsid w:val="00070FF9"/>
    <w:rsid w:val="000714FD"/>
    <w:rsid w:val="000719DC"/>
    <w:rsid w:val="00071EF2"/>
    <w:rsid w:val="0007205E"/>
    <w:rsid w:val="000720B0"/>
    <w:rsid w:val="00072218"/>
    <w:rsid w:val="000722EC"/>
    <w:rsid w:val="0007253D"/>
    <w:rsid w:val="00073646"/>
    <w:rsid w:val="0007374E"/>
    <w:rsid w:val="0007399C"/>
    <w:rsid w:val="00073F5F"/>
    <w:rsid w:val="00074038"/>
    <w:rsid w:val="00074300"/>
    <w:rsid w:val="00074716"/>
    <w:rsid w:val="000747E2"/>
    <w:rsid w:val="0007483E"/>
    <w:rsid w:val="000748DC"/>
    <w:rsid w:val="00074C3E"/>
    <w:rsid w:val="00074CA5"/>
    <w:rsid w:val="00074D0F"/>
    <w:rsid w:val="0007505C"/>
    <w:rsid w:val="000750FF"/>
    <w:rsid w:val="0007527E"/>
    <w:rsid w:val="00075BA3"/>
    <w:rsid w:val="00075C1A"/>
    <w:rsid w:val="00075D7D"/>
    <w:rsid w:val="00076E09"/>
    <w:rsid w:val="000771E8"/>
    <w:rsid w:val="000776FE"/>
    <w:rsid w:val="00077B2D"/>
    <w:rsid w:val="00077D76"/>
    <w:rsid w:val="00080006"/>
    <w:rsid w:val="000805A4"/>
    <w:rsid w:val="00080971"/>
    <w:rsid w:val="0008143D"/>
    <w:rsid w:val="00081A75"/>
    <w:rsid w:val="00081BD3"/>
    <w:rsid w:val="00081CAA"/>
    <w:rsid w:val="00081ED6"/>
    <w:rsid w:val="00082126"/>
    <w:rsid w:val="00082C07"/>
    <w:rsid w:val="00082E8E"/>
    <w:rsid w:val="00082EC6"/>
    <w:rsid w:val="0008338D"/>
    <w:rsid w:val="0008355E"/>
    <w:rsid w:val="000835F9"/>
    <w:rsid w:val="00083959"/>
    <w:rsid w:val="00083AB5"/>
    <w:rsid w:val="00083B3A"/>
    <w:rsid w:val="00084A26"/>
    <w:rsid w:val="00084E6D"/>
    <w:rsid w:val="00085172"/>
    <w:rsid w:val="0008528E"/>
    <w:rsid w:val="00085670"/>
    <w:rsid w:val="00085FF3"/>
    <w:rsid w:val="0008600F"/>
    <w:rsid w:val="00086108"/>
    <w:rsid w:val="0008611B"/>
    <w:rsid w:val="0008652D"/>
    <w:rsid w:val="00086644"/>
    <w:rsid w:val="00086654"/>
    <w:rsid w:val="0008678A"/>
    <w:rsid w:val="00086CC2"/>
    <w:rsid w:val="000874E5"/>
    <w:rsid w:val="0008774E"/>
    <w:rsid w:val="00087794"/>
    <w:rsid w:val="0008781B"/>
    <w:rsid w:val="0008783D"/>
    <w:rsid w:val="00087D50"/>
    <w:rsid w:val="00090424"/>
    <w:rsid w:val="000904A5"/>
    <w:rsid w:val="00090503"/>
    <w:rsid w:val="000905F4"/>
    <w:rsid w:val="00090764"/>
    <w:rsid w:val="000907D9"/>
    <w:rsid w:val="00090E6B"/>
    <w:rsid w:val="0009105B"/>
    <w:rsid w:val="000912BE"/>
    <w:rsid w:val="0009130F"/>
    <w:rsid w:val="000918D7"/>
    <w:rsid w:val="00091E0D"/>
    <w:rsid w:val="000923A5"/>
    <w:rsid w:val="0009243E"/>
    <w:rsid w:val="00092591"/>
    <w:rsid w:val="0009299A"/>
    <w:rsid w:val="00092B2C"/>
    <w:rsid w:val="00092CC8"/>
    <w:rsid w:val="00092F88"/>
    <w:rsid w:val="00092FBA"/>
    <w:rsid w:val="00093119"/>
    <w:rsid w:val="0009327D"/>
    <w:rsid w:val="0009399B"/>
    <w:rsid w:val="0009414A"/>
    <w:rsid w:val="0009457A"/>
    <w:rsid w:val="00094A75"/>
    <w:rsid w:val="000954E6"/>
    <w:rsid w:val="00095572"/>
    <w:rsid w:val="0009580B"/>
    <w:rsid w:val="00095C46"/>
    <w:rsid w:val="00096217"/>
    <w:rsid w:val="0009670B"/>
    <w:rsid w:val="00096774"/>
    <w:rsid w:val="000979EE"/>
    <w:rsid w:val="00097FF9"/>
    <w:rsid w:val="000A0118"/>
    <w:rsid w:val="000A0264"/>
    <w:rsid w:val="000A0661"/>
    <w:rsid w:val="000A0E35"/>
    <w:rsid w:val="000A11C0"/>
    <w:rsid w:val="000A13E0"/>
    <w:rsid w:val="000A1673"/>
    <w:rsid w:val="000A16EF"/>
    <w:rsid w:val="000A1BDC"/>
    <w:rsid w:val="000A1DB2"/>
    <w:rsid w:val="000A23F5"/>
    <w:rsid w:val="000A287A"/>
    <w:rsid w:val="000A302A"/>
    <w:rsid w:val="000A3318"/>
    <w:rsid w:val="000A372D"/>
    <w:rsid w:val="000A3811"/>
    <w:rsid w:val="000A3826"/>
    <w:rsid w:val="000A3B46"/>
    <w:rsid w:val="000A3D76"/>
    <w:rsid w:val="000A3E41"/>
    <w:rsid w:val="000A4135"/>
    <w:rsid w:val="000A443F"/>
    <w:rsid w:val="000A4660"/>
    <w:rsid w:val="000A49A4"/>
    <w:rsid w:val="000A4A40"/>
    <w:rsid w:val="000A4A65"/>
    <w:rsid w:val="000A4D7E"/>
    <w:rsid w:val="000A5333"/>
    <w:rsid w:val="000A553D"/>
    <w:rsid w:val="000A566D"/>
    <w:rsid w:val="000A6229"/>
    <w:rsid w:val="000A65CE"/>
    <w:rsid w:val="000A6624"/>
    <w:rsid w:val="000A6643"/>
    <w:rsid w:val="000A6692"/>
    <w:rsid w:val="000A681C"/>
    <w:rsid w:val="000A69C6"/>
    <w:rsid w:val="000A6A4B"/>
    <w:rsid w:val="000A754F"/>
    <w:rsid w:val="000A76D2"/>
    <w:rsid w:val="000A7F18"/>
    <w:rsid w:val="000B043B"/>
    <w:rsid w:val="000B0574"/>
    <w:rsid w:val="000B0E04"/>
    <w:rsid w:val="000B15E9"/>
    <w:rsid w:val="000B1667"/>
    <w:rsid w:val="000B1835"/>
    <w:rsid w:val="000B1988"/>
    <w:rsid w:val="000B19C7"/>
    <w:rsid w:val="000B1D23"/>
    <w:rsid w:val="000B1EF5"/>
    <w:rsid w:val="000B2105"/>
    <w:rsid w:val="000B2420"/>
    <w:rsid w:val="000B2572"/>
    <w:rsid w:val="000B25BC"/>
    <w:rsid w:val="000B2B1F"/>
    <w:rsid w:val="000B2B96"/>
    <w:rsid w:val="000B3524"/>
    <w:rsid w:val="000B397B"/>
    <w:rsid w:val="000B39C9"/>
    <w:rsid w:val="000B3F8E"/>
    <w:rsid w:val="000B4406"/>
    <w:rsid w:val="000B4949"/>
    <w:rsid w:val="000B499B"/>
    <w:rsid w:val="000B4BDA"/>
    <w:rsid w:val="000B4C5C"/>
    <w:rsid w:val="000B4E0B"/>
    <w:rsid w:val="000B50B4"/>
    <w:rsid w:val="000B52EB"/>
    <w:rsid w:val="000B52FB"/>
    <w:rsid w:val="000B53D9"/>
    <w:rsid w:val="000B58EF"/>
    <w:rsid w:val="000B5976"/>
    <w:rsid w:val="000B610A"/>
    <w:rsid w:val="000B6111"/>
    <w:rsid w:val="000B641E"/>
    <w:rsid w:val="000B666F"/>
    <w:rsid w:val="000B68B7"/>
    <w:rsid w:val="000B6958"/>
    <w:rsid w:val="000B6BD0"/>
    <w:rsid w:val="000B6C01"/>
    <w:rsid w:val="000B6F28"/>
    <w:rsid w:val="000B73D6"/>
    <w:rsid w:val="000B7411"/>
    <w:rsid w:val="000B7C07"/>
    <w:rsid w:val="000B7CA1"/>
    <w:rsid w:val="000B7CE4"/>
    <w:rsid w:val="000B7DB4"/>
    <w:rsid w:val="000C0079"/>
    <w:rsid w:val="000C04CC"/>
    <w:rsid w:val="000C10F3"/>
    <w:rsid w:val="000C13F3"/>
    <w:rsid w:val="000C141C"/>
    <w:rsid w:val="000C16C7"/>
    <w:rsid w:val="000C192B"/>
    <w:rsid w:val="000C1A0D"/>
    <w:rsid w:val="000C2111"/>
    <w:rsid w:val="000C2371"/>
    <w:rsid w:val="000C2777"/>
    <w:rsid w:val="000C297D"/>
    <w:rsid w:val="000C2E89"/>
    <w:rsid w:val="000C2F79"/>
    <w:rsid w:val="000C31AB"/>
    <w:rsid w:val="000C35FE"/>
    <w:rsid w:val="000C379F"/>
    <w:rsid w:val="000C4764"/>
    <w:rsid w:val="000C4805"/>
    <w:rsid w:val="000C486D"/>
    <w:rsid w:val="000C4ECF"/>
    <w:rsid w:val="000C57A6"/>
    <w:rsid w:val="000C62E7"/>
    <w:rsid w:val="000C6BFF"/>
    <w:rsid w:val="000C6D0D"/>
    <w:rsid w:val="000C6E11"/>
    <w:rsid w:val="000C71C5"/>
    <w:rsid w:val="000D0006"/>
    <w:rsid w:val="000D0C89"/>
    <w:rsid w:val="000D15AC"/>
    <w:rsid w:val="000D1B9D"/>
    <w:rsid w:val="000D1C76"/>
    <w:rsid w:val="000D1FB8"/>
    <w:rsid w:val="000D20A5"/>
    <w:rsid w:val="000D21D2"/>
    <w:rsid w:val="000D2874"/>
    <w:rsid w:val="000D2FB3"/>
    <w:rsid w:val="000D302F"/>
    <w:rsid w:val="000D32FA"/>
    <w:rsid w:val="000D3392"/>
    <w:rsid w:val="000D359D"/>
    <w:rsid w:val="000D39B1"/>
    <w:rsid w:val="000D3B72"/>
    <w:rsid w:val="000D3C74"/>
    <w:rsid w:val="000D40A0"/>
    <w:rsid w:val="000D40E6"/>
    <w:rsid w:val="000D4A18"/>
    <w:rsid w:val="000D4DB3"/>
    <w:rsid w:val="000D59EF"/>
    <w:rsid w:val="000D66C0"/>
    <w:rsid w:val="000D6DAF"/>
    <w:rsid w:val="000D74F4"/>
    <w:rsid w:val="000D7952"/>
    <w:rsid w:val="000D7AB2"/>
    <w:rsid w:val="000D7DCA"/>
    <w:rsid w:val="000E03E7"/>
    <w:rsid w:val="000E04AA"/>
    <w:rsid w:val="000E051E"/>
    <w:rsid w:val="000E0C16"/>
    <w:rsid w:val="000E0CE7"/>
    <w:rsid w:val="000E1050"/>
    <w:rsid w:val="000E12DA"/>
    <w:rsid w:val="000E13E0"/>
    <w:rsid w:val="000E1A49"/>
    <w:rsid w:val="000E1AFC"/>
    <w:rsid w:val="000E29EE"/>
    <w:rsid w:val="000E33F9"/>
    <w:rsid w:val="000E39EE"/>
    <w:rsid w:val="000E402E"/>
    <w:rsid w:val="000E4282"/>
    <w:rsid w:val="000E42CA"/>
    <w:rsid w:val="000E4CB3"/>
    <w:rsid w:val="000E5141"/>
    <w:rsid w:val="000E5A4A"/>
    <w:rsid w:val="000E66BC"/>
    <w:rsid w:val="000E6988"/>
    <w:rsid w:val="000E6A84"/>
    <w:rsid w:val="000E7416"/>
    <w:rsid w:val="000E7452"/>
    <w:rsid w:val="000E773F"/>
    <w:rsid w:val="000F0238"/>
    <w:rsid w:val="000F0635"/>
    <w:rsid w:val="000F06EF"/>
    <w:rsid w:val="000F0BFE"/>
    <w:rsid w:val="000F0D80"/>
    <w:rsid w:val="000F0E1E"/>
    <w:rsid w:val="000F1340"/>
    <w:rsid w:val="000F142E"/>
    <w:rsid w:val="000F163E"/>
    <w:rsid w:val="000F1FD0"/>
    <w:rsid w:val="000F2092"/>
    <w:rsid w:val="000F22CE"/>
    <w:rsid w:val="000F30A8"/>
    <w:rsid w:val="000F31D1"/>
    <w:rsid w:val="000F354C"/>
    <w:rsid w:val="000F3A81"/>
    <w:rsid w:val="000F3BE4"/>
    <w:rsid w:val="000F4081"/>
    <w:rsid w:val="000F42E3"/>
    <w:rsid w:val="000F46E2"/>
    <w:rsid w:val="000F4A42"/>
    <w:rsid w:val="000F4F72"/>
    <w:rsid w:val="000F5B50"/>
    <w:rsid w:val="000F5D7B"/>
    <w:rsid w:val="000F5E1C"/>
    <w:rsid w:val="000F6146"/>
    <w:rsid w:val="000F6A40"/>
    <w:rsid w:val="000F6D16"/>
    <w:rsid w:val="000F73E8"/>
    <w:rsid w:val="000F79C3"/>
    <w:rsid w:val="000F7A52"/>
    <w:rsid w:val="000F7C4C"/>
    <w:rsid w:val="000F7EBD"/>
    <w:rsid w:val="00100197"/>
    <w:rsid w:val="00100278"/>
    <w:rsid w:val="00100307"/>
    <w:rsid w:val="001003F0"/>
    <w:rsid w:val="001004AD"/>
    <w:rsid w:val="0010063D"/>
    <w:rsid w:val="00100C5F"/>
    <w:rsid w:val="00100C9B"/>
    <w:rsid w:val="00101121"/>
    <w:rsid w:val="001013D5"/>
    <w:rsid w:val="00101458"/>
    <w:rsid w:val="001015CF"/>
    <w:rsid w:val="0010179A"/>
    <w:rsid w:val="0010186C"/>
    <w:rsid w:val="00101FC4"/>
    <w:rsid w:val="001022EE"/>
    <w:rsid w:val="001028A0"/>
    <w:rsid w:val="00102B61"/>
    <w:rsid w:val="00102B93"/>
    <w:rsid w:val="00102C1D"/>
    <w:rsid w:val="00103CE1"/>
    <w:rsid w:val="001043C5"/>
    <w:rsid w:val="00104846"/>
    <w:rsid w:val="00104B60"/>
    <w:rsid w:val="001052AC"/>
    <w:rsid w:val="0010637B"/>
    <w:rsid w:val="00106425"/>
    <w:rsid w:val="0010650C"/>
    <w:rsid w:val="00106F60"/>
    <w:rsid w:val="0010707B"/>
    <w:rsid w:val="00107695"/>
    <w:rsid w:val="00107828"/>
    <w:rsid w:val="00110014"/>
    <w:rsid w:val="00110117"/>
    <w:rsid w:val="0011021B"/>
    <w:rsid w:val="00110606"/>
    <w:rsid w:val="001109D0"/>
    <w:rsid w:val="00110D77"/>
    <w:rsid w:val="001111C1"/>
    <w:rsid w:val="0011126E"/>
    <w:rsid w:val="00111617"/>
    <w:rsid w:val="00111A0A"/>
    <w:rsid w:val="00111E3A"/>
    <w:rsid w:val="001123B8"/>
    <w:rsid w:val="00112794"/>
    <w:rsid w:val="00112C39"/>
    <w:rsid w:val="00112CD9"/>
    <w:rsid w:val="00112E5E"/>
    <w:rsid w:val="00112E6D"/>
    <w:rsid w:val="00113153"/>
    <w:rsid w:val="00113582"/>
    <w:rsid w:val="001136BC"/>
    <w:rsid w:val="001137A8"/>
    <w:rsid w:val="001146CD"/>
    <w:rsid w:val="00115033"/>
    <w:rsid w:val="001153F6"/>
    <w:rsid w:val="001155F1"/>
    <w:rsid w:val="00115785"/>
    <w:rsid w:val="0011590B"/>
    <w:rsid w:val="0011613A"/>
    <w:rsid w:val="001162ED"/>
    <w:rsid w:val="001163EA"/>
    <w:rsid w:val="00116488"/>
    <w:rsid w:val="00116A13"/>
    <w:rsid w:val="00116BDB"/>
    <w:rsid w:val="00116D02"/>
    <w:rsid w:val="0011720A"/>
    <w:rsid w:val="001179FF"/>
    <w:rsid w:val="00117B9E"/>
    <w:rsid w:val="00117C8A"/>
    <w:rsid w:val="0012002D"/>
    <w:rsid w:val="001201D9"/>
    <w:rsid w:val="00120AB4"/>
    <w:rsid w:val="00120DDF"/>
    <w:rsid w:val="00120EDC"/>
    <w:rsid w:val="00120F05"/>
    <w:rsid w:val="00121040"/>
    <w:rsid w:val="00121418"/>
    <w:rsid w:val="00121D06"/>
    <w:rsid w:val="001222F6"/>
    <w:rsid w:val="001224CB"/>
    <w:rsid w:val="0012289F"/>
    <w:rsid w:val="001229D1"/>
    <w:rsid w:val="00122E8F"/>
    <w:rsid w:val="0012311A"/>
    <w:rsid w:val="00123129"/>
    <w:rsid w:val="00123329"/>
    <w:rsid w:val="001237EB"/>
    <w:rsid w:val="00123A6E"/>
    <w:rsid w:val="00123AE6"/>
    <w:rsid w:val="00124458"/>
    <w:rsid w:val="0012452E"/>
    <w:rsid w:val="001245C7"/>
    <w:rsid w:val="00124B49"/>
    <w:rsid w:val="00124BCF"/>
    <w:rsid w:val="0012523F"/>
    <w:rsid w:val="001252FD"/>
    <w:rsid w:val="001253CC"/>
    <w:rsid w:val="0012553D"/>
    <w:rsid w:val="0012563B"/>
    <w:rsid w:val="00125695"/>
    <w:rsid w:val="0012571C"/>
    <w:rsid w:val="00125D57"/>
    <w:rsid w:val="0012605B"/>
    <w:rsid w:val="001262DC"/>
    <w:rsid w:val="00126497"/>
    <w:rsid w:val="001270A1"/>
    <w:rsid w:val="001278C1"/>
    <w:rsid w:val="00127C5F"/>
    <w:rsid w:val="00127E51"/>
    <w:rsid w:val="00127F59"/>
    <w:rsid w:val="001301C9"/>
    <w:rsid w:val="001302A4"/>
    <w:rsid w:val="00130AD8"/>
    <w:rsid w:val="00130B95"/>
    <w:rsid w:val="00130EF5"/>
    <w:rsid w:val="00131018"/>
    <w:rsid w:val="001314FE"/>
    <w:rsid w:val="00131625"/>
    <w:rsid w:val="0013169B"/>
    <w:rsid w:val="001318A1"/>
    <w:rsid w:val="00131C2A"/>
    <w:rsid w:val="00131C70"/>
    <w:rsid w:val="00132242"/>
    <w:rsid w:val="001322DF"/>
    <w:rsid w:val="00132407"/>
    <w:rsid w:val="0013257B"/>
    <w:rsid w:val="001325E5"/>
    <w:rsid w:val="00132AD4"/>
    <w:rsid w:val="00132C73"/>
    <w:rsid w:val="0013305D"/>
    <w:rsid w:val="001330EF"/>
    <w:rsid w:val="0013395F"/>
    <w:rsid w:val="001339FB"/>
    <w:rsid w:val="001342D5"/>
    <w:rsid w:val="001344AD"/>
    <w:rsid w:val="001348D2"/>
    <w:rsid w:val="00134A6B"/>
    <w:rsid w:val="00134E9E"/>
    <w:rsid w:val="00135194"/>
    <w:rsid w:val="0013564C"/>
    <w:rsid w:val="001356AB"/>
    <w:rsid w:val="001359A7"/>
    <w:rsid w:val="00136302"/>
    <w:rsid w:val="001364AC"/>
    <w:rsid w:val="00136934"/>
    <w:rsid w:val="00136E1E"/>
    <w:rsid w:val="00136FA5"/>
    <w:rsid w:val="00136FAB"/>
    <w:rsid w:val="0013723E"/>
    <w:rsid w:val="001373BE"/>
    <w:rsid w:val="0013779E"/>
    <w:rsid w:val="00137B7F"/>
    <w:rsid w:val="001400F7"/>
    <w:rsid w:val="00140563"/>
    <w:rsid w:val="001412E9"/>
    <w:rsid w:val="00141C12"/>
    <w:rsid w:val="00141C2F"/>
    <w:rsid w:val="00141C96"/>
    <w:rsid w:val="00141D04"/>
    <w:rsid w:val="00141F4F"/>
    <w:rsid w:val="00142010"/>
    <w:rsid w:val="00142A52"/>
    <w:rsid w:val="00142FDF"/>
    <w:rsid w:val="001430E6"/>
    <w:rsid w:val="00143261"/>
    <w:rsid w:val="00143405"/>
    <w:rsid w:val="001434CB"/>
    <w:rsid w:val="0014351A"/>
    <w:rsid w:val="001438F7"/>
    <w:rsid w:val="00143B09"/>
    <w:rsid w:val="00143F9C"/>
    <w:rsid w:val="0014415F"/>
    <w:rsid w:val="0014428B"/>
    <w:rsid w:val="0014462F"/>
    <w:rsid w:val="0014519F"/>
    <w:rsid w:val="00145411"/>
    <w:rsid w:val="00145654"/>
    <w:rsid w:val="00145E8F"/>
    <w:rsid w:val="00145F51"/>
    <w:rsid w:val="00145F7C"/>
    <w:rsid w:val="0014645D"/>
    <w:rsid w:val="00146831"/>
    <w:rsid w:val="00146EDA"/>
    <w:rsid w:val="0014707A"/>
    <w:rsid w:val="00147375"/>
    <w:rsid w:val="0014759E"/>
    <w:rsid w:val="00147C30"/>
    <w:rsid w:val="001507E6"/>
    <w:rsid w:val="00150A18"/>
    <w:rsid w:val="00150DDF"/>
    <w:rsid w:val="00151037"/>
    <w:rsid w:val="00151492"/>
    <w:rsid w:val="001519F2"/>
    <w:rsid w:val="00151EBF"/>
    <w:rsid w:val="001520A9"/>
    <w:rsid w:val="001520D1"/>
    <w:rsid w:val="00152114"/>
    <w:rsid w:val="001524BD"/>
    <w:rsid w:val="00152575"/>
    <w:rsid w:val="00152587"/>
    <w:rsid w:val="001528A7"/>
    <w:rsid w:val="00152AF8"/>
    <w:rsid w:val="00152B3E"/>
    <w:rsid w:val="00152CA3"/>
    <w:rsid w:val="00153505"/>
    <w:rsid w:val="00153737"/>
    <w:rsid w:val="001537BA"/>
    <w:rsid w:val="00153C85"/>
    <w:rsid w:val="001541F5"/>
    <w:rsid w:val="0015426F"/>
    <w:rsid w:val="001542C1"/>
    <w:rsid w:val="0015430B"/>
    <w:rsid w:val="00154420"/>
    <w:rsid w:val="001553F3"/>
    <w:rsid w:val="00155525"/>
    <w:rsid w:val="00155549"/>
    <w:rsid w:val="0015581D"/>
    <w:rsid w:val="00155880"/>
    <w:rsid w:val="0015595D"/>
    <w:rsid w:val="0015597E"/>
    <w:rsid w:val="00155E30"/>
    <w:rsid w:val="0015716A"/>
    <w:rsid w:val="00157186"/>
    <w:rsid w:val="00157978"/>
    <w:rsid w:val="00157C35"/>
    <w:rsid w:val="00157EFD"/>
    <w:rsid w:val="0016031A"/>
    <w:rsid w:val="00160800"/>
    <w:rsid w:val="00160BB6"/>
    <w:rsid w:val="00161514"/>
    <w:rsid w:val="0016187C"/>
    <w:rsid w:val="00161B0B"/>
    <w:rsid w:val="00161BFB"/>
    <w:rsid w:val="00161D13"/>
    <w:rsid w:val="00162078"/>
    <w:rsid w:val="00162289"/>
    <w:rsid w:val="00162F1D"/>
    <w:rsid w:val="00162FC5"/>
    <w:rsid w:val="00162FCE"/>
    <w:rsid w:val="00163409"/>
    <w:rsid w:val="00163726"/>
    <w:rsid w:val="001638B8"/>
    <w:rsid w:val="00163AF4"/>
    <w:rsid w:val="001645D3"/>
    <w:rsid w:val="00164BDF"/>
    <w:rsid w:val="001657B9"/>
    <w:rsid w:val="00165ED6"/>
    <w:rsid w:val="00166369"/>
    <w:rsid w:val="001669ED"/>
    <w:rsid w:val="001673F1"/>
    <w:rsid w:val="001675FD"/>
    <w:rsid w:val="001676CE"/>
    <w:rsid w:val="00167CA9"/>
    <w:rsid w:val="00167E16"/>
    <w:rsid w:val="0017005B"/>
    <w:rsid w:val="00170473"/>
    <w:rsid w:val="001705F5"/>
    <w:rsid w:val="00170638"/>
    <w:rsid w:val="001708E2"/>
    <w:rsid w:val="001709CA"/>
    <w:rsid w:val="00170E89"/>
    <w:rsid w:val="00170F51"/>
    <w:rsid w:val="00171B8E"/>
    <w:rsid w:val="00172136"/>
    <w:rsid w:val="0017215D"/>
    <w:rsid w:val="00172967"/>
    <w:rsid w:val="00172B0B"/>
    <w:rsid w:val="00172F32"/>
    <w:rsid w:val="001731F6"/>
    <w:rsid w:val="00173E0F"/>
    <w:rsid w:val="00173F36"/>
    <w:rsid w:val="00174267"/>
    <w:rsid w:val="001743D6"/>
    <w:rsid w:val="0017486C"/>
    <w:rsid w:val="00174CD4"/>
    <w:rsid w:val="0017510D"/>
    <w:rsid w:val="00175DC3"/>
    <w:rsid w:val="001761EA"/>
    <w:rsid w:val="0017632C"/>
    <w:rsid w:val="0017647F"/>
    <w:rsid w:val="00176674"/>
    <w:rsid w:val="00176A06"/>
    <w:rsid w:val="00176C19"/>
    <w:rsid w:val="0018024F"/>
    <w:rsid w:val="00180AB5"/>
    <w:rsid w:val="001817BA"/>
    <w:rsid w:val="001818EF"/>
    <w:rsid w:val="00181C8F"/>
    <w:rsid w:val="00181FD3"/>
    <w:rsid w:val="00182378"/>
    <w:rsid w:val="00182D72"/>
    <w:rsid w:val="001831C3"/>
    <w:rsid w:val="0018339E"/>
    <w:rsid w:val="00183834"/>
    <w:rsid w:val="001838FC"/>
    <w:rsid w:val="00183C1B"/>
    <w:rsid w:val="00184015"/>
    <w:rsid w:val="0018401C"/>
    <w:rsid w:val="00184025"/>
    <w:rsid w:val="001840A1"/>
    <w:rsid w:val="00184243"/>
    <w:rsid w:val="00184462"/>
    <w:rsid w:val="0018473B"/>
    <w:rsid w:val="00184F08"/>
    <w:rsid w:val="001851A4"/>
    <w:rsid w:val="00185264"/>
    <w:rsid w:val="00185385"/>
    <w:rsid w:val="001857A5"/>
    <w:rsid w:val="0018590A"/>
    <w:rsid w:val="00185958"/>
    <w:rsid w:val="00185A1D"/>
    <w:rsid w:val="00185D71"/>
    <w:rsid w:val="00185FDF"/>
    <w:rsid w:val="00186933"/>
    <w:rsid w:val="00186B8C"/>
    <w:rsid w:val="00186BBD"/>
    <w:rsid w:val="00186F16"/>
    <w:rsid w:val="00187174"/>
    <w:rsid w:val="001875C0"/>
    <w:rsid w:val="001876BA"/>
    <w:rsid w:val="00187825"/>
    <w:rsid w:val="00187C34"/>
    <w:rsid w:val="00190234"/>
    <w:rsid w:val="001904F6"/>
    <w:rsid w:val="001913F6"/>
    <w:rsid w:val="00191509"/>
    <w:rsid w:val="001917BA"/>
    <w:rsid w:val="00191AC9"/>
    <w:rsid w:val="00191B05"/>
    <w:rsid w:val="00191C5C"/>
    <w:rsid w:val="00192182"/>
    <w:rsid w:val="00192677"/>
    <w:rsid w:val="001926D6"/>
    <w:rsid w:val="0019275A"/>
    <w:rsid w:val="00192839"/>
    <w:rsid w:val="00192883"/>
    <w:rsid w:val="00192E68"/>
    <w:rsid w:val="001932AD"/>
    <w:rsid w:val="001933D4"/>
    <w:rsid w:val="001934D7"/>
    <w:rsid w:val="00193FC4"/>
    <w:rsid w:val="0019418A"/>
    <w:rsid w:val="00194231"/>
    <w:rsid w:val="001943C1"/>
    <w:rsid w:val="0019440E"/>
    <w:rsid w:val="0019452F"/>
    <w:rsid w:val="00194664"/>
    <w:rsid w:val="00194922"/>
    <w:rsid w:val="00194A86"/>
    <w:rsid w:val="00195014"/>
    <w:rsid w:val="001951E2"/>
    <w:rsid w:val="00195283"/>
    <w:rsid w:val="001957BF"/>
    <w:rsid w:val="00195993"/>
    <w:rsid w:val="001963C2"/>
    <w:rsid w:val="00196721"/>
    <w:rsid w:val="00196A36"/>
    <w:rsid w:val="00197068"/>
    <w:rsid w:val="0019714A"/>
    <w:rsid w:val="00197459"/>
    <w:rsid w:val="00197509"/>
    <w:rsid w:val="00197930"/>
    <w:rsid w:val="00197B39"/>
    <w:rsid w:val="00197BD7"/>
    <w:rsid w:val="00197D56"/>
    <w:rsid w:val="00197FCB"/>
    <w:rsid w:val="001A0320"/>
    <w:rsid w:val="001A0363"/>
    <w:rsid w:val="001A0459"/>
    <w:rsid w:val="001A04D4"/>
    <w:rsid w:val="001A06B0"/>
    <w:rsid w:val="001A0D4E"/>
    <w:rsid w:val="001A0DE1"/>
    <w:rsid w:val="001A0E56"/>
    <w:rsid w:val="001A10E2"/>
    <w:rsid w:val="001A141B"/>
    <w:rsid w:val="001A151C"/>
    <w:rsid w:val="001A1A72"/>
    <w:rsid w:val="001A1B08"/>
    <w:rsid w:val="001A210D"/>
    <w:rsid w:val="001A32E6"/>
    <w:rsid w:val="001A3A20"/>
    <w:rsid w:val="001A41BC"/>
    <w:rsid w:val="001A48FF"/>
    <w:rsid w:val="001A4940"/>
    <w:rsid w:val="001A4A9B"/>
    <w:rsid w:val="001A4CAD"/>
    <w:rsid w:val="001A4D41"/>
    <w:rsid w:val="001A5454"/>
    <w:rsid w:val="001A5578"/>
    <w:rsid w:val="001A56A4"/>
    <w:rsid w:val="001A599A"/>
    <w:rsid w:val="001A62C4"/>
    <w:rsid w:val="001A66A1"/>
    <w:rsid w:val="001A6953"/>
    <w:rsid w:val="001A6B75"/>
    <w:rsid w:val="001A6C34"/>
    <w:rsid w:val="001A6E94"/>
    <w:rsid w:val="001A7097"/>
    <w:rsid w:val="001A72A1"/>
    <w:rsid w:val="001A793D"/>
    <w:rsid w:val="001A7A1E"/>
    <w:rsid w:val="001A7BBD"/>
    <w:rsid w:val="001A7F82"/>
    <w:rsid w:val="001B0676"/>
    <w:rsid w:val="001B06FB"/>
    <w:rsid w:val="001B0831"/>
    <w:rsid w:val="001B0AB5"/>
    <w:rsid w:val="001B109A"/>
    <w:rsid w:val="001B12FB"/>
    <w:rsid w:val="001B1694"/>
    <w:rsid w:val="001B1743"/>
    <w:rsid w:val="001B1A98"/>
    <w:rsid w:val="001B1C2E"/>
    <w:rsid w:val="001B2861"/>
    <w:rsid w:val="001B2CDA"/>
    <w:rsid w:val="001B3386"/>
    <w:rsid w:val="001B36B2"/>
    <w:rsid w:val="001B3B66"/>
    <w:rsid w:val="001B3C13"/>
    <w:rsid w:val="001B3F5C"/>
    <w:rsid w:val="001B4DD9"/>
    <w:rsid w:val="001B526B"/>
    <w:rsid w:val="001B5C31"/>
    <w:rsid w:val="001B6525"/>
    <w:rsid w:val="001B6C06"/>
    <w:rsid w:val="001B727D"/>
    <w:rsid w:val="001B7466"/>
    <w:rsid w:val="001B7531"/>
    <w:rsid w:val="001B7D3C"/>
    <w:rsid w:val="001B7F51"/>
    <w:rsid w:val="001C0023"/>
    <w:rsid w:val="001C0248"/>
    <w:rsid w:val="001C0563"/>
    <w:rsid w:val="001C06EA"/>
    <w:rsid w:val="001C0AC8"/>
    <w:rsid w:val="001C0C4E"/>
    <w:rsid w:val="001C0DC9"/>
    <w:rsid w:val="001C0FC3"/>
    <w:rsid w:val="001C1386"/>
    <w:rsid w:val="001C1518"/>
    <w:rsid w:val="001C1579"/>
    <w:rsid w:val="001C15F3"/>
    <w:rsid w:val="001C1E9B"/>
    <w:rsid w:val="001C1F9C"/>
    <w:rsid w:val="001C2570"/>
    <w:rsid w:val="001C2703"/>
    <w:rsid w:val="001C2A91"/>
    <w:rsid w:val="001C2F0E"/>
    <w:rsid w:val="001C3304"/>
    <w:rsid w:val="001C3B59"/>
    <w:rsid w:val="001C3D20"/>
    <w:rsid w:val="001C4401"/>
    <w:rsid w:val="001C4960"/>
    <w:rsid w:val="001C4AFE"/>
    <w:rsid w:val="001C5424"/>
    <w:rsid w:val="001C58E3"/>
    <w:rsid w:val="001C5B31"/>
    <w:rsid w:val="001C5BF7"/>
    <w:rsid w:val="001C6329"/>
    <w:rsid w:val="001C6540"/>
    <w:rsid w:val="001C74FB"/>
    <w:rsid w:val="001C7524"/>
    <w:rsid w:val="001C7697"/>
    <w:rsid w:val="001C779B"/>
    <w:rsid w:val="001C7C57"/>
    <w:rsid w:val="001C7C6C"/>
    <w:rsid w:val="001D0076"/>
    <w:rsid w:val="001D0274"/>
    <w:rsid w:val="001D0382"/>
    <w:rsid w:val="001D0C12"/>
    <w:rsid w:val="001D0C5A"/>
    <w:rsid w:val="001D0F0D"/>
    <w:rsid w:val="001D0FF9"/>
    <w:rsid w:val="001D144C"/>
    <w:rsid w:val="001D1787"/>
    <w:rsid w:val="001D1A37"/>
    <w:rsid w:val="001D2559"/>
    <w:rsid w:val="001D25F7"/>
    <w:rsid w:val="001D2F05"/>
    <w:rsid w:val="001D369E"/>
    <w:rsid w:val="001D3AAA"/>
    <w:rsid w:val="001D3D69"/>
    <w:rsid w:val="001D41BE"/>
    <w:rsid w:val="001D4389"/>
    <w:rsid w:val="001D43AC"/>
    <w:rsid w:val="001D4723"/>
    <w:rsid w:val="001D4CAE"/>
    <w:rsid w:val="001D4E6E"/>
    <w:rsid w:val="001D5011"/>
    <w:rsid w:val="001D50B9"/>
    <w:rsid w:val="001D5390"/>
    <w:rsid w:val="001D58D4"/>
    <w:rsid w:val="001D5901"/>
    <w:rsid w:val="001D5924"/>
    <w:rsid w:val="001D5A94"/>
    <w:rsid w:val="001D5AC6"/>
    <w:rsid w:val="001D5CB6"/>
    <w:rsid w:val="001D6241"/>
    <w:rsid w:val="001D6B3F"/>
    <w:rsid w:val="001D6E34"/>
    <w:rsid w:val="001D702E"/>
    <w:rsid w:val="001D7701"/>
    <w:rsid w:val="001D787D"/>
    <w:rsid w:val="001D7AFA"/>
    <w:rsid w:val="001D7E37"/>
    <w:rsid w:val="001E020A"/>
    <w:rsid w:val="001E065A"/>
    <w:rsid w:val="001E0F1F"/>
    <w:rsid w:val="001E0FEA"/>
    <w:rsid w:val="001E1591"/>
    <w:rsid w:val="001E17F8"/>
    <w:rsid w:val="001E1F18"/>
    <w:rsid w:val="001E1F46"/>
    <w:rsid w:val="001E216C"/>
    <w:rsid w:val="001E28B8"/>
    <w:rsid w:val="001E34C6"/>
    <w:rsid w:val="001E3746"/>
    <w:rsid w:val="001E3FEC"/>
    <w:rsid w:val="001E45C8"/>
    <w:rsid w:val="001E4745"/>
    <w:rsid w:val="001E4E48"/>
    <w:rsid w:val="001E5190"/>
    <w:rsid w:val="001E59F5"/>
    <w:rsid w:val="001E616F"/>
    <w:rsid w:val="001E6266"/>
    <w:rsid w:val="001E63C5"/>
    <w:rsid w:val="001E687F"/>
    <w:rsid w:val="001E6B3F"/>
    <w:rsid w:val="001E6EB1"/>
    <w:rsid w:val="001E7050"/>
    <w:rsid w:val="001E7143"/>
    <w:rsid w:val="001E7ECD"/>
    <w:rsid w:val="001F00F9"/>
    <w:rsid w:val="001F0198"/>
    <w:rsid w:val="001F0904"/>
    <w:rsid w:val="001F0E12"/>
    <w:rsid w:val="001F0EAD"/>
    <w:rsid w:val="001F0FB1"/>
    <w:rsid w:val="001F10B4"/>
    <w:rsid w:val="001F1244"/>
    <w:rsid w:val="001F12AB"/>
    <w:rsid w:val="001F1DE2"/>
    <w:rsid w:val="001F1E56"/>
    <w:rsid w:val="001F23AF"/>
    <w:rsid w:val="001F241A"/>
    <w:rsid w:val="001F2C8D"/>
    <w:rsid w:val="001F2E74"/>
    <w:rsid w:val="001F2F06"/>
    <w:rsid w:val="001F3111"/>
    <w:rsid w:val="001F3321"/>
    <w:rsid w:val="001F35BA"/>
    <w:rsid w:val="001F37F0"/>
    <w:rsid w:val="001F389E"/>
    <w:rsid w:val="001F3994"/>
    <w:rsid w:val="001F3A2A"/>
    <w:rsid w:val="001F44D9"/>
    <w:rsid w:val="001F4562"/>
    <w:rsid w:val="001F4CB5"/>
    <w:rsid w:val="001F5018"/>
    <w:rsid w:val="001F5369"/>
    <w:rsid w:val="001F5D31"/>
    <w:rsid w:val="001F5E06"/>
    <w:rsid w:val="001F5EAA"/>
    <w:rsid w:val="001F6155"/>
    <w:rsid w:val="001F6BBE"/>
    <w:rsid w:val="001F6DCF"/>
    <w:rsid w:val="001F7134"/>
    <w:rsid w:val="001F7597"/>
    <w:rsid w:val="001F7721"/>
    <w:rsid w:val="001F7C1E"/>
    <w:rsid w:val="001F7D87"/>
    <w:rsid w:val="001F7EDE"/>
    <w:rsid w:val="0020048F"/>
    <w:rsid w:val="00200792"/>
    <w:rsid w:val="00200BFD"/>
    <w:rsid w:val="00201683"/>
    <w:rsid w:val="00201979"/>
    <w:rsid w:val="0020197B"/>
    <w:rsid w:val="00201A97"/>
    <w:rsid w:val="00201C46"/>
    <w:rsid w:val="00201C6A"/>
    <w:rsid w:val="00201F36"/>
    <w:rsid w:val="0020219F"/>
    <w:rsid w:val="002026E6"/>
    <w:rsid w:val="002028B4"/>
    <w:rsid w:val="002029AF"/>
    <w:rsid w:val="00202FAC"/>
    <w:rsid w:val="00203589"/>
    <w:rsid w:val="0020361B"/>
    <w:rsid w:val="00203678"/>
    <w:rsid w:val="00203B84"/>
    <w:rsid w:val="00203BA5"/>
    <w:rsid w:val="00203DCC"/>
    <w:rsid w:val="002043E8"/>
    <w:rsid w:val="002043F6"/>
    <w:rsid w:val="0020448A"/>
    <w:rsid w:val="002049A9"/>
    <w:rsid w:val="002050C9"/>
    <w:rsid w:val="00205358"/>
    <w:rsid w:val="0020686B"/>
    <w:rsid w:val="00206881"/>
    <w:rsid w:val="00206A6C"/>
    <w:rsid w:val="00206F01"/>
    <w:rsid w:val="002071F5"/>
    <w:rsid w:val="002072CF"/>
    <w:rsid w:val="0020758E"/>
    <w:rsid w:val="00210080"/>
    <w:rsid w:val="0021031E"/>
    <w:rsid w:val="0021049B"/>
    <w:rsid w:val="00210CFD"/>
    <w:rsid w:val="00210EB4"/>
    <w:rsid w:val="00211A3C"/>
    <w:rsid w:val="00211E4E"/>
    <w:rsid w:val="00212091"/>
    <w:rsid w:val="0021217C"/>
    <w:rsid w:val="00212314"/>
    <w:rsid w:val="002125AE"/>
    <w:rsid w:val="002126B3"/>
    <w:rsid w:val="00212C93"/>
    <w:rsid w:val="00212F1A"/>
    <w:rsid w:val="0021305F"/>
    <w:rsid w:val="002130C6"/>
    <w:rsid w:val="002134B6"/>
    <w:rsid w:val="00213BE5"/>
    <w:rsid w:val="00213D62"/>
    <w:rsid w:val="00213F1D"/>
    <w:rsid w:val="002140B0"/>
    <w:rsid w:val="00214A5B"/>
    <w:rsid w:val="00214F6C"/>
    <w:rsid w:val="00214FD2"/>
    <w:rsid w:val="00214FE3"/>
    <w:rsid w:val="00215701"/>
    <w:rsid w:val="0021589A"/>
    <w:rsid w:val="0021590D"/>
    <w:rsid w:val="002159EF"/>
    <w:rsid w:val="00215A76"/>
    <w:rsid w:val="00216677"/>
    <w:rsid w:val="00216D47"/>
    <w:rsid w:val="00217335"/>
    <w:rsid w:val="00217372"/>
    <w:rsid w:val="00220891"/>
    <w:rsid w:val="002208B3"/>
    <w:rsid w:val="00220FEE"/>
    <w:rsid w:val="00221022"/>
    <w:rsid w:val="0022102F"/>
    <w:rsid w:val="0022133A"/>
    <w:rsid w:val="002214A8"/>
    <w:rsid w:val="00221519"/>
    <w:rsid w:val="00221E7A"/>
    <w:rsid w:val="002224D0"/>
    <w:rsid w:val="0022271C"/>
    <w:rsid w:val="002228D2"/>
    <w:rsid w:val="002229DF"/>
    <w:rsid w:val="002232EF"/>
    <w:rsid w:val="002237AA"/>
    <w:rsid w:val="00223A50"/>
    <w:rsid w:val="00223D5E"/>
    <w:rsid w:val="00223DAB"/>
    <w:rsid w:val="002240B1"/>
    <w:rsid w:val="002243AE"/>
    <w:rsid w:val="002243C5"/>
    <w:rsid w:val="00224525"/>
    <w:rsid w:val="00224640"/>
    <w:rsid w:val="00224849"/>
    <w:rsid w:val="00224DB3"/>
    <w:rsid w:val="00225397"/>
    <w:rsid w:val="002255A8"/>
    <w:rsid w:val="002255FF"/>
    <w:rsid w:val="0022573D"/>
    <w:rsid w:val="00225A78"/>
    <w:rsid w:val="00225AE8"/>
    <w:rsid w:val="00225C4B"/>
    <w:rsid w:val="00225D4D"/>
    <w:rsid w:val="00225FB9"/>
    <w:rsid w:val="0022613C"/>
    <w:rsid w:val="002268CA"/>
    <w:rsid w:val="00226955"/>
    <w:rsid w:val="00226F3B"/>
    <w:rsid w:val="00226FF7"/>
    <w:rsid w:val="002272D9"/>
    <w:rsid w:val="0022739A"/>
    <w:rsid w:val="0022744B"/>
    <w:rsid w:val="002275E8"/>
    <w:rsid w:val="002276BB"/>
    <w:rsid w:val="00227DCF"/>
    <w:rsid w:val="002300C0"/>
    <w:rsid w:val="002301E8"/>
    <w:rsid w:val="00230473"/>
    <w:rsid w:val="00231086"/>
    <w:rsid w:val="002313B3"/>
    <w:rsid w:val="0023142F"/>
    <w:rsid w:val="002319C9"/>
    <w:rsid w:val="00231A5C"/>
    <w:rsid w:val="00231FC6"/>
    <w:rsid w:val="00232422"/>
    <w:rsid w:val="00232624"/>
    <w:rsid w:val="00232B9D"/>
    <w:rsid w:val="002335EB"/>
    <w:rsid w:val="0023391A"/>
    <w:rsid w:val="00233956"/>
    <w:rsid w:val="00233A9A"/>
    <w:rsid w:val="00233B40"/>
    <w:rsid w:val="00233EA8"/>
    <w:rsid w:val="00233F86"/>
    <w:rsid w:val="00233FCF"/>
    <w:rsid w:val="00233FDB"/>
    <w:rsid w:val="00234140"/>
    <w:rsid w:val="002348C8"/>
    <w:rsid w:val="002349D2"/>
    <w:rsid w:val="00234A07"/>
    <w:rsid w:val="00234C15"/>
    <w:rsid w:val="00234C41"/>
    <w:rsid w:val="00235AE5"/>
    <w:rsid w:val="00235C76"/>
    <w:rsid w:val="0023637F"/>
    <w:rsid w:val="002365D8"/>
    <w:rsid w:val="0023679D"/>
    <w:rsid w:val="00236E50"/>
    <w:rsid w:val="00236FBF"/>
    <w:rsid w:val="0023701F"/>
    <w:rsid w:val="0023719C"/>
    <w:rsid w:val="002374AE"/>
    <w:rsid w:val="002376F7"/>
    <w:rsid w:val="00237874"/>
    <w:rsid w:val="002378E3"/>
    <w:rsid w:val="00237F3F"/>
    <w:rsid w:val="00237FA2"/>
    <w:rsid w:val="0024055A"/>
    <w:rsid w:val="00240659"/>
    <w:rsid w:val="00240B3D"/>
    <w:rsid w:val="00240B84"/>
    <w:rsid w:val="00240D19"/>
    <w:rsid w:val="00241047"/>
    <w:rsid w:val="00241392"/>
    <w:rsid w:val="002413D6"/>
    <w:rsid w:val="00241498"/>
    <w:rsid w:val="00241BC2"/>
    <w:rsid w:val="00241C7B"/>
    <w:rsid w:val="002424CD"/>
    <w:rsid w:val="002425E7"/>
    <w:rsid w:val="0024295B"/>
    <w:rsid w:val="002429C7"/>
    <w:rsid w:val="00242EC4"/>
    <w:rsid w:val="0024362E"/>
    <w:rsid w:val="00243897"/>
    <w:rsid w:val="00243CBC"/>
    <w:rsid w:val="00243D4F"/>
    <w:rsid w:val="002444CF"/>
    <w:rsid w:val="0024473F"/>
    <w:rsid w:val="002450A7"/>
    <w:rsid w:val="002455C7"/>
    <w:rsid w:val="0024582B"/>
    <w:rsid w:val="002458BD"/>
    <w:rsid w:val="00245C95"/>
    <w:rsid w:val="00246A15"/>
    <w:rsid w:val="00246D16"/>
    <w:rsid w:val="00246FAE"/>
    <w:rsid w:val="0024712A"/>
    <w:rsid w:val="0025096A"/>
    <w:rsid w:val="00250B6E"/>
    <w:rsid w:val="00250F0B"/>
    <w:rsid w:val="00251748"/>
    <w:rsid w:val="00251BED"/>
    <w:rsid w:val="00251CC3"/>
    <w:rsid w:val="002522C9"/>
    <w:rsid w:val="002523A3"/>
    <w:rsid w:val="00252625"/>
    <w:rsid w:val="00252670"/>
    <w:rsid w:val="00253023"/>
    <w:rsid w:val="002531E8"/>
    <w:rsid w:val="002531FC"/>
    <w:rsid w:val="0025329E"/>
    <w:rsid w:val="002537BD"/>
    <w:rsid w:val="002538AC"/>
    <w:rsid w:val="00253A7C"/>
    <w:rsid w:val="00253B06"/>
    <w:rsid w:val="00253F96"/>
    <w:rsid w:val="002542BC"/>
    <w:rsid w:val="00254628"/>
    <w:rsid w:val="002547C5"/>
    <w:rsid w:val="00254AAF"/>
    <w:rsid w:val="00254C82"/>
    <w:rsid w:val="00255072"/>
    <w:rsid w:val="00255944"/>
    <w:rsid w:val="00255A18"/>
    <w:rsid w:val="00255ABE"/>
    <w:rsid w:val="00255DE9"/>
    <w:rsid w:val="00255E0C"/>
    <w:rsid w:val="00256128"/>
    <w:rsid w:val="00256221"/>
    <w:rsid w:val="00256559"/>
    <w:rsid w:val="0025672B"/>
    <w:rsid w:val="00256DBF"/>
    <w:rsid w:val="00256ECC"/>
    <w:rsid w:val="002572F7"/>
    <w:rsid w:val="00257AAF"/>
    <w:rsid w:val="00260020"/>
    <w:rsid w:val="002601B6"/>
    <w:rsid w:val="0026046B"/>
    <w:rsid w:val="002606E3"/>
    <w:rsid w:val="00260B07"/>
    <w:rsid w:val="00260BA0"/>
    <w:rsid w:val="00260CC2"/>
    <w:rsid w:val="002617ED"/>
    <w:rsid w:val="00261A4A"/>
    <w:rsid w:val="00261EFC"/>
    <w:rsid w:val="00262163"/>
    <w:rsid w:val="002622BD"/>
    <w:rsid w:val="00262AFF"/>
    <w:rsid w:val="00262BA8"/>
    <w:rsid w:val="00262E6A"/>
    <w:rsid w:val="00262EE5"/>
    <w:rsid w:val="0026305E"/>
    <w:rsid w:val="002631B4"/>
    <w:rsid w:val="00263427"/>
    <w:rsid w:val="00263810"/>
    <w:rsid w:val="00263B2E"/>
    <w:rsid w:val="00264038"/>
    <w:rsid w:val="00264146"/>
    <w:rsid w:val="00264198"/>
    <w:rsid w:val="00264340"/>
    <w:rsid w:val="00264DA1"/>
    <w:rsid w:val="0026504A"/>
    <w:rsid w:val="002655A6"/>
    <w:rsid w:val="0026595E"/>
    <w:rsid w:val="002659B3"/>
    <w:rsid w:val="00265C9B"/>
    <w:rsid w:val="00265CDA"/>
    <w:rsid w:val="00265EF4"/>
    <w:rsid w:val="0026611A"/>
    <w:rsid w:val="002667B2"/>
    <w:rsid w:val="00266918"/>
    <w:rsid w:val="00266ADE"/>
    <w:rsid w:val="002672B8"/>
    <w:rsid w:val="0026794B"/>
    <w:rsid w:val="00267C62"/>
    <w:rsid w:val="00267EF6"/>
    <w:rsid w:val="00267F91"/>
    <w:rsid w:val="0027038B"/>
    <w:rsid w:val="00270438"/>
    <w:rsid w:val="00271194"/>
    <w:rsid w:val="002720ED"/>
    <w:rsid w:val="00272CD9"/>
    <w:rsid w:val="00272CFD"/>
    <w:rsid w:val="00272E19"/>
    <w:rsid w:val="00272FD7"/>
    <w:rsid w:val="00273226"/>
    <w:rsid w:val="0027338C"/>
    <w:rsid w:val="002736E8"/>
    <w:rsid w:val="002738B7"/>
    <w:rsid w:val="00273B20"/>
    <w:rsid w:val="00273BF4"/>
    <w:rsid w:val="00273F84"/>
    <w:rsid w:val="0027410B"/>
    <w:rsid w:val="002742E5"/>
    <w:rsid w:val="00274665"/>
    <w:rsid w:val="00274766"/>
    <w:rsid w:val="00274774"/>
    <w:rsid w:val="00274CD3"/>
    <w:rsid w:val="0027555F"/>
    <w:rsid w:val="00275879"/>
    <w:rsid w:val="002765DC"/>
    <w:rsid w:val="00276AE0"/>
    <w:rsid w:val="00276BE2"/>
    <w:rsid w:val="0027705E"/>
    <w:rsid w:val="00277295"/>
    <w:rsid w:val="00277798"/>
    <w:rsid w:val="002801ED"/>
    <w:rsid w:val="00280501"/>
    <w:rsid w:val="00280987"/>
    <w:rsid w:val="00280F55"/>
    <w:rsid w:val="00280FDC"/>
    <w:rsid w:val="00281241"/>
    <w:rsid w:val="00281381"/>
    <w:rsid w:val="002813D7"/>
    <w:rsid w:val="002816A5"/>
    <w:rsid w:val="00281701"/>
    <w:rsid w:val="00282429"/>
    <w:rsid w:val="00282C04"/>
    <w:rsid w:val="0028326B"/>
    <w:rsid w:val="0028361D"/>
    <w:rsid w:val="00283859"/>
    <w:rsid w:val="002839C5"/>
    <w:rsid w:val="0028453A"/>
    <w:rsid w:val="002846C0"/>
    <w:rsid w:val="00284706"/>
    <w:rsid w:val="0028494D"/>
    <w:rsid w:val="00284AD4"/>
    <w:rsid w:val="00284FD2"/>
    <w:rsid w:val="002850B6"/>
    <w:rsid w:val="0028535E"/>
    <w:rsid w:val="00285C77"/>
    <w:rsid w:val="00285CD8"/>
    <w:rsid w:val="00285D4D"/>
    <w:rsid w:val="00286379"/>
    <w:rsid w:val="00286392"/>
    <w:rsid w:val="00286621"/>
    <w:rsid w:val="00287142"/>
    <w:rsid w:val="002875E7"/>
    <w:rsid w:val="002876B1"/>
    <w:rsid w:val="00287848"/>
    <w:rsid w:val="00287989"/>
    <w:rsid w:val="00287D84"/>
    <w:rsid w:val="002902AD"/>
    <w:rsid w:val="00290773"/>
    <w:rsid w:val="00290A23"/>
    <w:rsid w:val="00290D68"/>
    <w:rsid w:val="00290F64"/>
    <w:rsid w:val="002911B4"/>
    <w:rsid w:val="002911F4"/>
    <w:rsid w:val="00291421"/>
    <w:rsid w:val="0029156C"/>
    <w:rsid w:val="00291918"/>
    <w:rsid w:val="002919C3"/>
    <w:rsid w:val="0029224B"/>
    <w:rsid w:val="0029226E"/>
    <w:rsid w:val="002926B3"/>
    <w:rsid w:val="002926B9"/>
    <w:rsid w:val="00293188"/>
    <w:rsid w:val="00293334"/>
    <w:rsid w:val="002937BE"/>
    <w:rsid w:val="00293852"/>
    <w:rsid w:val="002939F9"/>
    <w:rsid w:val="00293C7D"/>
    <w:rsid w:val="00293DEA"/>
    <w:rsid w:val="00293E65"/>
    <w:rsid w:val="00294B52"/>
    <w:rsid w:val="00295015"/>
    <w:rsid w:val="00295103"/>
    <w:rsid w:val="002952DB"/>
    <w:rsid w:val="002955C9"/>
    <w:rsid w:val="002959B5"/>
    <w:rsid w:val="00296159"/>
    <w:rsid w:val="00296467"/>
    <w:rsid w:val="00296520"/>
    <w:rsid w:val="002965CE"/>
    <w:rsid w:val="002967A0"/>
    <w:rsid w:val="00296A77"/>
    <w:rsid w:val="00296BB4"/>
    <w:rsid w:val="00296C43"/>
    <w:rsid w:val="002977E4"/>
    <w:rsid w:val="00297879"/>
    <w:rsid w:val="00297C53"/>
    <w:rsid w:val="002A0D2C"/>
    <w:rsid w:val="002A133E"/>
    <w:rsid w:val="002A1B3A"/>
    <w:rsid w:val="002A1F44"/>
    <w:rsid w:val="002A2039"/>
    <w:rsid w:val="002A2922"/>
    <w:rsid w:val="002A2BFA"/>
    <w:rsid w:val="002A2CB4"/>
    <w:rsid w:val="002A367B"/>
    <w:rsid w:val="002A40F2"/>
    <w:rsid w:val="002A4186"/>
    <w:rsid w:val="002A41DB"/>
    <w:rsid w:val="002A4C49"/>
    <w:rsid w:val="002A4C5C"/>
    <w:rsid w:val="002A535B"/>
    <w:rsid w:val="002A566A"/>
    <w:rsid w:val="002A5718"/>
    <w:rsid w:val="002A671C"/>
    <w:rsid w:val="002A6C44"/>
    <w:rsid w:val="002A6E2F"/>
    <w:rsid w:val="002A708C"/>
    <w:rsid w:val="002A744E"/>
    <w:rsid w:val="002A74C7"/>
    <w:rsid w:val="002A760F"/>
    <w:rsid w:val="002B018C"/>
    <w:rsid w:val="002B06E4"/>
    <w:rsid w:val="002B07AE"/>
    <w:rsid w:val="002B07CD"/>
    <w:rsid w:val="002B0ABC"/>
    <w:rsid w:val="002B10D7"/>
    <w:rsid w:val="002B112F"/>
    <w:rsid w:val="002B1591"/>
    <w:rsid w:val="002B1A7E"/>
    <w:rsid w:val="002B1A7F"/>
    <w:rsid w:val="002B1F3D"/>
    <w:rsid w:val="002B2166"/>
    <w:rsid w:val="002B2397"/>
    <w:rsid w:val="002B26A7"/>
    <w:rsid w:val="002B2840"/>
    <w:rsid w:val="002B2A08"/>
    <w:rsid w:val="002B2C3B"/>
    <w:rsid w:val="002B2CCA"/>
    <w:rsid w:val="002B2D3C"/>
    <w:rsid w:val="002B333F"/>
    <w:rsid w:val="002B34CC"/>
    <w:rsid w:val="002B368B"/>
    <w:rsid w:val="002B3C43"/>
    <w:rsid w:val="002B3FC3"/>
    <w:rsid w:val="002B46B3"/>
    <w:rsid w:val="002B4E8E"/>
    <w:rsid w:val="002B4F43"/>
    <w:rsid w:val="002B5267"/>
    <w:rsid w:val="002B537E"/>
    <w:rsid w:val="002B544A"/>
    <w:rsid w:val="002B56D3"/>
    <w:rsid w:val="002B598A"/>
    <w:rsid w:val="002B5D7B"/>
    <w:rsid w:val="002B5DB5"/>
    <w:rsid w:val="002B6745"/>
    <w:rsid w:val="002B69F5"/>
    <w:rsid w:val="002B71CF"/>
    <w:rsid w:val="002B73BE"/>
    <w:rsid w:val="002B75EF"/>
    <w:rsid w:val="002B7968"/>
    <w:rsid w:val="002C092B"/>
    <w:rsid w:val="002C12F6"/>
    <w:rsid w:val="002C14EB"/>
    <w:rsid w:val="002C1EE4"/>
    <w:rsid w:val="002C263A"/>
    <w:rsid w:val="002C27F6"/>
    <w:rsid w:val="002C305E"/>
    <w:rsid w:val="002C37C0"/>
    <w:rsid w:val="002C38B6"/>
    <w:rsid w:val="002C3BD3"/>
    <w:rsid w:val="002C3C11"/>
    <w:rsid w:val="002C42ED"/>
    <w:rsid w:val="002C4C78"/>
    <w:rsid w:val="002C4D09"/>
    <w:rsid w:val="002C4D4C"/>
    <w:rsid w:val="002C4E99"/>
    <w:rsid w:val="002C4F69"/>
    <w:rsid w:val="002C5009"/>
    <w:rsid w:val="002C51CC"/>
    <w:rsid w:val="002C5289"/>
    <w:rsid w:val="002C56FC"/>
    <w:rsid w:val="002C57AC"/>
    <w:rsid w:val="002C57D4"/>
    <w:rsid w:val="002C5E45"/>
    <w:rsid w:val="002C67B6"/>
    <w:rsid w:val="002C6ACF"/>
    <w:rsid w:val="002C6B97"/>
    <w:rsid w:val="002C6D6B"/>
    <w:rsid w:val="002C6E9A"/>
    <w:rsid w:val="002C6F8F"/>
    <w:rsid w:val="002C750C"/>
    <w:rsid w:val="002C77ED"/>
    <w:rsid w:val="002C7A20"/>
    <w:rsid w:val="002D0761"/>
    <w:rsid w:val="002D107B"/>
    <w:rsid w:val="002D157A"/>
    <w:rsid w:val="002D15AE"/>
    <w:rsid w:val="002D1B3B"/>
    <w:rsid w:val="002D1C43"/>
    <w:rsid w:val="002D1EAF"/>
    <w:rsid w:val="002D1FFA"/>
    <w:rsid w:val="002D2141"/>
    <w:rsid w:val="002D3D3A"/>
    <w:rsid w:val="002D41E7"/>
    <w:rsid w:val="002D4628"/>
    <w:rsid w:val="002D490A"/>
    <w:rsid w:val="002D4C40"/>
    <w:rsid w:val="002D5885"/>
    <w:rsid w:val="002D5D6D"/>
    <w:rsid w:val="002D6087"/>
    <w:rsid w:val="002D67A4"/>
    <w:rsid w:val="002D6ABF"/>
    <w:rsid w:val="002D7C0C"/>
    <w:rsid w:val="002E0136"/>
    <w:rsid w:val="002E01AA"/>
    <w:rsid w:val="002E12A4"/>
    <w:rsid w:val="002E14B1"/>
    <w:rsid w:val="002E1C05"/>
    <w:rsid w:val="002E1C15"/>
    <w:rsid w:val="002E2A87"/>
    <w:rsid w:val="002E2F39"/>
    <w:rsid w:val="002E32B2"/>
    <w:rsid w:val="002E33BA"/>
    <w:rsid w:val="002E3EBA"/>
    <w:rsid w:val="002E3F5D"/>
    <w:rsid w:val="002E469A"/>
    <w:rsid w:val="002E4981"/>
    <w:rsid w:val="002E4FAF"/>
    <w:rsid w:val="002E5034"/>
    <w:rsid w:val="002E5310"/>
    <w:rsid w:val="002E5312"/>
    <w:rsid w:val="002E5AF9"/>
    <w:rsid w:val="002E5F6A"/>
    <w:rsid w:val="002E6437"/>
    <w:rsid w:val="002E6CF3"/>
    <w:rsid w:val="002E7459"/>
    <w:rsid w:val="002E7829"/>
    <w:rsid w:val="002E7C6E"/>
    <w:rsid w:val="002E7C90"/>
    <w:rsid w:val="002E7E18"/>
    <w:rsid w:val="002E7F6E"/>
    <w:rsid w:val="002F02E6"/>
    <w:rsid w:val="002F042D"/>
    <w:rsid w:val="002F0AAA"/>
    <w:rsid w:val="002F0EFB"/>
    <w:rsid w:val="002F11E4"/>
    <w:rsid w:val="002F1398"/>
    <w:rsid w:val="002F13C6"/>
    <w:rsid w:val="002F160E"/>
    <w:rsid w:val="002F210D"/>
    <w:rsid w:val="002F2C8F"/>
    <w:rsid w:val="002F3183"/>
    <w:rsid w:val="002F321E"/>
    <w:rsid w:val="002F33A4"/>
    <w:rsid w:val="002F376F"/>
    <w:rsid w:val="002F419B"/>
    <w:rsid w:val="002F463D"/>
    <w:rsid w:val="002F4648"/>
    <w:rsid w:val="002F46D6"/>
    <w:rsid w:val="002F49CB"/>
    <w:rsid w:val="002F4E1E"/>
    <w:rsid w:val="002F52ED"/>
    <w:rsid w:val="002F54DB"/>
    <w:rsid w:val="002F5812"/>
    <w:rsid w:val="002F5962"/>
    <w:rsid w:val="002F5D83"/>
    <w:rsid w:val="002F5DD4"/>
    <w:rsid w:val="002F600A"/>
    <w:rsid w:val="002F61B8"/>
    <w:rsid w:val="002F6681"/>
    <w:rsid w:val="002F699A"/>
    <w:rsid w:val="002F6A7E"/>
    <w:rsid w:val="002F6B2D"/>
    <w:rsid w:val="002F6C70"/>
    <w:rsid w:val="002F6D4C"/>
    <w:rsid w:val="002F70B0"/>
    <w:rsid w:val="002F7131"/>
    <w:rsid w:val="002F7E1A"/>
    <w:rsid w:val="003001C3"/>
    <w:rsid w:val="003003F6"/>
    <w:rsid w:val="00300590"/>
    <w:rsid w:val="0030091D"/>
    <w:rsid w:val="00301261"/>
    <w:rsid w:val="00301445"/>
    <w:rsid w:val="00301795"/>
    <w:rsid w:val="00301873"/>
    <w:rsid w:val="00301F7E"/>
    <w:rsid w:val="003021D2"/>
    <w:rsid w:val="003025A8"/>
    <w:rsid w:val="00302D60"/>
    <w:rsid w:val="00302D7B"/>
    <w:rsid w:val="00302E30"/>
    <w:rsid w:val="00302F4D"/>
    <w:rsid w:val="0030302E"/>
    <w:rsid w:val="003032A3"/>
    <w:rsid w:val="00303369"/>
    <w:rsid w:val="003033B0"/>
    <w:rsid w:val="003035BE"/>
    <w:rsid w:val="003035ED"/>
    <w:rsid w:val="00303CFE"/>
    <w:rsid w:val="00303E7F"/>
    <w:rsid w:val="00304D85"/>
    <w:rsid w:val="00304D94"/>
    <w:rsid w:val="003050F1"/>
    <w:rsid w:val="0030528A"/>
    <w:rsid w:val="00305495"/>
    <w:rsid w:val="00305539"/>
    <w:rsid w:val="00305AC6"/>
    <w:rsid w:val="00305B5E"/>
    <w:rsid w:val="00305C09"/>
    <w:rsid w:val="0030624F"/>
    <w:rsid w:val="00306303"/>
    <w:rsid w:val="00306B68"/>
    <w:rsid w:val="00306BAF"/>
    <w:rsid w:val="00306E88"/>
    <w:rsid w:val="003075A3"/>
    <w:rsid w:val="00307851"/>
    <w:rsid w:val="0030793A"/>
    <w:rsid w:val="00307D6B"/>
    <w:rsid w:val="00307DD6"/>
    <w:rsid w:val="00307FF0"/>
    <w:rsid w:val="00310017"/>
    <w:rsid w:val="00310186"/>
    <w:rsid w:val="00310E9D"/>
    <w:rsid w:val="00310EAB"/>
    <w:rsid w:val="003111D4"/>
    <w:rsid w:val="0031132F"/>
    <w:rsid w:val="00311B7B"/>
    <w:rsid w:val="00311C8D"/>
    <w:rsid w:val="00311E01"/>
    <w:rsid w:val="00311EAF"/>
    <w:rsid w:val="00312122"/>
    <w:rsid w:val="0031226C"/>
    <w:rsid w:val="003122BE"/>
    <w:rsid w:val="00312BDC"/>
    <w:rsid w:val="00312FB8"/>
    <w:rsid w:val="0031368F"/>
    <w:rsid w:val="003136F6"/>
    <w:rsid w:val="0031395A"/>
    <w:rsid w:val="00313A39"/>
    <w:rsid w:val="00313A45"/>
    <w:rsid w:val="00313A83"/>
    <w:rsid w:val="00313C46"/>
    <w:rsid w:val="0031412C"/>
    <w:rsid w:val="00314418"/>
    <w:rsid w:val="00314470"/>
    <w:rsid w:val="003144D5"/>
    <w:rsid w:val="00314D33"/>
    <w:rsid w:val="00314D93"/>
    <w:rsid w:val="00315350"/>
    <w:rsid w:val="00315B8D"/>
    <w:rsid w:val="00315C5B"/>
    <w:rsid w:val="00315DAF"/>
    <w:rsid w:val="00315FE9"/>
    <w:rsid w:val="003168A4"/>
    <w:rsid w:val="00316B15"/>
    <w:rsid w:val="00316BA1"/>
    <w:rsid w:val="00316EA3"/>
    <w:rsid w:val="00316FA9"/>
    <w:rsid w:val="00317510"/>
    <w:rsid w:val="0031782E"/>
    <w:rsid w:val="00317F4E"/>
    <w:rsid w:val="003202C1"/>
    <w:rsid w:val="00320BF5"/>
    <w:rsid w:val="00320D66"/>
    <w:rsid w:val="00320EFF"/>
    <w:rsid w:val="003212DC"/>
    <w:rsid w:val="003217E7"/>
    <w:rsid w:val="00321A31"/>
    <w:rsid w:val="00321F82"/>
    <w:rsid w:val="00322109"/>
    <w:rsid w:val="003223B3"/>
    <w:rsid w:val="003226F8"/>
    <w:rsid w:val="003229C8"/>
    <w:rsid w:val="003229E8"/>
    <w:rsid w:val="00322B90"/>
    <w:rsid w:val="00322D80"/>
    <w:rsid w:val="00323095"/>
    <w:rsid w:val="0032350B"/>
    <w:rsid w:val="0032378D"/>
    <w:rsid w:val="00323855"/>
    <w:rsid w:val="003247B8"/>
    <w:rsid w:val="00324DCA"/>
    <w:rsid w:val="0032530F"/>
    <w:rsid w:val="00325353"/>
    <w:rsid w:val="00325AC3"/>
    <w:rsid w:val="00325C48"/>
    <w:rsid w:val="00325C64"/>
    <w:rsid w:val="00325CC9"/>
    <w:rsid w:val="00326541"/>
    <w:rsid w:val="00326858"/>
    <w:rsid w:val="003269A2"/>
    <w:rsid w:val="00326F3B"/>
    <w:rsid w:val="00327003"/>
    <w:rsid w:val="0032763C"/>
    <w:rsid w:val="0032774A"/>
    <w:rsid w:val="00327876"/>
    <w:rsid w:val="00327DBC"/>
    <w:rsid w:val="00327F7F"/>
    <w:rsid w:val="00327FBD"/>
    <w:rsid w:val="003303EF"/>
    <w:rsid w:val="003305FC"/>
    <w:rsid w:val="00330A2E"/>
    <w:rsid w:val="00330ACC"/>
    <w:rsid w:val="00330C2D"/>
    <w:rsid w:val="00330CB6"/>
    <w:rsid w:val="003316E0"/>
    <w:rsid w:val="00331C30"/>
    <w:rsid w:val="00331C4C"/>
    <w:rsid w:val="003327CC"/>
    <w:rsid w:val="00332F0A"/>
    <w:rsid w:val="00333155"/>
    <w:rsid w:val="0033355C"/>
    <w:rsid w:val="00333587"/>
    <w:rsid w:val="003337BB"/>
    <w:rsid w:val="00333D72"/>
    <w:rsid w:val="003346FB"/>
    <w:rsid w:val="00334CAA"/>
    <w:rsid w:val="00334F6A"/>
    <w:rsid w:val="0033518B"/>
    <w:rsid w:val="00335324"/>
    <w:rsid w:val="003354D3"/>
    <w:rsid w:val="003358C1"/>
    <w:rsid w:val="003364AE"/>
    <w:rsid w:val="00336565"/>
    <w:rsid w:val="0033662A"/>
    <w:rsid w:val="00336889"/>
    <w:rsid w:val="003368DA"/>
    <w:rsid w:val="00336A58"/>
    <w:rsid w:val="00336E2A"/>
    <w:rsid w:val="0033739A"/>
    <w:rsid w:val="003373F9"/>
    <w:rsid w:val="00337579"/>
    <w:rsid w:val="00337642"/>
    <w:rsid w:val="00337DA4"/>
    <w:rsid w:val="0034046B"/>
    <w:rsid w:val="00340810"/>
    <w:rsid w:val="00341809"/>
    <w:rsid w:val="00341E30"/>
    <w:rsid w:val="00341F48"/>
    <w:rsid w:val="00341FCD"/>
    <w:rsid w:val="003426F6"/>
    <w:rsid w:val="00342967"/>
    <w:rsid w:val="00342E44"/>
    <w:rsid w:val="003433C5"/>
    <w:rsid w:val="003437B4"/>
    <w:rsid w:val="00343CEA"/>
    <w:rsid w:val="0034464F"/>
    <w:rsid w:val="00344958"/>
    <w:rsid w:val="00344F20"/>
    <w:rsid w:val="0034532C"/>
    <w:rsid w:val="00345576"/>
    <w:rsid w:val="00345D9D"/>
    <w:rsid w:val="00345E5F"/>
    <w:rsid w:val="00345F43"/>
    <w:rsid w:val="0034635C"/>
    <w:rsid w:val="0034645A"/>
    <w:rsid w:val="003465A9"/>
    <w:rsid w:val="00346A61"/>
    <w:rsid w:val="0034701E"/>
    <w:rsid w:val="00347083"/>
    <w:rsid w:val="003474B1"/>
    <w:rsid w:val="003475E3"/>
    <w:rsid w:val="003478C2"/>
    <w:rsid w:val="003479CC"/>
    <w:rsid w:val="00347B75"/>
    <w:rsid w:val="00350017"/>
    <w:rsid w:val="003502B9"/>
    <w:rsid w:val="00350A02"/>
    <w:rsid w:val="00350B64"/>
    <w:rsid w:val="00350D95"/>
    <w:rsid w:val="00350ECF"/>
    <w:rsid w:val="00351082"/>
    <w:rsid w:val="003510C8"/>
    <w:rsid w:val="00351764"/>
    <w:rsid w:val="003519DE"/>
    <w:rsid w:val="00351AAC"/>
    <w:rsid w:val="00351C30"/>
    <w:rsid w:val="003520E9"/>
    <w:rsid w:val="003523B0"/>
    <w:rsid w:val="00352541"/>
    <w:rsid w:val="003528F1"/>
    <w:rsid w:val="00352AF3"/>
    <w:rsid w:val="00352DF3"/>
    <w:rsid w:val="003531D3"/>
    <w:rsid w:val="003533F5"/>
    <w:rsid w:val="0035349A"/>
    <w:rsid w:val="003534B9"/>
    <w:rsid w:val="00353541"/>
    <w:rsid w:val="00353895"/>
    <w:rsid w:val="00353964"/>
    <w:rsid w:val="0035396C"/>
    <w:rsid w:val="00354008"/>
    <w:rsid w:val="00354C8C"/>
    <w:rsid w:val="00354CCD"/>
    <w:rsid w:val="00354D59"/>
    <w:rsid w:val="003559B8"/>
    <w:rsid w:val="00355A10"/>
    <w:rsid w:val="00355E39"/>
    <w:rsid w:val="00356299"/>
    <w:rsid w:val="0035653E"/>
    <w:rsid w:val="00356A60"/>
    <w:rsid w:val="00356B1C"/>
    <w:rsid w:val="00356B8D"/>
    <w:rsid w:val="00356D88"/>
    <w:rsid w:val="00356D9F"/>
    <w:rsid w:val="00356EAB"/>
    <w:rsid w:val="00357121"/>
    <w:rsid w:val="0035730B"/>
    <w:rsid w:val="003577EF"/>
    <w:rsid w:val="00357904"/>
    <w:rsid w:val="003579C0"/>
    <w:rsid w:val="00357C29"/>
    <w:rsid w:val="00357E5E"/>
    <w:rsid w:val="003607CA"/>
    <w:rsid w:val="00360F94"/>
    <w:rsid w:val="00361593"/>
    <w:rsid w:val="00361DA9"/>
    <w:rsid w:val="00361ECC"/>
    <w:rsid w:val="003626AE"/>
    <w:rsid w:val="00362C67"/>
    <w:rsid w:val="00362DC0"/>
    <w:rsid w:val="0036386A"/>
    <w:rsid w:val="00364371"/>
    <w:rsid w:val="00364553"/>
    <w:rsid w:val="003648DA"/>
    <w:rsid w:val="003649CD"/>
    <w:rsid w:val="00364E09"/>
    <w:rsid w:val="00364F25"/>
    <w:rsid w:val="003653C3"/>
    <w:rsid w:val="003659EC"/>
    <w:rsid w:val="00365DD2"/>
    <w:rsid w:val="00365DF5"/>
    <w:rsid w:val="00365FFA"/>
    <w:rsid w:val="003665EC"/>
    <w:rsid w:val="0036669E"/>
    <w:rsid w:val="0036685D"/>
    <w:rsid w:val="00366D9A"/>
    <w:rsid w:val="00366E67"/>
    <w:rsid w:val="0036743D"/>
    <w:rsid w:val="00367507"/>
    <w:rsid w:val="00367802"/>
    <w:rsid w:val="00367813"/>
    <w:rsid w:val="0036799E"/>
    <w:rsid w:val="00367DF6"/>
    <w:rsid w:val="00367FC8"/>
    <w:rsid w:val="003700F5"/>
    <w:rsid w:val="00370376"/>
    <w:rsid w:val="0037037C"/>
    <w:rsid w:val="0037073B"/>
    <w:rsid w:val="00370A35"/>
    <w:rsid w:val="00370BF9"/>
    <w:rsid w:val="00370C90"/>
    <w:rsid w:val="00370D06"/>
    <w:rsid w:val="00370DDC"/>
    <w:rsid w:val="003713A0"/>
    <w:rsid w:val="00371B10"/>
    <w:rsid w:val="00371B26"/>
    <w:rsid w:val="00371BEE"/>
    <w:rsid w:val="00371C84"/>
    <w:rsid w:val="00371F30"/>
    <w:rsid w:val="00372533"/>
    <w:rsid w:val="003726FA"/>
    <w:rsid w:val="00372CC4"/>
    <w:rsid w:val="00372D46"/>
    <w:rsid w:val="00372EAF"/>
    <w:rsid w:val="0037304A"/>
    <w:rsid w:val="003732FB"/>
    <w:rsid w:val="00373312"/>
    <w:rsid w:val="0037446C"/>
    <w:rsid w:val="0037499D"/>
    <w:rsid w:val="00374A66"/>
    <w:rsid w:val="00374B7C"/>
    <w:rsid w:val="0037523E"/>
    <w:rsid w:val="003752C7"/>
    <w:rsid w:val="003754D3"/>
    <w:rsid w:val="003757B9"/>
    <w:rsid w:val="00375BBD"/>
    <w:rsid w:val="00375DAF"/>
    <w:rsid w:val="00376132"/>
    <w:rsid w:val="00376138"/>
    <w:rsid w:val="0037616B"/>
    <w:rsid w:val="00376202"/>
    <w:rsid w:val="003762A5"/>
    <w:rsid w:val="003763A8"/>
    <w:rsid w:val="00376533"/>
    <w:rsid w:val="003766FC"/>
    <w:rsid w:val="00376E0A"/>
    <w:rsid w:val="00376F98"/>
    <w:rsid w:val="0037719D"/>
    <w:rsid w:val="003774DD"/>
    <w:rsid w:val="003777F0"/>
    <w:rsid w:val="00377B54"/>
    <w:rsid w:val="003800D2"/>
    <w:rsid w:val="0038093F"/>
    <w:rsid w:val="00380B71"/>
    <w:rsid w:val="00380C93"/>
    <w:rsid w:val="00380D4F"/>
    <w:rsid w:val="00382187"/>
    <w:rsid w:val="00382479"/>
    <w:rsid w:val="0038254E"/>
    <w:rsid w:val="00382963"/>
    <w:rsid w:val="00382E48"/>
    <w:rsid w:val="0038318F"/>
    <w:rsid w:val="003833B8"/>
    <w:rsid w:val="00383B1B"/>
    <w:rsid w:val="00383CB7"/>
    <w:rsid w:val="00383F72"/>
    <w:rsid w:val="003846DE"/>
    <w:rsid w:val="003846F3"/>
    <w:rsid w:val="0038584A"/>
    <w:rsid w:val="003858F4"/>
    <w:rsid w:val="00385BF9"/>
    <w:rsid w:val="00385DE5"/>
    <w:rsid w:val="00385E58"/>
    <w:rsid w:val="003862C9"/>
    <w:rsid w:val="003863B0"/>
    <w:rsid w:val="003865E2"/>
    <w:rsid w:val="003865FC"/>
    <w:rsid w:val="00387A3C"/>
    <w:rsid w:val="00387A75"/>
    <w:rsid w:val="00387D3A"/>
    <w:rsid w:val="0039005B"/>
    <w:rsid w:val="0039060C"/>
    <w:rsid w:val="0039065C"/>
    <w:rsid w:val="00390916"/>
    <w:rsid w:val="00390CD2"/>
    <w:rsid w:val="00390FDC"/>
    <w:rsid w:val="00391213"/>
    <w:rsid w:val="00391C89"/>
    <w:rsid w:val="00391F40"/>
    <w:rsid w:val="003920A9"/>
    <w:rsid w:val="003922C5"/>
    <w:rsid w:val="00392736"/>
    <w:rsid w:val="00392B91"/>
    <w:rsid w:val="00392DAD"/>
    <w:rsid w:val="00392FB3"/>
    <w:rsid w:val="00392FEB"/>
    <w:rsid w:val="00393182"/>
    <w:rsid w:val="003933F3"/>
    <w:rsid w:val="00393AEF"/>
    <w:rsid w:val="00394069"/>
    <w:rsid w:val="00394350"/>
    <w:rsid w:val="00394472"/>
    <w:rsid w:val="003944C5"/>
    <w:rsid w:val="00394590"/>
    <w:rsid w:val="00394E29"/>
    <w:rsid w:val="0039504E"/>
    <w:rsid w:val="00395525"/>
    <w:rsid w:val="003955A4"/>
    <w:rsid w:val="003955DD"/>
    <w:rsid w:val="00395710"/>
    <w:rsid w:val="003959EE"/>
    <w:rsid w:val="00395A66"/>
    <w:rsid w:val="00396228"/>
    <w:rsid w:val="00396265"/>
    <w:rsid w:val="00396791"/>
    <w:rsid w:val="0039692A"/>
    <w:rsid w:val="003972A1"/>
    <w:rsid w:val="003972AB"/>
    <w:rsid w:val="00397A63"/>
    <w:rsid w:val="003A002F"/>
    <w:rsid w:val="003A0088"/>
    <w:rsid w:val="003A04E0"/>
    <w:rsid w:val="003A0532"/>
    <w:rsid w:val="003A0735"/>
    <w:rsid w:val="003A08DB"/>
    <w:rsid w:val="003A10D2"/>
    <w:rsid w:val="003A12EF"/>
    <w:rsid w:val="003A2973"/>
    <w:rsid w:val="003A2A12"/>
    <w:rsid w:val="003A2C34"/>
    <w:rsid w:val="003A3201"/>
    <w:rsid w:val="003A32F1"/>
    <w:rsid w:val="003A337A"/>
    <w:rsid w:val="003A3496"/>
    <w:rsid w:val="003A38B5"/>
    <w:rsid w:val="003A426A"/>
    <w:rsid w:val="003A46D5"/>
    <w:rsid w:val="003A47CC"/>
    <w:rsid w:val="003A4C60"/>
    <w:rsid w:val="003A53D3"/>
    <w:rsid w:val="003A5908"/>
    <w:rsid w:val="003A651D"/>
    <w:rsid w:val="003A65D5"/>
    <w:rsid w:val="003A65E1"/>
    <w:rsid w:val="003A6AD2"/>
    <w:rsid w:val="003A6B28"/>
    <w:rsid w:val="003A6D00"/>
    <w:rsid w:val="003A6D89"/>
    <w:rsid w:val="003A6FC0"/>
    <w:rsid w:val="003A729B"/>
    <w:rsid w:val="003A7444"/>
    <w:rsid w:val="003B096D"/>
    <w:rsid w:val="003B09A0"/>
    <w:rsid w:val="003B0F74"/>
    <w:rsid w:val="003B1126"/>
    <w:rsid w:val="003B15B7"/>
    <w:rsid w:val="003B1726"/>
    <w:rsid w:val="003B1B26"/>
    <w:rsid w:val="003B23CC"/>
    <w:rsid w:val="003B26D0"/>
    <w:rsid w:val="003B278F"/>
    <w:rsid w:val="003B2B31"/>
    <w:rsid w:val="003B2CC5"/>
    <w:rsid w:val="003B2DE2"/>
    <w:rsid w:val="003B3150"/>
    <w:rsid w:val="003B3194"/>
    <w:rsid w:val="003B3437"/>
    <w:rsid w:val="003B3977"/>
    <w:rsid w:val="003B39BC"/>
    <w:rsid w:val="003B3C2D"/>
    <w:rsid w:val="003B3D9B"/>
    <w:rsid w:val="003B3EC8"/>
    <w:rsid w:val="003B4735"/>
    <w:rsid w:val="003B47CA"/>
    <w:rsid w:val="003B4A9C"/>
    <w:rsid w:val="003B4F64"/>
    <w:rsid w:val="003B5251"/>
    <w:rsid w:val="003B5968"/>
    <w:rsid w:val="003B5B5C"/>
    <w:rsid w:val="003B68C1"/>
    <w:rsid w:val="003B79D6"/>
    <w:rsid w:val="003B7AAE"/>
    <w:rsid w:val="003B7C76"/>
    <w:rsid w:val="003B7C78"/>
    <w:rsid w:val="003C043A"/>
    <w:rsid w:val="003C0777"/>
    <w:rsid w:val="003C0FA0"/>
    <w:rsid w:val="003C0FE5"/>
    <w:rsid w:val="003C1739"/>
    <w:rsid w:val="003C1752"/>
    <w:rsid w:val="003C1931"/>
    <w:rsid w:val="003C21EE"/>
    <w:rsid w:val="003C220A"/>
    <w:rsid w:val="003C2325"/>
    <w:rsid w:val="003C234E"/>
    <w:rsid w:val="003C2A13"/>
    <w:rsid w:val="003C2DED"/>
    <w:rsid w:val="003C2FAE"/>
    <w:rsid w:val="003C30A8"/>
    <w:rsid w:val="003C321F"/>
    <w:rsid w:val="003C3353"/>
    <w:rsid w:val="003C3AD3"/>
    <w:rsid w:val="003C3C54"/>
    <w:rsid w:val="003C3E84"/>
    <w:rsid w:val="003C4DAE"/>
    <w:rsid w:val="003C4ED5"/>
    <w:rsid w:val="003C5BD7"/>
    <w:rsid w:val="003C5FE9"/>
    <w:rsid w:val="003C63F2"/>
    <w:rsid w:val="003C64E9"/>
    <w:rsid w:val="003C6AF1"/>
    <w:rsid w:val="003C6D83"/>
    <w:rsid w:val="003C7488"/>
    <w:rsid w:val="003C7511"/>
    <w:rsid w:val="003C7C52"/>
    <w:rsid w:val="003D0596"/>
    <w:rsid w:val="003D0781"/>
    <w:rsid w:val="003D0CBC"/>
    <w:rsid w:val="003D0F8F"/>
    <w:rsid w:val="003D1275"/>
    <w:rsid w:val="003D148A"/>
    <w:rsid w:val="003D15FC"/>
    <w:rsid w:val="003D27C8"/>
    <w:rsid w:val="003D28BE"/>
    <w:rsid w:val="003D3109"/>
    <w:rsid w:val="003D310F"/>
    <w:rsid w:val="003D33E8"/>
    <w:rsid w:val="003D349A"/>
    <w:rsid w:val="003D3E87"/>
    <w:rsid w:val="003D4047"/>
    <w:rsid w:val="003D440E"/>
    <w:rsid w:val="003D4677"/>
    <w:rsid w:val="003D494F"/>
    <w:rsid w:val="003D496A"/>
    <w:rsid w:val="003D5120"/>
    <w:rsid w:val="003D5369"/>
    <w:rsid w:val="003D5619"/>
    <w:rsid w:val="003D5B3D"/>
    <w:rsid w:val="003D5C7A"/>
    <w:rsid w:val="003D65E9"/>
    <w:rsid w:val="003D6C6B"/>
    <w:rsid w:val="003D6D42"/>
    <w:rsid w:val="003D6E64"/>
    <w:rsid w:val="003D6E9F"/>
    <w:rsid w:val="003D70FF"/>
    <w:rsid w:val="003D71A8"/>
    <w:rsid w:val="003D71E8"/>
    <w:rsid w:val="003D7481"/>
    <w:rsid w:val="003D7DA8"/>
    <w:rsid w:val="003D7E9E"/>
    <w:rsid w:val="003E01E7"/>
    <w:rsid w:val="003E0615"/>
    <w:rsid w:val="003E08B0"/>
    <w:rsid w:val="003E0B5F"/>
    <w:rsid w:val="003E1020"/>
    <w:rsid w:val="003E1590"/>
    <w:rsid w:val="003E1906"/>
    <w:rsid w:val="003E1AD0"/>
    <w:rsid w:val="003E28C7"/>
    <w:rsid w:val="003E3410"/>
    <w:rsid w:val="003E37A1"/>
    <w:rsid w:val="003E3FAE"/>
    <w:rsid w:val="003E4398"/>
    <w:rsid w:val="003E4DDB"/>
    <w:rsid w:val="003E4E94"/>
    <w:rsid w:val="003E4F73"/>
    <w:rsid w:val="003E525C"/>
    <w:rsid w:val="003E5711"/>
    <w:rsid w:val="003E5B13"/>
    <w:rsid w:val="003E5B2D"/>
    <w:rsid w:val="003E5B7F"/>
    <w:rsid w:val="003E5D8E"/>
    <w:rsid w:val="003E60E7"/>
    <w:rsid w:val="003E66E3"/>
    <w:rsid w:val="003E67B5"/>
    <w:rsid w:val="003E69D5"/>
    <w:rsid w:val="003E6FF2"/>
    <w:rsid w:val="003E784A"/>
    <w:rsid w:val="003E7A5F"/>
    <w:rsid w:val="003E7B47"/>
    <w:rsid w:val="003E7B58"/>
    <w:rsid w:val="003E7EA7"/>
    <w:rsid w:val="003F0705"/>
    <w:rsid w:val="003F0786"/>
    <w:rsid w:val="003F07F3"/>
    <w:rsid w:val="003F0C96"/>
    <w:rsid w:val="003F130B"/>
    <w:rsid w:val="003F136F"/>
    <w:rsid w:val="003F1951"/>
    <w:rsid w:val="003F1BD7"/>
    <w:rsid w:val="003F1E94"/>
    <w:rsid w:val="003F20BC"/>
    <w:rsid w:val="003F295A"/>
    <w:rsid w:val="003F3312"/>
    <w:rsid w:val="003F34FD"/>
    <w:rsid w:val="003F3617"/>
    <w:rsid w:val="003F3BF6"/>
    <w:rsid w:val="003F3C86"/>
    <w:rsid w:val="003F3F0D"/>
    <w:rsid w:val="003F3F3D"/>
    <w:rsid w:val="003F4445"/>
    <w:rsid w:val="003F4595"/>
    <w:rsid w:val="003F4CFE"/>
    <w:rsid w:val="003F4DE0"/>
    <w:rsid w:val="003F5243"/>
    <w:rsid w:val="003F57C7"/>
    <w:rsid w:val="003F5F62"/>
    <w:rsid w:val="003F6021"/>
    <w:rsid w:val="003F6740"/>
    <w:rsid w:val="003F6B5B"/>
    <w:rsid w:val="003F6D51"/>
    <w:rsid w:val="003F783E"/>
    <w:rsid w:val="003F7E26"/>
    <w:rsid w:val="00400063"/>
    <w:rsid w:val="004002BA"/>
    <w:rsid w:val="0040083D"/>
    <w:rsid w:val="004008E4"/>
    <w:rsid w:val="0040111E"/>
    <w:rsid w:val="004012D1"/>
    <w:rsid w:val="004014EE"/>
    <w:rsid w:val="00401863"/>
    <w:rsid w:val="00401988"/>
    <w:rsid w:val="00401BE7"/>
    <w:rsid w:val="00401EFE"/>
    <w:rsid w:val="00401FCB"/>
    <w:rsid w:val="00402489"/>
    <w:rsid w:val="00402895"/>
    <w:rsid w:val="004028AF"/>
    <w:rsid w:val="0040323C"/>
    <w:rsid w:val="0040324F"/>
    <w:rsid w:val="00403CF6"/>
    <w:rsid w:val="00403E3E"/>
    <w:rsid w:val="004047E5"/>
    <w:rsid w:val="00404EC0"/>
    <w:rsid w:val="004053FD"/>
    <w:rsid w:val="004056B8"/>
    <w:rsid w:val="00405769"/>
    <w:rsid w:val="004059F9"/>
    <w:rsid w:val="00405DBA"/>
    <w:rsid w:val="00406326"/>
    <w:rsid w:val="00406591"/>
    <w:rsid w:val="00406B3E"/>
    <w:rsid w:val="00406D45"/>
    <w:rsid w:val="00407777"/>
    <w:rsid w:val="00407AE7"/>
    <w:rsid w:val="00407D84"/>
    <w:rsid w:val="00410301"/>
    <w:rsid w:val="00410EA0"/>
    <w:rsid w:val="00411160"/>
    <w:rsid w:val="00411949"/>
    <w:rsid w:val="00411AFC"/>
    <w:rsid w:val="00411C14"/>
    <w:rsid w:val="00411F98"/>
    <w:rsid w:val="00411FF4"/>
    <w:rsid w:val="00412A9D"/>
    <w:rsid w:val="00412AE4"/>
    <w:rsid w:val="00412CD5"/>
    <w:rsid w:val="00413253"/>
    <w:rsid w:val="00413596"/>
    <w:rsid w:val="004137CB"/>
    <w:rsid w:val="004137DC"/>
    <w:rsid w:val="00413867"/>
    <w:rsid w:val="004139B5"/>
    <w:rsid w:val="00413ADC"/>
    <w:rsid w:val="00413AF9"/>
    <w:rsid w:val="00413DE8"/>
    <w:rsid w:val="00413E8B"/>
    <w:rsid w:val="00413F17"/>
    <w:rsid w:val="00413FCA"/>
    <w:rsid w:val="004141B0"/>
    <w:rsid w:val="00414440"/>
    <w:rsid w:val="00414560"/>
    <w:rsid w:val="004147B8"/>
    <w:rsid w:val="00414B30"/>
    <w:rsid w:val="0041552B"/>
    <w:rsid w:val="00415789"/>
    <w:rsid w:val="004159A6"/>
    <w:rsid w:val="00415D53"/>
    <w:rsid w:val="00415DBA"/>
    <w:rsid w:val="0041633A"/>
    <w:rsid w:val="00416390"/>
    <w:rsid w:val="00416B11"/>
    <w:rsid w:val="00417000"/>
    <w:rsid w:val="004170FF"/>
    <w:rsid w:val="00417A2B"/>
    <w:rsid w:val="00417A66"/>
    <w:rsid w:val="00417F08"/>
    <w:rsid w:val="00417F54"/>
    <w:rsid w:val="00417F8D"/>
    <w:rsid w:val="00420240"/>
    <w:rsid w:val="00420552"/>
    <w:rsid w:val="004206DA"/>
    <w:rsid w:val="0042089B"/>
    <w:rsid w:val="00420987"/>
    <w:rsid w:val="0042099A"/>
    <w:rsid w:val="00420E5D"/>
    <w:rsid w:val="00421322"/>
    <w:rsid w:val="00421335"/>
    <w:rsid w:val="0042160F"/>
    <w:rsid w:val="00421647"/>
    <w:rsid w:val="004216A0"/>
    <w:rsid w:val="00421D14"/>
    <w:rsid w:val="00421F37"/>
    <w:rsid w:val="004237E2"/>
    <w:rsid w:val="0042380F"/>
    <w:rsid w:val="00423D09"/>
    <w:rsid w:val="00423DD8"/>
    <w:rsid w:val="00424565"/>
    <w:rsid w:val="0042488F"/>
    <w:rsid w:val="00424969"/>
    <w:rsid w:val="004249F6"/>
    <w:rsid w:val="00425A61"/>
    <w:rsid w:val="00425B70"/>
    <w:rsid w:val="00425D09"/>
    <w:rsid w:val="00425E9C"/>
    <w:rsid w:val="00425F59"/>
    <w:rsid w:val="0042622D"/>
    <w:rsid w:val="00426330"/>
    <w:rsid w:val="00426543"/>
    <w:rsid w:val="00426ABC"/>
    <w:rsid w:val="00426C4D"/>
    <w:rsid w:val="00427000"/>
    <w:rsid w:val="0042732B"/>
    <w:rsid w:val="004275A4"/>
    <w:rsid w:val="00427D6C"/>
    <w:rsid w:val="00427E9F"/>
    <w:rsid w:val="0043038D"/>
    <w:rsid w:val="004304A1"/>
    <w:rsid w:val="0043072B"/>
    <w:rsid w:val="0043081F"/>
    <w:rsid w:val="0043083C"/>
    <w:rsid w:val="004308EF"/>
    <w:rsid w:val="00430E54"/>
    <w:rsid w:val="00430EEB"/>
    <w:rsid w:val="00430F01"/>
    <w:rsid w:val="004316CD"/>
    <w:rsid w:val="00431ABF"/>
    <w:rsid w:val="00431B48"/>
    <w:rsid w:val="00431C79"/>
    <w:rsid w:val="004325F8"/>
    <w:rsid w:val="004329B5"/>
    <w:rsid w:val="00432C8B"/>
    <w:rsid w:val="0043310C"/>
    <w:rsid w:val="00433326"/>
    <w:rsid w:val="004334E6"/>
    <w:rsid w:val="004335D5"/>
    <w:rsid w:val="00433712"/>
    <w:rsid w:val="00433902"/>
    <w:rsid w:val="0043391D"/>
    <w:rsid w:val="00433B47"/>
    <w:rsid w:val="00433C1B"/>
    <w:rsid w:val="00433D51"/>
    <w:rsid w:val="00434A73"/>
    <w:rsid w:val="00434BE2"/>
    <w:rsid w:val="0043512C"/>
    <w:rsid w:val="004352B8"/>
    <w:rsid w:val="00435362"/>
    <w:rsid w:val="004353BA"/>
    <w:rsid w:val="00435964"/>
    <w:rsid w:val="0043623E"/>
    <w:rsid w:val="00437345"/>
    <w:rsid w:val="004374CD"/>
    <w:rsid w:val="00437820"/>
    <w:rsid w:val="00437DAE"/>
    <w:rsid w:val="004402AE"/>
    <w:rsid w:val="00440768"/>
    <w:rsid w:val="00440800"/>
    <w:rsid w:val="00440E0C"/>
    <w:rsid w:val="00440F60"/>
    <w:rsid w:val="00441694"/>
    <w:rsid w:val="004417AC"/>
    <w:rsid w:val="004417B0"/>
    <w:rsid w:val="004422EE"/>
    <w:rsid w:val="00442865"/>
    <w:rsid w:val="00442A50"/>
    <w:rsid w:val="00443736"/>
    <w:rsid w:val="00443832"/>
    <w:rsid w:val="00443A1E"/>
    <w:rsid w:val="00444AB0"/>
    <w:rsid w:val="00444BBC"/>
    <w:rsid w:val="00444D7F"/>
    <w:rsid w:val="00444F46"/>
    <w:rsid w:val="00445FA5"/>
    <w:rsid w:val="0044613C"/>
    <w:rsid w:val="0044624C"/>
    <w:rsid w:val="004463B4"/>
    <w:rsid w:val="0044691D"/>
    <w:rsid w:val="00446D47"/>
    <w:rsid w:val="00446F6A"/>
    <w:rsid w:val="00446F82"/>
    <w:rsid w:val="00447094"/>
    <w:rsid w:val="00447511"/>
    <w:rsid w:val="00447A59"/>
    <w:rsid w:val="00447A87"/>
    <w:rsid w:val="00447AA7"/>
    <w:rsid w:val="00447C7D"/>
    <w:rsid w:val="00447EB5"/>
    <w:rsid w:val="0045015E"/>
    <w:rsid w:val="00450EE0"/>
    <w:rsid w:val="00451194"/>
    <w:rsid w:val="004514C4"/>
    <w:rsid w:val="004515F2"/>
    <w:rsid w:val="00451998"/>
    <w:rsid w:val="00451A71"/>
    <w:rsid w:val="00451FF3"/>
    <w:rsid w:val="00452C8A"/>
    <w:rsid w:val="00452D83"/>
    <w:rsid w:val="00452E9D"/>
    <w:rsid w:val="004530E2"/>
    <w:rsid w:val="0045346D"/>
    <w:rsid w:val="00453912"/>
    <w:rsid w:val="00453AFD"/>
    <w:rsid w:val="00454100"/>
    <w:rsid w:val="004547AF"/>
    <w:rsid w:val="00454858"/>
    <w:rsid w:val="00454B40"/>
    <w:rsid w:val="00454DE9"/>
    <w:rsid w:val="004552CF"/>
    <w:rsid w:val="00455B57"/>
    <w:rsid w:val="00455D06"/>
    <w:rsid w:val="00455D66"/>
    <w:rsid w:val="00455EA8"/>
    <w:rsid w:val="00456406"/>
    <w:rsid w:val="00456816"/>
    <w:rsid w:val="00457139"/>
    <w:rsid w:val="00457578"/>
    <w:rsid w:val="0045769E"/>
    <w:rsid w:val="00457A77"/>
    <w:rsid w:val="00457E73"/>
    <w:rsid w:val="004601D6"/>
    <w:rsid w:val="0046089B"/>
    <w:rsid w:val="0046096C"/>
    <w:rsid w:val="00460AA4"/>
    <w:rsid w:val="0046150B"/>
    <w:rsid w:val="00462083"/>
    <w:rsid w:val="0046224A"/>
    <w:rsid w:val="004625D7"/>
    <w:rsid w:val="00462B55"/>
    <w:rsid w:val="00462E4B"/>
    <w:rsid w:val="00462EE0"/>
    <w:rsid w:val="004632EB"/>
    <w:rsid w:val="004638DE"/>
    <w:rsid w:val="0046390D"/>
    <w:rsid w:val="0046393D"/>
    <w:rsid w:val="00463965"/>
    <w:rsid w:val="00463EB4"/>
    <w:rsid w:val="0046404B"/>
    <w:rsid w:val="004649A8"/>
    <w:rsid w:val="0046511F"/>
    <w:rsid w:val="00465749"/>
    <w:rsid w:val="004661D4"/>
    <w:rsid w:val="00466337"/>
    <w:rsid w:val="004664E5"/>
    <w:rsid w:val="00466951"/>
    <w:rsid w:val="00466F42"/>
    <w:rsid w:val="0046783D"/>
    <w:rsid w:val="004678F5"/>
    <w:rsid w:val="00467F14"/>
    <w:rsid w:val="00467F6B"/>
    <w:rsid w:val="00470836"/>
    <w:rsid w:val="00470AE4"/>
    <w:rsid w:val="00470C40"/>
    <w:rsid w:val="00470EC2"/>
    <w:rsid w:val="00471609"/>
    <w:rsid w:val="00471663"/>
    <w:rsid w:val="00471D77"/>
    <w:rsid w:val="00472069"/>
    <w:rsid w:val="004725FA"/>
    <w:rsid w:val="0047263F"/>
    <w:rsid w:val="004727E0"/>
    <w:rsid w:val="00472822"/>
    <w:rsid w:val="00472AED"/>
    <w:rsid w:val="00472B18"/>
    <w:rsid w:val="00472C49"/>
    <w:rsid w:val="00472D1F"/>
    <w:rsid w:val="00472F05"/>
    <w:rsid w:val="004730DE"/>
    <w:rsid w:val="00473874"/>
    <w:rsid w:val="00473B91"/>
    <w:rsid w:val="00473CDB"/>
    <w:rsid w:val="00473DF7"/>
    <w:rsid w:val="00474340"/>
    <w:rsid w:val="004746F4"/>
    <w:rsid w:val="004748F6"/>
    <w:rsid w:val="00474C99"/>
    <w:rsid w:val="00474DA8"/>
    <w:rsid w:val="00474DB8"/>
    <w:rsid w:val="00475141"/>
    <w:rsid w:val="00475302"/>
    <w:rsid w:val="004757F6"/>
    <w:rsid w:val="00475A10"/>
    <w:rsid w:val="00475D20"/>
    <w:rsid w:val="00475F55"/>
    <w:rsid w:val="0047633F"/>
    <w:rsid w:val="00476445"/>
    <w:rsid w:val="00476AFB"/>
    <w:rsid w:val="00476F2A"/>
    <w:rsid w:val="00477DF4"/>
    <w:rsid w:val="00480771"/>
    <w:rsid w:val="00480891"/>
    <w:rsid w:val="00480CDF"/>
    <w:rsid w:val="00481BED"/>
    <w:rsid w:val="0048225F"/>
    <w:rsid w:val="0048233A"/>
    <w:rsid w:val="004826E1"/>
    <w:rsid w:val="0048272D"/>
    <w:rsid w:val="0048425B"/>
    <w:rsid w:val="00484487"/>
    <w:rsid w:val="00485034"/>
    <w:rsid w:val="00485464"/>
    <w:rsid w:val="00485540"/>
    <w:rsid w:val="00485A66"/>
    <w:rsid w:val="00485B93"/>
    <w:rsid w:val="00485C42"/>
    <w:rsid w:val="00485CA1"/>
    <w:rsid w:val="00486336"/>
    <w:rsid w:val="00486726"/>
    <w:rsid w:val="00486980"/>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628"/>
    <w:rsid w:val="00491723"/>
    <w:rsid w:val="004921C6"/>
    <w:rsid w:val="00492214"/>
    <w:rsid w:val="0049249B"/>
    <w:rsid w:val="00492513"/>
    <w:rsid w:val="00492892"/>
    <w:rsid w:val="004929AD"/>
    <w:rsid w:val="00492B08"/>
    <w:rsid w:val="0049342C"/>
    <w:rsid w:val="004935AF"/>
    <w:rsid w:val="00494047"/>
    <w:rsid w:val="00494171"/>
    <w:rsid w:val="0049430E"/>
    <w:rsid w:val="00494537"/>
    <w:rsid w:val="00494BA4"/>
    <w:rsid w:val="00494F1B"/>
    <w:rsid w:val="00495112"/>
    <w:rsid w:val="0049535C"/>
    <w:rsid w:val="0049572F"/>
    <w:rsid w:val="00495EA4"/>
    <w:rsid w:val="00496061"/>
    <w:rsid w:val="004962CF"/>
    <w:rsid w:val="0049641C"/>
    <w:rsid w:val="004965DD"/>
    <w:rsid w:val="004966DC"/>
    <w:rsid w:val="00496B09"/>
    <w:rsid w:val="00496CA8"/>
    <w:rsid w:val="00496D63"/>
    <w:rsid w:val="0049736F"/>
    <w:rsid w:val="0049774B"/>
    <w:rsid w:val="004978E5"/>
    <w:rsid w:val="00497C54"/>
    <w:rsid w:val="00497E5C"/>
    <w:rsid w:val="004A01C0"/>
    <w:rsid w:val="004A04C8"/>
    <w:rsid w:val="004A0635"/>
    <w:rsid w:val="004A085A"/>
    <w:rsid w:val="004A0931"/>
    <w:rsid w:val="004A0B84"/>
    <w:rsid w:val="004A0D96"/>
    <w:rsid w:val="004A1749"/>
    <w:rsid w:val="004A1AAA"/>
    <w:rsid w:val="004A1E40"/>
    <w:rsid w:val="004A1F79"/>
    <w:rsid w:val="004A21EF"/>
    <w:rsid w:val="004A2213"/>
    <w:rsid w:val="004A22D3"/>
    <w:rsid w:val="004A2AF2"/>
    <w:rsid w:val="004A3259"/>
    <w:rsid w:val="004A36EB"/>
    <w:rsid w:val="004A3705"/>
    <w:rsid w:val="004A40BC"/>
    <w:rsid w:val="004A4102"/>
    <w:rsid w:val="004A483E"/>
    <w:rsid w:val="004A4A4A"/>
    <w:rsid w:val="004A4CAB"/>
    <w:rsid w:val="004A5C19"/>
    <w:rsid w:val="004A5C5A"/>
    <w:rsid w:val="004A5CDD"/>
    <w:rsid w:val="004A617C"/>
    <w:rsid w:val="004A71E4"/>
    <w:rsid w:val="004A722F"/>
    <w:rsid w:val="004A74EF"/>
    <w:rsid w:val="004A7986"/>
    <w:rsid w:val="004A7C1F"/>
    <w:rsid w:val="004B00F7"/>
    <w:rsid w:val="004B0391"/>
    <w:rsid w:val="004B0D3A"/>
    <w:rsid w:val="004B14B0"/>
    <w:rsid w:val="004B1527"/>
    <w:rsid w:val="004B193A"/>
    <w:rsid w:val="004B1AA8"/>
    <w:rsid w:val="004B2748"/>
    <w:rsid w:val="004B3225"/>
    <w:rsid w:val="004B35FC"/>
    <w:rsid w:val="004B3837"/>
    <w:rsid w:val="004B3844"/>
    <w:rsid w:val="004B3A90"/>
    <w:rsid w:val="004B3ACA"/>
    <w:rsid w:val="004B46C5"/>
    <w:rsid w:val="004B47DF"/>
    <w:rsid w:val="004B49DA"/>
    <w:rsid w:val="004B5215"/>
    <w:rsid w:val="004B5726"/>
    <w:rsid w:val="004B58D7"/>
    <w:rsid w:val="004B60FD"/>
    <w:rsid w:val="004B6891"/>
    <w:rsid w:val="004B7082"/>
    <w:rsid w:val="004B7258"/>
    <w:rsid w:val="004B7AC5"/>
    <w:rsid w:val="004C01A0"/>
    <w:rsid w:val="004C0282"/>
    <w:rsid w:val="004C03DD"/>
    <w:rsid w:val="004C0C4D"/>
    <w:rsid w:val="004C0CEC"/>
    <w:rsid w:val="004C1200"/>
    <w:rsid w:val="004C1769"/>
    <w:rsid w:val="004C1819"/>
    <w:rsid w:val="004C1AB6"/>
    <w:rsid w:val="004C1D81"/>
    <w:rsid w:val="004C20F2"/>
    <w:rsid w:val="004C227D"/>
    <w:rsid w:val="004C27AA"/>
    <w:rsid w:val="004C2954"/>
    <w:rsid w:val="004C2CF7"/>
    <w:rsid w:val="004C30C3"/>
    <w:rsid w:val="004C311B"/>
    <w:rsid w:val="004C34A5"/>
    <w:rsid w:val="004C3606"/>
    <w:rsid w:val="004C367E"/>
    <w:rsid w:val="004C3E53"/>
    <w:rsid w:val="004C4581"/>
    <w:rsid w:val="004C46C7"/>
    <w:rsid w:val="004C46F2"/>
    <w:rsid w:val="004C472F"/>
    <w:rsid w:val="004C4944"/>
    <w:rsid w:val="004C5600"/>
    <w:rsid w:val="004C599E"/>
    <w:rsid w:val="004C675A"/>
    <w:rsid w:val="004C69A3"/>
    <w:rsid w:val="004C6ABC"/>
    <w:rsid w:val="004C6C71"/>
    <w:rsid w:val="004C70B6"/>
    <w:rsid w:val="004C7459"/>
    <w:rsid w:val="004C789F"/>
    <w:rsid w:val="004C7A23"/>
    <w:rsid w:val="004D023E"/>
    <w:rsid w:val="004D04D7"/>
    <w:rsid w:val="004D076F"/>
    <w:rsid w:val="004D0875"/>
    <w:rsid w:val="004D1089"/>
    <w:rsid w:val="004D17C2"/>
    <w:rsid w:val="004D17CA"/>
    <w:rsid w:val="004D1C6C"/>
    <w:rsid w:val="004D228A"/>
    <w:rsid w:val="004D253D"/>
    <w:rsid w:val="004D28C1"/>
    <w:rsid w:val="004D2CB1"/>
    <w:rsid w:val="004D310B"/>
    <w:rsid w:val="004D33A9"/>
    <w:rsid w:val="004D3C32"/>
    <w:rsid w:val="004D3E1B"/>
    <w:rsid w:val="004D4E2C"/>
    <w:rsid w:val="004D4E77"/>
    <w:rsid w:val="004D50B1"/>
    <w:rsid w:val="004D5320"/>
    <w:rsid w:val="004D542E"/>
    <w:rsid w:val="004D5686"/>
    <w:rsid w:val="004D5725"/>
    <w:rsid w:val="004D60C3"/>
    <w:rsid w:val="004D648F"/>
    <w:rsid w:val="004D6C17"/>
    <w:rsid w:val="004D6F0D"/>
    <w:rsid w:val="004D7154"/>
    <w:rsid w:val="004D74B8"/>
    <w:rsid w:val="004D74F7"/>
    <w:rsid w:val="004D7B56"/>
    <w:rsid w:val="004D7C60"/>
    <w:rsid w:val="004E05CF"/>
    <w:rsid w:val="004E0997"/>
    <w:rsid w:val="004E0D30"/>
    <w:rsid w:val="004E112D"/>
    <w:rsid w:val="004E16D9"/>
    <w:rsid w:val="004E1A11"/>
    <w:rsid w:val="004E1E39"/>
    <w:rsid w:val="004E2421"/>
    <w:rsid w:val="004E2957"/>
    <w:rsid w:val="004E300D"/>
    <w:rsid w:val="004E398E"/>
    <w:rsid w:val="004E3BDF"/>
    <w:rsid w:val="004E4177"/>
    <w:rsid w:val="004E430D"/>
    <w:rsid w:val="004E4562"/>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E6DDF"/>
    <w:rsid w:val="004E7194"/>
    <w:rsid w:val="004E72C6"/>
    <w:rsid w:val="004E75C6"/>
    <w:rsid w:val="004E77F7"/>
    <w:rsid w:val="004F015D"/>
    <w:rsid w:val="004F0504"/>
    <w:rsid w:val="004F0A87"/>
    <w:rsid w:val="004F18AE"/>
    <w:rsid w:val="004F1B89"/>
    <w:rsid w:val="004F1D1D"/>
    <w:rsid w:val="004F231C"/>
    <w:rsid w:val="004F2516"/>
    <w:rsid w:val="004F2CCE"/>
    <w:rsid w:val="004F31EE"/>
    <w:rsid w:val="004F3523"/>
    <w:rsid w:val="004F358E"/>
    <w:rsid w:val="004F3A33"/>
    <w:rsid w:val="004F3AF7"/>
    <w:rsid w:val="004F470C"/>
    <w:rsid w:val="004F4F14"/>
    <w:rsid w:val="004F4F9B"/>
    <w:rsid w:val="004F5006"/>
    <w:rsid w:val="004F55DE"/>
    <w:rsid w:val="004F56A9"/>
    <w:rsid w:val="004F5ADC"/>
    <w:rsid w:val="004F5C63"/>
    <w:rsid w:val="004F5CE9"/>
    <w:rsid w:val="004F650C"/>
    <w:rsid w:val="004F6CC9"/>
    <w:rsid w:val="004F746E"/>
    <w:rsid w:val="004F75DB"/>
    <w:rsid w:val="004F78DB"/>
    <w:rsid w:val="004F7A0F"/>
    <w:rsid w:val="004F7D70"/>
    <w:rsid w:val="00500198"/>
    <w:rsid w:val="00500409"/>
    <w:rsid w:val="0050096F"/>
    <w:rsid w:val="00500BFA"/>
    <w:rsid w:val="005011B6"/>
    <w:rsid w:val="005016BE"/>
    <w:rsid w:val="00501850"/>
    <w:rsid w:val="0050189E"/>
    <w:rsid w:val="00501C06"/>
    <w:rsid w:val="00501C15"/>
    <w:rsid w:val="00502137"/>
    <w:rsid w:val="005023B5"/>
    <w:rsid w:val="005024CC"/>
    <w:rsid w:val="0050259E"/>
    <w:rsid w:val="0050273F"/>
    <w:rsid w:val="0050287A"/>
    <w:rsid w:val="00502A09"/>
    <w:rsid w:val="00502BAB"/>
    <w:rsid w:val="00503147"/>
    <w:rsid w:val="00503EBA"/>
    <w:rsid w:val="00504348"/>
    <w:rsid w:val="005043ED"/>
    <w:rsid w:val="0050448C"/>
    <w:rsid w:val="00504493"/>
    <w:rsid w:val="005046B1"/>
    <w:rsid w:val="0050491E"/>
    <w:rsid w:val="00504D4F"/>
    <w:rsid w:val="00504DEF"/>
    <w:rsid w:val="00504F6D"/>
    <w:rsid w:val="005061BF"/>
    <w:rsid w:val="00506426"/>
    <w:rsid w:val="00506468"/>
    <w:rsid w:val="0050656D"/>
    <w:rsid w:val="00506818"/>
    <w:rsid w:val="00506B6D"/>
    <w:rsid w:val="00506C27"/>
    <w:rsid w:val="00506D9B"/>
    <w:rsid w:val="00506DF2"/>
    <w:rsid w:val="00507135"/>
    <w:rsid w:val="005073DD"/>
    <w:rsid w:val="00507721"/>
    <w:rsid w:val="00507773"/>
    <w:rsid w:val="00507A55"/>
    <w:rsid w:val="00507AAC"/>
    <w:rsid w:val="00510163"/>
    <w:rsid w:val="005101C0"/>
    <w:rsid w:val="00510369"/>
    <w:rsid w:val="00510687"/>
    <w:rsid w:val="00510E4F"/>
    <w:rsid w:val="00510F99"/>
    <w:rsid w:val="00510FAE"/>
    <w:rsid w:val="0051134A"/>
    <w:rsid w:val="0051141B"/>
    <w:rsid w:val="00511434"/>
    <w:rsid w:val="0051196E"/>
    <w:rsid w:val="00511990"/>
    <w:rsid w:val="00511C54"/>
    <w:rsid w:val="00511CE8"/>
    <w:rsid w:val="00511DED"/>
    <w:rsid w:val="0051211A"/>
    <w:rsid w:val="005123FF"/>
    <w:rsid w:val="00512439"/>
    <w:rsid w:val="0051273C"/>
    <w:rsid w:val="00512788"/>
    <w:rsid w:val="005129B9"/>
    <w:rsid w:val="00512C68"/>
    <w:rsid w:val="00512F23"/>
    <w:rsid w:val="00512FB0"/>
    <w:rsid w:val="005135BA"/>
    <w:rsid w:val="00514799"/>
    <w:rsid w:val="005147BE"/>
    <w:rsid w:val="0051490C"/>
    <w:rsid w:val="00514D08"/>
    <w:rsid w:val="00514DE5"/>
    <w:rsid w:val="005151BA"/>
    <w:rsid w:val="00515A1E"/>
    <w:rsid w:val="00515AC3"/>
    <w:rsid w:val="00516014"/>
    <w:rsid w:val="005162CC"/>
    <w:rsid w:val="00516387"/>
    <w:rsid w:val="0051654E"/>
    <w:rsid w:val="00516863"/>
    <w:rsid w:val="00516960"/>
    <w:rsid w:val="00516C84"/>
    <w:rsid w:val="00517193"/>
    <w:rsid w:val="00517999"/>
    <w:rsid w:val="005201EA"/>
    <w:rsid w:val="00520B0B"/>
    <w:rsid w:val="005223E5"/>
    <w:rsid w:val="00522547"/>
    <w:rsid w:val="0052259A"/>
    <w:rsid w:val="005225F1"/>
    <w:rsid w:val="0052276D"/>
    <w:rsid w:val="005228A2"/>
    <w:rsid w:val="00522A22"/>
    <w:rsid w:val="00522F87"/>
    <w:rsid w:val="00523410"/>
    <w:rsid w:val="00523818"/>
    <w:rsid w:val="005239F2"/>
    <w:rsid w:val="00523A54"/>
    <w:rsid w:val="00523A84"/>
    <w:rsid w:val="00523B1E"/>
    <w:rsid w:val="00523B71"/>
    <w:rsid w:val="00523CF5"/>
    <w:rsid w:val="005240AA"/>
    <w:rsid w:val="00524600"/>
    <w:rsid w:val="00524985"/>
    <w:rsid w:val="00524A6A"/>
    <w:rsid w:val="00525129"/>
    <w:rsid w:val="00525143"/>
    <w:rsid w:val="005251AF"/>
    <w:rsid w:val="00525345"/>
    <w:rsid w:val="005254CC"/>
    <w:rsid w:val="00525809"/>
    <w:rsid w:val="00525E65"/>
    <w:rsid w:val="00526580"/>
    <w:rsid w:val="005265DC"/>
    <w:rsid w:val="005266D6"/>
    <w:rsid w:val="005267C9"/>
    <w:rsid w:val="00526836"/>
    <w:rsid w:val="00526866"/>
    <w:rsid w:val="00526953"/>
    <w:rsid w:val="005275AA"/>
    <w:rsid w:val="005303F2"/>
    <w:rsid w:val="00530A2B"/>
    <w:rsid w:val="00531851"/>
    <w:rsid w:val="005319EF"/>
    <w:rsid w:val="00531A75"/>
    <w:rsid w:val="00531F11"/>
    <w:rsid w:val="005320ED"/>
    <w:rsid w:val="0053266D"/>
    <w:rsid w:val="00532923"/>
    <w:rsid w:val="00532CA0"/>
    <w:rsid w:val="00533063"/>
    <w:rsid w:val="005332CC"/>
    <w:rsid w:val="005340AE"/>
    <w:rsid w:val="005340ED"/>
    <w:rsid w:val="0053447F"/>
    <w:rsid w:val="0053452C"/>
    <w:rsid w:val="00534FFA"/>
    <w:rsid w:val="00535123"/>
    <w:rsid w:val="0053513E"/>
    <w:rsid w:val="005355E9"/>
    <w:rsid w:val="005358A6"/>
    <w:rsid w:val="00535A53"/>
    <w:rsid w:val="00535AC1"/>
    <w:rsid w:val="00535F9D"/>
    <w:rsid w:val="005363A5"/>
    <w:rsid w:val="00536531"/>
    <w:rsid w:val="00536625"/>
    <w:rsid w:val="00536672"/>
    <w:rsid w:val="00536719"/>
    <w:rsid w:val="00536875"/>
    <w:rsid w:val="005369AE"/>
    <w:rsid w:val="00536B09"/>
    <w:rsid w:val="00536BDB"/>
    <w:rsid w:val="00537060"/>
    <w:rsid w:val="0053718C"/>
    <w:rsid w:val="00537284"/>
    <w:rsid w:val="0053737C"/>
    <w:rsid w:val="00537742"/>
    <w:rsid w:val="00537820"/>
    <w:rsid w:val="00537884"/>
    <w:rsid w:val="00540134"/>
    <w:rsid w:val="005402D5"/>
    <w:rsid w:val="00540305"/>
    <w:rsid w:val="00540922"/>
    <w:rsid w:val="00540B30"/>
    <w:rsid w:val="00540E32"/>
    <w:rsid w:val="005411B9"/>
    <w:rsid w:val="005411E1"/>
    <w:rsid w:val="0054144A"/>
    <w:rsid w:val="005416D7"/>
    <w:rsid w:val="005417DA"/>
    <w:rsid w:val="00541B9F"/>
    <w:rsid w:val="00541C56"/>
    <w:rsid w:val="00541D0B"/>
    <w:rsid w:val="0054238D"/>
    <w:rsid w:val="005425B5"/>
    <w:rsid w:val="005426C1"/>
    <w:rsid w:val="0054297F"/>
    <w:rsid w:val="00543E58"/>
    <w:rsid w:val="00544177"/>
    <w:rsid w:val="00544203"/>
    <w:rsid w:val="005445DE"/>
    <w:rsid w:val="00544A16"/>
    <w:rsid w:val="00544A50"/>
    <w:rsid w:val="005451C5"/>
    <w:rsid w:val="005453B7"/>
    <w:rsid w:val="005459A8"/>
    <w:rsid w:val="00545C51"/>
    <w:rsid w:val="00545C6B"/>
    <w:rsid w:val="00546E2B"/>
    <w:rsid w:val="00546F61"/>
    <w:rsid w:val="00547073"/>
    <w:rsid w:val="005471DC"/>
    <w:rsid w:val="00547910"/>
    <w:rsid w:val="00550171"/>
    <w:rsid w:val="00550330"/>
    <w:rsid w:val="00551ACF"/>
    <w:rsid w:val="00551E7A"/>
    <w:rsid w:val="00552917"/>
    <w:rsid w:val="00552927"/>
    <w:rsid w:val="00552EE2"/>
    <w:rsid w:val="00553238"/>
    <w:rsid w:val="005532AF"/>
    <w:rsid w:val="0055330A"/>
    <w:rsid w:val="00553AD5"/>
    <w:rsid w:val="00553AE2"/>
    <w:rsid w:val="00553B97"/>
    <w:rsid w:val="005541BA"/>
    <w:rsid w:val="0055492D"/>
    <w:rsid w:val="00554A01"/>
    <w:rsid w:val="005551FE"/>
    <w:rsid w:val="005555B5"/>
    <w:rsid w:val="00555C5E"/>
    <w:rsid w:val="00555DF3"/>
    <w:rsid w:val="00555EE0"/>
    <w:rsid w:val="005561EC"/>
    <w:rsid w:val="005564D5"/>
    <w:rsid w:val="00556FC6"/>
    <w:rsid w:val="0055724D"/>
    <w:rsid w:val="00557B17"/>
    <w:rsid w:val="00557CF4"/>
    <w:rsid w:val="00557D47"/>
    <w:rsid w:val="00557D4C"/>
    <w:rsid w:val="00557DF1"/>
    <w:rsid w:val="00557F5A"/>
    <w:rsid w:val="00560545"/>
    <w:rsid w:val="0056087C"/>
    <w:rsid w:val="00560BAC"/>
    <w:rsid w:val="00560BE0"/>
    <w:rsid w:val="0056108C"/>
    <w:rsid w:val="00561125"/>
    <w:rsid w:val="005615DA"/>
    <w:rsid w:val="00561655"/>
    <w:rsid w:val="005616EF"/>
    <w:rsid w:val="005619BB"/>
    <w:rsid w:val="005619DB"/>
    <w:rsid w:val="00562069"/>
    <w:rsid w:val="005625A7"/>
    <w:rsid w:val="00562718"/>
    <w:rsid w:val="00562968"/>
    <w:rsid w:val="00562A2C"/>
    <w:rsid w:val="005630B0"/>
    <w:rsid w:val="005638DE"/>
    <w:rsid w:val="00563D53"/>
    <w:rsid w:val="00563DE7"/>
    <w:rsid w:val="005640FF"/>
    <w:rsid w:val="005641A5"/>
    <w:rsid w:val="0056457F"/>
    <w:rsid w:val="00564F98"/>
    <w:rsid w:val="005651F7"/>
    <w:rsid w:val="00565989"/>
    <w:rsid w:val="00565B68"/>
    <w:rsid w:val="00566100"/>
    <w:rsid w:val="005665E0"/>
    <w:rsid w:val="00566610"/>
    <w:rsid w:val="0056674A"/>
    <w:rsid w:val="0056690F"/>
    <w:rsid w:val="00567827"/>
    <w:rsid w:val="00567D69"/>
    <w:rsid w:val="00567F43"/>
    <w:rsid w:val="005700A5"/>
    <w:rsid w:val="0057016A"/>
    <w:rsid w:val="005704B7"/>
    <w:rsid w:val="005705A1"/>
    <w:rsid w:val="0057117F"/>
    <w:rsid w:val="0057118B"/>
    <w:rsid w:val="005721E9"/>
    <w:rsid w:val="00572667"/>
    <w:rsid w:val="00572B4C"/>
    <w:rsid w:val="00572B89"/>
    <w:rsid w:val="00572CFF"/>
    <w:rsid w:val="005733CA"/>
    <w:rsid w:val="00573642"/>
    <w:rsid w:val="00573C62"/>
    <w:rsid w:val="00573E9E"/>
    <w:rsid w:val="00574106"/>
    <w:rsid w:val="005744DC"/>
    <w:rsid w:val="00574598"/>
    <w:rsid w:val="00574667"/>
    <w:rsid w:val="00574799"/>
    <w:rsid w:val="0057491B"/>
    <w:rsid w:val="00574A18"/>
    <w:rsid w:val="00574D05"/>
    <w:rsid w:val="00574DED"/>
    <w:rsid w:val="00574EAD"/>
    <w:rsid w:val="00575419"/>
    <w:rsid w:val="00575BE7"/>
    <w:rsid w:val="00575C61"/>
    <w:rsid w:val="00575F74"/>
    <w:rsid w:val="0057656C"/>
    <w:rsid w:val="0057677C"/>
    <w:rsid w:val="00576A73"/>
    <w:rsid w:val="00576D42"/>
    <w:rsid w:val="00576FDD"/>
    <w:rsid w:val="00577412"/>
    <w:rsid w:val="00577BF3"/>
    <w:rsid w:val="00580289"/>
    <w:rsid w:val="00580B09"/>
    <w:rsid w:val="00580E13"/>
    <w:rsid w:val="0058115A"/>
    <w:rsid w:val="00581E1F"/>
    <w:rsid w:val="00581E43"/>
    <w:rsid w:val="005820F6"/>
    <w:rsid w:val="00582351"/>
    <w:rsid w:val="005825F5"/>
    <w:rsid w:val="0058283E"/>
    <w:rsid w:val="00582AFD"/>
    <w:rsid w:val="005833B6"/>
    <w:rsid w:val="00583518"/>
    <w:rsid w:val="00583696"/>
    <w:rsid w:val="005836BD"/>
    <w:rsid w:val="005837B6"/>
    <w:rsid w:val="00583B4C"/>
    <w:rsid w:val="00583B9D"/>
    <w:rsid w:val="00583DD0"/>
    <w:rsid w:val="005840E1"/>
    <w:rsid w:val="005845BC"/>
    <w:rsid w:val="00584A72"/>
    <w:rsid w:val="00584D75"/>
    <w:rsid w:val="00584F4A"/>
    <w:rsid w:val="00585773"/>
    <w:rsid w:val="005858BC"/>
    <w:rsid w:val="00585BC8"/>
    <w:rsid w:val="00585FE3"/>
    <w:rsid w:val="0058685A"/>
    <w:rsid w:val="00586A44"/>
    <w:rsid w:val="00586EBE"/>
    <w:rsid w:val="00587404"/>
    <w:rsid w:val="005877CA"/>
    <w:rsid w:val="00587815"/>
    <w:rsid w:val="00587BA0"/>
    <w:rsid w:val="00587CBA"/>
    <w:rsid w:val="005903DF"/>
    <w:rsid w:val="00590BB3"/>
    <w:rsid w:val="0059223C"/>
    <w:rsid w:val="00592276"/>
    <w:rsid w:val="00592715"/>
    <w:rsid w:val="00592813"/>
    <w:rsid w:val="0059285E"/>
    <w:rsid w:val="005929AF"/>
    <w:rsid w:val="005933DE"/>
    <w:rsid w:val="005936F2"/>
    <w:rsid w:val="005937B9"/>
    <w:rsid w:val="00593C15"/>
    <w:rsid w:val="005944EF"/>
    <w:rsid w:val="005945F1"/>
    <w:rsid w:val="00594B75"/>
    <w:rsid w:val="00594EC7"/>
    <w:rsid w:val="00594F6E"/>
    <w:rsid w:val="0059536A"/>
    <w:rsid w:val="005954EA"/>
    <w:rsid w:val="00595B9A"/>
    <w:rsid w:val="0059626F"/>
    <w:rsid w:val="005964C6"/>
    <w:rsid w:val="00596A8D"/>
    <w:rsid w:val="00596DCF"/>
    <w:rsid w:val="00596E52"/>
    <w:rsid w:val="0059753C"/>
    <w:rsid w:val="005976A9"/>
    <w:rsid w:val="00597C46"/>
    <w:rsid w:val="005A0743"/>
    <w:rsid w:val="005A0778"/>
    <w:rsid w:val="005A0A05"/>
    <w:rsid w:val="005A0AAD"/>
    <w:rsid w:val="005A17FD"/>
    <w:rsid w:val="005A1D99"/>
    <w:rsid w:val="005A1E69"/>
    <w:rsid w:val="005A1EE7"/>
    <w:rsid w:val="005A1F2C"/>
    <w:rsid w:val="005A24A4"/>
    <w:rsid w:val="005A250B"/>
    <w:rsid w:val="005A270F"/>
    <w:rsid w:val="005A2CFD"/>
    <w:rsid w:val="005A2DDE"/>
    <w:rsid w:val="005A2EE6"/>
    <w:rsid w:val="005A30BD"/>
    <w:rsid w:val="005A3631"/>
    <w:rsid w:val="005A3B33"/>
    <w:rsid w:val="005A3FC3"/>
    <w:rsid w:val="005A45B7"/>
    <w:rsid w:val="005A46F9"/>
    <w:rsid w:val="005A48B4"/>
    <w:rsid w:val="005A4B3D"/>
    <w:rsid w:val="005A4E56"/>
    <w:rsid w:val="005A51C7"/>
    <w:rsid w:val="005A55CC"/>
    <w:rsid w:val="005A6668"/>
    <w:rsid w:val="005A6B32"/>
    <w:rsid w:val="005A6E01"/>
    <w:rsid w:val="005A6F19"/>
    <w:rsid w:val="005A784D"/>
    <w:rsid w:val="005B0207"/>
    <w:rsid w:val="005B087B"/>
    <w:rsid w:val="005B0CC8"/>
    <w:rsid w:val="005B0F02"/>
    <w:rsid w:val="005B1414"/>
    <w:rsid w:val="005B16D4"/>
    <w:rsid w:val="005B1D18"/>
    <w:rsid w:val="005B2474"/>
    <w:rsid w:val="005B2856"/>
    <w:rsid w:val="005B2857"/>
    <w:rsid w:val="005B2BAE"/>
    <w:rsid w:val="005B2C3B"/>
    <w:rsid w:val="005B2D0D"/>
    <w:rsid w:val="005B2FDD"/>
    <w:rsid w:val="005B360A"/>
    <w:rsid w:val="005B38C5"/>
    <w:rsid w:val="005B4052"/>
    <w:rsid w:val="005B42F6"/>
    <w:rsid w:val="005B4AB8"/>
    <w:rsid w:val="005B4D55"/>
    <w:rsid w:val="005B4F26"/>
    <w:rsid w:val="005B4F8A"/>
    <w:rsid w:val="005B59A2"/>
    <w:rsid w:val="005B5ADD"/>
    <w:rsid w:val="005B6839"/>
    <w:rsid w:val="005B6D3F"/>
    <w:rsid w:val="005B6DBD"/>
    <w:rsid w:val="005B75CC"/>
    <w:rsid w:val="005B7B5E"/>
    <w:rsid w:val="005B7C1A"/>
    <w:rsid w:val="005B7CEB"/>
    <w:rsid w:val="005C0299"/>
    <w:rsid w:val="005C0453"/>
    <w:rsid w:val="005C05AB"/>
    <w:rsid w:val="005C0624"/>
    <w:rsid w:val="005C0B07"/>
    <w:rsid w:val="005C0BE9"/>
    <w:rsid w:val="005C0EC3"/>
    <w:rsid w:val="005C0F82"/>
    <w:rsid w:val="005C13C3"/>
    <w:rsid w:val="005C177C"/>
    <w:rsid w:val="005C1AB0"/>
    <w:rsid w:val="005C1D80"/>
    <w:rsid w:val="005C1EC7"/>
    <w:rsid w:val="005C28FA"/>
    <w:rsid w:val="005C2A9E"/>
    <w:rsid w:val="005C2F2C"/>
    <w:rsid w:val="005C31BF"/>
    <w:rsid w:val="005C3465"/>
    <w:rsid w:val="005C3512"/>
    <w:rsid w:val="005C4379"/>
    <w:rsid w:val="005C44B6"/>
    <w:rsid w:val="005C48D5"/>
    <w:rsid w:val="005C4D25"/>
    <w:rsid w:val="005C4E2F"/>
    <w:rsid w:val="005C4EA5"/>
    <w:rsid w:val="005C535D"/>
    <w:rsid w:val="005C567D"/>
    <w:rsid w:val="005C5701"/>
    <w:rsid w:val="005C57CC"/>
    <w:rsid w:val="005C5870"/>
    <w:rsid w:val="005C5976"/>
    <w:rsid w:val="005C5D38"/>
    <w:rsid w:val="005C669C"/>
    <w:rsid w:val="005C6E76"/>
    <w:rsid w:val="005C6E7A"/>
    <w:rsid w:val="005C7112"/>
    <w:rsid w:val="005C7411"/>
    <w:rsid w:val="005C7920"/>
    <w:rsid w:val="005C7EB4"/>
    <w:rsid w:val="005D018A"/>
    <w:rsid w:val="005D020B"/>
    <w:rsid w:val="005D0872"/>
    <w:rsid w:val="005D0968"/>
    <w:rsid w:val="005D0F62"/>
    <w:rsid w:val="005D1187"/>
    <w:rsid w:val="005D15F7"/>
    <w:rsid w:val="005D1643"/>
    <w:rsid w:val="005D1647"/>
    <w:rsid w:val="005D1740"/>
    <w:rsid w:val="005D1B07"/>
    <w:rsid w:val="005D1BB3"/>
    <w:rsid w:val="005D1C9F"/>
    <w:rsid w:val="005D1E1C"/>
    <w:rsid w:val="005D22DC"/>
    <w:rsid w:val="005D256B"/>
    <w:rsid w:val="005D2B38"/>
    <w:rsid w:val="005D2DAA"/>
    <w:rsid w:val="005D2EF1"/>
    <w:rsid w:val="005D3063"/>
    <w:rsid w:val="005D3387"/>
    <w:rsid w:val="005D41A5"/>
    <w:rsid w:val="005D448E"/>
    <w:rsid w:val="005D4A8E"/>
    <w:rsid w:val="005D4F47"/>
    <w:rsid w:val="005D548F"/>
    <w:rsid w:val="005D567E"/>
    <w:rsid w:val="005D5E02"/>
    <w:rsid w:val="005D636D"/>
    <w:rsid w:val="005D6A0C"/>
    <w:rsid w:val="005D6B39"/>
    <w:rsid w:val="005D6E33"/>
    <w:rsid w:val="005D7661"/>
    <w:rsid w:val="005D7780"/>
    <w:rsid w:val="005D787F"/>
    <w:rsid w:val="005D7A3B"/>
    <w:rsid w:val="005D7DF1"/>
    <w:rsid w:val="005D7EB8"/>
    <w:rsid w:val="005D7FEF"/>
    <w:rsid w:val="005E00C3"/>
    <w:rsid w:val="005E0302"/>
    <w:rsid w:val="005E0A63"/>
    <w:rsid w:val="005E0AE8"/>
    <w:rsid w:val="005E0D25"/>
    <w:rsid w:val="005E13EE"/>
    <w:rsid w:val="005E18FD"/>
    <w:rsid w:val="005E1CAE"/>
    <w:rsid w:val="005E1F27"/>
    <w:rsid w:val="005E20D9"/>
    <w:rsid w:val="005E2171"/>
    <w:rsid w:val="005E23D5"/>
    <w:rsid w:val="005E2F1F"/>
    <w:rsid w:val="005E3411"/>
    <w:rsid w:val="005E3603"/>
    <w:rsid w:val="005E39BC"/>
    <w:rsid w:val="005E3EBC"/>
    <w:rsid w:val="005E3FAE"/>
    <w:rsid w:val="005E43E6"/>
    <w:rsid w:val="005E43EE"/>
    <w:rsid w:val="005E4509"/>
    <w:rsid w:val="005E4B72"/>
    <w:rsid w:val="005E4E46"/>
    <w:rsid w:val="005E4FA1"/>
    <w:rsid w:val="005E5183"/>
    <w:rsid w:val="005E51C8"/>
    <w:rsid w:val="005E5686"/>
    <w:rsid w:val="005E5C29"/>
    <w:rsid w:val="005E5E56"/>
    <w:rsid w:val="005E5EF3"/>
    <w:rsid w:val="005E6316"/>
    <w:rsid w:val="005E63D5"/>
    <w:rsid w:val="005E6608"/>
    <w:rsid w:val="005E6643"/>
    <w:rsid w:val="005E6839"/>
    <w:rsid w:val="005E72BF"/>
    <w:rsid w:val="005E73F1"/>
    <w:rsid w:val="005E7A94"/>
    <w:rsid w:val="005E7D91"/>
    <w:rsid w:val="005F03B2"/>
    <w:rsid w:val="005F1072"/>
    <w:rsid w:val="005F10A0"/>
    <w:rsid w:val="005F11ED"/>
    <w:rsid w:val="005F1326"/>
    <w:rsid w:val="005F15FA"/>
    <w:rsid w:val="005F1881"/>
    <w:rsid w:val="005F1A51"/>
    <w:rsid w:val="005F1C3F"/>
    <w:rsid w:val="005F1DB5"/>
    <w:rsid w:val="005F2131"/>
    <w:rsid w:val="005F221F"/>
    <w:rsid w:val="005F2336"/>
    <w:rsid w:val="005F2377"/>
    <w:rsid w:val="005F2475"/>
    <w:rsid w:val="005F2B64"/>
    <w:rsid w:val="005F2D30"/>
    <w:rsid w:val="005F2F36"/>
    <w:rsid w:val="005F36AC"/>
    <w:rsid w:val="005F3AD7"/>
    <w:rsid w:val="005F43F7"/>
    <w:rsid w:val="005F47DA"/>
    <w:rsid w:val="005F47F8"/>
    <w:rsid w:val="005F4870"/>
    <w:rsid w:val="005F48D9"/>
    <w:rsid w:val="005F49EF"/>
    <w:rsid w:val="005F4F30"/>
    <w:rsid w:val="005F5167"/>
    <w:rsid w:val="005F51CE"/>
    <w:rsid w:val="005F52A3"/>
    <w:rsid w:val="005F5587"/>
    <w:rsid w:val="005F5B20"/>
    <w:rsid w:val="005F5B67"/>
    <w:rsid w:val="005F5D2F"/>
    <w:rsid w:val="005F5DAA"/>
    <w:rsid w:val="005F6ABC"/>
    <w:rsid w:val="005F6B98"/>
    <w:rsid w:val="005F7210"/>
    <w:rsid w:val="005F755B"/>
    <w:rsid w:val="005F7D5F"/>
    <w:rsid w:val="0060089A"/>
    <w:rsid w:val="0060095B"/>
    <w:rsid w:val="00600C07"/>
    <w:rsid w:val="00600CB8"/>
    <w:rsid w:val="00600E28"/>
    <w:rsid w:val="006013FB"/>
    <w:rsid w:val="006014A8"/>
    <w:rsid w:val="006017E3"/>
    <w:rsid w:val="00601911"/>
    <w:rsid w:val="00601B5C"/>
    <w:rsid w:val="00602026"/>
    <w:rsid w:val="006025F1"/>
    <w:rsid w:val="00602824"/>
    <w:rsid w:val="00602A93"/>
    <w:rsid w:val="00602B4B"/>
    <w:rsid w:val="00602DFE"/>
    <w:rsid w:val="00602EE7"/>
    <w:rsid w:val="006030E4"/>
    <w:rsid w:val="006030F9"/>
    <w:rsid w:val="00603631"/>
    <w:rsid w:val="006037E5"/>
    <w:rsid w:val="006038C5"/>
    <w:rsid w:val="0060443A"/>
    <w:rsid w:val="00604661"/>
    <w:rsid w:val="0060471E"/>
    <w:rsid w:val="0060479D"/>
    <w:rsid w:val="006047AC"/>
    <w:rsid w:val="00604BBE"/>
    <w:rsid w:val="00604D8B"/>
    <w:rsid w:val="006054DA"/>
    <w:rsid w:val="00605597"/>
    <w:rsid w:val="006056C2"/>
    <w:rsid w:val="0060667B"/>
    <w:rsid w:val="00606F4B"/>
    <w:rsid w:val="0060739F"/>
    <w:rsid w:val="00607A78"/>
    <w:rsid w:val="00610105"/>
    <w:rsid w:val="00610346"/>
    <w:rsid w:val="006107E0"/>
    <w:rsid w:val="00610C4E"/>
    <w:rsid w:val="00610D5F"/>
    <w:rsid w:val="00610EA6"/>
    <w:rsid w:val="00610ECA"/>
    <w:rsid w:val="0061112E"/>
    <w:rsid w:val="006112DA"/>
    <w:rsid w:val="006117A8"/>
    <w:rsid w:val="00611852"/>
    <w:rsid w:val="00611D0B"/>
    <w:rsid w:val="00611DF2"/>
    <w:rsid w:val="00612159"/>
    <w:rsid w:val="0061215A"/>
    <w:rsid w:val="0061216C"/>
    <w:rsid w:val="00612A1B"/>
    <w:rsid w:val="00612A4C"/>
    <w:rsid w:val="006131D4"/>
    <w:rsid w:val="006135E7"/>
    <w:rsid w:val="00613A17"/>
    <w:rsid w:val="00613BB3"/>
    <w:rsid w:val="00613E03"/>
    <w:rsid w:val="00614108"/>
    <w:rsid w:val="00614128"/>
    <w:rsid w:val="006141FA"/>
    <w:rsid w:val="006149F9"/>
    <w:rsid w:val="00614F83"/>
    <w:rsid w:val="00614FEF"/>
    <w:rsid w:val="006151A9"/>
    <w:rsid w:val="00615373"/>
    <w:rsid w:val="00615488"/>
    <w:rsid w:val="006157C0"/>
    <w:rsid w:val="00615FD1"/>
    <w:rsid w:val="006168C0"/>
    <w:rsid w:val="0061695F"/>
    <w:rsid w:val="006173E7"/>
    <w:rsid w:val="00617C96"/>
    <w:rsid w:val="00617CDE"/>
    <w:rsid w:val="0062001B"/>
    <w:rsid w:val="0062009B"/>
    <w:rsid w:val="0062011A"/>
    <w:rsid w:val="00620D52"/>
    <w:rsid w:val="00620E7E"/>
    <w:rsid w:val="006210FA"/>
    <w:rsid w:val="006212B1"/>
    <w:rsid w:val="0062140C"/>
    <w:rsid w:val="006227C9"/>
    <w:rsid w:val="00622A46"/>
    <w:rsid w:val="00622CF2"/>
    <w:rsid w:val="00622FCC"/>
    <w:rsid w:val="00623042"/>
    <w:rsid w:val="00623050"/>
    <w:rsid w:val="00623093"/>
    <w:rsid w:val="0062382E"/>
    <w:rsid w:val="006238E0"/>
    <w:rsid w:val="006239A1"/>
    <w:rsid w:val="00623C76"/>
    <w:rsid w:val="00623E1A"/>
    <w:rsid w:val="00623EFB"/>
    <w:rsid w:val="00624297"/>
    <w:rsid w:val="006245D6"/>
    <w:rsid w:val="0062471A"/>
    <w:rsid w:val="00624B81"/>
    <w:rsid w:val="00624D78"/>
    <w:rsid w:val="00625021"/>
    <w:rsid w:val="0062502D"/>
    <w:rsid w:val="006253FA"/>
    <w:rsid w:val="00626633"/>
    <w:rsid w:val="00626B23"/>
    <w:rsid w:val="00626C94"/>
    <w:rsid w:val="00626D66"/>
    <w:rsid w:val="00627290"/>
    <w:rsid w:val="0062743D"/>
    <w:rsid w:val="006275B6"/>
    <w:rsid w:val="00627736"/>
    <w:rsid w:val="0062788B"/>
    <w:rsid w:val="00627897"/>
    <w:rsid w:val="00627ABA"/>
    <w:rsid w:val="00627C99"/>
    <w:rsid w:val="00627F1B"/>
    <w:rsid w:val="0063001D"/>
    <w:rsid w:val="00630790"/>
    <w:rsid w:val="006309AF"/>
    <w:rsid w:val="00630D22"/>
    <w:rsid w:val="00630E6E"/>
    <w:rsid w:val="00630E74"/>
    <w:rsid w:val="0063110D"/>
    <w:rsid w:val="00631A3F"/>
    <w:rsid w:val="00631E5F"/>
    <w:rsid w:val="00632657"/>
    <w:rsid w:val="00632796"/>
    <w:rsid w:val="0063328C"/>
    <w:rsid w:val="00633A7E"/>
    <w:rsid w:val="00633B47"/>
    <w:rsid w:val="00633C54"/>
    <w:rsid w:val="00634720"/>
    <w:rsid w:val="0063489F"/>
    <w:rsid w:val="00634CE7"/>
    <w:rsid w:val="00634D7B"/>
    <w:rsid w:val="00634E0C"/>
    <w:rsid w:val="006353EF"/>
    <w:rsid w:val="006359BA"/>
    <w:rsid w:val="00635AA0"/>
    <w:rsid w:val="00635BE9"/>
    <w:rsid w:val="00635F33"/>
    <w:rsid w:val="00636484"/>
    <w:rsid w:val="006369A3"/>
    <w:rsid w:val="00636E1A"/>
    <w:rsid w:val="006371D0"/>
    <w:rsid w:val="0063780C"/>
    <w:rsid w:val="0063796C"/>
    <w:rsid w:val="00637C5D"/>
    <w:rsid w:val="00637EB0"/>
    <w:rsid w:val="00640373"/>
    <w:rsid w:val="00640D9E"/>
    <w:rsid w:val="00640E98"/>
    <w:rsid w:val="006417E2"/>
    <w:rsid w:val="00641C7B"/>
    <w:rsid w:val="00641CE2"/>
    <w:rsid w:val="006420EA"/>
    <w:rsid w:val="006427E2"/>
    <w:rsid w:val="00642A55"/>
    <w:rsid w:val="00642B39"/>
    <w:rsid w:val="00643210"/>
    <w:rsid w:val="00643A06"/>
    <w:rsid w:val="00643F62"/>
    <w:rsid w:val="0064407C"/>
    <w:rsid w:val="00644278"/>
    <w:rsid w:val="0064433B"/>
    <w:rsid w:val="006445BB"/>
    <w:rsid w:val="006446EC"/>
    <w:rsid w:val="006449E2"/>
    <w:rsid w:val="00644BB3"/>
    <w:rsid w:val="00644BB9"/>
    <w:rsid w:val="00644C01"/>
    <w:rsid w:val="00644CA5"/>
    <w:rsid w:val="006459E6"/>
    <w:rsid w:val="00645E01"/>
    <w:rsid w:val="006461CC"/>
    <w:rsid w:val="0064621D"/>
    <w:rsid w:val="006462FF"/>
    <w:rsid w:val="00646527"/>
    <w:rsid w:val="0064692C"/>
    <w:rsid w:val="00646DD9"/>
    <w:rsid w:val="00646EC7"/>
    <w:rsid w:val="00647627"/>
    <w:rsid w:val="00647778"/>
    <w:rsid w:val="006477F5"/>
    <w:rsid w:val="00647948"/>
    <w:rsid w:val="006479B6"/>
    <w:rsid w:val="006501E1"/>
    <w:rsid w:val="006506B8"/>
    <w:rsid w:val="0065078B"/>
    <w:rsid w:val="00650B49"/>
    <w:rsid w:val="00650CA6"/>
    <w:rsid w:val="00651351"/>
    <w:rsid w:val="006513AE"/>
    <w:rsid w:val="00651569"/>
    <w:rsid w:val="00651658"/>
    <w:rsid w:val="00651A9B"/>
    <w:rsid w:val="00652945"/>
    <w:rsid w:val="00652D60"/>
    <w:rsid w:val="00652E6A"/>
    <w:rsid w:val="006535E3"/>
    <w:rsid w:val="00653962"/>
    <w:rsid w:val="00653BB4"/>
    <w:rsid w:val="00653C89"/>
    <w:rsid w:val="00653D45"/>
    <w:rsid w:val="00654132"/>
    <w:rsid w:val="006541FD"/>
    <w:rsid w:val="0065449F"/>
    <w:rsid w:val="00654640"/>
    <w:rsid w:val="00654653"/>
    <w:rsid w:val="00654770"/>
    <w:rsid w:val="006547E5"/>
    <w:rsid w:val="00655C1C"/>
    <w:rsid w:val="00656145"/>
    <w:rsid w:val="0065636E"/>
    <w:rsid w:val="0065646F"/>
    <w:rsid w:val="00656650"/>
    <w:rsid w:val="00656935"/>
    <w:rsid w:val="00656E0D"/>
    <w:rsid w:val="00657AF2"/>
    <w:rsid w:val="00657BD8"/>
    <w:rsid w:val="006609C7"/>
    <w:rsid w:val="00660BB2"/>
    <w:rsid w:val="00660D5D"/>
    <w:rsid w:val="00661015"/>
    <w:rsid w:val="006611D0"/>
    <w:rsid w:val="00661B20"/>
    <w:rsid w:val="00662029"/>
    <w:rsid w:val="006622F9"/>
    <w:rsid w:val="006629AB"/>
    <w:rsid w:val="00662B16"/>
    <w:rsid w:val="00662CDA"/>
    <w:rsid w:val="00662DE1"/>
    <w:rsid w:val="00662FC8"/>
    <w:rsid w:val="00663450"/>
    <w:rsid w:val="0066382A"/>
    <w:rsid w:val="00663D2B"/>
    <w:rsid w:val="00663D6C"/>
    <w:rsid w:val="00663F8B"/>
    <w:rsid w:val="006643F0"/>
    <w:rsid w:val="00664765"/>
    <w:rsid w:val="00664B05"/>
    <w:rsid w:val="00665043"/>
    <w:rsid w:val="00665719"/>
    <w:rsid w:val="00665830"/>
    <w:rsid w:val="00665982"/>
    <w:rsid w:val="006661A5"/>
    <w:rsid w:val="00666233"/>
    <w:rsid w:val="006667DB"/>
    <w:rsid w:val="00666B28"/>
    <w:rsid w:val="00667148"/>
    <w:rsid w:val="0066719B"/>
    <w:rsid w:val="006701BF"/>
    <w:rsid w:val="00670475"/>
    <w:rsid w:val="0067064A"/>
    <w:rsid w:val="0067088B"/>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9DA"/>
    <w:rsid w:val="00673F45"/>
    <w:rsid w:val="00673FF2"/>
    <w:rsid w:val="00674232"/>
    <w:rsid w:val="00674349"/>
    <w:rsid w:val="006744E5"/>
    <w:rsid w:val="006745A8"/>
    <w:rsid w:val="00674873"/>
    <w:rsid w:val="00674F41"/>
    <w:rsid w:val="0067564E"/>
    <w:rsid w:val="00675983"/>
    <w:rsid w:val="00675B7B"/>
    <w:rsid w:val="00675D7D"/>
    <w:rsid w:val="00676181"/>
    <w:rsid w:val="00676572"/>
    <w:rsid w:val="006766D1"/>
    <w:rsid w:val="006767F1"/>
    <w:rsid w:val="006769A6"/>
    <w:rsid w:val="006769FA"/>
    <w:rsid w:val="0067701D"/>
    <w:rsid w:val="0067707C"/>
    <w:rsid w:val="006770F2"/>
    <w:rsid w:val="006773EA"/>
    <w:rsid w:val="0067755C"/>
    <w:rsid w:val="006775B0"/>
    <w:rsid w:val="006776FB"/>
    <w:rsid w:val="006777F7"/>
    <w:rsid w:val="0068032E"/>
    <w:rsid w:val="00680370"/>
    <w:rsid w:val="006803DB"/>
    <w:rsid w:val="006807F3"/>
    <w:rsid w:val="006808F5"/>
    <w:rsid w:val="00681220"/>
    <w:rsid w:val="006812FC"/>
    <w:rsid w:val="006814DB"/>
    <w:rsid w:val="0068173A"/>
    <w:rsid w:val="00681929"/>
    <w:rsid w:val="00681C83"/>
    <w:rsid w:val="00681ECE"/>
    <w:rsid w:val="00681F14"/>
    <w:rsid w:val="00681F52"/>
    <w:rsid w:val="0068208D"/>
    <w:rsid w:val="00682C44"/>
    <w:rsid w:val="00682CF6"/>
    <w:rsid w:val="006832C1"/>
    <w:rsid w:val="0068338F"/>
    <w:rsid w:val="006835DC"/>
    <w:rsid w:val="00683724"/>
    <w:rsid w:val="00683ACD"/>
    <w:rsid w:val="00683B32"/>
    <w:rsid w:val="00683FBA"/>
    <w:rsid w:val="006840D5"/>
    <w:rsid w:val="006842ED"/>
    <w:rsid w:val="00684630"/>
    <w:rsid w:val="0068466F"/>
    <w:rsid w:val="00684C42"/>
    <w:rsid w:val="00684F4F"/>
    <w:rsid w:val="00684FE9"/>
    <w:rsid w:val="0068502F"/>
    <w:rsid w:val="006850CE"/>
    <w:rsid w:val="00685A8B"/>
    <w:rsid w:val="00685AD0"/>
    <w:rsid w:val="00685D6C"/>
    <w:rsid w:val="0068693C"/>
    <w:rsid w:val="00686953"/>
    <w:rsid w:val="00686CEC"/>
    <w:rsid w:val="00686D8E"/>
    <w:rsid w:val="0068753B"/>
    <w:rsid w:val="006875E3"/>
    <w:rsid w:val="00687F55"/>
    <w:rsid w:val="00687F61"/>
    <w:rsid w:val="00687FA6"/>
    <w:rsid w:val="00690341"/>
    <w:rsid w:val="00690483"/>
    <w:rsid w:val="006905EE"/>
    <w:rsid w:val="00690D2E"/>
    <w:rsid w:val="00690DAE"/>
    <w:rsid w:val="00690E69"/>
    <w:rsid w:val="006910B9"/>
    <w:rsid w:val="0069154D"/>
    <w:rsid w:val="00691830"/>
    <w:rsid w:val="0069189A"/>
    <w:rsid w:val="006921FF"/>
    <w:rsid w:val="0069278C"/>
    <w:rsid w:val="006928ED"/>
    <w:rsid w:val="00692C0C"/>
    <w:rsid w:val="00692F70"/>
    <w:rsid w:val="0069304B"/>
    <w:rsid w:val="00693849"/>
    <w:rsid w:val="00693B5A"/>
    <w:rsid w:val="0069411A"/>
    <w:rsid w:val="0069436A"/>
    <w:rsid w:val="00694DBE"/>
    <w:rsid w:val="0069542B"/>
    <w:rsid w:val="006965CF"/>
    <w:rsid w:val="006966CD"/>
    <w:rsid w:val="0069682E"/>
    <w:rsid w:val="0069694F"/>
    <w:rsid w:val="0069737E"/>
    <w:rsid w:val="00697664"/>
    <w:rsid w:val="0069790C"/>
    <w:rsid w:val="00697E73"/>
    <w:rsid w:val="006A02FB"/>
    <w:rsid w:val="006A0707"/>
    <w:rsid w:val="006A07C7"/>
    <w:rsid w:val="006A0A9E"/>
    <w:rsid w:val="006A0D49"/>
    <w:rsid w:val="006A0DE8"/>
    <w:rsid w:val="006A1533"/>
    <w:rsid w:val="006A1E59"/>
    <w:rsid w:val="006A1E68"/>
    <w:rsid w:val="006A1EE1"/>
    <w:rsid w:val="006A2865"/>
    <w:rsid w:val="006A29F3"/>
    <w:rsid w:val="006A2FEF"/>
    <w:rsid w:val="006A319F"/>
    <w:rsid w:val="006A359D"/>
    <w:rsid w:val="006A35B2"/>
    <w:rsid w:val="006A3BE7"/>
    <w:rsid w:val="006A3DED"/>
    <w:rsid w:val="006A474C"/>
    <w:rsid w:val="006A4997"/>
    <w:rsid w:val="006A4A21"/>
    <w:rsid w:val="006A55A9"/>
    <w:rsid w:val="006A599B"/>
    <w:rsid w:val="006A5E39"/>
    <w:rsid w:val="006A5E73"/>
    <w:rsid w:val="006A6296"/>
    <w:rsid w:val="006A67B4"/>
    <w:rsid w:val="006A68E7"/>
    <w:rsid w:val="006A6960"/>
    <w:rsid w:val="006A6AFA"/>
    <w:rsid w:val="006A6CA4"/>
    <w:rsid w:val="006A7353"/>
    <w:rsid w:val="006A7465"/>
    <w:rsid w:val="006A747C"/>
    <w:rsid w:val="006A775F"/>
    <w:rsid w:val="006A7A60"/>
    <w:rsid w:val="006A7DAA"/>
    <w:rsid w:val="006A7F42"/>
    <w:rsid w:val="006B023A"/>
    <w:rsid w:val="006B0241"/>
    <w:rsid w:val="006B056C"/>
    <w:rsid w:val="006B0864"/>
    <w:rsid w:val="006B0D5C"/>
    <w:rsid w:val="006B0F41"/>
    <w:rsid w:val="006B110F"/>
    <w:rsid w:val="006B195D"/>
    <w:rsid w:val="006B1F17"/>
    <w:rsid w:val="006B206A"/>
    <w:rsid w:val="006B20B3"/>
    <w:rsid w:val="006B20CC"/>
    <w:rsid w:val="006B24B6"/>
    <w:rsid w:val="006B2547"/>
    <w:rsid w:val="006B26E9"/>
    <w:rsid w:val="006B2AC1"/>
    <w:rsid w:val="006B2C1E"/>
    <w:rsid w:val="006B2D30"/>
    <w:rsid w:val="006B2E57"/>
    <w:rsid w:val="006B35AD"/>
    <w:rsid w:val="006B3BB7"/>
    <w:rsid w:val="006B4757"/>
    <w:rsid w:val="006B4B52"/>
    <w:rsid w:val="006B4D75"/>
    <w:rsid w:val="006B5069"/>
    <w:rsid w:val="006B5128"/>
    <w:rsid w:val="006B594A"/>
    <w:rsid w:val="006B5F79"/>
    <w:rsid w:val="006B629C"/>
    <w:rsid w:val="006B67C2"/>
    <w:rsid w:val="006B6C32"/>
    <w:rsid w:val="006B70F5"/>
    <w:rsid w:val="006B7F93"/>
    <w:rsid w:val="006B7FA1"/>
    <w:rsid w:val="006C00B1"/>
    <w:rsid w:val="006C00C4"/>
    <w:rsid w:val="006C0499"/>
    <w:rsid w:val="006C0821"/>
    <w:rsid w:val="006C0EEF"/>
    <w:rsid w:val="006C1102"/>
    <w:rsid w:val="006C1312"/>
    <w:rsid w:val="006C148D"/>
    <w:rsid w:val="006C1807"/>
    <w:rsid w:val="006C1A8E"/>
    <w:rsid w:val="006C1DA6"/>
    <w:rsid w:val="006C2370"/>
    <w:rsid w:val="006C274E"/>
    <w:rsid w:val="006C2C25"/>
    <w:rsid w:val="006C3259"/>
    <w:rsid w:val="006C3E37"/>
    <w:rsid w:val="006C3E70"/>
    <w:rsid w:val="006C449B"/>
    <w:rsid w:val="006C49AC"/>
    <w:rsid w:val="006C4D5D"/>
    <w:rsid w:val="006C5355"/>
    <w:rsid w:val="006C58B0"/>
    <w:rsid w:val="006C5969"/>
    <w:rsid w:val="006C5BFE"/>
    <w:rsid w:val="006C5E37"/>
    <w:rsid w:val="006C5F20"/>
    <w:rsid w:val="006C606A"/>
    <w:rsid w:val="006C65C7"/>
    <w:rsid w:val="006C709F"/>
    <w:rsid w:val="006C716C"/>
    <w:rsid w:val="006C73D9"/>
    <w:rsid w:val="006C73DB"/>
    <w:rsid w:val="006C74DB"/>
    <w:rsid w:val="006C79E5"/>
    <w:rsid w:val="006C7CAB"/>
    <w:rsid w:val="006C7EBE"/>
    <w:rsid w:val="006D026C"/>
    <w:rsid w:val="006D0A39"/>
    <w:rsid w:val="006D0B46"/>
    <w:rsid w:val="006D0C75"/>
    <w:rsid w:val="006D0C78"/>
    <w:rsid w:val="006D0C7B"/>
    <w:rsid w:val="006D0D1D"/>
    <w:rsid w:val="006D0DEA"/>
    <w:rsid w:val="006D16AD"/>
    <w:rsid w:val="006D16BA"/>
    <w:rsid w:val="006D1905"/>
    <w:rsid w:val="006D1B8A"/>
    <w:rsid w:val="006D1FE8"/>
    <w:rsid w:val="006D203A"/>
    <w:rsid w:val="006D214C"/>
    <w:rsid w:val="006D21DD"/>
    <w:rsid w:val="006D2A05"/>
    <w:rsid w:val="006D2C0E"/>
    <w:rsid w:val="006D2F8E"/>
    <w:rsid w:val="006D34BB"/>
    <w:rsid w:val="006D3E71"/>
    <w:rsid w:val="006D42B2"/>
    <w:rsid w:val="006D44C0"/>
    <w:rsid w:val="006D5887"/>
    <w:rsid w:val="006D5938"/>
    <w:rsid w:val="006D5AC9"/>
    <w:rsid w:val="006D5E48"/>
    <w:rsid w:val="006D5EA0"/>
    <w:rsid w:val="006D6063"/>
    <w:rsid w:val="006D6429"/>
    <w:rsid w:val="006D6456"/>
    <w:rsid w:val="006D6465"/>
    <w:rsid w:val="006D6767"/>
    <w:rsid w:val="006D6871"/>
    <w:rsid w:val="006D6A17"/>
    <w:rsid w:val="006D6EC0"/>
    <w:rsid w:val="006D7381"/>
    <w:rsid w:val="006D75D9"/>
    <w:rsid w:val="006D76B6"/>
    <w:rsid w:val="006D7E17"/>
    <w:rsid w:val="006E000E"/>
    <w:rsid w:val="006E0299"/>
    <w:rsid w:val="006E02FF"/>
    <w:rsid w:val="006E0969"/>
    <w:rsid w:val="006E0B80"/>
    <w:rsid w:val="006E0D42"/>
    <w:rsid w:val="006E0F12"/>
    <w:rsid w:val="006E12BA"/>
    <w:rsid w:val="006E12FA"/>
    <w:rsid w:val="006E1540"/>
    <w:rsid w:val="006E17EC"/>
    <w:rsid w:val="006E1D3D"/>
    <w:rsid w:val="006E2554"/>
    <w:rsid w:val="006E2707"/>
    <w:rsid w:val="006E2C0C"/>
    <w:rsid w:val="006E2DC7"/>
    <w:rsid w:val="006E2F8B"/>
    <w:rsid w:val="006E37F6"/>
    <w:rsid w:val="006E38FC"/>
    <w:rsid w:val="006E3A5E"/>
    <w:rsid w:val="006E482F"/>
    <w:rsid w:val="006E49A0"/>
    <w:rsid w:val="006E4DE6"/>
    <w:rsid w:val="006E4DFB"/>
    <w:rsid w:val="006E5041"/>
    <w:rsid w:val="006E51DB"/>
    <w:rsid w:val="006E5307"/>
    <w:rsid w:val="006E5820"/>
    <w:rsid w:val="006E5ACC"/>
    <w:rsid w:val="006E5DB7"/>
    <w:rsid w:val="006E62C5"/>
    <w:rsid w:val="006E6720"/>
    <w:rsid w:val="006E6864"/>
    <w:rsid w:val="006E692A"/>
    <w:rsid w:val="006E704E"/>
    <w:rsid w:val="006E70EC"/>
    <w:rsid w:val="006E7273"/>
    <w:rsid w:val="006E7B01"/>
    <w:rsid w:val="006E7C93"/>
    <w:rsid w:val="006F001B"/>
    <w:rsid w:val="006F0E6C"/>
    <w:rsid w:val="006F1019"/>
    <w:rsid w:val="006F1046"/>
    <w:rsid w:val="006F1611"/>
    <w:rsid w:val="006F1ADD"/>
    <w:rsid w:val="006F1AE1"/>
    <w:rsid w:val="006F1EF3"/>
    <w:rsid w:val="006F21EE"/>
    <w:rsid w:val="006F258A"/>
    <w:rsid w:val="006F289B"/>
    <w:rsid w:val="006F2B4D"/>
    <w:rsid w:val="006F2EE0"/>
    <w:rsid w:val="006F2F83"/>
    <w:rsid w:val="006F322D"/>
    <w:rsid w:val="006F36C8"/>
    <w:rsid w:val="006F39DA"/>
    <w:rsid w:val="006F3A60"/>
    <w:rsid w:val="006F3B3E"/>
    <w:rsid w:val="006F3F7E"/>
    <w:rsid w:val="006F4383"/>
    <w:rsid w:val="006F45F3"/>
    <w:rsid w:val="006F49DA"/>
    <w:rsid w:val="006F4AD1"/>
    <w:rsid w:val="006F5209"/>
    <w:rsid w:val="006F5274"/>
    <w:rsid w:val="006F5A8D"/>
    <w:rsid w:val="006F5B38"/>
    <w:rsid w:val="006F5C89"/>
    <w:rsid w:val="006F5EA7"/>
    <w:rsid w:val="006F6010"/>
    <w:rsid w:val="006F6028"/>
    <w:rsid w:val="006F6090"/>
    <w:rsid w:val="006F60F2"/>
    <w:rsid w:val="006F645F"/>
    <w:rsid w:val="006F6AE3"/>
    <w:rsid w:val="006F6C38"/>
    <w:rsid w:val="006F6C79"/>
    <w:rsid w:val="006F6FD9"/>
    <w:rsid w:val="006F6FFF"/>
    <w:rsid w:val="006F714B"/>
    <w:rsid w:val="006F728B"/>
    <w:rsid w:val="007002A6"/>
    <w:rsid w:val="007007D7"/>
    <w:rsid w:val="00700D81"/>
    <w:rsid w:val="00701891"/>
    <w:rsid w:val="00701B28"/>
    <w:rsid w:val="00701B6E"/>
    <w:rsid w:val="00701BF5"/>
    <w:rsid w:val="007021EA"/>
    <w:rsid w:val="007022AC"/>
    <w:rsid w:val="00702400"/>
    <w:rsid w:val="00702457"/>
    <w:rsid w:val="007024DF"/>
    <w:rsid w:val="00702D94"/>
    <w:rsid w:val="00702E8C"/>
    <w:rsid w:val="00703157"/>
    <w:rsid w:val="0070352A"/>
    <w:rsid w:val="00703549"/>
    <w:rsid w:val="007037F9"/>
    <w:rsid w:val="007044DA"/>
    <w:rsid w:val="00704ADF"/>
    <w:rsid w:val="00705435"/>
    <w:rsid w:val="0070544B"/>
    <w:rsid w:val="00705668"/>
    <w:rsid w:val="007058A2"/>
    <w:rsid w:val="00705A6F"/>
    <w:rsid w:val="007061EF"/>
    <w:rsid w:val="007062EF"/>
    <w:rsid w:val="00706640"/>
    <w:rsid w:val="007067BF"/>
    <w:rsid w:val="007067EC"/>
    <w:rsid w:val="00706A3C"/>
    <w:rsid w:val="00706AC2"/>
    <w:rsid w:val="00706F30"/>
    <w:rsid w:val="00707164"/>
    <w:rsid w:val="0070785E"/>
    <w:rsid w:val="007100A6"/>
    <w:rsid w:val="007108F7"/>
    <w:rsid w:val="00710A0F"/>
    <w:rsid w:val="00710BAA"/>
    <w:rsid w:val="00711269"/>
    <w:rsid w:val="0071147C"/>
    <w:rsid w:val="007117A1"/>
    <w:rsid w:val="007118AF"/>
    <w:rsid w:val="0071195D"/>
    <w:rsid w:val="00711990"/>
    <w:rsid w:val="00711C0E"/>
    <w:rsid w:val="00711F2E"/>
    <w:rsid w:val="00712194"/>
    <w:rsid w:val="00712355"/>
    <w:rsid w:val="007124F5"/>
    <w:rsid w:val="007125E2"/>
    <w:rsid w:val="0071267C"/>
    <w:rsid w:val="00712B7C"/>
    <w:rsid w:val="00712F73"/>
    <w:rsid w:val="00713EB5"/>
    <w:rsid w:val="00713F8B"/>
    <w:rsid w:val="007142C8"/>
    <w:rsid w:val="0071454A"/>
    <w:rsid w:val="00714643"/>
    <w:rsid w:val="00714990"/>
    <w:rsid w:val="00714C04"/>
    <w:rsid w:val="00715055"/>
    <w:rsid w:val="0071508A"/>
    <w:rsid w:val="007152DF"/>
    <w:rsid w:val="0071545E"/>
    <w:rsid w:val="00715B55"/>
    <w:rsid w:val="00715B95"/>
    <w:rsid w:val="00715F8D"/>
    <w:rsid w:val="00715FF8"/>
    <w:rsid w:val="00716FB2"/>
    <w:rsid w:val="0071701E"/>
    <w:rsid w:val="007171C5"/>
    <w:rsid w:val="007174CB"/>
    <w:rsid w:val="00717753"/>
    <w:rsid w:val="00717911"/>
    <w:rsid w:val="0072002C"/>
    <w:rsid w:val="00720327"/>
    <w:rsid w:val="00720693"/>
    <w:rsid w:val="007211BB"/>
    <w:rsid w:val="007211EF"/>
    <w:rsid w:val="007218B3"/>
    <w:rsid w:val="00721A38"/>
    <w:rsid w:val="00721E1B"/>
    <w:rsid w:val="007221D9"/>
    <w:rsid w:val="00722898"/>
    <w:rsid w:val="00722AA2"/>
    <w:rsid w:val="00722ACF"/>
    <w:rsid w:val="00722EFF"/>
    <w:rsid w:val="0072357D"/>
    <w:rsid w:val="007236E9"/>
    <w:rsid w:val="007239AC"/>
    <w:rsid w:val="00723A29"/>
    <w:rsid w:val="00723B2F"/>
    <w:rsid w:val="00723BBD"/>
    <w:rsid w:val="00723E91"/>
    <w:rsid w:val="007240C1"/>
    <w:rsid w:val="007244B8"/>
    <w:rsid w:val="00724582"/>
    <w:rsid w:val="00724A42"/>
    <w:rsid w:val="00724E69"/>
    <w:rsid w:val="007256B7"/>
    <w:rsid w:val="00725834"/>
    <w:rsid w:val="00725AFD"/>
    <w:rsid w:val="00725DA3"/>
    <w:rsid w:val="00726110"/>
    <w:rsid w:val="00726179"/>
    <w:rsid w:val="00726593"/>
    <w:rsid w:val="007266A1"/>
    <w:rsid w:val="00726AFC"/>
    <w:rsid w:val="00726D79"/>
    <w:rsid w:val="00727233"/>
    <w:rsid w:val="00727385"/>
    <w:rsid w:val="0072792E"/>
    <w:rsid w:val="007279CB"/>
    <w:rsid w:val="0073018F"/>
    <w:rsid w:val="0073041A"/>
    <w:rsid w:val="00730581"/>
    <w:rsid w:val="00730DF0"/>
    <w:rsid w:val="00730E58"/>
    <w:rsid w:val="00731564"/>
    <w:rsid w:val="0073181F"/>
    <w:rsid w:val="00731820"/>
    <w:rsid w:val="00732148"/>
    <w:rsid w:val="007326B0"/>
    <w:rsid w:val="00732B2C"/>
    <w:rsid w:val="00732E76"/>
    <w:rsid w:val="00732F17"/>
    <w:rsid w:val="007331C0"/>
    <w:rsid w:val="0073345F"/>
    <w:rsid w:val="0073396B"/>
    <w:rsid w:val="00733A5A"/>
    <w:rsid w:val="007340AF"/>
    <w:rsid w:val="00734703"/>
    <w:rsid w:val="00734774"/>
    <w:rsid w:val="00734DFA"/>
    <w:rsid w:val="00734F49"/>
    <w:rsid w:val="0073545F"/>
    <w:rsid w:val="007355D0"/>
    <w:rsid w:val="00735750"/>
    <w:rsid w:val="00735861"/>
    <w:rsid w:val="00735AEF"/>
    <w:rsid w:val="00735CDD"/>
    <w:rsid w:val="00735D64"/>
    <w:rsid w:val="00735FB3"/>
    <w:rsid w:val="00735FC8"/>
    <w:rsid w:val="0073611A"/>
    <w:rsid w:val="0073673E"/>
    <w:rsid w:val="007368E5"/>
    <w:rsid w:val="00736A09"/>
    <w:rsid w:val="00736E42"/>
    <w:rsid w:val="0073706F"/>
    <w:rsid w:val="00737399"/>
    <w:rsid w:val="00737883"/>
    <w:rsid w:val="00737D13"/>
    <w:rsid w:val="00737E6F"/>
    <w:rsid w:val="00740575"/>
    <w:rsid w:val="00740D84"/>
    <w:rsid w:val="00741040"/>
    <w:rsid w:val="0074165D"/>
    <w:rsid w:val="007416D8"/>
    <w:rsid w:val="0074193E"/>
    <w:rsid w:val="007419E5"/>
    <w:rsid w:val="00741A98"/>
    <w:rsid w:val="00741C11"/>
    <w:rsid w:val="00741C7C"/>
    <w:rsid w:val="007423E3"/>
    <w:rsid w:val="00742502"/>
    <w:rsid w:val="007427EB"/>
    <w:rsid w:val="00742AA9"/>
    <w:rsid w:val="00743053"/>
    <w:rsid w:val="007437C6"/>
    <w:rsid w:val="00743A1E"/>
    <w:rsid w:val="00743C40"/>
    <w:rsid w:val="0074416B"/>
    <w:rsid w:val="0074416D"/>
    <w:rsid w:val="00744A7E"/>
    <w:rsid w:val="00744C47"/>
    <w:rsid w:val="00744FE0"/>
    <w:rsid w:val="00745371"/>
    <w:rsid w:val="0074546E"/>
    <w:rsid w:val="0074547E"/>
    <w:rsid w:val="007456B6"/>
    <w:rsid w:val="0074571B"/>
    <w:rsid w:val="00745C50"/>
    <w:rsid w:val="00745CC3"/>
    <w:rsid w:val="007461C7"/>
    <w:rsid w:val="00746A0F"/>
    <w:rsid w:val="00746A6B"/>
    <w:rsid w:val="00746AC1"/>
    <w:rsid w:val="00746C85"/>
    <w:rsid w:val="00746FA2"/>
    <w:rsid w:val="00747765"/>
    <w:rsid w:val="00747959"/>
    <w:rsid w:val="007479F5"/>
    <w:rsid w:val="00747A42"/>
    <w:rsid w:val="00747D8B"/>
    <w:rsid w:val="007501BB"/>
    <w:rsid w:val="00750462"/>
    <w:rsid w:val="00750EAB"/>
    <w:rsid w:val="007514EA"/>
    <w:rsid w:val="00751609"/>
    <w:rsid w:val="007518B7"/>
    <w:rsid w:val="00752272"/>
    <w:rsid w:val="007522DC"/>
    <w:rsid w:val="007525BC"/>
    <w:rsid w:val="00752A68"/>
    <w:rsid w:val="00753076"/>
    <w:rsid w:val="0075341A"/>
    <w:rsid w:val="00753BB9"/>
    <w:rsid w:val="00754119"/>
    <w:rsid w:val="00754231"/>
    <w:rsid w:val="0075433A"/>
    <w:rsid w:val="00754A64"/>
    <w:rsid w:val="00754C38"/>
    <w:rsid w:val="00754C7A"/>
    <w:rsid w:val="00754D00"/>
    <w:rsid w:val="007551B4"/>
    <w:rsid w:val="0075538F"/>
    <w:rsid w:val="00755551"/>
    <w:rsid w:val="00755668"/>
    <w:rsid w:val="00755A8B"/>
    <w:rsid w:val="00755BC8"/>
    <w:rsid w:val="00755E0F"/>
    <w:rsid w:val="00756062"/>
    <w:rsid w:val="007561CC"/>
    <w:rsid w:val="007568E6"/>
    <w:rsid w:val="00757854"/>
    <w:rsid w:val="00757B6A"/>
    <w:rsid w:val="00757DA1"/>
    <w:rsid w:val="007602C9"/>
    <w:rsid w:val="00760409"/>
    <w:rsid w:val="007604A4"/>
    <w:rsid w:val="0076052B"/>
    <w:rsid w:val="00760768"/>
    <w:rsid w:val="0076076D"/>
    <w:rsid w:val="00761559"/>
    <w:rsid w:val="0076156C"/>
    <w:rsid w:val="00761984"/>
    <w:rsid w:val="00761B6B"/>
    <w:rsid w:val="00762AC8"/>
    <w:rsid w:val="00762B1C"/>
    <w:rsid w:val="00763353"/>
    <w:rsid w:val="007637EC"/>
    <w:rsid w:val="00763C88"/>
    <w:rsid w:val="00763FEF"/>
    <w:rsid w:val="00764016"/>
    <w:rsid w:val="0076425A"/>
    <w:rsid w:val="00764460"/>
    <w:rsid w:val="0076446F"/>
    <w:rsid w:val="00764EB0"/>
    <w:rsid w:val="00764EF2"/>
    <w:rsid w:val="00764F8A"/>
    <w:rsid w:val="007653E5"/>
    <w:rsid w:val="00765B63"/>
    <w:rsid w:val="00765BD2"/>
    <w:rsid w:val="00765C4B"/>
    <w:rsid w:val="00765D49"/>
    <w:rsid w:val="00765E6F"/>
    <w:rsid w:val="00765EA7"/>
    <w:rsid w:val="00765F3B"/>
    <w:rsid w:val="00766129"/>
    <w:rsid w:val="00766178"/>
    <w:rsid w:val="007663BD"/>
    <w:rsid w:val="00766EA6"/>
    <w:rsid w:val="00766F0F"/>
    <w:rsid w:val="00766FF5"/>
    <w:rsid w:val="007676BF"/>
    <w:rsid w:val="00767911"/>
    <w:rsid w:val="00767A54"/>
    <w:rsid w:val="007701AF"/>
    <w:rsid w:val="00770489"/>
    <w:rsid w:val="00770A77"/>
    <w:rsid w:val="00770B61"/>
    <w:rsid w:val="00770C52"/>
    <w:rsid w:val="00771089"/>
    <w:rsid w:val="007719FE"/>
    <w:rsid w:val="00771A6C"/>
    <w:rsid w:val="00771B34"/>
    <w:rsid w:val="00771BD5"/>
    <w:rsid w:val="007724CF"/>
    <w:rsid w:val="00772ACD"/>
    <w:rsid w:val="00772DB4"/>
    <w:rsid w:val="00772DBB"/>
    <w:rsid w:val="007737FD"/>
    <w:rsid w:val="00773E36"/>
    <w:rsid w:val="007740B8"/>
    <w:rsid w:val="0077481D"/>
    <w:rsid w:val="00774B25"/>
    <w:rsid w:val="0077595E"/>
    <w:rsid w:val="00775989"/>
    <w:rsid w:val="00775ACA"/>
    <w:rsid w:val="00775B8F"/>
    <w:rsid w:val="00776DDA"/>
    <w:rsid w:val="00777143"/>
    <w:rsid w:val="0077794E"/>
    <w:rsid w:val="00780FAC"/>
    <w:rsid w:val="007811F5"/>
    <w:rsid w:val="0078143F"/>
    <w:rsid w:val="00781AC1"/>
    <w:rsid w:val="00781B85"/>
    <w:rsid w:val="00781DCF"/>
    <w:rsid w:val="0078214E"/>
    <w:rsid w:val="007826BD"/>
    <w:rsid w:val="00782866"/>
    <w:rsid w:val="00783DAC"/>
    <w:rsid w:val="00783F3A"/>
    <w:rsid w:val="00783F3F"/>
    <w:rsid w:val="00784267"/>
    <w:rsid w:val="007844E7"/>
    <w:rsid w:val="007849C9"/>
    <w:rsid w:val="00784A66"/>
    <w:rsid w:val="00784AEC"/>
    <w:rsid w:val="00784B00"/>
    <w:rsid w:val="0078567A"/>
    <w:rsid w:val="00785775"/>
    <w:rsid w:val="00785904"/>
    <w:rsid w:val="00785941"/>
    <w:rsid w:val="00785D4A"/>
    <w:rsid w:val="00785FE0"/>
    <w:rsid w:val="007860CB"/>
    <w:rsid w:val="00786430"/>
    <w:rsid w:val="00786511"/>
    <w:rsid w:val="007869FB"/>
    <w:rsid w:val="00786B7E"/>
    <w:rsid w:val="00786CF1"/>
    <w:rsid w:val="007870D9"/>
    <w:rsid w:val="00787198"/>
    <w:rsid w:val="0078743A"/>
    <w:rsid w:val="007875D0"/>
    <w:rsid w:val="00787794"/>
    <w:rsid w:val="00787EF5"/>
    <w:rsid w:val="0079008D"/>
    <w:rsid w:val="007901D6"/>
    <w:rsid w:val="0079062C"/>
    <w:rsid w:val="00790730"/>
    <w:rsid w:val="0079081F"/>
    <w:rsid w:val="00790E06"/>
    <w:rsid w:val="00790FF2"/>
    <w:rsid w:val="007913D0"/>
    <w:rsid w:val="00791625"/>
    <w:rsid w:val="007916D2"/>
    <w:rsid w:val="007918E1"/>
    <w:rsid w:val="00791B76"/>
    <w:rsid w:val="00791F2C"/>
    <w:rsid w:val="00792135"/>
    <w:rsid w:val="00792838"/>
    <w:rsid w:val="007929A6"/>
    <w:rsid w:val="00792ECE"/>
    <w:rsid w:val="00792F22"/>
    <w:rsid w:val="007933AE"/>
    <w:rsid w:val="00793A3B"/>
    <w:rsid w:val="007940C8"/>
    <w:rsid w:val="00794142"/>
    <w:rsid w:val="0079442A"/>
    <w:rsid w:val="0079470A"/>
    <w:rsid w:val="0079495F"/>
    <w:rsid w:val="00794A84"/>
    <w:rsid w:val="00794A9F"/>
    <w:rsid w:val="00794E3B"/>
    <w:rsid w:val="007952E5"/>
    <w:rsid w:val="00795965"/>
    <w:rsid w:val="00795A77"/>
    <w:rsid w:val="00796BBC"/>
    <w:rsid w:val="00796CDC"/>
    <w:rsid w:val="00797444"/>
    <w:rsid w:val="007977FE"/>
    <w:rsid w:val="007979E9"/>
    <w:rsid w:val="00797E24"/>
    <w:rsid w:val="00797EA8"/>
    <w:rsid w:val="007A02C0"/>
    <w:rsid w:val="007A14F8"/>
    <w:rsid w:val="007A1537"/>
    <w:rsid w:val="007A15A7"/>
    <w:rsid w:val="007A18D4"/>
    <w:rsid w:val="007A1DB9"/>
    <w:rsid w:val="007A2312"/>
    <w:rsid w:val="007A253E"/>
    <w:rsid w:val="007A259E"/>
    <w:rsid w:val="007A25F0"/>
    <w:rsid w:val="007A26D2"/>
    <w:rsid w:val="007A2FE7"/>
    <w:rsid w:val="007A30C6"/>
    <w:rsid w:val="007A3321"/>
    <w:rsid w:val="007A3512"/>
    <w:rsid w:val="007A3584"/>
    <w:rsid w:val="007A383F"/>
    <w:rsid w:val="007A4125"/>
    <w:rsid w:val="007A4AEC"/>
    <w:rsid w:val="007A4B21"/>
    <w:rsid w:val="007A4B74"/>
    <w:rsid w:val="007A50FE"/>
    <w:rsid w:val="007A542B"/>
    <w:rsid w:val="007A5574"/>
    <w:rsid w:val="007A58C1"/>
    <w:rsid w:val="007A5EAD"/>
    <w:rsid w:val="007A5FBE"/>
    <w:rsid w:val="007A6087"/>
    <w:rsid w:val="007A67BB"/>
    <w:rsid w:val="007A74D9"/>
    <w:rsid w:val="007A76C7"/>
    <w:rsid w:val="007A7748"/>
    <w:rsid w:val="007A7A63"/>
    <w:rsid w:val="007A7CD0"/>
    <w:rsid w:val="007A7DCA"/>
    <w:rsid w:val="007A7FE2"/>
    <w:rsid w:val="007B038F"/>
    <w:rsid w:val="007B0702"/>
    <w:rsid w:val="007B0A6F"/>
    <w:rsid w:val="007B0C7D"/>
    <w:rsid w:val="007B0D15"/>
    <w:rsid w:val="007B0FCD"/>
    <w:rsid w:val="007B128C"/>
    <w:rsid w:val="007B1304"/>
    <w:rsid w:val="007B1364"/>
    <w:rsid w:val="007B1532"/>
    <w:rsid w:val="007B1B12"/>
    <w:rsid w:val="007B1B7E"/>
    <w:rsid w:val="007B1CC2"/>
    <w:rsid w:val="007B25A1"/>
    <w:rsid w:val="007B3BBE"/>
    <w:rsid w:val="007B3C9E"/>
    <w:rsid w:val="007B4A9D"/>
    <w:rsid w:val="007B4DFC"/>
    <w:rsid w:val="007B4E17"/>
    <w:rsid w:val="007B58CB"/>
    <w:rsid w:val="007B5BC0"/>
    <w:rsid w:val="007B5DAF"/>
    <w:rsid w:val="007B64BC"/>
    <w:rsid w:val="007B6678"/>
    <w:rsid w:val="007B6C55"/>
    <w:rsid w:val="007B6EAB"/>
    <w:rsid w:val="007B6FAC"/>
    <w:rsid w:val="007B7158"/>
    <w:rsid w:val="007B7569"/>
    <w:rsid w:val="007B77D9"/>
    <w:rsid w:val="007B7D59"/>
    <w:rsid w:val="007C0748"/>
    <w:rsid w:val="007C0957"/>
    <w:rsid w:val="007C09BB"/>
    <w:rsid w:val="007C0ABE"/>
    <w:rsid w:val="007C1084"/>
    <w:rsid w:val="007C1604"/>
    <w:rsid w:val="007C1A2F"/>
    <w:rsid w:val="007C22F3"/>
    <w:rsid w:val="007C249B"/>
    <w:rsid w:val="007C264E"/>
    <w:rsid w:val="007C27F3"/>
    <w:rsid w:val="007C2E12"/>
    <w:rsid w:val="007C30EC"/>
    <w:rsid w:val="007C31DA"/>
    <w:rsid w:val="007C359B"/>
    <w:rsid w:val="007C39D2"/>
    <w:rsid w:val="007C3B60"/>
    <w:rsid w:val="007C407C"/>
    <w:rsid w:val="007C4443"/>
    <w:rsid w:val="007C4518"/>
    <w:rsid w:val="007C47C4"/>
    <w:rsid w:val="007C50C1"/>
    <w:rsid w:val="007C5679"/>
    <w:rsid w:val="007C5807"/>
    <w:rsid w:val="007C5EAA"/>
    <w:rsid w:val="007C5F30"/>
    <w:rsid w:val="007C66B1"/>
    <w:rsid w:val="007C6A58"/>
    <w:rsid w:val="007C71F5"/>
    <w:rsid w:val="007C74D1"/>
    <w:rsid w:val="007C76D1"/>
    <w:rsid w:val="007C775B"/>
    <w:rsid w:val="007C778A"/>
    <w:rsid w:val="007C7C0E"/>
    <w:rsid w:val="007C7D33"/>
    <w:rsid w:val="007C7F6F"/>
    <w:rsid w:val="007D0259"/>
    <w:rsid w:val="007D0508"/>
    <w:rsid w:val="007D0986"/>
    <w:rsid w:val="007D09D8"/>
    <w:rsid w:val="007D0D0E"/>
    <w:rsid w:val="007D104E"/>
    <w:rsid w:val="007D1AD1"/>
    <w:rsid w:val="007D2080"/>
    <w:rsid w:val="007D20C8"/>
    <w:rsid w:val="007D245C"/>
    <w:rsid w:val="007D2630"/>
    <w:rsid w:val="007D2B07"/>
    <w:rsid w:val="007D2C05"/>
    <w:rsid w:val="007D2C8C"/>
    <w:rsid w:val="007D2F0A"/>
    <w:rsid w:val="007D307A"/>
    <w:rsid w:val="007D3557"/>
    <w:rsid w:val="007D3610"/>
    <w:rsid w:val="007D3BE2"/>
    <w:rsid w:val="007D3E23"/>
    <w:rsid w:val="007D4281"/>
    <w:rsid w:val="007D4470"/>
    <w:rsid w:val="007D4CB5"/>
    <w:rsid w:val="007D4DC9"/>
    <w:rsid w:val="007D4E4B"/>
    <w:rsid w:val="007D4FDA"/>
    <w:rsid w:val="007D5109"/>
    <w:rsid w:val="007D55B9"/>
    <w:rsid w:val="007D57B2"/>
    <w:rsid w:val="007D5E8C"/>
    <w:rsid w:val="007D5EDF"/>
    <w:rsid w:val="007D6178"/>
    <w:rsid w:val="007D68FE"/>
    <w:rsid w:val="007D698C"/>
    <w:rsid w:val="007D69CD"/>
    <w:rsid w:val="007D7010"/>
    <w:rsid w:val="007D7065"/>
    <w:rsid w:val="007D7733"/>
    <w:rsid w:val="007E00A9"/>
    <w:rsid w:val="007E0119"/>
    <w:rsid w:val="007E0528"/>
    <w:rsid w:val="007E0A6A"/>
    <w:rsid w:val="007E0D60"/>
    <w:rsid w:val="007E1022"/>
    <w:rsid w:val="007E1115"/>
    <w:rsid w:val="007E14B5"/>
    <w:rsid w:val="007E14E7"/>
    <w:rsid w:val="007E1EA9"/>
    <w:rsid w:val="007E1F9F"/>
    <w:rsid w:val="007E208A"/>
    <w:rsid w:val="007E23D6"/>
    <w:rsid w:val="007E370A"/>
    <w:rsid w:val="007E3901"/>
    <w:rsid w:val="007E393D"/>
    <w:rsid w:val="007E3AC5"/>
    <w:rsid w:val="007E401A"/>
    <w:rsid w:val="007E40A8"/>
    <w:rsid w:val="007E41B9"/>
    <w:rsid w:val="007E45E3"/>
    <w:rsid w:val="007E4A04"/>
    <w:rsid w:val="007E502D"/>
    <w:rsid w:val="007E5272"/>
    <w:rsid w:val="007E5367"/>
    <w:rsid w:val="007E5674"/>
    <w:rsid w:val="007E57CA"/>
    <w:rsid w:val="007E57F3"/>
    <w:rsid w:val="007E5BEA"/>
    <w:rsid w:val="007E6095"/>
    <w:rsid w:val="007E63A7"/>
    <w:rsid w:val="007E657B"/>
    <w:rsid w:val="007E714B"/>
    <w:rsid w:val="007E7354"/>
    <w:rsid w:val="007E7740"/>
    <w:rsid w:val="007F0170"/>
    <w:rsid w:val="007F0206"/>
    <w:rsid w:val="007F0582"/>
    <w:rsid w:val="007F0BCF"/>
    <w:rsid w:val="007F1086"/>
    <w:rsid w:val="007F10AE"/>
    <w:rsid w:val="007F12D5"/>
    <w:rsid w:val="007F13F9"/>
    <w:rsid w:val="007F1822"/>
    <w:rsid w:val="007F2661"/>
    <w:rsid w:val="007F2841"/>
    <w:rsid w:val="007F32CD"/>
    <w:rsid w:val="007F35A4"/>
    <w:rsid w:val="007F3826"/>
    <w:rsid w:val="007F3E23"/>
    <w:rsid w:val="007F4562"/>
    <w:rsid w:val="007F4727"/>
    <w:rsid w:val="007F555E"/>
    <w:rsid w:val="007F57F4"/>
    <w:rsid w:val="007F5BE8"/>
    <w:rsid w:val="007F5FC6"/>
    <w:rsid w:val="007F6945"/>
    <w:rsid w:val="007F69FF"/>
    <w:rsid w:val="007F6D6D"/>
    <w:rsid w:val="007F6FE9"/>
    <w:rsid w:val="007F700B"/>
    <w:rsid w:val="007F710E"/>
    <w:rsid w:val="007F7739"/>
    <w:rsid w:val="007F77AF"/>
    <w:rsid w:val="007F7AE2"/>
    <w:rsid w:val="007F7D3D"/>
    <w:rsid w:val="00800B40"/>
    <w:rsid w:val="00800D51"/>
    <w:rsid w:val="00800EA4"/>
    <w:rsid w:val="00800EE0"/>
    <w:rsid w:val="00801040"/>
    <w:rsid w:val="00801740"/>
    <w:rsid w:val="00801B40"/>
    <w:rsid w:val="008022B8"/>
    <w:rsid w:val="0080232C"/>
    <w:rsid w:val="008024ED"/>
    <w:rsid w:val="00802517"/>
    <w:rsid w:val="00802B9F"/>
    <w:rsid w:val="00803773"/>
    <w:rsid w:val="00803B2A"/>
    <w:rsid w:val="00803BCA"/>
    <w:rsid w:val="008043E6"/>
    <w:rsid w:val="00804446"/>
    <w:rsid w:val="00804580"/>
    <w:rsid w:val="00804CC8"/>
    <w:rsid w:val="00804E8F"/>
    <w:rsid w:val="0080556B"/>
    <w:rsid w:val="008057DA"/>
    <w:rsid w:val="0080581B"/>
    <w:rsid w:val="0080582F"/>
    <w:rsid w:val="00805E48"/>
    <w:rsid w:val="00806862"/>
    <w:rsid w:val="00807091"/>
    <w:rsid w:val="00807570"/>
    <w:rsid w:val="00807A4F"/>
    <w:rsid w:val="00807A96"/>
    <w:rsid w:val="00807BC5"/>
    <w:rsid w:val="00810783"/>
    <w:rsid w:val="0081088D"/>
    <w:rsid w:val="008108E9"/>
    <w:rsid w:val="00810AB0"/>
    <w:rsid w:val="00810B08"/>
    <w:rsid w:val="00810BBD"/>
    <w:rsid w:val="00811228"/>
    <w:rsid w:val="008115D6"/>
    <w:rsid w:val="008118CE"/>
    <w:rsid w:val="00811FF4"/>
    <w:rsid w:val="008126AD"/>
    <w:rsid w:val="0081279B"/>
    <w:rsid w:val="008127FD"/>
    <w:rsid w:val="00812FBC"/>
    <w:rsid w:val="0081344F"/>
    <w:rsid w:val="0081345B"/>
    <w:rsid w:val="00813892"/>
    <w:rsid w:val="00813A50"/>
    <w:rsid w:val="00813E57"/>
    <w:rsid w:val="0081424A"/>
    <w:rsid w:val="008144E8"/>
    <w:rsid w:val="008147D8"/>
    <w:rsid w:val="00814896"/>
    <w:rsid w:val="00814A03"/>
    <w:rsid w:val="008155EA"/>
    <w:rsid w:val="00815864"/>
    <w:rsid w:val="008159C9"/>
    <w:rsid w:val="00815DD1"/>
    <w:rsid w:val="00815EE7"/>
    <w:rsid w:val="0081618E"/>
    <w:rsid w:val="008161C6"/>
    <w:rsid w:val="0081745E"/>
    <w:rsid w:val="008178C4"/>
    <w:rsid w:val="008202F2"/>
    <w:rsid w:val="00820634"/>
    <w:rsid w:val="0082079C"/>
    <w:rsid w:val="00820823"/>
    <w:rsid w:val="008211DC"/>
    <w:rsid w:val="008212E2"/>
    <w:rsid w:val="0082132F"/>
    <w:rsid w:val="00821B07"/>
    <w:rsid w:val="00821C60"/>
    <w:rsid w:val="00821D01"/>
    <w:rsid w:val="008228F7"/>
    <w:rsid w:val="00822D36"/>
    <w:rsid w:val="0082430B"/>
    <w:rsid w:val="00824DCF"/>
    <w:rsid w:val="00824F2F"/>
    <w:rsid w:val="00824F69"/>
    <w:rsid w:val="0082535D"/>
    <w:rsid w:val="00825503"/>
    <w:rsid w:val="008257CE"/>
    <w:rsid w:val="008257D2"/>
    <w:rsid w:val="00825B38"/>
    <w:rsid w:val="00825CEB"/>
    <w:rsid w:val="0082618E"/>
    <w:rsid w:val="00826806"/>
    <w:rsid w:val="008271A0"/>
    <w:rsid w:val="008279CB"/>
    <w:rsid w:val="00827A63"/>
    <w:rsid w:val="00827D0D"/>
    <w:rsid w:val="00830106"/>
    <w:rsid w:val="00830B55"/>
    <w:rsid w:val="00830B93"/>
    <w:rsid w:val="00830EB0"/>
    <w:rsid w:val="00831137"/>
    <w:rsid w:val="00831322"/>
    <w:rsid w:val="00831EDD"/>
    <w:rsid w:val="008323A7"/>
    <w:rsid w:val="008324E8"/>
    <w:rsid w:val="00832768"/>
    <w:rsid w:val="008328CF"/>
    <w:rsid w:val="00832A0B"/>
    <w:rsid w:val="00832D07"/>
    <w:rsid w:val="00833274"/>
    <w:rsid w:val="008336FF"/>
    <w:rsid w:val="00833DBA"/>
    <w:rsid w:val="008340FF"/>
    <w:rsid w:val="008342E9"/>
    <w:rsid w:val="00834588"/>
    <w:rsid w:val="0083464A"/>
    <w:rsid w:val="0083482A"/>
    <w:rsid w:val="0083499F"/>
    <w:rsid w:val="00834A30"/>
    <w:rsid w:val="00834BD1"/>
    <w:rsid w:val="00834BF1"/>
    <w:rsid w:val="008356D6"/>
    <w:rsid w:val="0083582B"/>
    <w:rsid w:val="00835898"/>
    <w:rsid w:val="008360A2"/>
    <w:rsid w:val="00836649"/>
    <w:rsid w:val="00836B34"/>
    <w:rsid w:val="00836ED0"/>
    <w:rsid w:val="00836FA6"/>
    <w:rsid w:val="0083721B"/>
    <w:rsid w:val="008378C1"/>
    <w:rsid w:val="00837E7D"/>
    <w:rsid w:val="00840063"/>
    <w:rsid w:val="0084037F"/>
    <w:rsid w:val="0084080D"/>
    <w:rsid w:val="008408BB"/>
    <w:rsid w:val="00840915"/>
    <w:rsid w:val="00840ADB"/>
    <w:rsid w:val="00840EDF"/>
    <w:rsid w:val="0084117D"/>
    <w:rsid w:val="008414A8"/>
    <w:rsid w:val="0084166F"/>
    <w:rsid w:val="008421F0"/>
    <w:rsid w:val="00842270"/>
    <w:rsid w:val="008426B4"/>
    <w:rsid w:val="00842AFA"/>
    <w:rsid w:val="00842B16"/>
    <w:rsid w:val="0084315F"/>
    <w:rsid w:val="00843794"/>
    <w:rsid w:val="00843B36"/>
    <w:rsid w:val="00843C98"/>
    <w:rsid w:val="00843EE5"/>
    <w:rsid w:val="00843F51"/>
    <w:rsid w:val="0084404C"/>
    <w:rsid w:val="00844741"/>
    <w:rsid w:val="00844B8B"/>
    <w:rsid w:val="00845553"/>
    <w:rsid w:val="00845569"/>
    <w:rsid w:val="00845AC0"/>
    <w:rsid w:val="00845F0A"/>
    <w:rsid w:val="0084616A"/>
    <w:rsid w:val="0084647C"/>
    <w:rsid w:val="00846536"/>
    <w:rsid w:val="008466F1"/>
    <w:rsid w:val="00846712"/>
    <w:rsid w:val="0084674C"/>
    <w:rsid w:val="008467A8"/>
    <w:rsid w:val="00847374"/>
    <w:rsid w:val="008475BB"/>
    <w:rsid w:val="00847949"/>
    <w:rsid w:val="00847CD0"/>
    <w:rsid w:val="00850157"/>
    <w:rsid w:val="008506FC"/>
    <w:rsid w:val="00850773"/>
    <w:rsid w:val="008507F1"/>
    <w:rsid w:val="00850BDE"/>
    <w:rsid w:val="00850C2C"/>
    <w:rsid w:val="00850F7C"/>
    <w:rsid w:val="0085131D"/>
    <w:rsid w:val="00851792"/>
    <w:rsid w:val="00851808"/>
    <w:rsid w:val="00851E78"/>
    <w:rsid w:val="00851EC5"/>
    <w:rsid w:val="0085223E"/>
    <w:rsid w:val="00852526"/>
    <w:rsid w:val="008526CB"/>
    <w:rsid w:val="00852BCE"/>
    <w:rsid w:val="00852E61"/>
    <w:rsid w:val="008533BB"/>
    <w:rsid w:val="008534C5"/>
    <w:rsid w:val="008536EF"/>
    <w:rsid w:val="00853800"/>
    <w:rsid w:val="00853B6A"/>
    <w:rsid w:val="008543B4"/>
    <w:rsid w:val="008546B7"/>
    <w:rsid w:val="008547B4"/>
    <w:rsid w:val="008547CF"/>
    <w:rsid w:val="00855383"/>
    <w:rsid w:val="008558DD"/>
    <w:rsid w:val="00855AED"/>
    <w:rsid w:val="00855EA6"/>
    <w:rsid w:val="008560F5"/>
    <w:rsid w:val="008566F2"/>
    <w:rsid w:val="00856768"/>
    <w:rsid w:val="00856A8E"/>
    <w:rsid w:val="00856ADC"/>
    <w:rsid w:val="00856C33"/>
    <w:rsid w:val="00856C6D"/>
    <w:rsid w:val="00857123"/>
    <w:rsid w:val="0085728F"/>
    <w:rsid w:val="00857871"/>
    <w:rsid w:val="008603D8"/>
    <w:rsid w:val="00860466"/>
    <w:rsid w:val="00860503"/>
    <w:rsid w:val="00860975"/>
    <w:rsid w:val="00860E8D"/>
    <w:rsid w:val="008612EC"/>
    <w:rsid w:val="00862097"/>
    <w:rsid w:val="00862728"/>
    <w:rsid w:val="0086273D"/>
    <w:rsid w:val="008627B4"/>
    <w:rsid w:val="00862815"/>
    <w:rsid w:val="0086291D"/>
    <w:rsid w:val="00863183"/>
    <w:rsid w:val="0086367E"/>
    <w:rsid w:val="00863808"/>
    <w:rsid w:val="00863DDB"/>
    <w:rsid w:val="00863FB6"/>
    <w:rsid w:val="008642EC"/>
    <w:rsid w:val="00864778"/>
    <w:rsid w:val="00864F90"/>
    <w:rsid w:val="008651AB"/>
    <w:rsid w:val="008656D0"/>
    <w:rsid w:val="00865956"/>
    <w:rsid w:val="00865CBB"/>
    <w:rsid w:val="008661EE"/>
    <w:rsid w:val="008668B8"/>
    <w:rsid w:val="00866B78"/>
    <w:rsid w:val="00866BD5"/>
    <w:rsid w:val="00867BBF"/>
    <w:rsid w:val="00867E0E"/>
    <w:rsid w:val="0087025A"/>
    <w:rsid w:val="0087057C"/>
    <w:rsid w:val="00870589"/>
    <w:rsid w:val="00870596"/>
    <w:rsid w:val="00870599"/>
    <w:rsid w:val="008706D9"/>
    <w:rsid w:val="00870A74"/>
    <w:rsid w:val="00870FBB"/>
    <w:rsid w:val="008711B2"/>
    <w:rsid w:val="008711FF"/>
    <w:rsid w:val="008715A9"/>
    <w:rsid w:val="008716A3"/>
    <w:rsid w:val="008717CA"/>
    <w:rsid w:val="008720CE"/>
    <w:rsid w:val="00872142"/>
    <w:rsid w:val="0087219C"/>
    <w:rsid w:val="00872435"/>
    <w:rsid w:val="00872447"/>
    <w:rsid w:val="0087244E"/>
    <w:rsid w:val="008726F3"/>
    <w:rsid w:val="00872B20"/>
    <w:rsid w:val="00872ECB"/>
    <w:rsid w:val="00872F80"/>
    <w:rsid w:val="00873265"/>
    <w:rsid w:val="0087330A"/>
    <w:rsid w:val="0087365D"/>
    <w:rsid w:val="00873DA3"/>
    <w:rsid w:val="00873DAD"/>
    <w:rsid w:val="00875099"/>
    <w:rsid w:val="00875586"/>
    <w:rsid w:val="00875593"/>
    <w:rsid w:val="008756A3"/>
    <w:rsid w:val="008756EE"/>
    <w:rsid w:val="00875A54"/>
    <w:rsid w:val="00875AE1"/>
    <w:rsid w:val="00875DD1"/>
    <w:rsid w:val="00876CBF"/>
    <w:rsid w:val="00876D3E"/>
    <w:rsid w:val="00876E37"/>
    <w:rsid w:val="008774D3"/>
    <w:rsid w:val="00877533"/>
    <w:rsid w:val="00880974"/>
    <w:rsid w:val="00880B1F"/>
    <w:rsid w:val="00880B54"/>
    <w:rsid w:val="00880DDD"/>
    <w:rsid w:val="00880EF3"/>
    <w:rsid w:val="00881328"/>
    <w:rsid w:val="008813BD"/>
    <w:rsid w:val="00881457"/>
    <w:rsid w:val="0088148E"/>
    <w:rsid w:val="008814AB"/>
    <w:rsid w:val="008818EF"/>
    <w:rsid w:val="008819AB"/>
    <w:rsid w:val="00881C01"/>
    <w:rsid w:val="00881F77"/>
    <w:rsid w:val="0088223A"/>
    <w:rsid w:val="00882533"/>
    <w:rsid w:val="00882892"/>
    <w:rsid w:val="00882900"/>
    <w:rsid w:val="008829A4"/>
    <w:rsid w:val="00882A2A"/>
    <w:rsid w:val="00882A96"/>
    <w:rsid w:val="00882BFD"/>
    <w:rsid w:val="00883734"/>
    <w:rsid w:val="00883D84"/>
    <w:rsid w:val="0088406E"/>
    <w:rsid w:val="008841E7"/>
    <w:rsid w:val="0088420E"/>
    <w:rsid w:val="00884269"/>
    <w:rsid w:val="008845E4"/>
    <w:rsid w:val="0088499A"/>
    <w:rsid w:val="00884AA7"/>
    <w:rsid w:val="00884B3A"/>
    <w:rsid w:val="008858C1"/>
    <w:rsid w:val="00885A80"/>
    <w:rsid w:val="00885C27"/>
    <w:rsid w:val="00885CBF"/>
    <w:rsid w:val="008876C6"/>
    <w:rsid w:val="00887ECE"/>
    <w:rsid w:val="0089016F"/>
    <w:rsid w:val="008903C0"/>
    <w:rsid w:val="008903EA"/>
    <w:rsid w:val="00890E37"/>
    <w:rsid w:val="00890EBA"/>
    <w:rsid w:val="00890EFC"/>
    <w:rsid w:val="00891245"/>
    <w:rsid w:val="008918E6"/>
    <w:rsid w:val="00891B7D"/>
    <w:rsid w:val="00891F0E"/>
    <w:rsid w:val="00892063"/>
    <w:rsid w:val="0089213D"/>
    <w:rsid w:val="00892462"/>
    <w:rsid w:val="00892E0A"/>
    <w:rsid w:val="0089310C"/>
    <w:rsid w:val="00893860"/>
    <w:rsid w:val="00894C16"/>
    <w:rsid w:val="0089624E"/>
    <w:rsid w:val="00896268"/>
    <w:rsid w:val="00896434"/>
    <w:rsid w:val="0089657D"/>
    <w:rsid w:val="00896A24"/>
    <w:rsid w:val="00896A65"/>
    <w:rsid w:val="00896AAF"/>
    <w:rsid w:val="00896AD8"/>
    <w:rsid w:val="00896BA4"/>
    <w:rsid w:val="00896D7E"/>
    <w:rsid w:val="00897537"/>
    <w:rsid w:val="00897A1E"/>
    <w:rsid w:val="00897C03"/>
    <w:rsid w:val="00897FA6"/>
    <w:rsid w:val="008A01A9"/>
    <w:rsid w:val="008A0456"/>
    <w:rsid w:val="008A04C4"/>
    <w:rsid w:val="008A053D"/>
    <w:rsid w:val="008A0C05"/>
    <w:rsid w:val="008A0C57"/>
    <w:rsid w:val="008A0D95"/>
    <w:rsid w:val="008A1A01"/>
    <w:rsid w:val="008A1C98"/>
    <w:rsid w:val="008A1D36"/>
    <w:rsid w:val="008A1E87"/>
    <w:rsid w:val="008A222F"/>
    <w:rsid w:val="008A25CC"/>
    <w:rsid w:val="008A2D8C"/>
    <w:rsid w:val="008A3321"/>
    <w:rsid w:val="008A34A9"/>
    <w:rsid w:val="008A38B0"/>
    <w:rsid w:val="008A39E6"/>
    <w:rsid w:val="008A4412"/>
    <w:rsid w:val="008A4549"/>
    <w:rsid w:val="008A495E"/>
    <w:rsid w:val="008A4DC4"/>
    <w:rsid w:val="008A5B79"/>
    <w:rsid w:val="008A6618"/>
    <w:rsid w:val="008A6677"/>
    <w:rsid w:val="008A6AEB"/>
    <w:rsid w:val="008A6B31"/>
    <w:rsid w:val="008A6EF3"/>
    <w:rsid w:val="008A7059"/>
    <w:rsid w:val="008A72FE"/>
    <w:rsid w:val="008A7623"/>
    <w:rsid w:val="008A7EFE"/>
    <w:rsid w:val="008B02A0"/>
    <w:rsid w:val="008B1031"/>
    <w:rsid w:val="008B1447"/>
    <w:rsid w:val="008B1C47"/>
    <w:rsid w:val="008B1C87"/>
    <w:rsid w:val="008B1FB3"/>
    <w:rsid w:val="008B2178"/>
    <w:rsid w:val="008B2387"/>
    <w:rsid w:val="008B2683"/>
    <w:rsid w:val="008B2997"/>
    <w:rsid w:val="008B2B8E"/>
    <w:rsid w:val="008B3186"/>
    <w:rsid w:val="008B3678"/>
    <w:rsid w:val="008B388E"/>
    <w:rsid w:val="008B3D32"/>
    <w:rsid w:val="008B4B95"/>
    <w:rsid w:val="008B5231"/>
    <w:rsid w:val="008B5700"/>
    <w:rsid w:val="008B5AEC"/>
    <w:rsid w:val="008B5E89"/>
    <w:rsid w:val="008B6187"/>
    <w:rsid w:val="008B649F"/>
    <w:rsid w:val="008B67A0"/>
    <w:rsid w:val="008B6A83"/>
    <w:rsid w:val="008B6C52"/>
    <w:rsid w:val="008B6DC4"/>
    <w:rsid w:val="008B6DED"/>
    <w:rsid w:val="008B7498"/>
    <w:rsid w:val="008B7C17"/>
    <w:rsid w:val="008C032E"/>
    <w:rsid w:val="008C0A6D"/>
    <w:rsid w:val="008C1327"/>
    <w:rsid w:val="008C144B"/>
    <w:rsid w:val="008C24BB"/>
    <w:rsid w:val="008C2B9B"/>
    <w:rsid w:val="008C2CA9"/>
    <w:rsid w:val="008C2E29"/>
    <w:rsid w:val="008C2E9D"/>
    <w:rsid w:val="008C2F56"/>
    <w:rsid w:val="008C345F"/>
    <w:rsid w:val="008C3616"/>
    <w:rsid w:val="008C3746"/>
    <w:rsid w:val="008C37CB"/>
    <w:rsid w:val="008C3ADF"/>
    <w:rsid w:val="008C4413"/>
    <w:rsid w:val="008C4A8F"/>
    <w:rsid w:val="008C5024"/>
    <w:rsid w:val="008C51A4"/>
    <w:rsid w:val="008C5830"/>
    <w:rsid w:val="008C6022"/>
    <w:rsid w:val="008C6184"/>
    <w:rsid w:val="008C6E3F"/>
    <w:rsid w:val="008C6EE9"/>
    <w:rsid w:val="008C7BA9"/>
    <w:rsid w:val="008C7C16"/>
    <w:rsid w:val="008C7E34"/>
    <w:rsid w:val="008D0BBE"/>
    <w:rsid w:val="008D0BE6"/>
    <w:rsid w:val="008D22AE"/>
    <w:rsid w:val="008D24B0"/>
    <w:rsid w:val="008D2A6E"/>
    <w:rsid w:val="008D2AFB"/>
    <w:rsid w:val="008D2B1C"/>
    <w:rsid w:val="008D2B30"/>
    <w:rsid w:val="008D2DED"/>
    <w:rsid w:val="008D2F32"/>
    <w:rsid w:val="008D322F"/>
    <w:rsid w:val="008D331F"/>
    <w:rsid w:val="008D387C"/>
    <w:rsid w:val="008D3994"/>
    <w:rsid w:val="008D3C52"/>
    <w:rsid w:val="008D404D"/>
    <w:rsid w:val="008D4195"/>
    <w:rsid w:val="008D456F"/>
    <w:rsid w:val="008D457C"/>
    <w:rsid w:val="008D464B"/>
    <w:rsid w:val="008D4776"/>
    <w:rsid w:val="008D4BAD"/>
    <w:rsid w:val="008D4C54"/>
    <w:rsid w:val="008D4EE0"/>
    <w:rsid w:val="008D5329"/>
    <w:rsid w:val="008D54C0"/>
    <w:rsid w:val="008D553A"/>
    <w:rsid w:val="008D5D27"/>
    <w:rsid w:val="008D5F0E"/>
    <w:rsid w:val="008D5F6F"/>
    <w:rsid w:val="008D5F90"/>
    <w:rsid w:val="008D6058"/>
    <w:rsid w:val="008D61D2"/>
    <w:rsid w:val="008D63CE"/>
    <w:rsid w:val="008D63E2"/>
    <w:rsid w:val="008D6418"/>
    <w:rsid w:val="008D6776"/>
    <w:rsid w:val="008D6A02"/>
    <w:rsid w:val="008D6ACF"/>
    <w:rsid w:val="008E03F7"/>
    <w:rsid w:val="008E0977"/>
    <w:rsid w:val="008E0AE9"/>
    <w:rsid w:val="008E18AB"/>
    <w:rsid w:val="008E1DC8"/>
    <w:rsid w:val="008E241E"/>
    <w:rsid w:val="008E25CE"/>
    <w:rsid w:val="008E2BA0"/>
    <w:rsid w:val="008E2BB1"/>
    <w:rsid w:val="008E32C3"/>
    <w:rsid w:val="008E3419"/>
    <w:rsid w:val="008E3AD0"/>
    <w:rsid w:val="008E4874"/>
    <w:rsid w:val="008E4A3C"/>
    <w:rsid w:val="008E51EC"/>
    <w:rsid w:val="008E5350"/>
    <w:rsid w:val="008E537B"/>
    <w:rsid w:val="008E5A3F"/>
    <w:rsid w:val="008E65D6"/>
    <w:rsid w:val="008E6A0E"/>
    <w:rsid w:val="008E6C39"/>
    <w:rsid w:val="008E6C46"/>
    <w:rsid w:val="008E77F0"/>
    <w:rsid w:val="008E783E"/>
    <w:rsid w:val="008E7893"/>
    <w:rsid w:val="008E7FEC"/>
    <w:rsid w:val="008F02E8"/>
    <w:rsid w:val="008F031B"/>
    <w:rsid w:val="008F0443"/>
    <w:rsid w:val="008F0674"/>
    <w:rsid w:val="008F0A26"/>
    <w:rsid w:val="008F11A5"/>
    <w:rsid w:val="008F1200"/>
    <w:rsid w:val="008F1588"/>
    <w:rsid w:val="008F16FC"/>
    <w:rsid w:val="008F1743"/>
    <w:rsid w:val="008F1CE8"/>
    <w:rsid w:val="008F20E9"/>
    <w:rsid w:val="008F2100"/>
    <w:rsid w:val="008F2275"/>
    <w:rsid w:val="008F27AD"/>
    <w:rsid w:val="008F2AD6"/>
    <w:rsid w:val="008F2C5F"/>
    <w:rsid w:val="008F30B7"/>
    <w:rsid w:val="008F3228"/>
    <w:rsid w:val="008F32CA"/>
    <w:rsid w:val="008F33F3"/>
    <w:rsid w:val="008F3A08"/>
    <w:rsid w:val="008F3BF7"/>
    <w:rsid w:val="008F3CC9"/>
    <w:rsid w:val="008F3E37"/>
    <w:rsid w:val="008F423E"/>
    <w:rsid w:val="008F437A"/>
    <w:rsid w:val="008F45AD"/>
    <w:rsid w:val="008F4617"/>
    <w:rsid w:val="008F46CB"/>
    <w:rsid w:val="008F4772"/>
    <w:rsid w:val="008F4A6C"/>
    <w:rsid w:val="008F5435"/>
    <w:rsid w:val="008F582E"/>
    <w:rsid w:val="008F58DD"/>
    <w:rsid w:val="008F5A42"/>
    <w:rsid w:val="008F5B53"/>
    <w:rsid w:val="008F5E12"/>
    <w:rsid w:val="008F5FBD"/>
    <w:rsid w:val="008F6129"/>
    <w:rsid w:val="008F6610"/>
    <w:rsid w:val="008F7A6E"/>
    <w:rsid w:val="008F7C4A"/>
    <w:rsid w:val="0090002C"/>
    <w:rsid w:val="009002D3"/>
    <w:rsid w:val="009007DA"/>
    <w:rsid w:val="00900B65"/>
    <w:rsid w:val="00900E5D"/>
    <w:rsid w:val="009010C1"/>
    <w:rsid w:val="00901128"/>
    <w:rsid w:val="00901414"/>
    <w:rsid w:val="00901646"/>
    <w:rsid w:val="0090264C"/>
    <w:rsid w:val="009027F6"/>
    <w:rsid w:val="00902A32"/>
    <w:rsid w:val="00903567"/>
    <w:rsid w:val="00904290"/>
    <w:rsid w:val="00904414"/>
    <w:rsid w:val="009047DA"/>
    <w:rsid w:val="00904A13"/>
    <w:rsid w:val="00904A7B"/>
    <w:rsid w:val="00904C79"/>
    <w:rsid w:val="00904CA5"/>
    <w:rsid w:val="0090526F"/>
    <w:rsid w:val="0090535E"/>
    <w:rsid w:val="009057B5"/>
    <w:rsid w:val="00905B39"/>
    <w:rsid w:val="00905F8C"/>
    <w:rsid w:val="0090687A"/>
    <w:rsid w:val="00906F45"/>
    <w:rsid w:val="00906F4B"/>
    <w:rsid w:val="0090718D"/>
    <w:rsid w:val="009071B6"/>
    <w:rsid w:val="00907248"/>
    <w:rsid w:val="009072FE"/>
    <w:rsid w:val="00907E24"/>
    <w:rsid w:val="00907F39"/>
    <w:rsid w:val="009106F5"/>
    <w:rsid w:val="00910704"/>
    <w:rsid w:val="00910B6F"/>
    <w:rsid w:val="00910D63"/>
    <w:rsid w:val="00910DD0"/>
    <w:rsid w:val="009114C0"/>
    <w:rsid w:val="00911812"/>
    <w:rsid w:val="00911B0B"/>
    <w:rsid w:val="009122AE"/>
    <w:rsid w:val="00912BEE"/>
    <w:rsid w:val="0091302D"/>
    <w:rsid w:val="00913136"/>
    <w:rsid w:val="00913139"/>
    <w:rsid w:val="00913C12"/>
    <w:rsid w:val="009146BC"/>
    <w:rsid w:val="00914848"/>
    <w:rsid w:val="00915B5E"/>
    <w:rsid w:val="00916000"/>
    <w:rsid w:val="009167A3"/>
    <w:rsid w:val="00916A8A"/>
    <w:rsid w:val="00916E93"/>
    <w:rsid w:val="00917151"/>
    <w:rsid w:val="009177F5"/>
    <w:rsid w:val="009178A3"/>
    <w:rsid w:val="009179D8"/>
    <w:rsid w:val="00917BDB"/>
    <w:rsid w:val="00917EAC"/>
    <w:rsid w:val="00917F55"/>
    <w:rsid w:val="00920176"/>
    <w:rsid w:val="009202F9"/>
    <w:rsid w:val="009203E0"/>
    <w:rsid w:val="00921154"/>
    <w:rsid w:val="00921403"/>
    <w:rsid w:val="00921574"/>
    <w:rsid w:val="00921DAD"/>
    <w:rsid w:val="00921E1E"/>
    <w:rsid w:val="0092229C"/>
    <w:rsid w:val="009223D1"/>
    <w:rsid w:val="009225E3"/>
    <w:rsid w:val="009226F3"/>
    <w:rsid w:val="009229EC"/>
    <w:rsid w:val="00922AF7"/>
    <w:rsid w:val="00922F0B"/>
    <w:rsid w:val="00923FE7"/>
    <w:rsid w:val="00924433"/>
    <w:rsid w:val="00924A07"/>
    <w:rsid w:val="00924AFF"/>
    <w:rsid w:val="00924C23"/>
    <w:rsid w:val="00924E88"/>
    <w:rsid w:val="0092511A"/>
    <w:rsid w:val="00925750"/>
    <w:rsid w:val="00925757"/>
    <w:rsid w:val="00925A2C"/>
    <w:rsid w:val="00925B57"/>
    <w:rsid w:val="009266F4"/>
    <w:rsid w:val="009267EB"/>
    <w:rsid w:val="0092708A"/>
    <w:rsid w:val="009276F2"/>
    <w:rsid w:val="00927817"/>
    <w:rsid w:val="009279D7"/>
    <w:rsid w:val="00927A22"/>
    <w:rsid w:val="00927A96"/>
    <w:rsid w:val="00927D0A"/>
    <w:rsid w:val="0093039B"/>
    <w:rsid w:val="00930717"/>
    <w:rsid w:val="009308F0"/>
    <w:rsid w:val="00930A6F"/>
    <w:rsid w:val="00930A94"/>
    <w:rsid w:val="00930EC2"/>
    <w:rsid w:val="00931099"/>
    <w:rsid w:val="00931560"/>
    <w:rsid w:val="0093160F"/>
    <w:rsid w:val="00932180"/>
    <w:rsid w:val="0093235F"/>
    <w:rsid w:val="00932408"/>
    <w:rsid w:val="00932792"/>
    <w:rsid w:val="00932A5C"/>
    <w:rsid w:val="00932EF9"/>
    <w:rsid w:val="009337F8"/>
    <w:rsid w:val="0093404E"/>
    <w:rsid w:val="0093492F"/>
    <w:rsid w:val="00934DC1"/>
    <w:rsid w:val="0093578C"/>
    <w:rsid w:val="00935F07"/>
    <w:rsid w:val="00935F9F"/>
    <w:rsid w:val="009365CD"/>
    <w:rsid w:val="009369D7"/>
    <w:rsid w:val="00936A72"/>
    <w:rsid w:val="00936E91"/>
    <w:rsid w:val="00936FB2"/>
    <w:rsid w:val="00940000"/>
    <w:rsid w:val="00940026"/>
    <w:rsid w:val="009402E6"/>
    <w:rsid w:val="009406ED"/>
    <w:rsid w:val="009407AA"/>
    <w:rsid w:val="00940C8D"/>
    <w:rsid w:val="00941021"/>
    <w:rsid w:val="00941026"/>
    <w:rsid w:val="009410FF"/>
    <w:rsid w:val="0094111F"/>
    <w:rsid w:val="0094124F"/>
    <w:rsid w:val="00941AFC"/>
    <w:rsid w:val="00941C4D"/>
    <w:rsid w:val="00941CF6"/>
    <w:rsid w:val="0094208F"/>
    <w:rsid w:val="009423FF"/>
    <w:rsid w:val="009429EA"/>
    <w:rsid w:val="00942A09"/>
    <w:rsid w:val="00943243"/>
    <w:rsid w:val="00943497"/>
    <w:rsid w:val="00943773"/>
    <w:rsid w:val="0094379E"/>
    <w:rsid w:val="0094380D"/>
    <w:rsid w:val="00943BC2"/>
    <w:rsid w:val="00944416"/>
    <w:rsid w:val="00944DF1"/>
    <w:rsid w:val="00944E50"/>
    <w:rsid w:val="00945264"/>
    <w:rsid w:val="0094532A"/>
    <w:rsid w:val="009453BD"/>
    <w:rsid w:val="00945706"/>
    <w:rsid w:val="00945814"/>
    <w:rsid w:val="00946255"/>
    <w:rsid w:val="00946501"/>
    <w:rsid w:val="00946AFB"/>
    <w:rsid w:val="00946C5F"/>
    <w:rsid w:val="0094741E"/>
    <w:rsid w:val="00947726"/>
    <w:rsid w:val="0094793C"/>
    <w:rsid w:val="009505E0"/>
    <w:rsid w:val="0095092D"/>
    <w:rsid w:val="00950C0E"/>
    <w:rsid w:val="009511C7"/>
    <w:rsid w:val="0095146F"/>
    <w:rsid w:val="009517A8"/>
    <w:rsid w:val="009519B0"/>
    <w:rsid w:val="00951F98"/>
    <w:rsid w:val="009524C0"/>
    <w:rsid w:val="0095266A"/>
    <w:rsid w:val="00952B89"/>
    <w:rsid w:val="00953198"/>
    <w:rsid w:val="0095319C"/>
    <w:rsid w:val="009536A9"/>
    <w:rsid w:val="00953752"/>
    <w:rsid w:val="0095394E"/>
    <w:rsid w:val="009540CA"/>
    <w:rsid w:val="009545B9"/>
    <w:rsid w:val="00954649"/>
    <w:rsid w:val="009549CD"/>
    <w:rsid w:val="00954F88"/>
    <w:rsid w:val="009551C6"/>
    <w:rsid w:val="00955296"/>
    <w:rsid w:val="00955410"/>
    <w:rsid w:val="0095576E"/>
    <w:rsid w:val="00955B4B"/>
    <w:rsid w:val="00955BFE"/>
    <w:rsid w:val="00955F9D"/>
    <w:rsid w:val="009560D9"/>
    <w:rsid w:val="009562C4"/>
    <w:rsid w:val="00956331"/>
    <w:rsid w:val="009563A4"/>
    <w:rsid w:val="00956937"/>
    <w:rsid w:val="009569DD"/>
    <w:rsid w:val="00956F38"/>
    <w:rsid w:val="0095712F"/>
    <w:rsid w:val="009571D1"/>
    <w:rsid w:val="009573BA"/>
    <w:rsid w:val="009573CF"/>
    <w:rsid w:val="00957B42"/>
    <w:rsid w:val="00957BF9"/>
    <w:rsid w:val="00957F2F"/>
    <w:rsid w:val="009603D5"/>
    <w:rsid w:val="009605E7"/>
    <w:rsid w:val="00961056"/>
    <w:rsid w:val="00961123"/>
    <w:rsid w:val="00961178"/>
    <w:rsid w:val="00961760"/>
    <w:rsid w:val="009617D5"/>
    <w:rsid w:val="00961B30"/>
    <w:rsid w:val="00961F72"/>
    <w:rsid w:val="009620DA"/>
    <w:rsid w:val="00962E8A"/>
    <w:rsid w:val="00963047"/>
    <w:rsid w:val="00963058"/>
    <w:rsid w:val="009633F3"/>
    <w:rsid w:val="009638CE"/>
    <w:rsid w:val="00963BCB"/>
    <w:rsid w:val="00963DD2"/>
    <w:rsid w:val="0096412B"/>
    <w:rsid w:val="009643DE"/>
    <w:rsid w:val="0096519A"/>
    <w:rsid w:val="00965C94"/>
    <w:rsid w:val="00965D16"/>
    <w:rsid w:val="00965D69"/>
    <w:rsid w:val="00965DD9"/>
    <w:rsid w:val="00965FE8"/>
    <w:rsid w:val="00966248"/>
    <w:rsid w:val="0096634A"/>
    <w:rsid w:val="009665B6"/>
    <w:rsid w:val="009669F5"/>
    <w:rsid w:val="00966A13"/>
    <w:rsid w:val="00966D9B"/>
    <w:rsid w:val="009676FA"/>
    <w:rsid w:val="00967823"/>
    <w:rsid w:val="009679DD"/>
    <w:rsid w:val="00967F1F"/>
    <w:rsid w:val="009708B4"/>
    <w:rsid w:val="00970962"/>
    <w:rsid w:val="00970C78"/>
    <w:rsid w:val="00970F3E"/>
    <w:rsid w:val="0097182D"/>
    <w:rsid w:val="00971944"/>
    <w:rsid w:val="009719D8"/>
    <w:rsid w:val="00971AB4"/>
    <w:rsid w:val="00971D2B"/>
    <w:rsid w:val="00972131"/>
    <w:rsid w:val="00972467"/>
    <w:rsid w:val="00972862"/>
    <w:rsid w:val="00972D65"/>
    <w:rsid w:val="00973049"/>
    <w:rsid w:val="00973551"/>
    <w:rsid w:val="00973EFA"/>
    <w:rsid w:val="00973FB8"/>
    <w:rsid w:val="00974C31"/>
    <w:rsid w:val="00974CC5"/>
    <w:rsid w:val="00975196"/>
    <w:rsid w:val="0097544A"/>
    <w:rsid w:val="00975D4D"/>
    <w:rsid w:val="00975D60"/>
    <w:rsid w:val="00975EC0"/>
    <w:rsid w:val="009762FA"/>
    <w:rsid w:val="00976501"/>
    <w:rsid w:val="00976D57"/>
    <w:rsid w:val="00976E7E"/>
    <w:rsid w:val="0097700E"/>
    <w:rsid w:val="009775FD"/>
    <w:rsid w:val="009777FF"/>
    <w:rsid w:val="009778A4"/>
    <w:rsid w:val="00977A51"/>
    <w:rsid w:val="00977D1C"/>
    <w:rsid w:val="009801E9"/>
    <w:rsid w:val="00980574"/>
    <w:rsid w:val="009809A5"/>
    <w:rsid w:val="00980ACC"/>
    <w:rsid w:val="009815E1"/>
    <w:rsid w:val="009818B5"/>
    <w:rsid w:val="00981E8E"/>
    <w:rsid w:val="00981EFE"/>
    <w:rsid w:val="0098204A"/>
    <w:rsid w:val="0098242D"/>
    <w:rsid w:val="00982753"/>
    <w:rsid w:val="009831E6"/>
    <w:rsid w:val="009832D1"/>
    <w:rsid w:val="00983348"/>
    <w:rsid w:val="00983651"/>
    <w:rsid w:val="009839E3"/>
    <w:rsid w:val="00983A70"/>
    <w:rsid w:val="00983E75"/>
    <w:rsid w:val="00983E7A"/>
    <w:rsid w:val="00984118"/>
    <w:rsid w:val="009842B8"/>
    <w:rsid w:val="009849A7"/>
    <w:rsid w:val="00984A28"/>
    <w:rsid w:val="00984DE3"/>
    <w:rsid w:val="00984EC3"/>
    <w:rsid w:val="00984FBD"/>
    <w:rsid w:val="00985026"/>
    <w:rsid w:val="009852AC"/>
    <w:rsid w:val="0098540E"/>
    <w:rsid w:val="00985596"/>
    <w:rsid w:val="009855C2"/>
    <w:rsid w:val="009866CA"/>
    <w:rsid w:val="00986779"/>
    <w:rsid w:val="009868EA"/>
    <w:rsid w:val="00986F1E"/>
    <w:rsid w:val="00986F99"/>
    <w:rsid w:val="00986FCA"/>
    <w:rsid w:val="0098712D"/>
    <w:rsid w:val="00987337"/>
    <w:rsid w:val="0098770A"/>
    <w:rsid w:val="00987A97"/>
    <w:rsid w:val="00987AFD"/>
    <w:rsid w:val="00987BC5"/>
    <w:rsid w:val="00987CEE"/>
    <w:rsid w:val="00990092"/>
    <w:rsid w:val="009907F3"/>
    <w:rsid w:val="00990822"/>
    <w:rsid w:val="00990EA4"/>
    <w:rsid w:val="0099196C"/>
    <w:rsid w:val="009920E8"/>
    <w:rsid w:val="00992296"/>
    <w:rsid w:val="009923EA"/>
    <w:rsid w:val="009927FB"/>
    <w:rsid w:val="00992DEE"/>
    <w:rsid w:val="00992EEC"/>
    <w:rsid w:val="0099352C"/>
    <w:rsid w:val="00993884"/>
    <w:rsid w:val="0099393D"/>
    <w:rsid w:val="00993BB7"/>
    <w:rsid w:val="00994562"/>
    <w:rsid w:val="009946A8"/>
    <w:rsid w:val="009948A2"/>
    <w:rsid w:val="00994DE8"/>
    <w:rsid w:val="00995024"/>
    <w:rsid w:val="009952CF"/>
    <w:rsid w:val="00995478"/>
    <w:rsid w:val="00995B9B"/>
    <w:rsid w:val="00995C6E"/>
    <w:rsid w:val="009966D8"/>
    <w:rsid w:val="00996B17"/>
    <w:rsid w:val="00996C19"/>
    <w:rsid w:val="00996EF6"/>
    <w:rsid w:val="00997641"/>
    <w:rsid w:val="009979BD"/>
    <w:rsid w:val="00997D91"/>
    <w:rsid w:val="00997F91"/>
    <w:rsid w:val="009A0A7C"/>
    <w:rsid w:val="009A0E9D"/>
    <w:rsid w:val="009A142A"/>
    <w:rsid w:val="009A1BEF"/>
    <w:rsid w:val="009A1C71"/>
    <w:rsid w:val="009A1D49"/>
    <w:rsid w:val="009A24B4"/>
    <w:rsid w:val="009A2637"/>
    <w:rsid w:val="009A2B01"/>
    <w:rsid w:val="009A325F"/>
    <w:rsid w:val="009A3B37"/>
    <w:rsid w:val="009A3C8C"/>
    <w:rsid w:val="009A3CC6"/>
    <w:rsid w:val="009A4330"/>
    <w:rsid w:val="009A4331"/>
    <w:rsid w:val="009A4543"/>
    <w:rsid w:val="009A4A9C"/>
    <w:rsid w:val="009A5228"/>
    <w:rsid w:val="009A5481"/>
    <w:rsid w:val="009A578B"/>
    <w:rsid w:val="009A62EE"/>
    <w:rsid w:val="009A63D1"/>
    <w:rsid w:val="009A6458"/>
    <w:rsid w:val="009A651D"/>
    <w:rsid w:val="009A6554"/>
    <w:rsid w:val="009A6701"/>
    <w:rsid w:val="009A6B8A"/>
    <w:rsid w:val="009A6FFE"/>
    <w:rsid w:val="009A7751"/>
    <w:rsid w:val="009B03F1"/>
    <w:rsid w:val="009B155B"/>
    <w:rsid w:val="009B188C"/>
    <w:rsid w:val="009B18D9"/>
    <w:rsid w:val="009B1BBA"/>
    <w:rsid w:val="009B1EB8"/>
    <w:rsid w:val="009B2159"/>
    <w:rsid w:val="009B2367"/>
    <w:rsid w:val="009B24F6"/>
    <w:rsid w:val="009B2621"/>
    <w:rsid w:val="009B2A97"/>
    <w:rsid w:val="009B2C86"/>
    <w:rsid w:val="009B2CE5"/>
    <w:rsid w:val="009B2D65"/>
    <w:rsid w:val="009B2F8B"/>
    <w:rsid w:val="009B3033"/>
    <w:rsid w:val="009B3749"/>
    <w:rsid w:val="009B3BA7"/>
    <w:rsid w:val="009B3E54"/>
    <w:rsid w:val="009B3F50"/>
    <w:rsid w:val="009B408C"/>
    <w:rsid w:val="009B41D7"/>
    <w:rsid w:val="009B4224"/>
    <w:rsid w:val="009B4699"/>
    <w:rsid w:val="009B4737"/>
    <w:rsid w:val="009B4CC6"/>
    <w:rsid w:val="009B523E"/>
    <w:rsid w:val="009B577F"/>
    <w:rsid w:val="009B57FA"/>
    <w:rsid w:val="009B5AA2"/>
    <w:rsid w:val="009B5B4D"/>
    <w:rsid w:val="009B5E41"/>
    <w:rsid w:val="009B5EF5"/>
    <w:rsid w:val="009B65B5"/>
    <w:rsid w:val="009B71CB"/>
    <w:rsid w:val="009B77A3"/>
    <w:rsid w:val="009B783E"/>
    <w:rsid w:val="009B7F7D"/>
    <w:rsid w:val="009C0170"/>
    <w:rsid w:val="009C02A5"/>
    <w:rsid w:val="009C055B"/>
    <w:rsid w:val="009C06EA"/>
    <w:rsid w:val="009C0811"/>
    <w:rsid w:val="009C1365"/>
    <w:rsid w:val="009C1641"/>
    <w:rsid w:val="009C180B"/>
    <w:rsid w:val="009C180E"/>
    <w:rsid w:val="009C19EF"/>
    <w:rsid w:val="009C1BBA"/>
    <w:rsid w:val="009C2086"/>
    <w:rsid w:val="009C2712"/>
    <w:rsid w:val="009C2C81"/>
    <w:rsid w:val="009C2F0B"/>
    <w:rsid w:val="009C30EF"/>
    <w:rsid w:val="009C374E"/>
    <w:rsid w:val="009C3B6D"/>
    <w:rsid w:val="009C3D04"/>
    <w:rsid w:val="009C3FE9"/>
    <w:rsid w:val="009C3FEE"/>
    <w:rsid w:val="009C43CA"/>
    <w:rsid w:val="009C443C"/>
    <w:rsid w:val="009C4814"/>
    <w:rsid w:val="009C532F"/>
    <w:rsid w:val="009C546E"/>
    <w:rsid w:val="009C6231"/>
    <w:rsid w:val="009C62A3"/>
    <w:rsid w:val="009C6659"/>
    <w:rsid w:val="009C676F"/>
    <w:rsid w:val="009C69EC"/>
    <w:rsid w:val="009C6CF3"/>
    <w:rsid w:val="009C6FE8"/>
    <w:rsid w:val="009C7207"/>
    <w:rsid w:val="009C77C4"/>
    <w:rsid w:val="009C7872"/>
    <w:rsid w:val="009D07A1"/>
    <w:rsid w:val="009D0D2E"/>
    <w:rsid w:val="009D0F43"/>
    <w:rsid w:val="009D12D3"/>
    <w:rsid w:val="009D17D9"/>
    <w:rsid w:val="009D220D"/>
    <w:rsid w:val="009D2725"/>
    <w:rsid w:val="009D2837"/>
    <w:rsid w:val="009D297A"/>
    <w:rsid w:val="009D2A2D"/>
    <w:rsid w:val="009D32C9"/>
    <w:rsid w:val="009D34AA"/>
    <w:rsid w:val="009D3864"/>
    <w:rsid w:val="009D3C09"/>
    <w:rsid w:val="009D3CEC"/>
    <w:rsid w:val="009D3D42"/>
    <w:rsid w:val="009D4078"/>
    <w:rsid w:val="009D4239"/>
    <w:rsid w:val="009D4533"/>
    <w:rsid w:val="009D4692"/>
    <w:rsid w:val="009D4DE2"/>
    <w:rsid w:val="009D5031"/>
    <w:rsid w:val="009D5737"/>
    <w:rsid w:val="009D5775"/>
    <w:rsid w:val="009D5994"/>
    <w:rsid w:val="009D5E58"/>
    <w:rsid w:val="009D6A87"/>
    <w:rsid w:val="009D754C"/>
    <w:rsid w:val="009D79C6"/>
    <w:rsid w:val="009E018E"/>
    <w:rsid w:val="009E03EE"/>
    <w:rsid w:val="009E049E"/>
    <w:rsid w:val="009E0786"/>
    <w:rsid w:val="009E0CDC"/>
    <w:rsid w:val="009E0D41"/>
    <w:rsid w:val="009E0D62"/>
    <w:rsid w:val="009E136A"/>
    <w:rsid w:val="009E18BC"/>
    <w:rsid w:val="009E2509"/>
    <w:rsid w:val="009E263B"/>
    <w:rsid w:val="009E2C34"/>
    <w:rsid w:val="009E30A9"/>
    <w:rsid w:val="009E3120"/>
    <w:rsid w:val="009E35A2"/>
    <w:rsid w:val="009E35F8"/>
    <w:rsid w:val="009E360D"/>
    <w:rsid w:val="009E3886"/>
    <w:rsid w:val="009E3948"/>
    <w:rsid w:val="009E3CC0"/>
    <w:rsid w:val="009E4030"/>
    <w:rsid w:val="009E4540"/>
    <w:rsid w:val="009E478B"/>
    <w:rsid w:val="009E4C6B"/>
    <w:rsid w:val="009E4F3E"/>
    <w:rsid w:val="009E5452"/>
    <w:rsid w:val="009E5489"/>
    <w:rsid w:val="009E624D"/>
    <w:rsid w:val="009E6530"/>
    <w:rsid w:val="009E66BF"/>
    <w:rsid w:val="009E6A19"/>
    <w:rsid w:val="009E6A48"/>
    <w:rsid w:val="009E77A6"/>
    <w:rsid w:val="009E7F09"/>
    <w:rsid w:val="009F0013"/>
    <w:rsid w:val="009F0570"/>
    <w:rsid w:val="009F07EE"/>
    <w:rsid w:val="009F0A50"/>
    <w:rsid w:val="009F0F07"/>
    <w:rsid w:val="009F0F41"/>
    <w:rsid w:val="009F0FA3"/>
    <w:rsid w:val="009F1117"/>
    <w:rsid w:val="009F11DA"/>
    <w:rsid w:val="009F13E7"/>
    <w:rsid w:val="009F1BAF"/>
    <w:rsid w:val="009F2073"/>
    <w:rsid w:val="009F21B6"/>
    <w:rsid w:val="009F22DE"/>
    <w:rsid w:val="009F26F8"/>
    <w:rsid w:val="009F27EE"/>
    <w:rsid w:val="009F2820"/>
    <w:rsid w:val="009F2CCD"/>
    <w:rsid w:val="009F306C"/>
    <w:rsid w:val="009F3527"/>
    <w:rsid w:val="009F38E1"/>
    <w:rsid w:val="009F3931"/>
    <w:rsid w:val="009F3947"/>
    <w:rsid w:val="009F3CAE"/>
    <w:rsid w:val="009F4CC7"/>
    <w:rsid w:val="009F4F3D"/>
    <w:rsid w:val="009F5906"/>
    <w:rsid w:val="009F5C89"/>
    <w:rsid w:val="009F64B8"/>
    <w:rsid w:val="009F697B"/>
    <w:rsid w:val="009F6B98"/>
    <w:rsid w:val="009F6D82"/>
    <w:rsid w:val="009F700B"/>
    <w:rsid w:val="009F70CE"/>
    <w:rsid w:val="009F7C1D"/>
    <w:rsid w:val="009F7DD2"/>
    <w:rsid w:val="009F7F13"/>
    <w:rsid w:val="009F7FC5"/>
    <w:rsid w:val="00A003B9"/>
    <w:rsid w:val="00A005F2"/>
    <w:rsid w:val="00A00A68"/>
    <w:rsid w:val="00A012A1"/>
    <w:rsid w:val="00A01310"/>
    <w:rsid w:val="00A01A09"/>
    <w:rsid w:val="00A01A1E"/>
    <w:rsid w:val="00A01A69"/>
    <w:rsid w:val="00A01CD9"/>
    <w:rsid w:val="00A01FC2"/>
    <w:rsid w:val="00A02078"/>
    <w:rsid w:val="00A02275"/>
    <w:rsid w:val="00A02395"/>
    <w:rsid w:val="00A0240E"/>
    <w:rsid w:val="00A031CD"/>
    <w:rsid w:val="00A03992"/>
    <w:rsid w:val="00A041BB"/>
    <w:rsid w:val="00A041C2"/>
    <w:rsid w:val="00A0435A"/>
    <w:rsid w:val="00A0467A"/>
    <w:rsid w:val="00A04D88"/>
    <w:rsid w:val="00A05056"/>
    <w:rsid w:val="00A05100"/>
    <w:rsid w:val="00A05236"/>
    <w:rsid w:val="00A052AE"/>
    <w:rsid w:val="00A05503"/>
    <w:rsid w:val="00A055E3"/>
    <w:rsid w:val="00A0572F"/>
    <w:rsid w:val="00A05E9C"/>
    <w:rsid w:val="00A05F91"/>
    <w:rsid w:val="00A060BC"/>
    <w:rsid w:val="00A06193"/>
    <w:rsid w:val="00A06427"/>
    <w:rsid w:val="00A064C8"/>
    <w:rsid w:val="00A069E3"/>
    <w:rsid w:val="00A06FA3"/>
    <w:rsid w:val="00A074E4"/>
    <w:rsid w:val="00A075A0"/>
    <w:rsid w:val="00A07B20"/>
    <w:rsid w:val="00A07F0E"/>
    <w:rsid w:val="00A07F86"/>
    <w:rsid w:val="00A10079"/>
    <w:rsid w:val="00A101E5"/>
    <w:rsid w:val="00A10320"/>
    <w:rsid w:val="00A10980"/>
    <w:rsid w:val="00A10A63"/>
    <w:rsid w:val="00A10D00"/>
    <w:rsid w:val="00A11344"/>
    <w:rsid w:val="00A11DB5"/>
    <w:rsid w:val="00A12BDD"/>
    <w:rsid w:val="00A12EBF"/>
    <w:rsid w:val="00A135B9"/>
    <w:rsid w:val="00A1392F"/>
    <w:rsid w:val="00A13A28"/>
    <w:rsid w:val="00A13F27"/>
    <w:rsid w:val="00A13F73"/>
    <w:rsid w:val="00A1449C"/>
    <w:rsid w:val="00A146C1"/>
    <w:rsid w:val="00A14871"/>
    <w:rsid w:val="00A14950"/>
    <w:rsid w:val="00A14BE2"/>
    <w:rsid w:val="00A15643"/>
    <w:rsid w:val="00A1591B"/>
    <w:rsid w:val="00A15CFF"/>
    <w:rsid w:val="00A1629A"/>
    <w:rsid w:val="00A1644F"/>
    <w:rsid w:val="00A164BB"/>
    <w:rsid w:val="00A16923"/>
    <w:rsid w:val="00A16AEE"/>
    <w:rsid w:val="00A17123"/>
    <w:rsid w:val="00A174A8"/>
    <w:rsid w:val="00A17B43"/>
    <w:rsid w:val="00A200D0"/>
    <w:rsid w:val="00A207DB"/>
    <w:rsid w:val="00A211BA"/>
    <w:rsid w:val="00A224F6"/>
    <w:rsid w:val="00A22BE9"/>
    <w:rsid w:val="00A22FF5"/>
    <w:rsid w:val="00A232FD"/>
    <w:rsid w:val="00A238B5"/>
    <w:rsid w:val="00A238C4"/>
    <w:rsid w:val="00A23F44"/>
    <w:rsid w:val="00A2401E"/>
    <w:rsid w:val="00A241F9"/>
    <w:rsid w:val="00A2451A"/>
    <w:rsid w:val="00A252D3"/>
    <w:rsid w:val="00A25653"/>
    <w:rsid w:val="00A25D31"/>
    <w:rsid w:val="00A25EFF"/>
    <w:rsid w:val="00A26298"/>
    <w:rsid w:val="00A266C2"/>
    <w:rsid w:val="00A26A26"/>
    <w:rsid w:val="00A26B5F"/>
    <w:rsid w:val="00A26B8A"/>
    <w:rsid w:val="00A26F05"/>
    <w:rsid w:val="00A27594"/>
    <w:rsid w:val="00A27709"/>
    <w:rsid w:val="00A27F35"/>
    <w:rsid w:val="00A30375"/>
    <w:rsid w:val="00A303BC"/>
    <w:rsid w:val="00A306F4"/>
    <w:rsid w:val="00A30E44"/>
    <w:rsid w:val="00A317DA"/>
    <w:rsid w:val="00A3183B"/>
    <w:rsid w:val="00A3188D"/>
    <w:rsid w:val="00A319A9"/>
    <w:rsid w:val="00A31B08"/>
    <w:rsid w:val="00A31EAB"/>
    <w:rsid w:val="00A330C7"/>
    <w:rsid w:val="00A34345"/>
    <w:rsid w:val="00A34B77"/>
    <w:rsid w:val="00A34D7D"/>
    <w:rsid w:val="00A34F4D"/>
    <w:rsid w:val="00A3525F"/>
    <w:rsid w:val="00A35C08"/>
    <w:rsid w:val="00A35C47"/>
    <w:rsid w:val="00A35E7F"/>
    <w:rsid w:val="00A35E90"/>
    <w:rsid w:val="00A36091"/>
    <w:rsid w:val="00A36236"/>
    <w:rsid w:val="00A362FF"/>
    <w:rsid w:val="00A3631B"/>
    <w:rsid w:val="00A36670"/>
    <w:rsid w:val="00A36988"/>
    <w:rsid w:val="00A36F5E"/>
    <w:rsid w:val="00A37A15"/>
    <w:rsid w:val="00A408F0"/>
    <w:rsid w:val="00A409BE"/>
    <w:rsid w:val="00A411D1"/>
    <w:rsid w:val="00A41698"/>
    <w:rsid w:val="00A41822"/>
    <w:rsid w:val="00A41B1F"/>
    <w:rsid w:val="00A41E8A"/>
    <w:rsid w:val="00A41FB0"/>
    <w:rsid w:val="00A423E1"/>
    <w:rsid w:val="00A42418"/>
    <w:rsid w:val="00A427E8"/>
    <w:rsid w:val="00A42A6F"/>
    <w:rsid w:val="00A42DBB"/>
    <w:rsid w:val="00A43184"/>
    <w:rsid w:val="00A43202"/>
    <w:rsid w:val="00A43381"/>
    <w:rsid w:val="00A43D30"/>
    <w:rsid w:val="00A4402E"/>
    <w:rsid w:val="00A443D1"/>
    <w:rsid w:val="00A4464A"/>
    <w:rsid w:val="00A446C1"/>
    <w:rsid w:val="00A44B14"/>
    <w:rsid w:val="00A44E16"/>
    <w:rsid w:val="00A45211"/>
    <w:rsid w:val="00A45415"/>
    <w:rsid w:val="00A457D1"/>
    <w:rsid w:val="00A4586C"/>
    <w:rsid w:val="00A4598A"/>
    <w:rsid w:val="00A45D4F"/>
    <w:rsid w:val="00A461D5"/>
    <w:rsid w:val="00A464B2"/>
    <w:rsid w:val="00A46782"/>
    <w:rsid w:val="00A46BCE"/>
    <w:rsid w:val="00A46D42"/>
    <w:rsid w:val="00A46F21"/>
    <w:rsid w:val="00A47436"/>
    <w:rsid w:val="00A47750"/>
    <w:rsid w:val="00A47D85"/>
    <w:rsid w:val="00A50280"/>
    <w:rsid w:val="00A50692"/>
    <w:rsid w:val="00A50842"/>
    <w:rsid w:val="00A50884"/>
    <w:rsid w:val="00A5126A"/>
    <w:rsid w:val="00A51D19"/>
    <w:rsid w:val="00A51FE8"/>
    <w:rsid w:val="00A522C5"/>
    <w:rsid w:val="00A525C7"/>
    <w:rsid w:val="00A526C7"/>
    <w:rsid w:val="00A53386"/>
    <w:rsid w:val="00A5378C"/>
    <w:rsid w:val="00A5391C"/>
    <w:rsid w:val="00A53969"/>
    <w:rsid w:val="00A53A6E"/>
    <w:rsid w:val="00A53EE5"/>
    <w:rsid w:val="00A53EF2"/>
    <w:rsid w:val="00A54142"/>
    <w:rsid w:val="00A541D4"/>
    <w:rsid w:val="00A5427E"/>
    <w:rsid w:val="00A54544"/>
    <w:rsid w:val="00A548C6"/>
    <w:rsid w:val="00A55355"/>
    <w:rsid w:val="00A554F0"/>
    <w:rsid w:val="00A558EA"/>
    <w:rsid w:val="00A55960"/>
    <w:rsid w:val="00A55A42"/>
    <w:rsid w:val="00A55B3D"/>
    <w:rsid w:val="00A55D66"/>
    <w:rsid w:val="00A565A5"/>
    <w:rsid w:val="00A5665D"/>
    <w:rsid w:val="00A56C32"/>
    <w:rsid w:val="00A57236"/>
    <w:rsid w:val="00A5735C"/>
    <w:rsid w:val="00A57388"/>
    <w:rsid w:val="00A57756"/>
    <w:rsid w:val="00A57894"/>
    <w:rsid w:val="00A578A8"/>
    <w:rsid w:val="00A57C5F"/>
    <w:rsid w:val="00A57E1D"/>
    <w:rsid w:val="00A600AE"/>
    <w:rsid w:val="00A601A5"/>
    <w:rsid w:val="00A609A1"/>
    <w:rsid w:val="00A60ADA"/>
    <w:rsid w:val="00A60BCB"/>
    <w:rsid w:val="00A60D47"/>
    <w:rsid w:val="00A61207"/>
    <w:rsid w:val="00A61CA9"/>
    <w:rsid w:val="00A61DF5"/>
    <w:rsid w:val="00A623ED"/>
    <w:rsid w:val="00A6263B"/>
    <w:rsid w:val="00A62C86"/>
    <w:rsid w:val="00A62E80"/>
    <w:rsid w:val="00A62F27"/>
    <w:rsid w:val="00A63173"/>
    <w:rsid w:val="00A63442"/>
    <w:rsid w:val="00A638D2"/>
    <w:rsid w:val="00A63F5F"/>
    <w:rsid w:val="00A63FEF"/>
    <w:rsid w:val="00A64124"/>
    <w:rsid w:val="00A64139"/>
    <w:rsid w:val="00A641BC"/>
    <w:rsid w:val="00A6456A"/>
    <w:rsid w:val="00A645C0"/>
    <w:rsid w:val="00A64FF5"/>
    <w:rsid w:val="00A6509B"/>
    <w:rsid w:val="00A652CB"/>
    <w:rsid w:val="00A65640"/>
    <w:rsid w:val="00A658DF"/>
    <w:rsid w:val="00A65C76"/>
    <w:rsid w:val="00A663E4"/>
    <w:rsid w:val="00A6662A"/>
    <w:rsid w:val="00A6666A"/>
    <w:rsid w:val="00A673BC"/>
    <w:rsid w:val="00A67710"/>
    <w:rsid w:val="00A6771F"/>
    <w:rsid w:val="00A679AF"/>
    <w:rsid w:val="00A67F39"/>
    <w:rsid w:val="00A70066"/>
    <w:rsid w:val="00A710C9"/>
    <w:rsid w:val="00A714F0"/>
    <w:rsid w:val="00A7159D"/>
    <w:rsid w:val="00A715D7"/>
    <w:rsid w:val="00A71656"/>
    <w:rsid w:val="00A71E8A"/>
    <w:rsid w:val="00A72224"/>
    <w:rsid w:val="00A72564"/>
    <w:rsid w:val="00A726DC"/>
    <w:rsid w:val="00A72CC0"/>
    <w:rsid w:val="00A733AC"/>
    <w:rsid w:val="00A73B0A"/>
    <w:rsid w:val="00A73CA0"/>
    <w:rsid w:val="00A7421A"/>
    <w:rsid w:val="00A747D7"/>
    <w:rsid w:val="00A74E9F"/>
    <w:rsid w:val="00A74FE9"/>
    <w:rsid w:val="00A75360"/>
    <w:rsid w:val="00A753FC"/>
    <w:rsid w:val="00A754D8"/>
    <w:rsid w:val="00A75625"/>
    <w:rsid w:val="00A756CE"/>
    <w:rsid w:val="00A75F5F"/>
    <w:rsid w:val="00A7660A"/>
    <w:rsid w:val="00A76859"/>
    <w:rsid w:val="00A76BEE"/>
    <w:rsid w:val="00A76C68"/>
    <w:rsid w:val="00A76D7F"/>
    <w:rsid w:val="00A771A6"/>
    <w:rsid w:val="00A773F9"/>
    <w:rsid w:val="00A77A43"/>
    <w:rsid w:val="00A77B6E"/>
    <w:rsid w:val="00A77E5E"/>
    <w:rsid w:val="00A80807"/>
    <w:rsid w:val="00A80A36"/>
    <w:rsid w:val="00A81015"/>
    <w:rsid w:val="00A81285"/>
    <w:rsid w:val="00A8152A"/>
    <w:rsid w:val="00A81AC0"/>
    <w:rsid w:val="00A81B1C"/>
    <w:rsid w:val="00A81C7F"/>
    <w:rsid w:val="00A81FCF"/>
    <w:rsid w:val="00A821C5"/>
    <w:rsid w:val="00A82320"/>
    <w:rsid w:val="00A82603"/>
    <w:rsid w:val="00A827C3"/>
    <w:rsid w:val="00A828AA"/>
    <w:rsid w:val="00A828F3"/>
    <w:rsid w:val="00A83007"/>
    <w:rsid w:val="00A835C9"/>
    <w:rsid w:val="00A8366B"/>
    <w:rsid w:val="00A836B9"/>
    <w:rsid w:val="00A83D1B"/>
    <w:rsid w:val="00A840AA"/>
    <w:rsid w:val="00A84169"/>
    <w:rsid w:val="00A842B8"/>
    <w:rsid w:val="00A842F7"/>
    <w:rsid w:val="00A842F8"/>
    <w:rsid w:val="00A8446F"/>
    <w:rsid w:val="00A84784"/>
    <w:rsid w:val="00A84936"/>
    <w:rsid w:val="00A84D37"/>
    <w:rsid w:val="00A84D7B"/>
    <w:rsid w:val="00A84E7C"/>
    <w:rsid w:val="00A85126"/>
    <w:rsid w:val="00A851CB"/>
    <w:rsid w:val="00A855FD"/>
    <w:rsid w:val="00A86543"/>
    <w:rsid w:val="00A877BF"/>
    <w:rsid w:val="00A87B03"/>
    <w:rsid w:val="00A87F74"/>
    <w:rsid w:val="00A9072E"/>
    <w:rsid w:val="00A90B21"/>
    <w:rsid w:val="00A90DB5"/>
    <w:rsid w:val="00A91209"/>
    <w:rsid w:val="00A91763"/>
    <w:rsid w:val="00A920DC"/>
    <w:rsid w:val="00A92743"/>
    <w:rsid w:val="00A9284F"/>
    <w:rsid w:val="00A928FE"/>
    <w:rsid w:val="00A929A6"/>
    <w:rsid w:val="00A92C27"/>
    <w:rsid w:val="00A931E8"/>
    <w:rsid w:val="00A9333C"/>
    <w:rsid w:val="00A937FE"/>
    <w:rsid w:val="00A94041"/>
    <w:rsid w:val="00A94067"/>
    <w:rsid w:val="00A948A1"/>
    <w:rsid w:val="00A94A55"/>
    <w:rsid w:val="00A94C37"/>
    <w:rsid w:val="00A94D28"/>
    <w:rsid w:val="00A95450"/>
    <w:rsid w:val="00A95C4F"/>
    <w:rsid w:val="00A95E30"/>
    <w:rsid w:val="00A963E6"/>
    <w:rsid w:val="00A966F1"/>
    <w:rsid w:val="00A9717A"/>
    <w:rsid w:val="00A9742C"/>
    <w:rsid w:val="00A97466"/>
    <w:rsid w:val="00A97506"/>
    <w:rsid w:val="00A9757C"/>
    <w:rsid w:val="00A97828"/>
    <w:rsid w:val="00A97A29"/>
    <w:rsid w:val="00AA0503"/>
    <w:rsid w:val="00AA0756"/>
    <w:rsid w:val="00AA08BD"/>
    <w:rsid w:val="00AA0D4C"/>
    <w:rsid w:val="00AA0E04"/>
    <w:rsid w:val="00AA1029"/>
    <w:rsid w:val="00AA1267"/>
    <w:rsid w:val="00AA12AB"/>
    <w:rsid w:val="00AA15A0"/>
    <w:rsid w:val="00AA192E"/>
    <w:rsid w:val="00AA1A61"/>
    <w:rsid w:val="00AA1AFB"/>
    <w:rsid w:val="00AA2469"/>
    <w:rsid w:val="00AA2743"/>
    <w:rsid w:val="00AA2A51"/>
    <w:rsid w:val="00AA3153"/>
    <w:rsid w:val="00AA3248"/>
    <w:rsid w:val="00AA3461"/>
    <w:rsid w:val="00AA367C"/>
    <w:rsid w:val="00AA3B57"/>
    <w:rsid w:val="00AA3DD5"/>
    <w:rsid w:val="00AA4006"/>
    <w:rsid w:val="00AA46FD"/>
    <w:rsid w:val="00AA4A66"/>
    <w:rsid w:val="00AA519D"/>
    <w:rsid w:val="00AA552D"/>
    <w:rsid w:val="00AA5556"/>
    <w:rsid w:val="00AA5596"/>
    <w:rsid w:val="00AA5697"/>
    <w:rsid w:val="00AA5E4D"/>
    <w:rsid w:val="00AA608C"/>
    <w:rsid w:val="00AA63E5"/>
    <w:rsid w:val="00AA681F"/>
    <w:rsid w:val="00AA688C"/>
    <w:rsid w:val="00AA6AB4"/>
    <w:rsid w:val="00AA6E90"/>
    <w:rsid w:val="00AA708D"/>
    <w:rsid w:val="00AA71AD"/>
    <w:rsid w:val="00AA7DEB"/>
    <w:rsid w:val="00AB02A3"/>
    <w:rsid w:val="00AB0837"/>
    <w:rsid w:val="00AB0C62"/>
    <w:rsid w:val="00AB20CB"/>
    <w:rsid w:val="00AB2138"/>
    <w:rsid w:val="00AB2D7A"/>
    <w:rsid w:val="00AB2F39"/>
    <w:rsid w:val="00AB30A5"/>
    <w:rsid w:val="00AB33DA"/>
    <w:rsid w:val="00AB3561"/>
    <w:rsid w:val="00AB366F"/>
    <w:rsid w:val="00AB3A56"/>
    <w:rsid w:val="00AB475E"/>
    <w:rsid w:val="00AB4B88"/>
    <w:rsid w:val="00AB4D94"/>
    <w:rsid w:val="00AB4E2F"/>
    <w:rsid w:val="00AB5441"/>
    <w:rsid w:val="00AB5EE1"/>
    <w:rsid w:val="00AB65D3"/>
    <w:rsid w:val="00AB680C"/>
    <w:rsid w:val="00AB6EAE"/>
    <w:rsid w:val="00AB6EF2"/>
    <w:rsid w:val="00AB7017"/>
    <w:rsid w:val="00AB792D"/>
    <w:rsid w:val="00AB7DEA"/>
    <w:rsid w:val="00AC0334"/>
    <w:rsid w:val="00AC0B1E"/>
    <w:rsid w:val="00AC0E3C"/>
    <w:rsid w:val="00AC0EC5"/>
    <w:rsid w:val="00AC0F4C"/>
    <w:rsid w:val="00AC11DB"/>
    <w:rsid w:val="00AC16DA"/>
    <w:rsid w:val="00AC1752"/>
    <w:rsid w:val="00AC189F"/>
    <w:rsid w:val="00AC2144"/>
    <w:rsid w:val="00AC2A9C"/>
    <w:rsid w:val="00AC328D"/>
    <w:rsid w:val="00AC3378"/>
    <w:rsid w:val="00AC34B2"/>
    <w:rsid w:val="00AC3A7F"/>
    <w:rsid w:val="00AC4099"/>
    <w:rsid w:val="00AC46A8"/>
    <w:rsid w:val="00AC46C0"/>
    <w:rsid w:val="00AC4B44"/>
    <w:rsid w:val="00AC4B6B"/>
    <w:rsid w:val="00AC4B83"/>
    <w:rsid w:val="00AC544C"/>
    <w:rsid w:val="00AC56BB"/>
    <w:rsid w:val="00AC5783"/>
    <w:rsid w:val="00AC59BB"/>
    <w:rsid w:val="00AC5D4C"/>
    <w:rsid w:val="00AC65F5"/>
    <w:rsid w:val="00AC6862"/>
    <w:rsid w:val="00AC6C50"/>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135"/>
    <w:rsid w:val="00AD12B7"/>
    <w:rsid w:val="00AD161E"/>
    <w:rsid w:val="00AD1CFA"/>
    <w:rsid w:val="00AD2E75"/>
    <w:rsid w:val="00AD2EE1"/>
    <w:rsid w:val="00AD2F06"/>
    <w:rsid w:val="00AD30F4"/>
    <w:rsid w:val="00AD3266"/>
    <w:rsid w:val="00AD32C2"/>
    <w:rsid w:val="00AD37C6"/>
    <w:rsid w:val="00AD4F96"/>
    <w:rsid w:val="00AD5088"/>
    <w:rsid w:val="00AD5664"/>
    <w:rsid w:val="00AD5AD2"/>
    <w:rsid w:val="00AD5BDF"/>
    <w:rsid w:val="00AD5D3F"/>
    <w:rsid w:val="00AD5EAC"/>
    <w:rsid w:val="00AD5FD9"/>
    <w:rsid w:val="00AD6063"/>
    <w:rsid w:val="00AD63A3"/>
    <w:rsid w:val="00AD63B3"/>
    <w:rsid w:val="00AD64D9"/>
    <w:rsid w:val="00AD6736"/>
    <w:rsid w:val="00AD67C9"/>
    <w:rsid w:val="00AD6C2A"/>
    <w:rsid w:val="00AD7111"/>
    <w:rsid w:val="00AD73C0"/>
    <w:rsid w:val="00AD75AE"/>
    <w:rsid w:val="00AD75B5"/>
    <w:rsid w:val="00AD75FE"/>
    <w:rsid w:val="00AD764C"/>
    <w:rsid w:val="00AD7716"/>
    <w:rsid w:val="00AD78F5"/>
    <w:rsid w:val="00AD7E53"/>
    <w:rsid w:val="00AE03DC"/>
    <w:rsid w:val="00AE09EF"/>
    <w:rsid w:val="00AE0AE2"/>
    <w:rsid w:val="00AE0BDF"/>
    <w:rsid w:val="00AE0EA7"/>
    <w:rsid w:val="00AE10F8"/>
    <w:rsid w:val="00AE1302"/>
    <w:rsid w:val="00AE13E5"/>
    <w:rsid w:val="00AE1622"/>
    <w:rsid w:val="00AE1A1E"/>
    <w:rsid w:val="00AE1B8A"/>
    <w:rsid w:val="00AE1C1A"/>
    <w:rsid w:val="00AE2960"/>
    <w:rsid w:val="00AE2ABF"/>
    <w:rsid w:val="00AE2C12"/>
    <w:rsid w:val="00AE2C19"/>
    <w:rsid w:val="00AE2EF9"/>
    <w:rsid w:val="00AE2FEF"/>
    <w:rsid w:val="00AE344B"/>
    <w:rsid w:val="00AE34EC"/>
    <w:rsid w:val="00AE35A9"/>
    <w:rsid w:val="00AE35B7"/>
    <w:rsid w:val="00AE3873"/>
    <w:rsid w:val="00AE38C3"/>
    <w:rsid w:val="00AE3C1F"/>
    <w:rsid w:val="00AE3DF2"/>
    <w:rsid w:val="00AE452D"/>
    <w:rsid w:val="00AE45F3"/>
    <w:rsid w:val="00AE4635"/>
    <w:rsid w:val="00AE47A8"/>
    <w:rsid w:val="00AE4969"/>
    <w:rsid w:val="00AE4C03"/>
    <w:rsid w:val="00AE507A"/>
    <w:rsid w:val="00AE5105"/>
    <w:rsid w:val="00AE5250"/>
    <w:rsid w:val="00AE54B3"/>
    <w:rsid w:val="00AE5EC8"/>
    <w:rsid w:val="00AE6077"/>
    <w:rsid w:val="00AE6239"/>
    <w:rsid w:val="00AE6593"/>
    <w:rsid w:val="00AE690D"/>
    <w:rsid w:val="00AE6C85"/>
    <w:rsid w:val="00AE6CC7"/>
    <w:rsid w:val="00AE6FEC"/>
    <w:rsid w:val="00AE706F"/>
    <w:rsid w:val="00AE70AD"/>
    <w:rsid w:val="00AE7637"/>
    <w:rsid w:val="00AE7A86"/>
    <w:rsid w:val="00AF02A6"/>
    <w:rsid w:val="00AF03C7"/>
    <w:rsid w:val="00AF0939"/>
    <w:rsid w:val="00AF1B8F"/>
    <w:rsid w:val="00AF1C14"/>
    <w:rsid w:val="00AF1E97"/>
    <w:rsid w:val="00AF37CB"/>
    <w:rsid w:val="00AF393B"/>
    <w:rsid w:val="00AF440E"/>
    <w:rsid w:val="00AF448C"/>
    <w:rsid w:val="00AF4D54"/>
    <w:rsid w:val="00AF5168"/>
    <w:rsid w:val="00AF5298"/>
    <w:rsid w:val="00AF52B0"/>
    <w:rsid w:val="00AF5571"/>
    <w:rsid w:val="00AF5805"/>
    <w:rsid w:val="00AF61F5"/>
    <w:rsid w:val="00AF647D"/>
    <w:rsid w:val="00AF6746"/>
    <w:rsid w:val="00AF6E74"/>
    <w:rsid w:val="00AF72BF"/>
    <w:rsid w:val="00AF7610"/>
    <w:rsid w:val="00AF778A"/>
    <w:rsid w:val="00AF7C63"/>
    <w:rsid w:val="00AF7FCF"/>
    <w:rsid w:val="00B006C2"/>
    <w:rsid w:val="00B0102C"/>
    <w:rsid w:val="00B01144"/>
    <w:rsid w:val="00B011C5"/>
    <w:rsid w:val="00B0124B"/>
    <w:rsid w:val="00B0139E"/>
    <w:rsid w:val="00B013F3"/>
    <w:rsid w:val="00B014D3"/>
    <w:rsid w:val="00B01B03"/>
    <w:rsid w:val="00B01E12"/>
    <w:rsid w:val="00B022BA"/>
    <w:rsid w:val="00B022F4"/>
    <w:rsid w:val="00B02818"/>
    <w:rsid w:val="00B028D4"/>
    <w:rsid w:val="00B02D92"/>
    <w:rsid w:val="00B034E0"/>
    <w:rsid w:val="00B037CB"/>
    <w:rsid w:val="00B039B3"/>
    <w:rsid w:val="00B03C8B"/>
    <w:rsid w:val="00B03EAF"/>
    <w:rsid w:val="00B03F4B"/>
    <w:rsid w:val="00B03FFF"/>
    <w:rsid w:val="00B045FF"/>
    <w:rsid w:val="00B0463C"/>
    <w:rsid w:val="00B04844"/>
    <w:rsid w:val="00B0485B"/>
    <w:rsid w:val="00B04CF4"/>
    <w:rsid w:val="00B04D60"/>
    <w:rsid w:val="00B05067"/>
    <w:rsid w:val="00B050C8"/>
    <w:rsid w:val="00B05351"/>
    <w:rsid w:val="00B057A7"/>
    <w:rsid w:val="00B06541"/>
    <w:rsid w:val="00B066D1"/>
    <w:rsid w:val="00B0686C"/>
    <w:rsid w:val="00B068AF"/>
    <w:rsid w:val="00B06D97"/>
    <w:rsid w:val="00B06EB0"/>
    <w:rsid w:val="00B07480"/>
    <w:rsid w:val="00B074CD"/>
    <w:rsid w:val="00B0796C"/>
    <w:rsid w:val="00B07B5A"/>
    <w:rsid w:val="00B1026B"/>
    <w:rsid w:val="00B1092E"/>
    <w:rsid w:val="00B1096B"/>
    <w:rsid w:val="00B10BF8"/>
    <w:rsid w:val="00B10DA0"/>
    <w:rsid w:val="00B110DF"/>
    <w:rsid w:val="00B11215"/>
    <w:rsid w:val="00B11251"/>
    <w:rsid w:val="00B112CE"/>
    <w:rsid w:val="00B1167A"/>
    <w:rsid w:val="00B117AF"/>
    <w:rsid w:val="00B117C7"/>
    <w:rsid w:val="00B11814"/>
    <w:rsid w:val="00B118C6"/>
    <w:rsid w:val="00B11FD0"/>
    <w:rsid w:val="00B1215A"/>
    <w:rsid w:val="00B12326"/>
    <w:rsid w:val="00B12329"/>
    <w:rsid w:val="00B12474"/>
    <w:rsid w:val="00B124B0"/>
    <w:rsid w:val="00B12736"/>
    <w:rsid w:val="00B12743"/>
    <w:rsid w:val="00B12C7D"/>
    <w:rsid w:val="00B133B1"/>
    <w:rsid w:val="00B133C9"/>
    <w:rsid w:val="00B137C7"/>
    <w:rsid w:val="00B13A81"/>
    <w:rsid w:val="00B13E89"/>
    <w:rsid w:val="00B13E8F"/>
    <w:rsid w:val="00B14099"/>
    <w:rsid w:val="00B14562"/>
    <w:rsid w:val="00B14B13"/>
    <w:rsid w:val="00B14BD7"/>
    <w:rsid w:val="00B14BE4"/>
    <w:rsid w:val="00B14C4D"/>
    <w:rsid w:val="00B14D4C"/>
    <w:rsid w:val="00B14DB7"/>
    <w:rsid w:val="00B154E1"/>
    <w:rsid w:val="00B157FF"/>
    <w:rsid w:val="00B158BE"/>
    <w:rsid w:val="00B15A3F"/>
    <w:rsid w:val="00B16978"/>
    <w:rsid w:val="00B16C34"/>
    <w:rsid w:val="00B16C9C"/>
    <w:rsid w:val="00B16E3E"/>
    <w:rsid w:val="00B17205"/>
    <w:rsid w:val="00B178EC"/>
    <w:rsid w:val="00B17928"/>
    <w:rsid w:val="00B17A2B"/>
    <w:rsid w:val="00B17F05"/>
    <w:rsid w:val="00B17F7F"/>
    <w:rsid w:val="00B200FB"/>
    <w:rsid w:val="00B2090F"/>
    <w:rsid w:val="00B20BCA"/>
    <w:rsid w:val="00B20BCE"/>
    <w:rsid w:val="00B21589"/>
    <w:rsid w:val="00B215F3"/>
    <w:rsid w:val="00B21606"/>
    <w:rsid w:val="00B21818"/>
    <w:rsid w:val="00B218EA"/>
    <w:rsid w:val="00B21F1E"/>
    <w:rsid w:val="00B21F49"/>
    <w:rsid w:val="00B22071"/>
    <w:rsid w:val="00B22074"/>
    <w:rsid w:val="00B2219C"/>
    <w:rsid w:val="00B224BC"/>
    <w:rsid w:val="00B22A1F"/>
    <w:rsid w:val="00B22E1C"/>
    <w:rsid w:val="00B23A17"/>
    <w:rsid w:val="00B23DA8"/>
    <w:rsid w:val="00B23E95"/>
    <w:rsid w:val="00B2421E"/>
    <w:rsid w:val="00B24389"/>
    <w:rsid w:val="00B24447"/>
    <w:rsid w:val="00B25282"/>
    <w:rsid w:val="00B254AF"/>
    <w:rsid w:val="00B25982"/>
    <w:rsid w:val="00B25E40"/>
    <w:rsid w:val="00B25FF5"/>
    <w:rsid w:val="00B26246"/>
    <w:rsid w:val="00B2675D"/>
    <w:rsid w:val="00B26C4F"/>
    <w:rsid w:val="00B26CC1"/>
    <w:rsid w:val="00B26DDF"/>
    <w:rsid w:val="00B26DFD"/>
    <w:rsid w:val="00B26FC7"/>
    <w:rsid w:val="00B273E0"/>
    <w:rsid w:val="00B27661"/>
    <w:rsid w:val="00B27663"/>
    <w:rsid w:val="00B27E0C"/>
    <w:rsid w:val="00B301F7"/>
    <w:rsid w:val="00B302C3"/>
    <w:rsid w:val="00B30317"/>
    <w:rsid w:val="00B30649"/>
    <w:rsid w:val="00B30723"/>
    <w:rsid w:val="00B30E18"/>
    <w:rsid w:val="00B3107D"/>
    <w:rsid w:val="00B3113B"/>
    <w:rsid w:val="00B31531"/>
    <w:rsid w:val="00B31A2E"/>
    <w:rsid w:val="00B3238F"/>
    <w:rsid w:val="00B3272B"/>
    <w:rsid w:val="00B32838"/>
    <w:rsid w:val="00B32C0E"/>
    <w:rsid w:val="00B32C3A"/>
    <w:rsid w:val="00B32ECA"/>
    <w:rsid w:val="00B32F5D"/>
    <w:rsid w:val="00B33614"/>
    <w:rsid w:val="00B3397B"/>
    <w:rsid w:val="00B33ABD"/>
    <w:rsid w:val="00B33FA7"/>
    <w:rsid w:val="00B340FD"/>
    <w:rsid w:val="00B344A3"/>
    <w:rsid w:val="00B34D2E"/>
    <w:rsid w:val="00B3588E"/>
    <w:rsid w:val="00B35DCD"/>
    <w:rsid w:val="00B3602B"/>
    <w:rsid w:val="00B3619E"/>
    <w:rsid w:val="00B36379"/>
    <w:rsid w:val="00B36479"/>
    <w:rsid w:val="00B367D9"/>
    <w:rsid w:val="00B3690C"/>
    <w:rsid w:val="00B36981"/>
    <w:rsid w:val="00B369E4"/>
    <w:rsid w:val="00B36A7D"/>
    <w:rsid w:val="00B36B27"/>
    <w:rsid w:val="00B36BDE"/>
    <w:rsid w:val="00B36E7C"/>
    <w:rsid w:val="00B371DF"/>
    <w:rsid w:val="00B376E3"/>
    <w:rsid w:val="00B379F8"/>
    <w:rsid w:val="00B40102"/>
    <w:rsid w:val="00B403F0"/>
    <w:rsid w:val="00B4054C"/>
    <w:rsid w:val="00B40667"/>
    <w:rsid w:val="00B41483"/>
    <w:rsid w:val="00B41534"/>
    <w:rsid w:val="00B4183A"/>
    <w:rsid w:val="00B41B7C"/>
    <w:rsid w:val="00B41D4B"/>
    <w:rsid w:val="00B4202B"/>
    <w:rsid w:val="00B42166"/>
    <w:rsid w:val="00B421BA"/>
    <w:rsid w:val="00B428E2"/>
    <w:rsid w:val="00B4303B"/>
    <w:rsid w:val="00B438F4"/>
    <w:rsid w:val="00B44318"/>
    <w:rsid w:val="00B44391"/>
    <w:rsid w:val="00B4455B"/>
    <w:rsid w:val="00B44CC4"/>
    <w:rsid w:val="00B459CA"/>
    <w:rsid w:val="00B45A55"/>
    <w:rsid w:val="00B45BF5"/>
    <w:rsid w:val="00B46956"/>
    <w:rsid w:val="00B46BBE"/>
    <w:rsid w:val="00B47319"/>
    <w:rsid w:val="00B473FA"/>
    <w:rsid w:val="00B4796E"/>
    <w:rsid w:val="00B47B1E"/>
    <w:rsid w:val="00B47EB2"/>
    <w:rsid w:val="00B50309"/>
    <w:rsid w:val="00B5062E"/>
    <w:rsid w:val="00B506EB"/>
    <w:rsid w:val="00B5157A"/>
    <w:rsid w:val="00B515D2"/>
    <w:rsid w:val="00B51732"/>
    <w:rsid w:val="00B51D69"/>
    <w:rsid w:val="00B51FA7"/>
    <w:rsid w:val="00B5224F"/>
    <w:rsid w:val="00B523A8"/>
    <w:rsid w:val="00B52629"/>
    <w:rsid w:val="00B528A6"/>
    <w:rsid w:val="00B52A99"/>
    <w:rsid w:val="00B52E21"/>
    <w:rsid w:val="00B52FA8"/>
    <w:rsid w:val="00B53FD1"/>
    <w:rsid w:val="00B5430B"/>
    <w:rsid w:val="00B545C5"/>
    <w:rsid w:val="00B55517"/>
    <w:rsid w:val="00B5604F"/>
    <w:rsid w:val="00B5615D"/>
    <w:rsid w:val="00B564A4"/>
    <w:rsid w:val="00B564F3"/>
    <w:rsid w:val="00B56638"/>
    <w:rsid w:val="00B568C3"/>
    <w:rsid w:val="00B56D1E"/>
    <w:rsid w:val="00B56F96"/>
    <w:rsid w:val="00B571AB"/>
    <w:rsid w:val="00B57ABA"/>
    <w:rsid w:val="00B600B3"/>
    <w:rsid w:val="00B6015B"/>
    <w:rsid w:val="00B60235"/>
    <w:rsid w:val="00B6066A"/>
    <w:rsid w:val="00B607BF"/>
    <w:rsid w:val="00B60E60"/>
    <w:rsid w:val="00B61427"/>
    <w:rsid w:val="00B61803"/>
    <w:rsid w:val="00B6187B"/>
    <w:rsid w:val="00B618F0"/>
    <w:rsid w:val="00B61E25"/>
    <w:rsid w:val="00B61E89"/>
    <w:rsid w:val="00B61FE4"/>
    <w:rsid w:val="00B6203D"/>
    <w:rsid w:val="00B626D0"/>
    <w:rsid w:val="00B6272C"/>
    <w:rsid w:val="00B62813"/>
    <w:rsid w:val="00B632E4"/>
    <w:rsid w:val="00B633FB"/>
    <w:rsid w:val="00B637E7"/>
    <w:rsid w:val="00B63D1D"/>
    <w:rsid w:val="00B640CA"/>
    <w:rsid w:val="00B645BC"/>
    <w:rsid w:val="00B646C5"/>
    <w:rsid w:val="00B649B3"/>
    <w:rsid w:val="00B64FFB"/>
    <w:rsid w:val="00B658BB"/>
    <w:rsid w:val="00B65A35"/>
    <w:rsid w:val="00B65CAC"/>
    <w:rsid w:val="00B65E49"/>
    <w:rsid w:val="00B66089"/>
    <w:rsid w:val="00B663F7"/>
    <w:rsid w:val="00B66594"/>
    <w:rsid w:val="00B669F1"/>
    <w:rsid w:val="00B67317"/>
    <w:rsid w:val="00B675C4"/>
    <w:rsid w:val="00B6765C"/>
    <w:rsid w:val="00B67F14"/>
    <w:rsid w:val="00B67F6C"/>
    <w:rsid w:val="00B7029F"/>
    <w:rsid w:val="00B70D62"/>
    <w:rsid w:val="00B70EBB"/>
    <w:rsid w:val="00B70FC4"/>
    <w:rsid w:val="00B71879"/>
    <w:rsid w:val="00B71912"/>
    <w:rsid w:val="00B72225"/>
    <w:rsid w:val="00B72267"/>
    <w:rsid w:val="00B72408"/>
    <w:rsid w:val="00B7276D"/>
    <w:rsid w:val="00B72807"/>
    <w:rsid w:val="00B732BC"/>
    <w:rsid w:val="00B73A52"/>
    <w:rsid w:val="00B73AE4"/>
    <w:rsid w:val="00B74849"/>
    <w:rsid w:val="00B7522A"/>
    <w:rsid w:val="00B75577"/>
    <w:rsid w:val="00B75BF1"/>
    <w:rsid w:val="00B76B22"/>
    <w:rsid w:val="00B76D2E"/>
    <w:rsid w:val="00B76E3B"/>
    <w:rsid w:val="00B773F2"/>
    <w:rsid w:val="00B778E5"/>
    <w:rsid w:val="00B77BA9"/>
    <w:rsid w:val="00B77D98"/>
    <w:rsid w:val="00B80056"/>
    <w:rsid w:val="00B801BA"/>
    <w:rsid w:val="00B80425"/>
    <w:rsid w:val="00B80A66"/>
    <w:rsid w:val="00B8108D"/>
    <w:rsid w:val="00B81FE3"/>
    <w:rsid w:val="00B822BE"/>
    <w:rsid w:val="00B8235C"/>
    <w:rsid w:val="00B82907"/>
    <w:rsid w:val="00B82F84"/>
    <w:rsid w:val="00B83203"/>
    <w:rsid w:val="00B832CD"/>
    <w:rsid w:val="00B832DB"/>
    <w:rsid w:val="00B8361D"/>
    <w:rsid w:val="00B83858"/>
    <w:rsid w:val="00B83A8D"/>
    <w:rsid w:val="00B83DDE"/>
    <w:rsid w:val="00B83EB6"/>
    <w:rsid w:val="00B8413F"/>
    <w:rsid w:val="00B842F8"/>
    <w:rsid w:val="00B84672"/>
    <w:rsid w:val="00B84836"/>
    <w:rsid w:val="00B84B26"/>
    <w:rsid w:val="00B8506D"/>
    <w:rsid w:val="00B85073"/>
    <w:rsid w:val="00B853A7"/>
    <w:rsid w:val="00B858EE"/>
    <w:rsid w:val="00B859F7"/>
    <w:rsid w:val="00B862CA"/>
    <w:rsid w:val="00B8691E"/>
    <w:rsid w:val="00B8698A"/>
    <w:rsid w:val="00B869F4"/>
    <w:rsid w:val="00B86F56"/>
    <w:rsid w:val="00B878F1"/>
    <w:rsid w:val="00B901CA"/>
    <w:rsid w:val="00B908AF"/>
    <w:rsid w:val="00B90D00"/>
    <w:rsid w:val="00B9122B"/>
    <w:rsid w:val="00B91A5B"/>
    <w:rsid w:val="00B91C61"/>
    <w:rsid w:val="00B9251B"/>
    <w:rsid w:val="00B92653"/>
    <w:rsid w:val="00B92871"/>
    <w:rsid w:val="00B92A78"/>
    <w:rsid w:val="00B93059"/>
    <w:rsid w:val="00B9316D"/>
    <w:rsid w:val="00B931BB"/>
    <w:rsid w:val="00B933CC"/>
    <w:rsid w:val="00B93404"/>
    <w:rsid w:val="00B93794"/>
    <w:rsid w:val="00B93B38"/>
    <w:rsid w:val="00B93B7A"/>
    <w:rsid w:val="00B93C02"/>
    <w:rsid w:val="00B9404F"/>
    <w:rsid w:val="00B941E7"/>
    <w:rsid w:val="00B94C5E"/>
    <w:rsid w:val="00B954E3"/>
    <w:rsid w:val="00B95555"/>
    <w:rsid w:val="00B95BF2"/>
    <w:rsid w:val="00B95D79"/>
    <w:rsid w:val="00B95F91"/>
    <w:rsid w:val="00B96015"/>
    <w:rsid w:val="00B962F3"/>
    <w:rsid w:val="00B963FC"/>
    <w:rsid w:val="00B96675"/>
    <w:rsid w:val="00B96A97"/>
    <w:rsid w:val="00B97028"/>
    <w:rsid w:val="00B9720C"/>
    <w:rsid w:val="00B9768D"/>
    <w:rsid w:val="00B978FC"/>
    <w:rsid w:val="00BA001C"/>
    <w:rsid w:val="00BA01D1"/>
    <w:rsid w:val="00BA050A"/>
    <w:rsid w:val="00BA15CD"/>
    <w:rsid w:val="00BA16CA"/>
    <w:rsid w:val="00BA1A49"/>
    <w:rsid w:val="00BA1A9A"/>
    <w:rsid w:val="00BA1C17"/>
    <w:rsid w:val="00BA1CFE"/>
    <w:rsid w:val="00BA1F2A"/>
    <w:rsid w:val="00BA1F39"/>
    <w:rsid w:val="00BA2836"/>
    <w:rsid w:val="00BA2A72"/>
    <w:rsid w:val="00BA2E7A"/>
    <w:rsid w:val="00BA2E97"/>
    <w:rsid w:val="00BA39A2"/>
    <w:rsid w:val="00BA3F59"/>
    <w:rsid w:val="00BA44D0"/>
    <w:rsid w:val="00BA44D5"/>
    <w:rsid w:val="00BA498F"/>
    <w:rsid w:val="00BA4CAA"/>
    <w:rsid w:val="00BA4E9D"/>
    <w:rsid w:val="00BA5058"/>
    <w:rsid w:val="00BA5290"/>
    <w:rsid w:val="00BA567C"/>
    <w:rsid w:val="00BA5907"/>
    <w:rsid w:val="00BA5A2E"/>
    <w:rsid w:val="00BA5DF5"/>
    <w:rsid w:val="00BA5FC9"/>
    <w:rsid w:val="00BA61FE"/>
    <w:rsid w:val="00BA6201"/>
    <w:rsid w:val="00BA66F9"/>
    <w:rsid w:val="00BA67FE"/>
    <w:rsid w:val="00BA6873"/>
    <w:rsid w:val="00BA6D1E"/>
    <w:rsid w:val="00BA78F2"/>
    <w:rsid w:val="00BA7AA7"/>
    <w:rsid w:val="00BA7CC1"/>
    <w:rsid w:val="00BB026F"/>
    <w:rsid w:val="00BB039D"/>
    <w:rsid w:val="00BB0B60"/>
    <w:rsid w:val="00BB0D7C"/>
    <w:rsid w:val="00BB122B"/>
    <w:rsid w:val="00BB12E3"/>
    <w:rsid w:val="00BB13FA"/>
    <w:rsid w:val="00BB141B"/>
    <w:rsid w:val="00BB1A8C"/>
    <w:rsid w:val="00BB1D68"/>
    <w:rsid w:val="00BB2096"/>
    <w:rsid w:val="00BB25AB"/>
    <w:rsid w:val="00BB271E"/>
    <w:rsid w:val="00BB272D"/>
    <w:rsid w:val="00BB2950"/>
    <w:rsid w:val="00BB2FA2"/>
    <w:rsid w:val="00BB31AE"/>
    <w:rsid w:val="00BB329D"/>
    <w:rsid w:val="00BB35C9"/>
    <w:rsid w:val="00BB35E6"/>
    <w:rsid w:val="00BB4092"/>
    <w:rsid w:val="00BB40EA"/>
    <w:rsid w:val="00BB415B"/>
    <w:rsid w:val="00BB4201"/>
    <w:rsid w:val="00BB4405"/>
    <w:rsid w:val="00BB4596"/>
    <w:rsid w:val="00BB49FE"/>
    <w:rsid w:val="00BB4E29"/>
    <w:rsid w:val="00BB51AB"/>
    <w:rsid w:val="00BB52B4"/>
    <w:rsid w:val="00BB5370"/>
    <w:rsid w:val="00BB54B3"/>
    <w:rsid w:val="00BB54E0"/>
    <w:rsid w:val="00BB5A82"/>
    <w:rsid w:val="00BB5EF0"/>
    <w:rsid w:val="00BB6372"/>
    <w:rsid w:val="00BB644F"/>
    <w:rsid w:val="00BB651A"/>
    <w:rsid w:val="00BB6800"/>
    <w:rsid w:val="00BB6C59"/>
    <w:rsid w:val="00BB6CF2"/>
    <w:rsid w:val="00BB6F11"/>
    <w:rsid w:val="00BB7281"/>
    <w:rsid w:val="00BB7313"/>
    <w:rsid w:val="00BB7EEF"/>
    <w:rsid w:val="00BC013B"/>
    <w:rsid w:val="00BC0560"/>
    <w:rsid w:val="00BC082B"/>
    <w:rsid w:val="00BC0970"/>
    <w:rsid w:val="00BC0B00"/>
    <w:rsid w:val="00BC150B"/>
    <w:rsid w:val="00BC1A09"/>
    <w:rsid w:val="00BC1A53"/>
    <w:rsid w:val="00BC2305"/>
    <w:rsid w:val="00BC255F"/>
    <w:rsid w:val="00BC259C"/>
    <w:rsid w:val="00BC268F"/>
    <w:rsid w:val="00BC2733"/>
    <w:rsid w:val="00BC29D5"/>
    <w:rsid w:val="00BC2AA5"/>
    <w:rsid w:val="00BC2CFD"/>
    <w:rsid w:val="00BC2EC4"/>
    <w:rsid w:val="00BC2F57"/>
    <w:rsid w:val="00BC2FC7"/>
    <w:rsid w:val="00BC303F"/>
    <w:rsid w:val="00BC35CA"/>
    <w:rsid w:val="00BC37B2"/>
    <w:rsid w:val="00BC380D"/>
    <w:rsid w:val="00BC3B3B"/>
    <w:rsid w:val="00BC3D61"/>
    <w:rsid w:val="00BC3FEE"/>
    <w:rsid w:val="00BC4069"/>
    <w:rsid w:val="00BC4349"/>
    <w:rsid w:val="00BC4379"/>
    <w:rsid w:val="00BC4B80"/>
    <w:rsid w:val="00BC538F"/>
    <w:rsid w:val="00BC543A"/>
    <w:rsid w:val="00BC5CAC"/>
    <w:rsid w:val="00BC5E95"/>
    <w:rsid w:val="00BC643C"/>
    <w:rsid w:val="00BC67BA"/>
    <w:rsid w:val="00BC738B"/>
    <w:rsid w:val="00BC75AE"/>
    <w:rsid w:val="00BC75F9"/>
    <w:rsid w:val="00BC7EB7"/>
    <w:rsid w:val="00BD0341"/>
    <w:rsid w:val="00BD043C"/>
    <w:rsid w:val="00BD0466"/>
    <w:rsid w:val="00BD05A0"/>
    <w:rsid w:val="00BD0787"/>
    <w:rsid w:val="00BD0837"/>
    <w:rsid w:val="00BD0A44"/>
    <w:rsid w:val="00BD11AD"/>
    <w:rsid w:val="00BD1858"/>
    <w:rsid w:val="00BD1C25"/>
    <w:rsid w:val="00BD2078"/>
    <w:rsid w:val="00BD2240"/>
    <w:rsid w:val="00BD230C"/>
    <w:rsid w:val="00BD2354"/>
    <w:rsid w:val="00BD2687"/>
    <w:rsid w:val="00BD2693"/>
    <w:rsid w:val="00BD27E0"/>
    <w:rsid w:val="00BD2CE2"/>
    <w:rsid w:val="00BD2D44"/>
    <w:rsid w:val="00BD32A4"/>
    <w:rsid w:val="00BD34C0"/>
    <w:rsid w:val="00BD3641"/>
    <w:rsid w:val="00BD3741"/>
    <w:rsid w:val="00BD43B6"/>
    <w:rsid w:val="00BD446E"/>
    <w:rsid w:val="00BD45B5"/>
    <w:rsid w:val="00BD45CD"/>
    <w:rsid w:val="00BD4DEB"/>
    <w:rsid w:val="00BD5937"/>
    <w:rsid w:val="00BD5D43"/>
    <w:rsid w:val="00BD63BE"/>
    <w:rsid w:val="00BD6412"/>
    <w:rsid w:val="00BD65BB"/>
    <w:rsid w:val="00BD68F0"/>
    <w:rsid w:val="00BD72CB"/>
    <w:rsid w:val="00BD748B"/>
    <w:rsid w:val="00BD76EE"/>
    <w:rsid w:val="00BD7A7A"/>
    <w:rsid w:val="00BD7DA7"/>
    <w:rsid w:val="00BD7DAC"/>
    <w:rsid w:val="00BE064A"/>
    <w:rsid w:val="00BE06B5"/>
    <w:rsid w:val="00BE0D26"/>
    <w:rsid w:val="00BE11B9"/>
    <w:rsid w:val="00BE122F"/>
    <w:rsid w:val="00BE1358"/>
    <w:rsid w:val="00BE1545"/>
    <w:rsid w:val="00BE185F"/>
    <w:rsid w:val="00BE1A48"/>
    <w:rsid w:val="00BE1DCD"/>
    <w:rsid w:val="00BE25B9"/>
    <w:rsid w:val="00BE2C5B"/>
    <w:rsid w:val="00BE3018"/>
    <w:rsid w:val="00BE32CA"/>
    <w:rsid w:val="00BE3773"/>
    <w:rsid w:val="00BE39F0"/>
    <w:rsid w:val="00BE40C1"/>
    <w:rsid w:val="00BE4A9F"/>
    <w:rsid w:val="00BE4E4D"/>
    <w:rsid w:val="00BE4F07"/>
    <w:rsid w:val="00BE5298"/>
    <w:rsid w:val="00BE5299"/>
    <w:rsid w:val="00BE52A0"/>
    <w:rsid w:val="00BE577F"/>
    <w:rsid w:val="00BE58B2"/>
    <w:rsid w:val="00BE61DC"/>
    <w:rsid w:val="00BE6DB1"/>
    <w:rsid w:val="00BE7AD8"/>
    <w:rsid w:val="00BE7F74"/>
    <w:rsid w:val="00BE7FA4"/>
    <w:rsid w:val="00BF03E7"/>
    <w:rsid w:val="00BF0677"/>
    <w:rsid w:val="00BF0A3E"/>
    <w:rsid w:val="00BF0A40"/>
    <w:rsid w:val="00BF0AE7"/>
    <w:rsid w:val="00BF1102"/>
    <w:rsid w:val="00BF1712"/>
    <w:rsid w:val="00BF1855"/>
    <w:rsid w:val="00BF1E48"/>
    <w:rsid w:val="00BF1F46"/>
    <w:rsid w:val="00BF245D"/>
    <w:rsid w:val="00BF2AE8"/>
    <w:rsid w:val="00BF3194"/>
    <w:rsid w:val="00BF3305"/>
    <w:rsid w:val="00BF3499"/>
    <w:rsid w:val="00BF388C"/>
    <w:rsid w:val="00BF3CEE"/>
    <w:rsid w:val="00BF3D11"/>
    <w:rsid w:val="00BF4338"/>
    <w:rsid w:val="00BF484B"/>
    <w:rsid w:val="00BF4ED4"/>
    <w:rsid w:val="00BF51E1"/>
    <w:rsid w:val="00BF5771"/>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273"/>
    <w:rsid w:val="00C00356"/>
    <w:rsid w:val="00C006E3"/>
    <w:rsid w:val="00C00C63"/>
    <w:rsid w:val="00C01372"/>
    <w:rsid w:val="00C0191A"/>
    <w:rsid w:val="00C01F53"/>
    <w:rsid w:val="00C0205E"/>
    <w:rsid w:val="00C02192"/>
    <w:rsid w:val="00C02477"/>
    <w:rsid w:val="00C02568"/>
    <w:rsid w:val="00C02B8D"/>
    <w:rsid w:val="00C02C00"/>
    <w:rsid w:val="00C02D84"/>
    <w:rsid w:val="00C02E9B"/>
    <w:rsid w:val="00C030AC"/>
    <w:rsid w:val="00C03493"/>
    <w:rsid w:val="00C03749"/>
    <w:rsid w:val="00C03A99"/>
    <w:rsid w:val="00C03D97"/>
    <w:rsid w:val="00C0414B"/>
    <w:rsid w:val="00C046E2"/>
    <w:rsid w:val="00C04D3A"/>
    <w:rsid w:val="00C0507A"/>
    <w:rsid w:val="00C052C7"/>
    <w:rsid w:val="00C05647"/>
    <w:rsid w:val="00C05BCA"/>
    <w:rsid w:val="00C05E96"/>
    <w:rsid w:val="00C06408"/>
    <w:rsid w:val="00C065D8"/>
    <w:rsid w:val="00C072CC"/>
    <w:rsid w:val="00C1002A"/>
    <w:rsid w:val="00C10057"/>
    <w:rsid w:val="00C1017E"/>
    <w:rsid w:val="00C105A6"/>
    <w:rsid w:val="00C105DA"/>
    <w:rsid w:val="00C1086A"/>
    <w:rsid w:val="00C10935"/>
    <w:rsid w:val="00C10D77"/>
    <w:rsid w:val="00C10E6A"/>
    <w:rsid w:val="00C10FAE"/>
    <w:rsid w:val="00C117F3"/>
    <w:rsid w:val="00C11935"/>
    <w:rsid w:val="00C11B2C"/>
    <w:rsid w:val="00C11C34"/>
    <w:rsid w:val="00C1274B"/>
    <w:rsid w:val="00C12993"/>
    <w:rsid w:val="00C13197"/>
    <w:rsid w:val="00C13448"/>
    <w:rsid w:val="00C13FDB"/>
    <w:rsid w:val="00C14051"/>
    <w:rsid w:val="00C14141"/>
    <w:rsid w:val="00C150DE"/>
    <w:rsid w:val="00C151AF"/>
    <w:rsid w:val="00C15B98"/>
    <w:rsid w:val="00C15DC1"/>
    <w:rsid w:val="00C160C4"/>
    <w:rsid w:val="00C1642A"/>
    <w:rsid w:val="00C16A1A"/>
    <w:rsid w:val="00C16D6E"/>
    <w:rsid w:val="00C17966"/>
    <w:rsid w:val="00C20017"/>
    <w:rsid w:val="00C203D8"/>
    <w:rsid w:val="00C2092F"/>
    <w:rsid w:val="00C20CFE"/>
    <w:rsid w:val="00C20DBD"/>
    <w:rsid w:val="00C20E35"/>
    <w:rsid w:val="00C20FBF"/>
    <w:rsid w:val="00C21091"/>
    <w:rsid w:val="00C212AF"/>
    <w:rsid w:val="00C215B8"/>
    <w:rsid w:val="00C21630"/>
    <w:rsid w:val="00C216F2"/>
    <w:rsid w:val="00C21D6B"/>
    <w:rsid w:val="00C22179"/>
    <w:rsid w:val="00C222B7"/>
    <w:rsid w:val="00C22401"/>
    <w:rsid w:val="00C22519"/>
    <w:rsid w:val="00C22B82"/>
    <w:rsid w:val="00C2309A"/>
    <w:rsid w:val="00C232FF"/>
    <w:rsid w:val="00C23814"/>
    <w:rsid w:val="00C23A90"/>
    <w:rsid w:val="00C23D66"/>
    <w:rsid w:val="00C23EA1"/>
    <w:rsid w:val="00C23FE8"/>
    <w:rsid w:val="00C243A1"/>
    <w:rsid w:val="00C246C5"/>
    <w:rsid w:val="00C24A3B"/>
    <w:rsid w:val="00C24D5F"/>
    <w:rsid w:val="00C24DCE"/>
    <w:rsid w:val="00C252EC"/>
    <w:rsid w:val="00C25370"/>
    <w:rsid w:val="00C25682"/>
    <w:rsid w:val="00C25AFA"/>
    <w:rsid w:val="00C25C29"/>
    <w:rsid w:val="00C25F97"/>
    <w:rsid w:val="00C265F4"/>
    <w:rsid w:val="00C26676"/>
    <w:rsid w:val="00C26A1D"/>
    <w:rsid w:val="00C26B44"/>
    <w:rsid w:val="00C272D4"/>
    <w:rsid w:val="00C27305"/>
    <w:rsid w:val="00C278FE"/>
    <w:rsid w:val="00C279BD"/>
    <w:rsid w:val="00C27A83"/>
    <w:rsid w:val="00C27C9D"/>
    <w:rsid w:val="00C3007D"/>
    <w:rsid w:val="00C305BD"/>
    <w:rsid w:val="00C30A79"/>
    <w:rsid w:val="00C31B71"/>
    <w:rsid w:val="00C31BC1"/>
    <w:rsid w:val="00C32363"/>
    <w:rsid w:val="00C32BA5"/>
    <w:rsid w:val="00C3335B"/>
    <w:rsid w:val="00C33FA0"/>
    <w:rsid w:val="00C34461"/>
    <w:rsid w:val="00C34670"/>
    <w:rsid w:val="00C34731"/>
    <w:rsid w:val="00C3494D"/>
    <w:rsid w:val="00C34BA8"/>
    <w:rsid w:val="00C34E77"/>
    <w:rsid w:val="00C34F5E"/>
    <w:rsid w:val="00C350F7"/>
    <w:rsid w:val="00C3557F"/>
    <w:rsid w:val="00C35877"/>
    <w:rsid w:val="00C35F57"/>
    <w:rsid w:val="00C3627D"/>
    <w:rsid w:val="00C36335"/>
    <w:rsid w:val="00C36ABE"/>
    <w:rsid w:val="00C36C80"/>
    <w:rsid w:val="00C36F78"/>
    <w:rsid w:val="00C3715F"/>
    <w:rsid w:val="00C3763B"/>
    <w:rsid w:val="00C37973"/>
    <w:rsid w:val="00C37B90"/>
    <w:rsid w:val="00C37BA8"/>
    <w:rsid w:val="00C4037B"/>
    <w:rsid w:val="00C404BC"/>
    <w:rsid w:val="00C405F7"/>
    <w:rsid w:val="00C41627"/>
    <w:rsid w:val="00C41BE1"/>
    <w:rsid w:val="00C42235"/>
    <w:rsid w:val="00C4246C"/>
    <w:rsid w:val="00C434D1"/>
    <w:rsid w:val="00C4360B"/>
    <w:rsid w:val="00C43A1A"/>
    <w:rsid w:val="00C43F83"/>
    <w:rsid w:val="00C4439D"/>
    <w:rsid w:val="00C445B5"/>
    <w:rsid w:val="00C44874"/>
    <w:rsid w:val="00C4538D"/>
    <w:rsid w:val="00C45A0F"/>
    <w:rsid w:val="00C45B65"/>
    <w:rsid w:val="00C45C6B"/>
    <w:rsid w:val="00C45E56"/>
    <w:rsid w:val="00C46029"/>
    <w:rsid w:val="00C463E5"/>
    <w:rsid w:val="00C46729"/>
    <w:rsid w:val="00C469D6"/>
    <w:rsid w:val="00C46DA8"/>
    <w:rsid w:val="00C476D3"/>
    <w:rsid w:val="00C47BE7"/>
    <w:rsid w:val="00C504C3"/>
    <w:rsid w:val="00C5079B"/>
    <w:rsid w:val="00C50BBB"/>
    <w:rsid w:val="00C50E53"/>
    <w:rsid w:val="00C51038"/>
    <w:rsid w:val="00C51AE0"/>
    <w:rsid w:val="00C51BE2"/>
    <w:rsid w:val="00C5230B"/>
    <w:rsid w:val="00C52500"/>
    <w:rsid w:val="00C52997"/>
    <w:rsid w:val="00C52BC3"/>
    <w:rsid w:val="00C52F1B"/>
    <w:rsid w:val="00C5333A"/>
    <w:rsid w:val="00C53622"/>
    <w:rsid w:val="00C53904"/>
    <w:rsid w:val="00C53A1A"/>
    <w:rsid w:val="00C53CBC"/>
    <w:rsid w:val="00C53FCD"/>
    <w:rsid w:val="00C54349"/>
    <w:rsid w:val="00C543E2"/>
    <w:rsid w:val="00C5443F"/>
    <w:rsid w:val="00C54AFF"/>
    <w:rsid w:val="00C54C7F"/>
    <w:rsid w:val="00C54D01"/>
    <w:rsid w:val="00C55189"/>
    <w:rsid w:val="00C5589E"/>
    <w:rsid w:val="00C55F91"/>
    <w:rsid w:val="00C5618D"/>
    <w:rsid w:val="00C561D6"/>
    <w:rsid w:val="00C56422"/>
    <w:rsid w:val="00C5656A"/>
    <w:rsid w:val="00C56D3D"/>
    <w:rsid w:val="00C56F94"/>
    <w:rsid w:val="00C57A50"/>
    <w:rsid w:val="00C57C06"/>
    <w:rsid w:val="00C57C6B"/>
    <w:rsid w:val="00C57D9D"/>
    <w:rsid w:val="00C57E44"/>
    <w:rsid w:val="00C6004A"/>
    <w:rsid w:val="00C60F16"/>
    <w:rsid w:val="00C61803"/>
    <w:rsid w:val="00C61813"/>
    <w:rsid w:val="00C61A69"/>
    <w:rsid w:val="00C61CFD"/>
    <w:rsid w:val="00C61D77"/>
    <w:rsid w:val="00C61EE7"/>
    <w:rsid w:val="00C61F8F"/>
    <w:rsid w:val="00C620B0"/>
    <w:rsid w:val="00C620D0"/>
    <w:rsid w:val="00C62329"/>
    <w:rsid w:val="00C62520"/>
    <w:rsid w:val="00C62570"/>
    <w:rsid w:val="00C627A3"/>
    <w:rsid w:val="00C62B6B"/>
    <w:rsid w:val="00C631C7"/>
    <w:rsid w:val="00C6331E"/>
    <w:rsid w:val="00C6338C"/>
    <w:rsid w:val="00C633DC"/>
    <w:rsid w:val="00C63BF5"/>
    <w:rsid w:val="00C64072"/>
    <w:rsid w:val="00C641DB"/>
    <w:rsid w:val="00C643C2"/>
    <w:rsid w:val="00C64435"/>
    <w:rsid w:val="00C647E5"/>
    <w:rsid w:val="00C65A0C"/>
    <w:rsid w:val="00C663C1"/>
    <w:rsid w:val="00C6643E"/>
    <w:rsid w:val="00C664F9"/>
    <w:rsid w:val="00C66CB5"/>
    <w:rsid w:val="00C66CBE"/>
    <w:rsid w:val="00C67048"/>
    <w:rsid w:val="00C673AF"/>
    <w:rsid w:val="00C6745D"/>
    <w:rsid w:val="00C674F7"/>
    <w:rsid w:val="00C67713"/>
    <w:rsid w:val="00C6785A"/>
    <w:rsid w:val="00C70150"/>
    <w:rsid w:val="00C703D1"/>
    <w:rsid w:val="00C704D9"/>
    <w:rsid w:val="00C70F61"/>
    <w:rsid w:val="00C70FA3"/>
    <w:rsid w:val="00C713EF"/>
    <w:rsid w:val="00C7190D"/>
    <w:rsid w:val="00C71AC9"/>
    <w:rsid w:val="00C71B44"/>
    <w:rsid w:val="00C71E8F"/>
    <w:rsid w:val="00C7201F"/>
    <w:rsid w:val="00C7208E"/>
    <w:rsid w:val="00C7212A"/>
    <w:rsid w:val="00C726A8"/>
    <w:rsid w:val="00C7273B"/>
    <w:rsid w:val="00C72DD1"/>
    <w:rsid w:val="00C72E4D"/>
    <w:rsid w:val="00C73214"/>
    <w:rsid w:val="00C7378A"/>
    <w:rsid w:val="00C73990"/>
    <w:rsid w:val="00C73F6F"/>
    <w:rsid w:val="00C7431A"/>
    <w:rsid w:val="00C74746"/>
    <w:rsid w:val="00C74C54"/>
    <w:rsid w:val="00C74E45"/>
    <w:rsid w:val="00C74FCE"/>
    <w:rsid w:val="00C751FB"/>
    <w:rsid w:val="00C7563F"/>
    <w:rsid w:val="00C75781"/>
    <w:rsid w:val="00C75EC2"/>
    <w:rsid w:val="00C76513"/>
    <w:rsid w:val="00C76A0E"/>
    <w:rsid w:val="00C7754F"/>
    <w:rsid w:val="00C7756E"/>
    <w:rsid w:val="00C7777B"/>
    <w:rsid w:val="00C77824"/>
    <w:rsid w:val="00C77D9A"/>
    <w:rsid w:val="00C8012B"/>
    <w:rsid w:val="00C802CC"/>
    <w:rsid w:val="00C805BD"/>
    <w:rsid w:val="00C80720"/>
    <w:rsid w:val="00C81121"/>
    <w:rsid w:val="00C81EF5"/>
    <w:rsid w:val="00C82489"/>
    <w:rsid w:val="00C824B6"/>
    <w:rsid w:val="00C82722"/>
    <w:rsid w:val="00C83134"/>
    <w:rsid w:val="00C83235"/>
    <w:rsid w:val="00C83514"/>
    <w:rsid w:val="00C83BFC"/>
    <w:rsid w:val="00C84A27"/>
    <w:rsid w:val="00C84F45"/>
    <w:rsid w:val="00C84F6B"/>
    <w:rsid w:val="00C853AF"/>
    <w:rsid w:val="00C85546"/>
    <w:rsid w:val="00C860F6"/>
    <w:rsid w:val="00C86E4C"/>
    <w:rsid w:val="00C87214"/>
    <w:rsid w:val="00C87221"/>
    <w:rsid w:val="00C8730E"/>
    <w:rsid w:val="00C87561"/>
    <w:rsid w:val="00C877F9"/>
    <w:rsid w:val="00C87BFE"/>
    <w:rsid w:val="00C87D9E"/>
    <w:rsid w:val="00C90167"/>
    <w:rsid w:val="00C90434"/>
    <w:rsid w:val="00C9072B"/>
    <w:rsid w:val="00C90A00"/>
    <w:rsid w:val="00C90A10"/>
    <w:rsid w:val="00C90E1C"/>
    <w:rsid w:val="00C91350"/>
    <w:rsid w:val="00C916E5"/>
    <w:rsid w:val="00C9171F"/>
    <w:rsid w:val="00C91B67"/>
    <w:rsid w:val="00C91D37"/>
    <w:rsid w:val="00C922B1"/>
    <w:rsid w:val="00C934E5"/>
    <w:rsid w:val="00C93A7C"/>
    <w:rsid w:val="00C93C90"/>
    <w:rsid w:val="00C93DDA"/>
    <w:rsid w:val="00C9420B"/>
    <w:rsid w:val="00C94712"/>
    <w:rsid w:val="00C953DC"/>
    <w:rsid w:val="00C95A5F"/>
    <w:rsid w:val="00C95E36"/>
    <w:rsid w:val="00C967ED"/>
    <w:rsid w:val="00C9683F"/>
    <w:rsid w:val="00C968F7"/>
    <w:rsid w:val="00C96991"/>
    <w:rsid w:val="00C96A83"/>
    <w:rsid w:val="00C96C92"/>
    <w:rsid w:val="00C971C4"/>
    <w:rsid w:val="00C97816"/>
    <w:rsid w:val="00C97BBA"/>
    <w:rsid w:val="00CA0163"/>
    <w:rsid w:val="00CA023D"/>
    <w:rsid w:val="00CA08C0"/>
    <w:rsid w:val="00CA1495"/>
    <w:rsid w:val="00CA1511"/>
    <w:rsid w:val="00CA15AA"/>
    <w:rsid w:val="00CA15C7"/>
    <w:rsid w:val="00CA16D5"/>
    <w:rsid w:val="00CA1737"/>
    <w:rsid w:val="00CA1BEA"/>
    <w:rsid w:val="00CA1D35"/>
    <w:rsid w:val="00CA1E0C"/>
    <w:rsid w:val="00CA1E84"/>
    <w:rsid w:val="00CA2318"/>
    <w:rsid w:val="00CA258E"/>
    <w:rsid w:val="00CA2777"/>
    <w:rsid w:val="00CA2B74"/>
    <w:rsid w:val="00CA3819"/>
    <w:rsid w:val="00CA39D7"/>
    <w:rsid w:val="00CA3EC7"/>
    <w:rsid w:val="00CA48CD"/>
    <w:rsid w:val="00CA4EB0"/>
    <w:rsid w:val="00CA4F8F"/>
    <w:rsid w:val="00CA505F"/>
    <w:rsid w:val="00CA6115"/>
    <w:rsid w:val="00CA6957"/>
    <w:rsid w:val="00CA6F4F"/>
    <w:rsid w:val="00CA753E"/>
    <w:rsid w:val="00CA7ABE"/>
    <w:rsid w:val="00CA7C31"/>
    <w:rsid w:val="00CA7F8E"/>
    <w:rsid w:val="00CB0343"/>
    <w:rsid w:val="00CB043C"/>
    <w:rsid w:val="00CB06AE"/>
    <w:rsid w:val="00CB096E"/>
    <w:rsid w:val="00CB0CA9"/>
    <w:rsid w:val="00CB0EF4"/>
    <w:rsid w:val="00CB12F7"/>
    <w:rsid w:val="00CB1C69"/>
    <w:rsid w:val="00CB1F23"/>
    <w:rsid w:val="00CB21A1"/>
    <w:rsid w:val="00CB2284"/>
    <w:rsid w:val="00CB25D3"/>
    <w:rsid w:val="00CB2806"/>
    <w:rsid w:val="00CB2831"/>
    <w:rsid w:val="00CB2D03"/>
    <w:rsid w:val="00CB2DB1"/>
    <w:rsid w:val="00CB3168"/>
    <w:rsid w:val="00CB3187"/>
    <w:rsid w:val="00CB3EF8"/>
    <w:rsid w:val="00CB45BB"/>
    <w:rsid w:val="00CB4798"/>
    <w:rsid w:val="00CB52D2"/>
    <w:rsid w:val="00CB534C"/>
    <w:rsid w:val="00CB582D"/>
    <w:rsid w:val="00CB5AC3"/>
    <w:rsid w:val="00CB5B19"/>
    <w:rsid w:val="00CB5B7F"/>
    <w:rsid w:val="00CB5CA7"/>
    <w:rsid w:val="00CB609A"/>
    <w:rsid w:val="00CB63DC"/>
    <w:rsid w:val="00CB653C"/>
    <w:rsid w:val="00CB6915"/>
    <w:rsid w:val="00CB6B54"/>
    <w:rsid w:val="00CB7693"/>
    <w:rsid w:val="00CB78C1"/>
    <w:rsid w:val="00CC0161"/>
    <w:rsid w:val="00CC0B53"/>
    <w:rsid w:val="00CC16A4"/>
    <w:rsid w:val="00CC170C"/>
    <w:rsid w:val="00CC19FB"/>
    <w:rsid w:val="00CC1F5A"/>
    <w:rsid w:val="00CC1FFC"/>
    <w:rsid w:val="00CC2282"/>
    <w:rsid w:val="00CC2695"/>
    <w:rsid w:val="00CC272F"/>
    <w:rsid w:val="00CC27F2"/>
    <w:rsid w:val="00CC281D"/>
    <w:rsid w:val="00CC296D"/>
    <w:rsid w:val="00CC2D4C"/>
    <w:rsid w:val="00CC2DB6"/>
    <w:rsid w:val="00CC3278"/>
    <w:rsid w:val="00CC3545"/>
    <w:rsid w:val="00CC39F4"/>
    <w:rsid w:val="00CC3BCD"/>
    <w:rsid w:val="00CC3FC4"/>
    <w:rsid w:val="00CC4454"/>
    <w:rsid w:val="00CC47B7"/>
    <w:rsid w:val="00CC49C4"/>
    <w:rsid w:val="00CC53DA"/>
    <w:rsid w:val="00CC54E6"/>
    <w:rsid w:val="00CC5EAC"/>
    <w:rsid w:val="00CC612D"/>
    <w:rsid w:val="00CC643D"/>
    <w:rsid w:val="00CC69DA"/>
    <w:rsid w:val="00CC7ACE"/>
    <w:rsid w:val="00CC7E66"/>
    <w:rsid w:val="00CD020D"/>
    <w:rsid w:val="00CD02EA"/>
    <w:rsid w:val="00CD0535"/>
    <w:rsid w:val="00CD05B5"/>
    <w:rsid w:val="00CD0975"/>
    <w:rsid w:val="00CD189E"/>
    <w:rsid w:val="00CD1A78"/>
    <w:rsid w:val="00CD204E"/>
    <w:rsid w:val="00CD20DF"/>
    <w:rsid w:val="00CD213E"/>
    <w:rsid w:val="00CD29C3"/>
    <w:rsid w:val="00CD2BEA"/>
    <w:rsid w:val="00CD2D3C"/>
    <w:rsid w:val="00CD3105"/>
    <w:rsid w:val="00CD329C"/>
    <w:rsid w:val="00CD343B"/>
    <w:rsid w:val="00CD3460"/>
    <w:rsid w:val="00CD3622"/>
    <w:rsid w:val="00CD417B"/>
    <w:rsid w:val="00CD424C"/>
    <w:rsid w:val="00CD427D"/>
    <w:rsid w:val="00CD42B5"/>
    <w:rsid w:val="00CD430A"/>
    <w:rsid w:val="00CD468B"/>
    <w:rsid w:val="00CD4FDB"/>
    <w:rsid w:val="00CD5194"/>
    <w:rsid w:val="00CD521E"/>
    <w:rsid w:val="00CD53C3"/>
    <w:rsid w:val="00CD5AAD"/>
    <w:rsid w:val="00CD5D2D"/>
    <w:rsid w:val="00CD5F3D"/>
    <w:rsid w:val="00CD6163"/>
    <w:rsid w:val="00CD6356"/>
    <w:rsid w:val="00CD6561"/>
    <w:rsid w:val="00CD65CD"/>
    <w:rsid w:val="00CD68E8"/>
    <w:rsid w:val="00CD6BA2"/>
    <w:rsid w:val="00CD6C9E"/>
    <w:rsid w:val="00CD6DBC"/>
    <w:rsid w:val="00CD6E23"/>
    <w:rsid w:val="00CD71AD"/>
    <w:rsid w:val="00CD7276"/>
    <w:rsid w:val="00CD72BF"/>
    <w:rsid w:val="00CD7355"/>
    <w:rsid w:val="00CD757D"/>
    <w:rsid w:val="00CD7811"/>
    <w:rsid w:val="00CD7D99"/>
    <w:rsid w:val="00CE0012"/>
    <w:rsid w:val="00CE008E"/>
    <w:rsid w:val="00CE03B6"/>
    <w:rsid w:val="00CE0593"/>
    <w:rsid w:val="00CE0671"/>
    <w:rsid w:val="00CE0B97"/>
    <w:rsid w:val="00CE0DCE"/>
    <w:rsid w:val="00CE12F3"/>
    <w:rsid w:val="00CE18CD"/>
    <w:rsid w:val="00CE18D8"/>
    <w:rsid w:val="00CE1BF3"/>
    <w:rsid w:val="00CE2117"/>
    <w:rsid w:val="00CE22F3"/>
    <w:rsid w:val="00CE265C"/>
    <w:rsid w:val="00CE2675"/>
    <w:rsid w:val="00CE26A3"/>
    <w:rsid w:val="00CE3556"/>
    <w:rsid w:val="00CE3C43"/>
    <w:rsid w:val="00CE64D7"/>
    <w:rsid w:val="00CE6695"/>
    <w:rsid w:val="00CE712C"/>
    <w:rsid w:val="00CE7199"/>
    <w:rsid w:val="00CE736E"/>
    <w:rsid w:val="00CE73AC"/>
    <w:rsid w:val="00CE7E64"/>
    <w:rsid w:val="00CF08B1"/>
    <w:rsid w:val="00CF098B"/>
    <w:rsid w:val="00CF0A5D"/>
    <w:rsid w:val="00CF0B3F"/>
    <w:rsid w:val="00CF0CE0"/>
    <w:rsid w:val="00CF104C"/>
    <w:rsid w:val="00CF1338"/>
    <w:rsid w:val="00CF188A"/>
    <w:rsid w:val="00CF1DBE"/>
    <w:rsid w:val="00CF20D2"/>
    <w:rsid w:val="00CF235F"/>
    <w:rsid w:val="00CF252C"/>
    <w:rsid w:val="00CF2DAB"/>
    <w:rsid w:val="00CF2DC5"/>
    <w:rsid w:val="00CF2FA6"/>
    <w:rsid w:val="00CF35F4"/>
    <w:rsid w:val="00CF38A1"/>
    <w:rsid w:val="00CF39E3"/>
    <w:rsid w:val="00CF3A39"/>
    <w:rsid w:val="00CF3ED3"/>
    <w:rsid w:val="00CF40A2"/>
    <w:rsid w:val="00CF41BE"/>
    <w:rsid w:val="00CF43CC"/>
    <w:rsid w:val="00CF442B"/>
    <w:rsid w:val="00CF5048"/>
    <w:rsid w:val="00CF507A"/>
    <w:rsid w:val="00CF533A"/>
    <w:rsid w:val="00CF5F02"/>
    <w:rsid w:val="00CF62DB"/>
    <w:rsid w:val="00CF658B"/>
    <w:rsid w:val="00CF68D0"/>
    <w:rsid w:val="00CF6B11"/>
    <w:rsid w:val="00CF6B44"/>
    <w:rsid w:val="00CF6D22"/>
    <w:rsid w:val="00CF6F7B"/>
    <w:rsid w:val="00CF70E7"/>
    <w:rsid w:val="00CF710C"/>
    <w:rsid w:val="00D00844"/>
    <w:rsid w:val="00D008AA"/>
    <w:rsid w:val="00D00937"/>
    <w:rsid w:val="00D00B4F"/>
    <w:rsid w:val="00D00D03"/>
    <w:rsid w:val="00D00FF1"/>
    <w:rsid w:val="00D01CCC"/>
    <w:rsid w:val="00D01DCD"/>
    <w:rsid w:val="00D01E43"/>
    <w:rsid w:val="00D01F30"/>
    <w:rsid w:val="00D02946"/>
    <w:rsid w:val="00D03526"/>
    <w:rsid w:val="00D03900"/>
    <w:rsid w:val="00D0405B"/>
    <w:rsid w:val="00D0427B"/>
    <w:rsid w:val="00D043D3"/>
    <w:rsid w:val="00D043F2"/>
    <w:rsid w:val="00D04B96"/>
    <w:rsid w:val="00D04E47"/>
    <w:rsid w:val="00D04F29"/>
    <w:rsid w:val="00D05564"/>
    <w:rsid w:val="00D056B8"/>
    <w:rsid w:val="00D059A4"/>
    <w:rsid w:val="00D062D0"/>
    <w:rsid w:val="00D0637B"/>
    <w:rsid w:val="00D0716A"/>
    <w:rsid w:val="00D07301"/>
    <w:rsid w:val="00D07306"/>
    <w:rsid w:val="00D074E3"/>
    <w:rsid w:val="00D0769D"/>
    <w:rsid w:val="00D077A8"/>
    <w:rsid w:val="00D07E74"/>
    <w:rsid w:val="00D07F9F"/>
    <w:rsid w:val="00D07FB7"/>
    <w:rsid w:val="00D1024A"/>
    <w:rsid w:val="00D102BB"/>
    <w:rsid w:val="00D10CD8"/>
    <w:rsid w:val="00D10DC2"/>
    <w:rsid w:val="00D10F5D"/>
    <w:rsid w:val="00D118BB"/>
    <w:rsid w:val="00D11AAB"/>
    <w:rsid w:val="00D120D6"/>
    <w:rsid w:val="00D12442"/>
    <w:rsid w:val="00D124A9"/>
    <w:rsid w:val="00D12C50"/>
    <w:rsid w:val="00D12C9A"/>
    <w:rsid w:val="00D12DC6"/>
    <w:rsid w:val="00D12E3F"/>
    <w:rsid w:val="00D1306B"/>
    <w:rsid w:val="00D13307"/>
    <w:rsid w:val="00D13DAF"/>
    <w:rsid w:val="00D141C1"/>
    <w:rsid w:val="00D141DB"/>
    <w:rsid w:val="00D1427B"/>
    <w:rsid w:val="00D1457C"/>
    <w:rsid w:val="00D14D59"/>
    <w:rsid w:val="00D154ED"/>
    <w:rsid w:val="00D155C7"/>
    <w:rsid w:val="00D157B6"/>
    <w:rsid w:val="00D158C2"/>
    <w:rsid w:val="00D15FE6"/>
    <w:rsid w:val="00D15FF8"/>
    <w:rsid w:val="00D16074"/>
    <w:rsid w:val="00D17119"/>
    <w:rsid w:val="00D1716D"/>
    <w:rsid w:val="00D1746C"/>
    <w:rsid w:val="00D176F7"/>
    <w:rsid w:val="00D17962"/>
    <w:rsid w:val="00D179D4"/>
    <w:rsid w:val="00D17A98"/>
    <w:rsid w:val="00D20414"/>
    <w:rsid w:val="00D20445"/>
    <w:rsid w:val="00D20678"/>
    <w:rsid w:val="00D207F3"/>
    <w:rsid w:val="00D209C6"/>
    <w:rsid w:val="00D20F7C"/>
    <w:rsid w:val="00D20F85"/>
    <w:rsid w:val="00D211CB"/>
    <w:rsid w:val="00D21DBF"/>
    <w:rsid w:val="00D21DF3"/>
    <w:rsid w:val="00D221D6"/>
    <w:rsid w:val="00D2226C"/>
    <w:rsid w:val="00D22B47"/>
    <w:rsid w:val="00D22FA2"/>
    <w:rsid w:val="00D2320E"/>
    <w:rsid w:val="00D237A0"/>
    <w:rsid w:val="00D23912"/>
    <w:rsid w:val="00D239D1"/>
    <w:rsid w:val="00D23B4E"/>
    <w:rsid w:val="00D24341"/>
    <w:rsid w:val="00D24767"/>
    <w:rsid w:val="00D248F3"/>
    <w:rsid w:val="00D24BC2"/>
    <w:rsid w:val="00D24D90"/>
    <w:rsid w:val="00D250CE"/>
    <w:rsid w:val="00D250DA"/>
    <w:rsid w:val="00D25995"/>
    <w:rsid w:val="00D25C46"/>
    <w:rsid w:val="00D264A9"/>
    <w:rsid w:val="00D26563"/>
    <w:rsid w:val="00D267C8"/>
    <w:rsid w:val="00D268A8"/>
    <w:rsid w:val="00D26C42"/>
    <w:rsid w:val="00D27121"/>
    <w:rsid w:val="00D27689"/>
    <w:rsid w:val="00D27ACE"/>
    <w:rsid w:val="00D303ED"/>
    <w:rsid w:val="00D30443"/>
    <w:rsid w:val="00D306D3"/>
    <w:rsid w:val="00D3080D"/>
    <w:rsid w:val="00D308D8"/>
    <w:rsid w:val="00D30929"/>
    <w:rsid w:val="00D30AF3"/>
    <w:rsid w:val="00D30BCF"/>
    <w:rsid w:val="00D30C53"/>
    <w:rsid w:val="00D30D0A"/>
    <w:rsid w:val="00D31559"/>
    <w:rsid w:val="00D31D3B"/>
    <w:rsid w:val="00D31FA6"/>
    <w:rsid w:val="00D32054"/>
    <w:rsid w:val="00D324E6"/>
    <w:rsid w:val="00D326ED"/>
    <w:rsid w:val="00D32E37"/>
    <w:rsid w:val="00D32F22"/>
    <w:rsid w:val="00D338FF"/>
    <w:rsid w:val="00D34156"/>
    <w:rsid w:val="00D355B1"/>
    <w:rsid w:val="00D35A77"/>
    <w:rsid w:val="00D35AD6"/>
    <w:rsid w:val="00D35FE6"/>
    <w:rsid w:val="00D3653C"/>
    <w:rsid w:val="00D3655A"/>
    <w:rsid w:val="00D37217"/>
    <w:rsid w:val="00D3741C"/>
    <w:rsid w:val="00D37442"/>
    <w:rsid w:val="00D37890"/>
    <w:rsid w:val="00D3794C"/>
    <w:rsid w:val="00D37A35"/>
    <w:rsid w:val="00D37B4F"/>
    <w:rsid w:val="00D37FC3"/>
    <w:rsid w:val="00D4049E"/>
    <w:rsid w:val="00D4057E"/>
    <w:rsid w:val="00D40CBB"/>
    <w:rsid w:val="00D40DC5"/>
    <w:rsid w:val="00D41639"/>
    <w:rsid w:val="00D416F0"/>
    <w:rsid w:val="00D41DF2"/>
    <w:rsid w:val="00D41E3B"/>
    <w:rsid w:val="00D4271A"/>
    <w:rsid w:val="00D42A23"/>
    <w:rsid w:val="00D42CC3"/>
    <w:rsid w:val="00D42F7A"/>
    <w:rsid w:val="00D436F9"/>
    <w:rsid w:val="00D4388E"/>
    <w:rsid w:val="00D43D23"/>
    <w:rsid w:val="00D4412D"/>
    <w:rsid w:val="00D4479C"/>
    <w:rsid w:val="00D4529B"/>
    <w:rsid w:val="00D454EA"/>
    <w:rsid w:val="00D455AE"/>
    <w:rsid w:val="00D45776"/>
    <w:rsid w:val="00D4593A"/>
    <w:rsid w:val="00D463AD"/>
    <w:rsid w:val="00D46452"/>
    <w:rsid w:val="00D466AA"/>
    <w:rsid w:val="00D46937"/>
    <w:rsid w:val="00D469CA"/>
    <w:rsid w:val="00D46A90"/>
    <w:rsid w:val="00D46AB6"/>
    <w:rsid w:val="00D47040"/>
    <w:rsid w:val="00D4777B"/>
    <w:rsid w:val="00D477E1"/>
    <w:rsid w:val="00D47B58"/>
    <w:rsid w:val="00D5096F"/>
    <w:rsid w:val="00D50BC3"/>
    <w:rsid w:val="00D50E67"/>
    <w:rsid w:val="00D5109E"/>
    <w:rsid w:val="00D51210"/>
    <w:rsid w:val="00D51759"/>
    <w:rsid w:val="00D519B9"/>
    <w:rsid w:val="00D51CD8"/>
    <w:rsid w:val="00D51FF7"/>
    <w:rsid w:val="00D52549"/>
    <w:rsid w:val="00D52929"/>
    <w:rsid w:val="00D52CCA"/>
    <w:rsid w:val="00D53190"/>
    <w:rsid w:val="00D5346C"/>
    <w:rsid w:val="00D538C7"/>
    <w:rsid w:val="00D53E25"/>
    <w:rsid w:val="00D54188"/>
    <w:rsid w:val="00D5426F"/>
    <w:rsid w:val="00D54429"/>
    <w:rsid w:val="00D54D10"/>
    <w:rsid w:val="00D552F6"/>
    <w:rsid w:val="00D55551"/>
    <w:rsid w:val="00D558EE"/>
    <w:rsid w:val="00D55A62"/>
    <w:rsid w:val="00D5605A"/>
    <w:rsid w:val="00D56313"/>
    <w:rsid w:val="00D563AB"/>
    <w:rsid w:val="00D5644A"/>
    <w:rsid w:val="00D567A7"/>
    <w:rsid w:val="00D56AF9"/>
    <w:rsid w:val="00D56DF1"/>
    <w:rsid w:val="00D56F76"/>
    <w:rsid w:val="00D5704D"/>
    <w:rsid w:val="00D5769D"/>
    <w:rsid w:val="00D5787A"/>
    <w:rsid w:val="00D578AA"/>
    <w:rsid w:val="00D57CBB"/>
    <w:rsid w:val="00D60128"/>
    <w:rsid w:val="00D60584"/>
    <w:rsid w:val="00D609CC"/>
    <w:rsid w:val="00D60BA3"/>
    <w:rsid w:val="00D60E58"/>
    <w:rsid w:val="00D61093"/>
    <w:rsid w:val="00D6149B"/>
    <w:rsid w:val="00D61738"/>
    <w:rsid w:val="00D61B2D"/>
    <w:rsid w:val="00D61BA5"/>
    <w:rsid w:val="00D6230A"/>
    <w:rsid w:val="00D62501"/>
    <w:rsid w:val="00D625B2"/>
    <w:rsid w:val="00D62827"/>
    <w:rsid w:val="00D62D88"/>
    <w:rsid w:val="00D62DD1"/>
    <w:rsid w:val="00D62FB7"/>
    <w:rsid w:val="00D6305C"/>
    <w:rsid w:val="00D632DA"/>
    <w:rsid w:val="00D634A1"/>
    <w:rsid w:val="00D6357D"/>
    <w:rsid w:val="00D64057"/>
    <w:rsid w:val="00D641C5"/>
    <w:rsid w:val="00D64243"/>
    <w:rsid w:val="00D644C1"/>
    <w:rsid w:val="00D649F1"/>
    <w:rsid w:val="00D64B21"/>
    <w:rsid w:val="00D65F25"/>
    <w:rsid w:val="00D666E7"/>
    <w:rsid w:val="00D669C0"/>
    <w:rsid w:val="00D66ABC"/>
    <w:rsid w:val="00D67483"/>
    <w:rsid w:val="00D676E0"/>
    <w:rsid w:val="00D676F1"/>
    <w:rsid w:val="00D67B4A"/>
    <w:rsid w:val="00D67BD9"/>
    <w:rsid w:val="00D70CEC"/>
    <w:rsid w:val="00D71080"/>
    <w:rsid w:val="00D711FB"/>
    <w:rsid w:val="00D71247"/>
    <w:rsid w:val="00D71278"/>
    <w:rsid w:val="00D7165D"/>
    <w:rsid w:val="00D718A4"/>
    <w:rsid w:val="00D71D5A"/>
    <w:rsid w:val="00D7260E"/>
    <w:rsid w:val="00D7292C"/>
    <w:rsid w:val="00D72972"/>
    <w:rsid w:val="00D72AAB"/>
    <w:rsid w:val="00D72C27"/>
    <w:rsid w:val="00D734EE"/>
    <w:rsid w:val="00D736FB"/>
    <w:rsid w:val="00D7389E"/>
    <w:rsid w:val="00D739A7"/>
    <w:rsid w:val="00D73DF4"/>
    <w:rsid w:val="00D74C8D"/>
    <w:rsid w:val="00D75223"/>
    <w:rsid w:val="00D754FD"/>
    <w:rsid w:val="00D7580B"/>
    <w:rsid w:val="00D7582D"/>
    <w:rsid w:val="00D75E3E"/>
    <w:rsid w:val="00D75E4A"/>
    <w:rsid w:val="00D75F68"/>
    <w:rsid w:val="00D76141"/>
    <w:rsid w:val="00D76BA1"/>
    <w:rsid w:val="00D76E06"/>
    <w:rsid w:val="00D76F5F"/>
    <w:rsid w:val="00D77408"/>
    <w:rsid w:val="00D778EE"/>
    <w:rsid w:val="00D779A9"/>
    <w:rsid w:val="00D77AA7"/>
    <w:rsid w:val="00D80220"/>
    <w:rsid w:val="00D8081B"/>
    <w:rsid w:val="00D80976"/>
    <w:rsid w:val="00D80A97"/>
    <w:rsid w:val="00D80F12"/>
    <w:rsid w:val="00D8135F"/>
    <w:rsid w:val="00D81429"/>
    <w:rsid w:val="00D81951"/>
    <w:rsid w:val="00D81A62"/>
    <w:rsid w:val="00D81A65"/>
    <w:rsid w:val="00D81AA7"/>
    <w:rsid w:val="00D81B2E"/>
    <w:rsid w:val="00D81D72"/>
    <w:rsid w:val="00D821A2"/>
    <w:rsid w:val="00D821E6"/>
    <w:rsid w:val="00D82470"/>
    <w:rsid w:val="00D826D2"/>
    <w:rsid w:val="00D828FE"/>
    <w:rsid w:val="00D82CD5"/>
    <w:rsid w:val="00D8303A"/>
    <w:rsid w:val="00D83157"/>
    <w:rsid w:val="00D8355B"/>
    <w:rsid w:val="00D837C3"/>
    <w:rsid w:val="00D8437F"/>
    <w:rsid w:val="00D84A6A"/>
    <w:rsid w:val="00D84F37"/>
    <w:rsid w:val="00D84FA1"/>
    <w:rsid w:val="00D853AB"/>
    <w:rsid w:val="00D85B4A"/>
    <w:rsid w:val="00D85BC2"/>
    <w:rsid w:val="00D860C2"/>
    <w:rsid w:val="00D861B3"/>
    <w:rsid w:val="00D864E5"/>
    <w:rsid w:val="00D8657E"/>
    <w:rsid w:val="00D86E68"/>
    <w:rsid w:val="00D871CC"/>
    <w:rsid w:val="00D873B0"/>
    <w:rsid w:val="00D87C8D"/>
    <w:rsid w:val="00D87E98"/>
    <w:rsid w:val="00D87F7D"/>
    <w:rsid w:val="00D906A5"/>
    <w:rsid w:val="00D906E3"/>
    <w:rsid w:val="00D914EA"/>
    <w:rsid w:val="00D91E32"/>
    <w:rsid w:val="00D91F08"/>
    <w:rsid w:val="00D92207"/>
    <w:rsid w:val="00D92754"/>
    <w:rsid w:val="00D928EC"/>
    <w:rsid w:val="00D92AE7"/>
    <w:rsid w:val="00D92C6B"/>
    <w:rsid w:val="00D9309B"/>
    <w:rsid w:val="00D9374B"/>
    <w:rsid w:val="00D937CC"/>
    <w:rsid w:val="00D93A7F"/>
    <w:rsid w:val="00D93C1D"/>
    <w:rsid w:val="00D93F7A"/>
    <w:rsid w:val="00D94179"/>
    <w:rsid w:val="00D949EA"/>
    <w:rsid w:val="00D9514B"/>
    <w:rsid w:val="00D954EF"/>
    <w:rsid w:val="00D95757"/>
    <w:rsid w:val="00D959CB"/>
    <w:rsid w:val="00D95C9D"/>
    <w:rsid w:val="00D95D6B"/>
    <w:rsid w:val="00D963C8"/>
    <w:rsid w:val="00D968B1"/>
    <w:rsid w:val="00D97517"/>
    <w:rsid w:val="00D978E6"/>
    <w:rsid w:val="00D97B78"/>
    <w:rsid w:val="00D97FA3"/>
    <w:rsid w:val="00DA0027"/>
    <w:rsid w:val="00DA004E"/>
    <w:rsid w:val="00DA02A8"/>
    <w:rsid w:val="00DA0A8F"/>
    <w:rsid w:val="00DA0D94"/>
    <w:rsid w:val="00DA0FDF"/>
    <w:rsid w:val="00DA110D"/>
    <w:rsid w:val="00DA15FA"/>
    <w:rsid w:val="00DA168E"/>
    <w:rsid w:val="00DA16E2"/>
    <w:rsid w:val="00DA182D"/>
    <w:rsid w:val="00DA18CD"/>
    <w:rsid w:val="00DA1A2E"/>
    <w:rsid w:val="00DA25C7"/>
    <w:rsid w:val="00DA2842"/>
    <w:rsid w:val="00DA29CA"/>
    <w:rsid w:val="00DA2D90"/>
    <w:rsid w:val="00DA314D"/>
    <w:rsid w:val="00DA3559"/>
    <w:rsid w:val="00DA35F4"/>
    <w:rsid w:val="00DA3973"/>
    <w:rsid w:val="00DA3AD2"/>
    <w:rsid w:val="00DA41F3"/>
    <w:rsid w:val="00DA4488"/>
    <w:rsid w:val="00DA44AD"/>
    <w:rsid w:val="00DA46BA"/>
    <w:rsid w:val="00DA498A"/>
    <w:rsid w:val="00DA49D9"/>
    <w:rsid w:val="00DA4B0F"/>
    <w:rsid w:val="00DA4C1A"/>
    <w:rsid w:val="00DA4C65"/>
    <w:rsid w:val="00DA4EC6"/>
    <w:rsid w:val="00DA5238"/>
    <w:rsid w:val="00DA5323"/>
    <w:rsid w:val="00DA53E1"/>
    <w:rsid w:val="00DA59EB"/>
    <w:rsid w:val="00DA5D35"/>
    <w:rsid w:val="00DA6160"/>
    <w:rsid w:val="00DA6CA5"/>
    <w:rsid w:val="00DA6D2F"/>
    <w:rsid w:val="00DA6DE3"/>
    <w:rsid w:val="00DA6E58"/>
    <w:rsid w:val="00DA79F7"/>
    <w:rsid w:val="00DA7A4C"/>
    <w:rsid w:val="00DA7AA0"/>
    <w:rsid w:val="00DA7C8B"/>
    <w:rsid w:val="00DB00A8"/>
    <w:rsid w:val="00DB024D"/>
    <w:rsid w:val="00DB06F0"/>
    <w:rsid w:val="00DB082F"/>
    <w:rsid w:val="00DB0964"/>
    <w:rsid w:val="00DB0BAC"/>
    <w:rsid w:val="00DB16F4"/>
    <w:rsid w:val="00DB171A"/>
    <w:rsid w:val="00DB172F"/>
    <w:rsid w:val="00DB180B"/>
    <w:rsid w:val="00DB186E"/>
    <w:rsid w:val="00DB1891"/>
    <w:rsid w:val="00DB1916"/>
    <w:rsid w:val="00DB1C18"/>
    <w:rsid w:val="00DB1C44"/>
    <w:rsid w:val="00DB20A9"/>
    <w:rsid w:val="00DB22FB"/>
    <w:rsid w:val="00DB2613"/>
    <w:rsid w:val="00DB281F"/>
    <w:rsid w:val="00DB2EF8"/>
    <w:rsid w:val="00DB362C"/>
    <w:rsid w:val="00DB39C9"/>
    <w:rsid w:val="00DB3A05"/>
    <w:rsid w:val="00DB3C8E"/>
    <w:rsid w:val="00DB3FCD"/>
    <w:rsid w:val="00DB421E"/>
    <w:rsid w:val="00DB46A4"/>
    <w:rsid w:val="00DB46B5"/>
    <w:rsid w:val="00DB48D1"/>
    <w:rsid w:val="00DB4F80"/>
    <w:rsid w:val="00DB531C"/>
    <w:rsid w:val="00DB542A"/>
    <w:rsid w:val="00DB55D5"/>
    <w:rsid w:val="00DB5E2C"/>
    <w:rsid w:val="00DB62CE"/>
    <w:rsid w:val="00DB675D"/>
    <w:rsid w:val="00DB69BE"/>
    <w:rsid w:val="00DB6B60"/>
    <w:rsid w:val="00DB6B76"/>
    <w:rsid w:val="00DB6BB3"/>
    <w:rsid w:val="00DB6FA2"/>
    <w:rsid w:val="00DB7077"/>
    <w:rsid w:val="00DB720E"/>
    <w:rsid w:val="00DB79AA"/>
    <w:rsid w:val="00DB7D1B"/>
    <w:rsid w:val="00DC030D"/>
    <w:rsid w:val="00DC089F"/>
    <w:rsid w:val="00DC0970"/>
    <w:rsid w:val="00DC0977"/>
    <w:rsid w:val="00DC0F3D"/>
    <w:rsid w:val="00DC1074"/>
    <w:rsid w:val="00DC140D"/>
    <w:rsid w:val="00DC1A43"/>
    <w:rsid w:val="00DC224E"/>
    <w:rsid w:val="00DC2364"/>
    <w:rsid w:val="00DC2455"/>
    <w:rsid w:val="00DC2989"/>
    <w:rsid w:val="00DC2A74"/>
    <w:rsid w:val="00DC367C"/>
    <w:rsid w:val="00DC378E"/>
    <w:rsid w:val="00DC4170"/>
    <w:rsid w:val="00DC43A0"/>
    <w:rsid w:val="00DC48AB"/>
    <w:rsid w:val="00DC4CAF"/>
    <w:rsid w:val="00DC5280"/>
    <w:rsid w:val="00DC5686"/>
    <w:rsid w:val="00DC5C38"/>
    <w:rsid w:val="00DC5F0F"/>
    <w:rsid w:val="00DC6311"/>
    <w:rsid w:val="00DC64B8"/>
    <w:rsid w:val="00DC6850"/>
    <w:rsid w:val="00DC6B32"/>
    <w:rsid w:val="00DC6FD7"/>
    <w:rsid w:val="00DC7566"/>
    <w:rsid w:val="00DC762F"/>
    <w:rsid w:val="00DC7987"/>
    <w:rsid w:val="00DC7A9C"/>
    <w:rsid w:val="00DC7D1F"/>
    <w:rsid w:val="00DD00B7"/>
    <w:rsid w:val="00DD07B0"/>
    <w:rsid w:val="00DD0E69"/>
    <w:rsid w:val="00DD0F78"/>
    <w:rsid w:val="00DD114B"/>
    <w:rsid w:val="00DD11D4"/>
    <w:rsid w:val="00DD13CB"/>
    <w:rsid w:val="00DD19B8"/>
    <w:rsid w:val="00DD1B37"/>
    <w:rsid w:val="00DD28C0"/>
    <w:rsid w:val="00DD3AF9"/>
    <w:rsid w:val="00DD3C1B"/>
    <w:rsid w:val="00DD4444"/>
    <w:rsid w:val="00DD4649"/>
    <w:rsid w:val="00DD4CA7"/>
    <w:rsid w:val="00DD51A0"/>
    <w:rsid w:val="00DD5734"/>
    <w:rsid w:val="00DD5A1B"/>
    <w:rsid w:val="00DD626D"/>
    <w:rsid w:val="00DD66B1"/>
    <w:rsid w:val="00DD6EAF"/>
    <w:rsid w:val="00DD7571"/>
    <w:rsid w:val="00DD760C"/>
    <w:rsid w:val="00DD7CC6"/>
    <w:rsid w:val="00DD7EF8"/>
    <w:rsid w:val="00DE012B"/>
    <w:rsid w:val="00DE07CB"/>
    <w:rsid w:val="00DE0825"/>
    <w:rsid w:val="00DE0B34"/>
    <w:rsid w:val="00DE1590"/>
    <w:rsid w:val="00DE1964"/>
    <w:rsid w:val="00DE1E2E"/>
    <w:rsid w:val="00DE1F2E"/>
    <w:rsid w:val="00DE2656"/>
    <w:rsid w:val="00DE2719"/>
    <w:rsid w:val="00DE28D0"/>
    <w:rsid w:val="00DE35D6"/>
    <w:rsid w:val="00DE36A8"/>
    <w:rsid w:val="00DE3AD9"/>
    <w:rsid w:val="00DE42EC"/>
    <w:rsid w:val="00DE48FD"/>
    <w:rsid w:val="00DE4E15"/>
    <w:rsid w:val="00DE4E44"/>
    <w:rsid w:val="00DE5335"/>
    <w:rsid w:val="00DE5C2C"/>
    <w:rsid w:val="00DE5CC7"/>
    <w:rsid w:val="00DE5E79"/>
    <w:rsid w:val="00DE61F1"/>
    <w:rsid w:val="00DE65AB"/>
    <w:rsid w:val="00DE6B13"/>
    <w:rsid w:val="00DE6EA6"/>
    <w:rsid w:val="00DE776E"/>
    <w:rsid w:val="00DE7843"/>
    <w:rsid w:val="00DE7BBD"/>
    <w:rsid w:val="00DE7DEE"/>
    <w:rsid w:val="00DE7E58"/>
    <w:rsid w:val="00DF02FC"/>
    <w:rsid w:val="00DF0375"/>
    <w:rsid w:val="00DF112B"/>
    <w:rsid w:val="00DF118D"/>
    <w:rsid w:val="00DF14DC"/>
    <w:rsid w:val="00DF15CE"/>
    <w:rsid w:val="00DF1F46"/>
    <w:rsid w:val="00DF259E"/>
    <w:rsid w:val="00DF297C"/>
    <w:rsid w:val="00DF2A95"/>
    <w:rsid w:val="00DF32F3"/>
    <w:rsid w:val="00DF38AB"/>
    <w:rsid w:val="00DF3913"/>
    <w:rsid w:val="00DF3A02"/>
    <w:rsid w:val="00DF3D7B"/>
    <w:rsid w:val="00DF3DF5"/>
    <w:rsid w:val="00DF4663"/>
    <w:rsid w:val="00DF4B8B"/>
    <w:rsid w:val="00DF52E5"/>
    <w:rsid w:val="00DF66E6"/>
    <w:rsid w:val="00DF6771"/>
    <w:rsid w:val="00DF6932"/>
    <w:rsid w:val="00DF6DB1"/>
    <w:rsid w:val="00DF705D"/>
    <w:rsid w:val="00DF715C"/>
    <w:rsid w:val="00DF732D"/>
    <w:rsid w:val="00DF7557"/>
    <w:rsid w:val="00DF7896"/>
    <w:rsid w:val="00DF7B18"/>
    <w:rsid w:val="00DF7BBE"/>
    <w:rsid w:val="00DF7D33"/>
    <w:rsid w:val="00DF7DCD"/>
    <w:rsid w:val="00DF7DED"/>
    <w:rsid w:val="00E000A5"/>
    <w:rsid w:val="00E00B02"/>
    <w:rsid w:val="00E00B87"/>
    <w:rsid w:val="00E012B3"/>
    <w:rsid w:val="00E013E0"/>
    <w:rsid w:val="00E01AAC"/>
    <w:rsid w:val="00E01BAB"/>
    <w:rsid w:val="00E01C97"/>
    <w:rsid w:val="00E01DC4"/>
    <w:rsid w:val="00E02036"/>
    <w:rsid w:val="00E02158"/>
    <w:rsid w:val="00E02811"/>
    <w:rsid w:val="00E02CA7"/>
    <w:rsid w:val="00E035FB"/>
    <w:rsid w:val="00E0361B"/>
    <w:rsid w:val="00E03850"/>
    <w:rsid w:val="00E0387A"/>
    <w:rsid w:val="00E03A98"/>
    <w:rsid w:val="00E03AC7"/>
    <w:rsid w:val="00E03D31"/>
    <w:rsid w:val="00E03DFC"/>
    <w:rsid w:val="00E03ECC"/>
    <w:rsid w:val="00E0403B"/>
    <w:rsid w:val="00E0434E"/>
    <w:rsid w:val="00E0453C"/>
    <w:rsid w:val="00E047A8"/>
    <w:rsid w:val="00E047CC"/>
    <w:rsid w:val="00E04F65"/>
    <w:rsid w:val="00E04F8B"/>
    <w:rsid w:val="00E0553D"/>
    <w:rsid w:val="00E05FD8"/>
    <w:rsid w:val="00E06C00"/>
    <w:rsid w:val="00E06C1F"/>
    <w:rsid w:val="00E06D89"/>
    <w:rsid w:val="00E0714D"/>
    <w:rsid w:val="00E073FD"/>
    <w:rsid w:val="00E07432"/>
    <w:rsid w:val="00E07EF1"/>
    <w:rsid w:val="00E10119"/>
    <w:rsid w:val="00E107F5"/>
    <w:rsid w:val="00E108BC"/>
    <w:rsid w:val="00E10D8B"/>
    <w:rsid w:val="00E10DDB"/>
    <w:rsid w:val="00E112C9"/>
    <w:rsid w:val="00E1147C"/>
    <w:rsid w:val="00E1154A"/>
    <w:rsid w:val="00E11BD5"/>
    <w:rsid w:val="00E11FC0"/>
    <w:rsid w:val="00E122C2"/>
    <w:rsid w:val="00E12524"/>
    <w:rsid w:val="00E125A0"/>
    <w:rsid w:val="00E12CD3"/>
    <w:rsid w:val="00E12E58"/>
    <w:rsid w:val="00E12EDD"/>
    <w:rsid w:val="00E13DEB"/>
    <w:rsid w:val="00E14194"/>
    <w:rsid w:val="00E14246"/>
    <w:rsid w:val="00E144B4"/>
    <w:rsid w:val="00E14811"/>
    <w:rsid w:val="00E14A1B"/>
    <w:rsid w:val="00E1516D"/>
    <w:rsid w:val="00E15430"/>
    <w:rsid w:val="00E15808"/>
    <w:rsid w:val="00E1586F"/>
    <w:rsid w:val="00E15A9F"/>
    <w:rsid w:val="00E15C79"/>
    <w:rsid w:val="00E20110"/>
    <w:rsid w:val="00E20147"/>
    <w:rsid w:val="00E203E2"/>
    <w:rsid w:val="00E205AE"/>
    <w:rsid w:val="00E209B0"/>
    <w:rsid w:val="00E210CF"/>
    <w:rsid w:val="00E21389"/>
    <w:rsid w:val="00E21496"/>
    <w:rsid w:val="00E21768"/>
    <w:rsid w:val="00E218F0"/>
    <w:rsid w:val="00E222E6"/>
    <w:rsid w:val="00E227FD"/>
    <w:rsid w:val="00E22EE3"/>
    <w:rsid w:val="00E22F37"/>
    <w:rsid w:val="00E23106"/>
    <w:rsid w:val="00E2313F"/>
    <w:rsid w:val="00E23280"/>
    <w:rsid w:val="00E232DD"/>
    <w:rsid w:val="00E234D8"/>
    <w:rsid w:val="00E234E2"/>
    <w:rsid w:val="00E23AB1"/>
    <w:rsid w:val="00E23DE6"/>
    <w:rsid w:val="00E24220"/>
    <w:rsid w:val="00E24393"/>
    <w:rsid w:val="00E24436"/>
    <w:rsid w:val="00E24B31"/>
    <w:rsid w:val="00E24C1F"/>
    <w:rsid w:val="00E24C8F"/>
    <w:rsid w:val="00E250BB"/>
    <w:rsid w:val="00E25B12"/>
    <w:rsid w:val="00E25E1C"/>
    <w:rsid w:val="00E25F4C"/>
    <w:rsid w:val="00E261E0"/>
    <w:rsid w:val="00E26ABC"/>
    <w:rsid w:val="00E26ADA"/>
    <w:rsid w:val="00E27095"/>
    <w:rsid w:val="00E2713B"/>
    <w:rsid w:val="00E27278"/>
    <w:rsid w:val="00E27B5A"/>
    <w:rsid w:val="00E27B78"/>
    <w:rsid w:val="00E27CFF"/>
    <w:rsid w:val="00E27F47"/>
    <w:rsid w:val="00E30543"/>
    <w:rsid w:val="00E30AA4"/>
    <w:rsid w:val="00E30FE1"/>
    <w:rsid w:val="00E310E4"/>
    <w:rsid w:val="00E31489"/>
    <w:rsid w:val="00E31884"/>
    <w:rsid w:val="00E32915"/>
    <w:rsid w:val="00E32A14"/>
    <w:rsid w:val="00E32A4A"/>
    <w:rsid w:val="00E333B6"/>
    <w:rsid w:val="00E334CB"/>
    <w:rsid w:val="00E33B60"/>
    <w:rsid w:val="00E33E8F"/>
    <w:rsid w:val="00E341EE"/>
    <w:rsid w:val="00E342A6"/>
    <w:rsid w:val="00E3549F"/>
    <w:rsid w:val="00E35FE4"/>
    <w:rsid w:val="00E367B0"/>
    <w:rsid w:val="00E368E2"/>
    <w:rsid w:val="00E36DC8"/>
    <w:rsid w:val="00E36EC6"/>
    <w:rsid w:val="00E37300"/>
    <w:rsid w:val="00E378D5"/>
    <w:rsid w:val="00E37AA9"/>
    <w:rsid w:val="00E37D5B"/>
    <w:rsid w:val="00E37D79"/>
    <w:rsid w:val="00E4037A"/>
    <w:rsid w:val="00E40517"/>
    <w:rsid w:val="00E408A2"/>
    <w:rsid w:val="00E40BFC"/>
    <w:rsid w:val="00E40C50"/>
    <w:rsid w:val="00E41055"/>
    <w:rsid w:val="00E410F0"/>
    <w:rsid w:val="00E41537"/>
    <w:rsid w:val="00E415C3"/>
    <w:rsid w:val="00E416C4"/>
    <w:rsid w:val="00E41C20"/>
    <w:rsid w:val="00E42094"/>
    <w:rsid w:val="00E422CD"/>
    <w:rsid w:val="00E4291B"/>
    <w:rsid w:val="00E43397"/>
    <w:rsid w:val="00E43639"/>
    <w:rsid w:val="00E43FD0"/>
    <w:rsid w:val="00E44089"/>
    <w:rsid w:val="00E443A2"/>
    <w:rsid w:val="00E44463"/>
    <w:rsid w:val="00E444CE"/>
    <w:rsid w:val="00E44CEF"/>
    <w:rsid w:val="00E4512C"/>
    <w:rsid w:val="00E453D9"/>
    <w:rsid w:val="00E454E8"/>
    <w:rsid w:val="00E4565C"/>
    <w:rsid w:val="00E45672"/>
    <w:rsid w:val="00E45A60"/>
    <w:rsid w:val="00E464AF"/>
    <w:rsid w:val="00E4652B"/>
    <w:rsid w:val="00E466C5"/>
    <w:rsid w:val="00E468D3"/>
    <w:rsid w:val="00E46C40"/>
    <w:rsid w:val="00E46D79"/>
    <w:rsid w:val="00E46EF1"/>
    <w:rsid w:val="00E47AF3"/>
    <w:rsid w:val="00E47E24"/>
    <w:rsid w:val="00E50557"/>
    <w:rsid w:val="00E50707"/>
    <w:rsid w:val="00E50B0F"/>
    <w:rsid w:val="00E50F37"/>
    <w:rsid w:val="00E5115B"/>
    <w:rsid w:val="00E51360"/>
    <w:rsid w:val="00E5138B"/>
    <w:rsid w:val="00E514FC"/>
    <w:rsid w:val="00E5154B"/>
    <w:rsid w:val="00E51AED"/>
    <w:rsid w:val="00E51BF4"/>
    <w:rsid w:val="00E51C6E"/>
    <w:rsid w:val="00E52355"/>
    <w:rsid w:val="00E524A6"/>
    <w:rsid w:val="00E52B0A"/>
    <w:rsid w:val="00E52C6E"/>
    <w:rsid w:val="00E52F74"/>
    <w:rsid w:val="00E52F83"/>
    <w:rsid w:val="00E53B4C"/>
    <w:rsid w:val="00E53E72"/>
    <w:rsid w:val="00E5443B"/>
    <w:rsid w:val="00E546E8"/>
    <w:rsid w:val="00E54922"/>
    <w:rsid w:val="00E553DB"/>
    <w:rsid w:val="00E553E3"/>
    <w:rsid w:val="00E553FA"/>
    <w:rsid w:val="00E55486"/>
    <w:rsid w:val="00E558DB"/>
    <w:rsid w:val="00E55D59"/>
    <w:rsid w:val="00E55D80"/>
    <w:rsid w:val="00E56092"/>
    <w:rsid w:val="00E56108"/>
    <w:rsid w:val="00E563D1"/>
    <w:rsid w:val="00E567BD"/>
    <w:rsid w:val="00E56C34"/>
    <w:rsid w:val="00E56CC7"/>
    <w:rsid w:val="00E5719B"/>
    <w:rsid w:val="00E573B0"/>
    <w:rsid w:val="00E573BE"/>
    <w:rsid w:val="00E5740C"/>
    <w:rsid w:val="00E57B6D"/>
    <w:rsid w:val="00E57D30"/>
    <w:rsid w:val="00E57E35"/>
    <w:rsid w:val="00E601CA"/>
    <w:rsid w:val="00E601F6"/>
    <w:rsid w:val="00E60594"/>
    <w:rsid w:val="00E60659"/>
    <w:rsid w:val="00E60A15"/>
    <w:rsid w:val="00E60B8E"/>
    <w:rsid w:val="00E60D17"/>
    <w:rsid w:val="00E613D7"/>
    <w:rsid w:val="00E61920"/>
    <w:rsid w:val="00E61B3D"/>
    <w:rsid w:val="00E61B62"/>
    <w:rsid w:val="00E61D3B"/>
    <w:rsid w:val="00E62034"/>
    <w:rsid w:val="00E6220B"/>
    <w:rsid w:val="00E624F7"/>
    <w:rsid w:val="00E6261E"/>
    <w:rsid w:val="00E627B1"/>
    <w:rsid w:val="00E627C1"/>
    <w:rsid w:val="00E62A28"/>
    <w:rsid w:val="00E62C2B"/>
    <w:rsid w:val="00E63090"/>
    <w:rsid w:val="00E6314F"/>
    <w:rsid w:val="00E6333D"/>
    <w:rsid w:val="00E634AB"/>
    <w:rsid w:val="00E635A8"/>
    <w:rsid w:val="00E63911"/>
    <w:rsid w:val="00E63CC3"/>
    <w:rsid w:val="00E640D2"/>
    <w:rsid w:val="00E64814"/>
    <w:rsid w:val="00E650F3"/>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995"/>
    <w:rsid w:val="00E70EE5"/>
    <w:rsid w:val="00E711B0"/>
    <w:rsid w:val="00E711DA"/>
    <w:rsid w:val="00E71343"/>
    <w:rsid w:val="00E714C0"/>
    <w:rsid w:val="00E715E5"/>
    <w:rsid w:val="00E71883"/>
    <w:rsid w:val="00E7189E"/>
    <w:rsid w:val="00E719A4"/>
    <w:rsid w:val="00E719A7"/>
    <w:rsid w:val="00E71AB1"/>
    <w:rsid w:val="00E71E4D"/>
    <w:rsid w:val="00E71F75"/>
    <w:rsid w:val="00E72262"/>
    <w:rsid w:val="00E727D8"/>
    <w:rsid w:val="00E72BCA"/>
    <w:rsid w:val="00E72F20"/>
    <w:rsid w:val="00E7314B"/>
    <w:rsid w:val="00E731AE"/>
    <w:rsid w:val="00E731E6"/>
    <w:rsid w:val="00E7390E"/>
    <w:rsid w:val="00E73EEE"/>
    <w:rsid w:val="00E740B6"/>
    <w:rsid w:val="00E7458A"/>
    <w:rsid w:val="00E74DF6"/>
    <w:rsid w:val="00E74E88"/>
    <w:rsid w:val="00E74F4E"/>
    <w:rsid w:val="00E75032"/>
    <w:rsid w:val="00E750E6"/>
    <w:rsid w:val="00E753F1"/>
    <w:rsid w:val="00E753FC"/>
    <w:rsid w:val="00E75C35"/>
    <w:rsid w:val="00E75DF5"/>
    <w:rsid w:val="00E764E0"/>
    <w:rsid w:val="00E7662F"/>
    <w:rsid w:val="00E76BE3"/>
    <w:rsid w:val="00E76D44"/>
    <w:rsid w:val="00E77349"/>
    <w:rsid w:val="00E773A9"/>
    <w:rsid w:val="00E7755F"/>
    <w:rsid w:val="00E77B4A"/>
    <w:rsid w:val="00E77BEF"/>
    <w:rsid w:val="00E80055"/>
    <w:rsid w:val="00E80164"/>
    <w:rsid w:val="00E80D4A"/>
    <w:rsid w:val="00E81155"/>
    <w:rsid w:val="00E813FA"/>
    <w:rsid w:val="00E815B9"/>
    <w:rsid w:val="00E81CD3"/>
    <w:rsid w:val="00E822B3"/>
    <w:rsid w:val="00E82B91"/>
    <w:rsid w:val="00E82C8F"/>
    <w:rsid w:val="00E83127"/>
    <w:rsid w:val="00E83324"/>
    <w:rsid w:val="00E8362C"/>
    <w:rsid w:val="00E838C9"/>
    <w:rsid w:val="00E83961"/>
    <w:rsid w:val="00E83A88"/>
    <w:rsid w:val="00E83B25"/>
    <w:rsid w:val="00E83E6D"/>
    <w:rsid w:val="00E84029"/>
    <w:rsid w:val="00E846B6"/>
    <w:rsid w:val="00E846E3"/>
    <w:rsid w:val="00E847EB"/>
    <w:rsid w:val="00E84A7D"/>
    <w:rsid w:val="00E84E93"/>
    <w:rsid w:val="00E8502B"/>
    <w:rsid w:val="00E85CE5"/>
    <w:rsid w:val="00E85E33"/>
    <w:rsid w:val="00E86306"/>
    <w:rsid w:val="00E86A78"/>
    <w:rsid w:val="00E86C23"/>
    <w:rsid w:val="00E86F72"/>
    <w:rsid w:val="00E875E5"/>
    <w:rsid w:val="00E8778C"/>
    <w:rsid w:val="00E879FA"/>
    <w:rsid w:val="00E87AD1"/>
    <w:rsid w:val="00E87BEC"/>
    <w:rsid w:val="00E87C33"/>
    <w:rsid w:val="00E90153"/>
    <w:rsid w:val="00E908F0"/>
    <w:rsid w:val="00E90E4E"/>
    <w:rsid w:val="00E90E5E"/>
    <w:rsid w:val="00E90F61"/>
    <w:rsid w:val="00E90FA0"/>
    <w:rsid w:val="00E9106B"/>
    <w:rsid w:val="00E91133"/>
    <w:rsid w:val="00E9127E"/>
    <w:rsid w:val="00E913E8"/>
    <w:rsid w:val="00E91607"/>
    <w:rsid w:val="00E91B1B"/>
    <w:rsid w:val="00E91E6A"/>
    <w:rsid w:val="00E92844"/>
    <w:rsid w:val="00E93375"/>
    <w:rsid w:val="00E93644"/>
    <w:rsid w:val="00E9373E"/>
    <w:rsid w:val="00E93924"/>
    <w:rsid w:val="00E93A70"/>
    <w:rsid w:val="00E93EF1"/>
    <w:rsid w:val="00E93F5A"/>
    <w:rsid w:val="00E94356"/>
    <w:rsid w:val="00E94518"/>
    <w:rsid w:val="00E94B0B"/>
    <w:rsid w:val="00E94B8B"/>
    <w:rsid w:val="00E9500C"/>
    <w:rsid w:val="00E95922"/>
    <w:rsid w:val="00E95AB7"/>
    <w:rsid w:val="00E95AC2"/>
    <w:rsid w:val="00E965B4"/>
    <w:rsid w:val="00E967B5"/>
    <w:rsid w:val="00E96D50"/>
    <w:rsid w:val="00E97BD4"/>
    <w:rsid w:val="00E97E15"/>
    <w:rsid w:val="00E97E53"/>
    <w:rsid w:val="00EA05A2"/>
    <w:rsid w:val="00EA0FD5"/>
    <w:rsid w:val="00EA18B9"/>
    <w:rsid w:val="00EA1AE8"/>
    <w:rsid w:val="00EA1C92"/>
    <w:rsid w:val="00EA1CBB"/>
    <w:rsid w:val="00EA1CE9"/>
    <w:rsid w:val="00EA1DB3"/>
    <w:rsid w:val="00EA237D"/>
    <w:rsid w:val="00EA23DB"/>
    <w:rsid w:val="00EA2D4B"/>
    <w:rsid w:val="00EA2EDD"/>
    <w:rsid w:val="00EA2F9B"/>
    <w:rsid w:val="00EA459D"/>
    <w:rsid w:val="00EA496C"/>
    <w:rsid w:val="00EA4CE4"/>
    <w:rsid w:val="00EA5792"/>
    <w:rsid w:val="00EA5E89"/>
    <w:rsid w:val="00EA6055"/>
    <w:rsid w:val="00EA662A"/>
    <w:rsid w:val="00EA6927"/>
    <w:rsid w:val="00EA6A59"/>
    <w:rsid w:val="00EA6ADA"/>
    <w:rsid w:val="00EA6B30"/>
    <w:rsid w:val="00EA763C"/>
    <w:rsid w:val="00EA775F"/>
    <w:rsid w:val="00EA7C35"/>
    <w:rsid w:val="00EA7E3B"/>
    <w:rsid w:val="00EA7FE2"/>
    <w:rsid w:val="00EB0684"/>
    <w:rsid w:val="00EB06E7"/>
    <w:rsid w:val="00EB0CBD"/>
    <w:rsid w:val="00EB0CCE"/>
    <w:rsid w:val="00EB0EF7"/>
    <w:rsid w:val="00EB1B37"/>
    <w:rsid w:val="00EB1F07"/>
    <w:rsid w:val="00EB1F58"/>
    <w:rsid w:val="00EB2058"/>
    <w:rsid w:val="00EB2072"/>
    <w:rsid w:val="00EB225D"/>
    <w:rsid w:val="00EB2384"/>
    <w:rsid w:val="00EB24F8"/>
    <w:rsid w:val="00EB2DBA"/>
    <w:rsid w:val="00EB3258"/>
    <w:rsid w:val="00EB3698"/>
    <w:rsid w:val="00EB3708"/>
    <w:rsid w:val="00EB3B88"/>
    <w:rsid w:val="00EB3C8F"/>
    <w:rsid w:val="00EB3D42"/>
    <w:rsid w:val="00EB3E94"/>
    <w:rsid w:val="00EB4013"/>
    <w:rsid w:val="00EB42C6"/>
    <w:rsid w:val="00EB44B5"/>
    <w:rsid w:val="00EB4513"/>
    <w:rsid w:val="00EB4DED"/>
    <w:rsid w:val="00EB5235"/>
    <w:rsid w:val="00EB5388"/>
    <w:rsid w:val="00EB5525"/>
    <w:rsid w:val="00EB55DA"/>
    <w:rsid w:val="00EB5A95"/>
    <w:rsid w:val="00EB5CFD"/>
    <w:rsid w:val="00EB5E3B"/>
    <w:rsid w:val="00EB60B1"/>
    <w:rsid w:val="00EB61A5"/>
    <w:rsid w:val="00EB62D8"/>
    <w:rsid w:val="00EB6D81"/>
    <w:rsid w:val="00EB6DF6"/>
    <w:rsid w:val="00EB731A"/>
    <w:rsid w:val="00EB74B9"/>
    <w:rsid w:val="00EB7754"/>
    <w:rsid w:val="00EB7CF7"/>
    <w:rsid w:val="00EB7F0D"/>
    <w:rsid w:val="00EC041C"/>
    <w:rsid w:val="00EC0A27"/>
    <w:rsid w:val="00EC0C59"/>
    <w:rsid w:val="00EC0DE3"/>
    <w:rsid w:val="00EC0E4B"/>
    <w:rsid w:val="00EC1428"/>
    <w:rsid w:val="00EC149D"/>
    <w:rsid w:val="00EC18C9"/>
    <w:rsid w:val="00EC19E1"/>
    <w:rsid w:val="00EC1D49"/>
    <w:rsid w:val="00EC21F2"/>
    <w:rsid w:val="00EC22CD"/>
    <w:rsid w:val="00EC2790"/>
    <w:rsid w:val="00EC2D0C"/>
    <w:rsid w:val="00EC35FC"/>
    <w:rsid w:val="00EC3EDD"/>
    <w:rsid w:val="00EC3F9D"/>
    <w:rsid w:val="00EC3FFD"/>
    <w:rsid w:val="00EC41D9"/>
    <w:rsid w:val="00EC485A"/>
    <w:rsid w:val="00EC4913"/>
    <w:rsid w:val="00EC4AE8"/>
    <w:rsid w:val="00EC4D19"/>
    <w:rsid w:val="00EC4D75"/>
    <w:rsid w:val="00EC4DDF"/>
    <w:rsid w:val="00EC5065"/>
    <w:rsid w:val="00EC5886"/>
    <w:rsid w:val="00EC5ADA"/>
    <w:rsid w:val="00EC621B"/>
    <w:rsid w:val="00EC653A"/>
    <w:rsid w:val="00EC6645"/>
    <w:rsid w:val="00EC669B"/>
    <w:rsid w:val="00EC6967"/>
    <w:rsid w:val="00EC69E5"/>
    <w:rsid w:val="00EC6B1D"/>
    <w:rsid w:val="00EC6B3A"/>
    <w:rsid w:val="00EC6E7D"/>
    <w:rsid w:val="00EC7036"/>
    <w:rsid w:val="00EC7279"/>
    <w:rsid w:val="00EC75A8"/>
    <w:rsid w:val="00EC7688"/>
    <w:rsid w:val="00EC7B09"/>
    <w:rsid w:val="00EC7FE4"/>
    <w:rsid w:val="00ED026A"/>
    <w:rsid w:val="00ED02C2"/>
    <w:rsid w:val="00ED04AC"/>
    <w:rsid w:val="00ED05E9"/>
    <w:rsid w:val="00ED05EC"/>
    <w:rsid w:val="00ED0A31"/>
    <w:rsid w:val="00ED0AA1"/>
    <w:rsid w:val="00ED116A"/>
    <w:rsid w:val="00ED18CC"/>
    <w:rsid w:val="00ED1D15"/>
    <w:rsid w:val="00ED234B"/>
    <w:rsid w:val="00ED26E9"/>
    <w:rsid w:val="00ED2968"/>
    <w:rsid w:val="00ED2BD2"/>
    <w:rsid w:val="00ED2BFC"/>
    <w:rsid w:val="00ED2FF4"/>
    <w:rsid w:val="00ED3706"/>
    <w:rsid w:val="00ED3778"/>
    <w:rsid w:val="00ED3AAC"/>
    <w:rsid w:val="00ED3C74"/>
    <w:rsid w:val="00ED3FEB"/>
    <w:rsid w:val="00ED41AF"/>
    <w:rsid w:val="00ED49BD"/>
    <w:rsid w:val="00ED4A91"/>
    <w:rsid w:val="00ED500F"/>
    <w:rsid w:val="00ED5154"/>
    <w:rsid w:val="00ED5241"/>
    <w:rsid w:val="00ED5320"/>
    <w:rsid w:val="00ED59B7"/>
    <w:rsid w:val="00ED625E"/>
    <w:rsid w:val="00ED6468"/>
    <w:rsid w:val="00ED6614"/>
    <w:rsid w:val="00ED674C"/>
    <w:rsid w:val="00ED6A77"/>
    <w:rsid w:val="00ED6C59"/>
    <w:rsid w:val="00ED6DC2"/>
    <w:rsid w:val="00ED77B1"/>
    <w:rsid w:val="00ED7AB9"/>
    <w:rsid w:val="00ED7DF8"/>
    <w:rsid w:val="00EE059B"/>
    <w:rsid w:val="00EE05CC"/>
    <w:rsid w:val="00EE0628"/>
    <w:rsid w:val="00EE0679"/>
    <w:rsid w:val="00EE0A81"/>
    <w:rsid w:val="00EE0B9F"/>
    <w:rsid w:val="00EE120C"/>
    <w:rsid w:val="00EE1337"/>
    <w:rsid w:val="00EE1B85"/>
    <w:rsid w:val="00EE1FB8"/>
    <w:rsid w:val="00EE202C"/>
    <w:rsid w:val="00EE243E"/>
    <w:rsid w:val="00EE26FE"/>
    <w:rsid w:val="00EE2873"/>
    <w:rsid w:val="00EE2F76"/>
    <w:rsid w:val="00EE303A"/>
    <w:rsid w:val="00EE35D5"/>
    <w:rsid w:val="00EE37F3"/>
    <w:rsid w:val="00EE3858"/>
    <w:rsid w:val="00EE389E"/>
    <w:rsid w:val="00EE3926"/>
    <w:rsid w:val="00EE3BD1"/>
    <w:rsid w:val="00EE4AA4"/>
    <w:rsid w:val="00EE506B"/>
    <w:rsid w:val="00EE58D8"/>
    <w:rsid w:val="00EE5BE6"/>
    <w:rsid w:val="00EE5CD2"/>
    <w:rsid w:val="00EE6630"/>
    <w:rsid w:val="00EE6CFE"/>
    <w:rsid w:val="00EE6D12"/>
    <w:rsid w:val="00EE7A03"/>
    <w:rsid w:val="00EE7FEC"/>
    <w:rsid w:val="00EF0134"/>
    <w:rsid w:val="00EF018E"/>
    <w:rsid w:val="00EF022E"/>
    <w:rsid w:val="00EF0299"/>
    <w:rsid w:val="00EF04A8"/>
    <w:rsid w:val="00EF0E50"/>
    <w:rsid w:val="00EF1232"/>
    <w:rsid w:val="00EF1694"/>
    <w:rsid w:val="00EF1756"/>
    <w:rsid w:val="00EF2252"/>
    <w:rsid w:val="00EF2E0C"/>
    <w:rsid w:val="00EF32B5"/>
    <w:rsid w:val="00EF3394"/>
    <w:rsid w:val="00EF33C2"/>
    <w:rsid w:val="00EF39BC"/>
    <w:rsid w:val="00EF3A82"/>
    <w:rsid w:val="00EF3BBD"/>
    <w:rsid w:val="00EF3D42"/>
    <w:rsid w:val="00EF41A1"/>
    <w:rsid w:val="00EF4950"/>
    <w:rsid w:val="00EF51F1"/>
    <w:rsid w:val="00EF573A"/>
    <w:rsid w:val="00EF58B2"/>
    <w:rsid w:val="00EF5B6D"/>
    <w:rsid w:val="00EF5F05"/>
    <w:rsid w:val="00EF628A"/>
    <w:rsid w:val="00EF6B24"/>
    <w:rsid w:val="00EF6B68"/>
    <w:rsid w:val="00EF6C20"/>
    <w:rsid w:val="00EF6D9A"/>
    <w:rsid w:val="00EF6EF7"/>
    <w:rsid w:val="00EF72AF"/>
    <w:rsid w:val="00EF7976"/>
    <w:rsid w:val="00EF7AD0"/>
    <w:rsid w:val="00EF7B96"/>
    <w:rsid w:val="00EF7BEC"/>
    <w:rsid w:val="00EF7C9F"/>
    <w:rsid w:val="00EF7F69"/>
    <w:rsid w:val="00F0001A"/>
    <w:rsid w:val="00F0011E"/>
    <w:rsid w:val="00F00A92"/>
    <w:rsid w:val="00F00EB0"/>
    <w:rsid w:val="00F01326"/>
    <w:rsid w:val="00F0145A"/>
    <w:rsid w:val="00F01703"/>
    <w:rsid w:val="00F020E6"/>
    <w:rsid w:val="00F021ED"/>
    <w:rsid w:val="00F024F5"/>
    <w:rsid w:val="00F02821"/>
    <w:rsid w:val="00F02FB5"/>
    <w:rsid w:val="00F0315E"/>
    <w:rsid w:val="00F031DC"/>
    <w:rsid w:val="00F033E9"/>
    <w:rsid w:val="00F034FE"/>
    <w:rsid w:val="00F03509"/>
    <w:rsid w:val="00F0359B"/>
    <w:rsid w:val="00F03C51"/>
    <w:rsid w:val="00F03CD6"/>
    <w:rsid w:val="00F04175"/>
    <w:rsid w:val="00F0422F"/>
    <w:rsid w:val="00F04E54"/>
    <w:rsid w:val="00F04F84"/>
    <w:rsid w:val="00F0501E"/>
    <w:rsid w:val="00F051DD"/>
    <w:rsid w:val="00F054BB"/>
    <w:rsid w:val="00F055F6"/>
    <w:rsid w:val="00F05990"/>
    <w:rsid w:val="00F05E29"/>
    <w:rsid w:val="00F0615E"/>
    <w:rsid w:val="00F0665A"/>
    <w:rsid w:val="00F06822"/>
    <w:rsid w:val="00F06A16"/>
    <w:rsid w:val="00F06A28"/>
    <w:rsid w:val="00F06A8B"/>
    <w:rsid w:val="00F06B25"/>
    <w:rsid w:val="00F06FFB"/>
    <w:rsid w:val="00F07830"/>
    <w:rsid w:val="00F078C8"/>
    <w:rsid w:val="00F07D81"/>
    <w:rsid w:val="00F1030E"/>
    <w:rsid w:val="00F1032F"/>
    <w:rsid w:val="00F10C0A"/>
    <w:rsid w:val="00F11600"/>
    <w:rsid w:val="00F118DA"/>
    <w:rsid w:val="00F1202A"/>
    <w:rsid w:val="00F123A7"/>
    <w:rsid w:val="00F1264F"/>
    <w:rsid w:val="00F12FEC"/>
    <w:rsid w:val="00F13343"/>
    <w:rsid w:val="00F136E0"/>
    <w:rsid w:val="00F1385E"/>
    <w:rsid w:val="00F13967"/>
    <w:rsid w:val="00F13E60"/>
    <w:rsid w:val="00F13F67"/>
    <w:rsid w:val="00F140F8"/>
    <w:rsid w:val="00F142DE"/>
    <w:rsid w:val="00F143E3"/>
    <w:rsid w:val="00F144FA"/>
    <w:rsid w:val="00F145BE"/>
    <w:rsid w:val="00F14E03"/>
    <w:rsid w:val="00F151BE"/>
    <w:rsid w:val="00F1534E"/>
    <w:rsid w:val="00F153B3"/>
    <w:rsid w:val="00F15795"/>
    <w:rsid w:val="00F15AAD"/>
    <w:rsid w:val="00F15D65"/>
    <w:rsid w:val="00F1673C"/>
    <w:rsid w:val="00F16AD4"/>
    <w:rsid w:val="00F16C6B"/>
    <w:rsid w:val="00F17686"/>
    <w:rsid w:val="00F17694"/>
    <w:rsid w:val="00F17E86"/>
    <w:rsid w:val="00F17F8A"/>
    <w:rsid w:val="00F20422"/>
    <w:rsid w:val="00F20BBF"/>
    <w:rsid w:val="00F20DFE"/>
    <w:rsid w:val="00F211A6"/>
    <w:rsid w:val="00F2182A"/>
    <w:rsid w:val="00F21A29"/>
    <w:rsid w:val="00F21C96"/>
    <w:rsid w:val="00F22186"/>
    <w:rsid w:val="00F22270"/>
    <w:rsid w:val="00F22513"/>
    <w:rsid w:val="00F22691"/>
    <w:rsid w:val="00F22ACD"/>
    <w:rsid w:val="00F22BA1"/>
    <w:rsid w:val="00F22D24"/>
    <w:rsid w:val="00F230C8"/>
    <w:rsid w:val="00F23154"/>
    <w:rsid w:val="00F23464"/>
    <w:rsid w:val="00F23C07"/>
    <w:rsid w:val="00F240D9"/>
    <w:rsid w:val="00F243F0"/>
    <w:rsid w:val="00F24515"/>
    <w:rsid w:val="00F250A2"/>
    <w:rsid w:val="00F250A4"/>
    <w:rsid w:val="00F25579"/>
    <w:rsid w:val="00F255D3"/>
    <w:rsid w:val="00F25846"/>
    <w:rsid w:val="00F25BC1"/>
    <w:rsid w:val="00F25EF0"/>
    <w:rsid w:val="00F2620E"/>
    <w:rsid w:val="00F265AF"/>
    <w:rsid w:val="00F26BC6"/>
    <w:rsid w:val="00F27188"/>
    <w:rsid w:val="00F27281"/>
    <w:rsid w:val="00F2775B"/>
    <w:rsid w:val="00F277DD"/>
    <w:rsid w:val="00F27B7E"/>
    <w:rsid w:val="00F27C01"/>
    <w:rsid w:val="00F27E2A"/>
    <w:rsid w:val="00F3038B"/>
    <w:rsid w:val="00F30B0A"/>
    <w:rsid w:val="00F30B80"/>
    <w:rsid w:val="00F32CBF"/>
    <w:rsid w:val="00F32ECE"/>
    <w:rsid w:val="00F3341D"/>
    <w:rsid w:val="00F33476"/>
    <w:rsid w:val="00F33E25"/>
    <w:rsid w:val="00F34108"/>
    <w:rsid w:val="00F341ED"/>
    <w:rsid w:val="00F343D4"/>
    <w:rsid w:val="00F34848"/>
    <w:rsid w:val="00F348EB"/>
    <w:rsid w:val="00F3491E"/>
    <w:rsid w:val="00F34CB7"/>
    <w:rsid w:val="00F34E25"/>
    <w:rsid w:val="00F353A1"/>
    <w:rsid w:val="00F35EB3"/>
    <w:rsid w:val="00F36B7E"/>
    <w:rsid w:val="00F37080"/>
    <w:rsid w:val="00F378CD"/>
    <w:rsid w:val="00F40326"/>
    <w:rsid w:val="00F40A52"/>
    <w:rsid w:val="00F40B78"/>
    <w:rsid w:val="00F40C09"/>
    <w:rsid w:val="00F4244B"/>
    <w:rsid w:val="00F429E1"/>
    <w:rsid w:val="00F432D2"/>
    <w:rsid w:val="00F433D5"/>
    <w:rsid w:val="00F436F8"/>
    <w:rsid w:val="00F43724"/>
    <w:rsid w:val="00F43890"/>
    <w:rsid w:val="00F43D79"/>
    <w:rsid w:val="00F43DC2"/>
    <w:rsid w:val="00F43EAD"/>
    <w:rsid w:val="00F44490"/>
    <w:rsid w:val="00F4489A"/>
    <w:rsid w:val="00F44D85"/>
    <w:rsid w:val="00F454DB"/>
    <w:rsid w:val="00F4557A"/>
    <w:rsid w:val="00F45A2F"/>
    <w:rsid w:val="00F4649A"/>
    <w:rsid w:val="00F46598"/>
    <w:rsid w:val="00F46772"/>
    <w:rsid w:val="00F46A6C"/>
    <w:rsid w:val="00F4723E"/>
    <w:rsid w:val="00F474D3"/>
    <w:rsid w:val="00F47B38"/>
    <w:rsid w:val="00F47B99"/>
    <w:rsid w:val="00F50029"/>
    <w:rsid w:val="00F5030B"/>
    <w:rsid w:val="00F5052E"/>
    <w:rsid w:val="00F5065B"/>
    <w:rsid w:val="00F50893"/>
    <w:rsid w:val="00F50CEE"/>
    <w:rsid w:val="00F51519"/>
    <w:rsid w:val="00F5180D"/>
    <w:rsid w:val="00F518F0"/>
    <w:rsid w:val="00F51C82"/>
    <w:rsid w:val="00F5269A"/>
    <w:rsid w:val="00F52F2B"/>
    <w:rsid w:val="00F543A4"/>
    <w:rsid w:val="00F54474"/>
    <w:rsid w:val="00F548F8"/>
    <w:rsid w:val="00F549B9"/>
    <w:rsid w:val="00F55586"/>
    <w:rsid w:val="00F55EDA"/>
    <w:rsid w:val="00F563AD"/>
    <w:rsid w:val="00F56D20"/>
    <w:rsid w:val="00F57045"/>
    <w:rsid w:val="00F576FC"/>
    <w:rsid w:val="00F577F5"/>
    <w:rsid w:val="00F5780F"/>
    <w:rsid w:val="00F578F4"/>
    <w:rsid w:val="00F57ADF"/>
    <w:rsid w:val="00F57D6E"/>
    <w:rsid w:val="00F57E8A"/>
    <w:rsid w:val="00F60C01"/>
    <w:rsid w:val="00F61747"/>
    <w:rsid w:val="00F61794"/>
    <w:rsid w:val="00F6181F"/>
    <w:rsid w:val="00F618E3"/>
    <w:rsid w:val="00F61FEE"/>
    <w:rsid w:val="00F623D3"/>
    <w:rsid w:val="00F62564"/>
    <w:rsid w:val="00F6260C"/>
    <w:rsid w:val="00F627B7"/>
    <w:rsid w:val="00F62AB2"/>
    <w:rsid w:val="00F62ABC"/>
    <w:rsid w:val="00F63064"/>
    <w:rsid w:val="00F63431"/>
    <w:rsid w:val="00F63440"/>
    <w:rsid w:val="00F63534"/>
    <w:rsid w:val="00F6363E"/>
    <w:rsid w:val="00F63BBE"/>
    <w:rsid w:val="00F63EF0"/>
    <w:rsid w:val="00F647AC"/>
    <w:rsid w:val="00F64D1E"/>
    <w:rsid w:val="00F6516C"/>
    <w:rsid w:val="00F656AF"/>
    <w:rsid w:val="00F65AD1"/>
    <w:rsid w:val="00F65BE4"/>
    <w:rsid w:val="00F65BF7"/>
    <w:rsid w:val="00F65C4D"/>
    <w:rsid w:val="00F6640C"/>
    <w:rsid w:val="00F664B0"/>
    <w:rsid w:val="00F66A06"/>
    <w:rsid w:val="00F66CAE"/>
    <w:rsid w:val="00F67D70"/>
    <w:rsid w:val="00F703F8"/>
    <w:rsid w:val="00F708A9"/>
    <w:rsid w:val="00F71021"/>
    <w:rsid w:val="00F71500"/>
    <w:rsid w:val="00F7154A"/>
    <w:rsid w:val="00F7159A"/>
    <w:rsid w:val="00F718A7"/>
    <w:rsid w:val="00F71FBD"/>
    <w:rsid w:val="00F72210"/>
    <w:rsid w:val="00F7228B"/>
    <w:rsid w:val="00F72308"/>
    <w:rsid w:val="00F72986"/>
    <w:rsid w:val="00F73562"/>
    <w:rsid w:val="00F736C6"/>
    <w:rsid w:val="00F73999"/>
    <w:rsid w:val="00F73BBA"/>
    <w:rsid w:val="00F7403A"/>
    <w:rsid w:val="00F743A7"/>
    <w:rsid w:val="00F74D38"/>
    <w:rsid w:val="00F7511A"/>
    <w:rsid w:val="00F75477"/>
    <w:rsid w:val="00F7558B"/>
    <w:rsid w:val="00F759E7"/>
    <w:rsid w:val="00F75E59"/>
    <w:rsid w:val="00F76073"/>
    <w:rsid w:val="00F763F4"/>
    <w:rsid w:val="00F76415"/>
    <w:rsid w:val="00F764B0"/>
    <w:rsid w:val="00F769CD"/>
    <w:rsid w:val="00F7734B"/>
    <w:rsid w:val="00F777A3"/>
    <w:rsid w:val="00F77965"/>
    <w:rsid w:val="00F77F1B"/>
    <w:rsid w:val="00F802E7"/>
    <w:rsid w:val="00F804FD"/>
    <w:rsid w:val="00F805BA"/>
    <w:rsid w:val="00F805E4"/>
    <w:rsid w:val="00F80639"/>
    <w:rsid w:val="00F80C00"/>
    <w:rsid w:val="00F80E95"/>
    <w:rsid w:val="00F81382"/>
    <w:rsid w:val="00F81D88"/>
    <w:rsid w:val="00F82064"/>
    <w:rsid w:val="00F8276B"/>
    <w:rsid w:val="00F82913"/>
    <w:rsid w:val="00F83A12"/>
    <w:rsid w:val="00F83A58"/>
    <w:rsid w:val="00F83AE2"/>
    <w:rsid w:val="00F83D97"/>
    <w:rsid w:val="00F83E71"/>
    <w:rsid w:val="00F843B1"/>
    <w:rsid w:val="00F84861"/>
    <w:rsid w:val="00F84A4C"/>
    <w:rsid w:val="00F84AB3"/>
    <w:rsid w:val="00F84C6F"/>
    <w:rsid w:val="00F84CD2"/>
    <w:rsid w:val="00F84D75"/>
    <w:rsid w:val="00F84D96"/>
    <w:rsid w:val="00F84F8C"/>
    <w:rsid w:val="00F8529C"/>
    <w:rsid w:val="00F85387"/>
    <w:rsid w:val="00F85577"/>
    <w:rsid w:val="00F856AE"/>
    <w:rsid w:val="00F858CA"/>
    <w:rsid w:val="00F85AC0"/>
    <w:rsid w:val="00F85C35"/>
    <w:rsid w:val="00F860E5"/>
    <w:rsid w:val="00F86155"/>
    <w:rsid w:val="00F862C5"/>
    <w:rsid w:val="00F86306"/>
    <w:rsid w:val="00F865BC"/>
    <w:rsid w:val="00F8670A"/>
    <w:rsid w:val="00F86925"/>
    <w:rsid w:val="00F86CEC"/>
    <w:rsid w:val="00F86F64"/>
    <w:rsid w:val="00F86FBA"/>
    <w:rsid w:val="00F8773F"/>
    <w:rsid w:val="00F87A4A"/>
    <w:rsid w:val="00F87AED"/>
    <w:rsid w:val="00F87DA4"/>
    <w:rsid w:val="00F87EA6"/>
    <w:rsid w:val="00F87EFE"/>
    <w:rsid w:val="00F90654"/>
    <w:rsid w:val="00F906FE"/>
    <w:rsid w:val="00F908E9"/>
    <w:rsid w:val="00F90C09"/>
    <w:rsid w:val="00F915BD"/>
    <w:rsid w:val="00F91A0D"/>
    <w:rsid w:val="00F91ABF"/>
    <w:rsid w:val="00F91E7B"/>
    <w:rsid w:val="00F92004"/>
    <w:rsid w:val="00F92872"/>
    <w:rsid w:val="00F931AB"/>
    <w:rsid w:val="00F933F2"/>
    <w:rsid w:val="00F93454"/>
    <w:rsid w:val="00F93701"/>
    <w:rsid w:val="00F93AFC"/>
    <w:rsid w:val="00F9410C"/>
    <w:rsid w:val="00F943A1"/>
    <w:rsid w:val="00F943DB"/>
    <w:rsid w:val="00F943E4"/>
    <w:rsid w:val="00F94531"/>
    <w:rsid w:val="00F9471B"/>
    <w:rsid w:val="00F949BD"/>
    <w:rsid w:val="00F9529B"/>
    <w:rsid w:val="00F953E5"/>
    <w:rsid w:val="00F95735"/>
    <w:rsid w:val="00F96AD1"/>
    <w:rsid w:val="00F9710B"/>
    <w:rsid w:val="00F975AF"/>
    <w:rsid w:val="00F979C0"/>
    <w:rsid w:val="00F97A67"/>
    <w:rsid w:val="00F97B1B"/>
    <w:rsid w:val="00F97B75"/>
    <w:rsid w:val="00FA0196"/>
    <w:rsid w:val="00FA01E6"/>
    <w:rsid w:val="00FA052D"/>
    <w:rsid w:val="00FA053B"/>
    <w:rsid w:val="00FA09F8"/>
    <w:rsid w:val="00FA0A03"/>
    <w:rsid w:val="00FA0AAD"/>
    <w:rsid w:val="00FA132E"/>
    <w:rsid w:val="00FA16CD"/>
    <w:rsid w:val="00FA1B4A"/>
    <w:rsid w:val="00FA1B89"/>
    <w:rsid w:val="00FA1EAF"/>
    <w:rsid w:val="00FA1F2E"/>
    <w:rsid w:val="00FA2241"/>
    <w:rsid w:val="00FA22C9"/>
    <w:rsid w:val="00FA22FC"/>
    <w:rsid w:val="00FA239D"/>
    <w:rsid w:val="00FA269F"/>
    <w:rsid w:val="00FA271A"/>
    <w:rsid w:val="00FA2B0F"/>
    <w:rsid w:val="00FA2F08"/>
    <w:rsid w:val="00FA2F21"/>
    <w:rsid w:val="00FA37D1"/>
    <w:rsid w:val="00FA389D"/>
    <w:rsid w:val="00FA3B6F"/>
    <w:rsid w:val="00FA3F8C"/>
    <w:rsid w:val="00FA4798"/>
    <w:rsid w:val="00FA496A"/>
    <w:rsid w:val="00FA4A28"/>
    <w:rsid w:val="00FA4AB6"/>
    <w:rsid w:val="00FA4FB7"/>
    <w:rsid w:val="00FA4FEA"/>
    <w:rsid w:val="00FA5CF8"/>
    <w:rsid w:val="00FA611F"/>
    <w:rsid w:val="00FA647F"/>
    <w:rsid w:val="00FA65A5"/>
    <w:rsid w:val="00FA667F"/>
    <w:rsid w:val="00FA66BA"/>
    <w:rsid w:val="00FA66CE"/>
    <w:rsid w:val="00FA67D8"/>
    <w:rsid w:val="00FA681D"/>
    <w:rsid w:val="00FA7176"/>
    <w:rsid w:val="00FA77A1"/>
    <w:rsid w:val="00FA7DEC"/>
    <w:rsid w:val="00FB013F"/>
    <w:rsid w:val="00FB04A9"/>
    <w:rsid w:val="00FB0B78"/>
    <w:rsid w:val="00FB0F45"/>
    <w:rsid w:val="00FB151C"/>
    <w:rsid w:val="00FB15C7"/>
    <w:rsid w:val="00FB1717"/>
    <w:rsid w:val="00FB1F40"/>
    <w:rsid w:val="00FB209E"/>
    <w:rsid w:val="00FB2133"/>
    <w:rsid w:val="00FB2557"/>
    <w:rsid w:val="00FB27DD"/>
    <w:rsid w:val="00FB29D1"/>
    <w:rsid w:val="00FB3013"/>
    <w:rsid w:val="00FB355B"/>
    <w:rsid w:val="00FB3BD7"/>
    <w:rsid w:val="00FB3D73"/>
    <w:rsid w:val="00FB4063"/>
    <w:rsid w:val="00FB427E"/>
    <w:rsid w:val="00FB43A8"/>
    <w:rsid w:val="00FB46E4"/>
    <w:rsid w:val="00FB47B8"/>
    <w:rsid w:val="00FB48ED"/>
    <w:rsid w:val="00FB49BC"/>
    <w:rsid w:val="00FB4BA6"/>
    <w:rsid w:val="00FB50E2"/>
    <w:rsid w:val="00FB5125"/>
    <w:rsid w:val="00FB5982"/>
    <w:rsid w:val="00FB64AF"/>
    <w:rsid w:val="00FB6781"/>
    <w:rsid w:val="00FB694E"/>
    <w:rsid w:val="00FB6DBA"/>
    <w:rsid w:val="00FB7125"/>
    <w:rsid w:val="00FB716A"/>
    <w:rsid w:val="00FB7174"/>
    <w:rsid w:val="00FB74D0"/>
    <w:rsid w:val="00FB76C2"/>
    <w:rsid w:val="00FB7E94"/>
    <w:rsid w:val="00FC0190"/>
    <w:rsid w:val="00FC0242"/>
    <w:rsid w:val="00FC02E6"/>
    <w:rsid w:val="00FC048D"/>
    <w:rsid w:val="00FC095A"/>
    <w:rsid w:val="00FC14F2"/>
    <w:rsid w:val="00FC1900"/>
    <w:rsid w:val="00FC201A"/>
    <w:rsid w:val="00FC232E"/>
    <w:rsid w:val="00FC2877"/>
    <w:rsid w:val="00FC2E71"/>
    <w:rsid w:val="00FC2EA2"/>
    <w:rsid w:val="00FC34DD"/>
    <w:rsid w:val="00FC3A6B"/>
    <w:rsid w:val="00FC3BEB"/>
    <w:rsid w:val="00FC4019"/>
    <w:rsid w:val="00FC414F"/>
    <w:rsid w:val="00FC4645"/>
    <w:rsid w:val="00FC474B"/>
    <w:rsid w:val="00FC491F"/>
    <w:rsid w:val="00FC498C"/>
    <w:rsid w:val="00FC49E4"/>
    <w:rsid w:val="00FC4B86"/>
    <w:rsid w:val="00FC5206"/>
    <w:rsid w:val="00FC54A6"/>
    <w:rsid w:val="00FC5C6C"/>
    <w:rsid w:val="00FC5F02"/>
    <w:rsid w:val="00FC643F"/>
    <w:rsid w:val="00FC69D4"/>
    <w:rsid w:val="00FC6AE7"/>
    <w:rsid w:val="00FC702A"/>
    <w:rsid w:val="00FC709D"/>
    <w:rsid w:val="00FC7197"/>
    <w:rsid w:val="00FC753F"/>
    <w:rsid w:val="00FC7664"/>
    <w:rsid w:val="00FC76DB"/>
    <w:rsid w:val="00FC7B0B"/>
    <w:rsid w:val="00FD047A"/>
    <w:rsid w:val="00FD07F3"/>
    <w:rsid w:val="00FD0A96"/>
    <w:rsid w:val="00FD0B12"/>
    <w:rsid w:val="00FD0D5B"/>
    <w:rsid w:val="00FD1A63"/>
    <w:rsid w:val="00FD1AC8"/>
    <w:rsid w:val="00FD1D4B"/>
    <w:rsid w:val="00FD1E3E"/>
    <w:rsid w:val="00FD2383"/>
    <w:rsid w:val="00FD24FA"/>
    <w:rsid w:val="00FD2B19"/>
    <w:rsid w:val="00FD2F84"/>
    <w:rsid w:val="00FD3068"/>
    <w:rsid w:val="00FD3317"/>
    <w:rsid w:val="00FD351A"/>
    <w:rsid w:val="00FD38CD"/>
    <w:rsid w:val="00FD3BED"/>
    <w:rsid w:val="00FD3C8F"/>
    <w:rsid w:val="00FD3E11"/>
    <w:rsid w:val="00FD3FE1"/>
    <w:rsid w:val="00FD4283"/>
    <w:rsid w:val="00FD4508"/>
    <w:rsid w:val="00FD45EB"/>
    <w:rsid w:val="00FD467F"/>
    <w:rsid w:val="00FD46E1"/>
    <w:rsid w:val="00FD47AB"/>
    <w:rsid w:val="00FD4802"/>
    <w:rsid w:val="00FD4A3D"/>
    <w:rsid w:val="00FD4F1B"/>
    <w:rsid w:val="00FD4FD3"/>
    <w:rsid w:val="00FD52BE"/>
    <w:rsid w:val="00FD533E"/>
    <w:rsid w:val="00FD588B"/>
    <w:rsid w:val="00FD5897"/>
    <w:rsid w:val="00FD594C"/>
    <w:rsid w:val="00FD5F6F"/>
    <w:rsid w:val="00FD6710"/>
    <w:rsid w:val="00FD7250"/>
    <w:rsid w:val="00FD74C5"/>
    <w:rsid w:val="00FD75C0"/>
    <w:rsid w:val="00FD79A9"/>
    <w:rsid w:val="00FD7EF3"/>
    <w:rsid w:val="00FE053D"/>
    <w:rsid w:val="00FE05D3"/>
    <w:rsid w:val="00FE0644"/>
    <w:rsid w:val="00FE06A1"/>
    <w:rsid w:val="00FE0CAE"/>
    <w:rsid w:val="00FE13DE"/>
    <w:rsid w:val="00FE1EEE"/>
    <w:rsid w:val="00FE1F10"/>
    <w:rsid w:val="00FE2768"/>
    <w:rsid w:val="00FE2909"/>
    <w:rsid w:val="00FE2CC1"/>
    <w:rsid w:val="00FE2D74"/>
    <w:rsid w:val="00FE352F"/>
    <w:rsid w:val="00FE369D"/>
    <w:rsid w:val="00FE3890"/>
    <w:rsid w:val="00FE38F7"/>
    <w:rsid w:val="00FE3A3F"/>
    <w:rsid w:val="00FE41B3"/>
    <w:rsid w:val="00FE43FF"/>
    <w:rsid w:val="00FE447E"/>
    <w:rsid w:val="00FE459D"/>
    <w:rsid w:val="00FE46CC"/>
    <w:rsid w:val="00FE4B0F"/>
    <w:rsid w:val="00FE4F57"/>
    <w:rsid w:val="00FE5A6F"/>
    <w:rsid w:val="00FE5E73"/>
    <w:rsid w:val="00FE5F78"/>
    <w:rsid w:val="00FE6760"/>
    <w:rsid w:val="00FE6921"/>
    <w:rsid w:val="00FE6AE6"/>
    <w:rsid w:val="00FE6D8A"/>
    <w:rsid w:val="00FE7700"/>
    <w:rsid w:val="00FE78BE"/>
    <w:rsid w:val="00FE7AFC"/>
    <w:rsid w:val="00FE7B60"/>
    <w:rsid w:val="00FF02AD"/>
    <w:rsid w:val="00FF0592"/>
    <w:rsid w:val="00FF06B2"/>
    <w:rsid w:val="00FF07AE"/>
    <w:rsid w:val="00FF0894"/>
    <w:rsid w:val="00FF0CA4"/>
    <w:rsid w:val="00FF0DE8"/>
    <w:rsid w:val="00FF0E62"/>
    <w:rsid w:val="00FF0F36"/>
    <w:rsid w:val="00FF1152"/>
    <w:rsid w:val="00FF14F1"/>
    <w:rsid w:val="00FF1719"/>
    <w:rsid w:val="00FF1810"/>
    <w:rsid w:val="00FF1D49"/>
    <w:rsid w:val="00FF2502"/>
    <w:rsid w:val="00FF26FF"/>
    <w:rsid w:val="00FF2858"/>
    <w:rsid w:val="00FF2C07"/>
    <w:rsid w:val="00FF2F9E"/>
    <w:rsid w:val="00FF30FA"/>
    <w:rsid w:val="00FF3123"/>
    <w:rsid w:val="00FF33D2"/>
    <w:rsid w:val="00FF3C94"/>
    <w:rsid w:val="00FF3E28"/>
    <w:rsid w:val="00FF403D"/>
    <w:rsid w:val="00FF43E2"/>
    <w:rsid w:val="00FF463E"/>
    <w:rsid w:val="00FF479E"/>
    <w:rsid w:val="00FF4B4B"/>
    <w:rsid w:val="00FF4B95"/>
    <w:rsid w:val="00FF4CF1"/>
    <w:rsid w:val="00FF4DF0"/>
    <w:rsid w:val="00FF50C4"/>
    <w:rsid w:val="00FF55AB"/>
    <w:rsid w:val="00FF5720"/>
    <w:rsid w:val="00FF5D8A"/>
    <w:rsid w:val="00FF5E07"/>
    <w:rsid w:val="00FF6446"/>
    <w:rsid w:val="00FF653B"/>
    <w:rsid w:val="00FF6BFC"/>
    <w:rsid w:val="00FF6F44"/>
    <w:rsid w:val="00FF77DF"/>
    <w:rsid w:val="00FF7E73"/>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6027D3B0"/>
  <w15:docId w15:val="{8202E0CE-EAEA-48D9-BCD9-95EAC597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A851CB"/>
    <w:pPr>
      <w:spacing w:before="120" w:after="120"/>
      <w:ind w:left="1440"/>
    </w:pPr>
    <w:rPr>
      <w:rFonts w:ascii="Century Gothic" w:hAnsi="Century Gothic"/>
      <w:sz w:val="20"/>
    </w:rPr>
  </w:style>
  <w:style w:type="paragraph" w:styleId="Heading1">
    <w:name w:val="heading 1"/>
    <w:next w:val="BodyText"/>
    <w:link w:val="Heading1Char"/>
    <w:qFormat/>
    <w:rsid w:val="00E04F8B"/>
    <w:pPr>
      <w:keepNext/>
      <w:keepLines/>
      <w:numPr>
        <w:numId w:val="23"/>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P-BT"/>
    <w:qFormat/>
    <w:rsid w:val="004139B5"/>
    <w:pPr>
      <w:numPr>
        <w:ilvl w:val="1"/>
      </w:numPr>
      <w:pBdr>
        <w:bottom w:val="none" w:sz="0" w:space="0" w:color="auto"/>
      </w:pBdr>
      <w:tabs>
        <w:tab w:val="clear" w:pos="1080"/>
        <w:tab w:val="num" w:pos="810"/>
      </w:tabs>
      <w:spacing w:before="360" w:after="120"/>
      <w:outlineLvl w:val="1"/>
    </w:pPr>
    <w:rPr>
      <w:sz w:val="36"/>
      <w:szCs w:val="36"/>
    </w:rPr>
  </w:style>
  <w:style w:type="paragraph" w:styleId="Heading3">
    <w:name w:val="heading 3"/>
    <w:basedOn w:val="Heading2"/>
    <w:next w:val="P-BT"/>
    <w:qFormat/>
    <w:rsid w:val="00BC538F"/>
    <w:pPr>
      <w:numPr>
        <w:ilvl w:val="2"/>
      </w:numPr>
      <w:spacing w:before="240"/>
      <w:outlineLvl w:val="2"/>
    </w:pPr>
    <w:rPr>
      <w:sz w:val="28"/>
      <w:szCs w:val="28"/>
    </w:rPr>
  </w:style>
  <w:style w:type="paragraph" w:styleId="Heading4">
    <w:name w:val="heading 4"/>
    <w:basedOn w:val="Heading3"/>
    <w:next w:val="P-BT"/>
    <w:qFormat/>
    <w:rsid w:val="00BC538F"/>
    <w:pPr>
      <w:numPr>
        <w:ilvl w:val="3"/>
      </w:numPr>
      <w:outlineLvl w:val="3"/>
    </w:pPr>
    <w:rPr>
      <w:sz w:val="22"/>
      <w:szCs w:val="22"/>
    </w:rPr>
  </w:style>
  <w:style w:type="paragraph" w:styleId="Heading5">
    <w:name w:val="heading 5"/>
    <w:basedOn w:val="Heading4"/>
    <w:next w:val="BodyText"/>
    <w:qFormat/>
    <w:rsid w:val="00BC538F"/>
    <w:pPr>
      <w:numPr>
        <w:ilvl w:val="4"/>
      </w:numPr>
      <w:outlineLvl w:val="4"/>
    </w:pPr>
    <w:rPr>
      <w:sz w:val="20"/>
      <w:szCs w:val="20"/>
    </w:rPr>
  </w:style>
  <w:style w:type="paragraph" w:styleId="Heading6">
    <w:name w:val="heading 6"/>
    <w:basedOn w:val="Heading5"/>
    <w:next w:val="BodyText"/>
    <w:qFormat/>
    <w:rsid w:val="00BC538F"/>
    <w:pPr>
      <w:numPr>
        <w:ilvl w:val="5"/>
      </w:numPr>
      <w:spacing w:after="60"/>
      <w:outlineLvl w:val="5"/>
    </w:pPr>
    <w:rPr>
      <w:sz w:val="18"/>
      <w:szCs w:val="18"/>
    </w:rPr>
  </w:style>
  <w:style w:type="paragraph" w:styleId="Heading7">
    <w:name w:val="heading 7"/>
    <w:basedOn w:val="Heading6"/>
    <w:next w:val="BodyText"/>
    <w:qFormat/>
    <w:rsid w:val="00BC538F"/>
    <w:pPr>
      <w:numPr>
        <w:ilvl w:val="6"/>
      </w:numPr>
      <w:tabs>
        <w:tab w:val="left" w:pos="1368"/>
      </w:tabs>
      <w:spacing w:after="120"/>
      <w:outlineLvl w:val="6"/>
    </w:pPr>
  </w:style>
  <w:style w:type="paragraph" w:styleId="Heading8">
    <w:name w:val="heading 8"/>
    <w:basedOn w:val="Heading7"/>
    <w:next w:val="BodyText"/>
    <w:qFormat/>
    <w:rsid w:val="00BC538F"/>
    <w:pPr>
      <w:numPr>
        <w:ilvl w:val="7"/>
      </w:numPr>
      <w:tabs>
        <w:tab w:val="clear" w:pos="1368"/>
        <w:tab w:val="left" w:pos="1361"/>
      </w:tabs>
      <w:outlineLvl w:val="7"/>
    </w:pPr>
  </w:style>
  <w:style w:type="paragraph" w:styleId="Heading9">
    <w:name w:val="heading 9"/>
    <w:basedOn w:val="Heading8"/>
    <w:next w:val="BodyText"/>
    <w:rsid w:val="00BC538F"/>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851CB"/>
    <w:pPr>
      <w:spacing w:before="120" w:after="120"/>
      <w:ind w:left="1440"/>
    </w:pPr>
    <w:rPr>
      <w:rFonts w:ascii="Century Gothic" w:hAnsi="Century Gothic"/>
      <w:sz w:val="20"/>
    </w:rPr>
  </w:style>
  <w:style w:type="paragraph" w:styleId="Header">
    <w:name w:val="header"/>
    <w:basedOn w:val="Normal"/>
    <w:link w:val="HeaderChar"/>
    <w:rsid w:val="00A851CB"/>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A851CB"/>
    <w:pPr>
      <w:shd w:val="clear" w:color="auto" w:fill="000080"/>
    </w:pPr>
    <w:rPr>
      <w:rFonts w:ascii="Tahoma" w:hAnsi="Tahoma" w:cs="Tahoma"/>
      <w:sz w:val="16"/>
      <w:szCs w:val="20"/>
    </w:rPr>
  </w:style>
  <w:style w:type="paragraph" w:customStyle="1" w:styleId="Contents">
    <w:name w:val="Contents"/>
    <w:uiPriority w:val="99"/>
    <w:unhideWhenUsed/>
    <w:rsid w:val="00A851CB"/>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A851CB"/>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Char"/>
    <w:rsid w:val="00A851CB"/>
    <w:pPr>
      <w:spacing w:before="60"/>
      <w:ind w:left="0"/>
    </w:pPr>
    <w:rPr>
      <w:sz w:val="18"/>
      <w:szCs w:val="20"/>
    </w:rPr>
  </w:style>
  <w:style w:type="paragraph" w:styleId="Footer">
    <w:name w:val="footer"/>
    <w:link w:val="FooterChar"/>
    <w:rsid w:val="00A851CB"/>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A851CB"/>
    <w:rPr>
      <w:b/>
      <w:i w:val="0"/>
      <w:color w:val="7571A0"/>
      <w:sz w:val="20"/>
      <w:u w:val="none"/>
      <w:lang w:val="en-US"/>
    </w:rPr>
  </w:style>
  <w:style w:type="character" w:customStyle="1" w:styleId="CrossReference">
    <w:name w:val="Cross Reference"/>
    <w:basedOn w:val="Hyperlink"/>
    <w:rsid w:val="00A851CB"/>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E04F8B"/>
    <w:pPr>
      <w:numPr>
        <w:numId w:val="3"/>
      </w:numPr>
      <w:spacing w:before="740"/>
    </w:pPr>
    <w:rPr>
      <w:bCs/>
    </w:rPr>
  </w:style>
  <w:style w:type="paragraph" w:customStyle="1" w:styleId="IndexTitle">
    <w:name w:val="Index Title"/>
    <w:basedOn w:val="Contents"/>
    <w:next w:val="Index1"/>
    <w:rsid w:val="00A851CB"/>
    <w:pPr>
      <w:spacing w:after="0"/>
      <w:outlineLvl w:val="0"/>
    </w:pPr>
  </w:style>
  <w:style w:type="paragraph" w:styleId="Index1">
    <w:name w:val="index 1"/>
    <w:uiPriority w:val="99"/>
    <w:rsid w:val="00A851CB"/>
    <w:pPr>
      <w:ind w:left="144" w:hanging="144"/>
    </w:pPr>
  </w:style>
  <w:style w:type="paragraph" w:customStyle="1" w:styleId="ReleaseNotesTitle">
    <w:name w:val="ReleaseNotes Title"/>
    <w:basedOn w:val="Contents"/>
    <w:next w:val="BodyText"/>
    <w:rsid w:val="00A851CB"/>
    <w:pPr>
      <w:widowControl w:val="0"/>
      <w:spacing w:before="240" w:after="240"/>
    </w:pPr>
    <w:rPr>
      <w:sz w:val="28"/>
      <w:szCs w:val="28"/>
    </w:rPr>
  </w:style>
  <w:style w:type="character" w:customStyle="1" w:styleId="UserInput">
    <w:name w:val="User Input"/>
    <w:basedOn w:val="DefaultParagraphFont"/>
    <w:rsid w:val="00A851CB"/>
    <w:rPr>
      <w:b/>
      <w:lang w:val="en-US"/>
    </w:rPr>
  </w:style>
  <w:style w:type="paragraph" w:customStyle="1" w:styleId="Code">
    <w:name w:val="Code"/>
    <w:basedOn w:val="Normal"/>
    <w:link w:val="CodeChar"/>
    <w:rsid w:val="00A851CB"/>
    <w:pPr>
      <w:spacing w:before="60" w:after="60"/>
    </w:pPr>
    <w:rPr>
      <w:rFonts w:ascii="Courier New" w:hAnsi="Courier New" w:cs="Courier New"/>
      <w:noProof/>
      <w:sz w:val="18"/>
      <w:szCs w:val="18"/>
    </w:rPr>
  </w:style>
  <w:style w:type="paragraph" w:customStyle="1" w:styleId="Num1">
    <w:name w:val="Num1"/>
    <w:basedOn w:val="BodyText"/>
    <w:qFormat/>
    <w:rsid w:val="00A851CB"/>
    <w:pPr>
      <w:numPr>
        <w:numId w:val="10"/>
      </w:numPr>
    </w:pPr>
  </w:style>
  <w:style w:type="character" w:customStyle="1" w:styleId="Query">
    <w:name w:val="Query"/>
    <w:basedOn w:val="DefaultParagraphFont"/>
    <w:locked/>
    <w:rsid w:val="00A851CB"/>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A851CB"/>
    <w:pPr>
      <w:tabs>
        <w:tab w:val="clear" w:pos="9360"/>
        <w:tab w:val="right" w:pos="12960"/>
      </w:tabs>
      <w:jc w:val="right"/>
    </w:pPr>
  </w:style>
  <w:style w:type="paragraph" w:customStyle="1" w:styleId="InternalHeading">
    <w:name w:val="Internal Heading"/>
    <w:basedOn w:val="BodyText"/>
    <w:next w:val="BodyText"/>
    <w:rsid w:val="00A851CB"/>
    <w:pPr>
      <w:keepNext/>
      <w:keepLines/>
    </w:pPr>
    <w:rPr>
      <w:b/>
      <w:bCs/>
      <w:color w:val="302E45"/>
    </w:rPr>
  </w:style>
  <w:style w:type="paragraph" w:styleId="Caption">
    <w:name w:val="caption"/>
    <w:next w:val="BodyText"/>
    <w:qFormat/>
    <w:rsid w:val="00A851CB"/>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A851CB"/>
    <w:pPr>
      <w:spacing w:before="60"/>
      <w:ind w:left="360"/>
    </w:pPr>
    <w:rPr>
      <w:sz w:val="18"/>
    </w:rPr>
  </w:style>
  <w:style w:type="paragraph" w:customStyle="1" w:styleId="ForInternalUseOnly">
    <w:name w:val="For Internal Use Only"/>
    <w:unhideWhenUsed/>
    <w:rsid w:val="00A851CB"/>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A851CB"/>
    <w:pPr>
      <w:ind w:left="1944"/>
    </w:pPr>
    <w:rPr>
      <w:rFonts w:ascii="Arial" w:hAnsi="Arial" w:cs="Arial"/>
      <w:i/>
      <w:szCs w:val="20"/>
    </w:rPr>
  </w:style>
  <w:style w:type="paragraph" w:customStyle="1" w:styleId="Message">
    <w:name w:val="Message"/>
    <w:link w:val="MessageChar"/>
    <w:rsid w:val="00A851CB"/>
    <w:pPr>
      <w:ind w:left="1428"/>
    </w:pPr>
    <w:rPr>
      <w:rFonts w:ascii="Century Gothic" w:hAnsi="Century Gothic" w:cstheme="majorBidi"/>
      <w:i/>
      <w:iCs/>
    </w:rPr>
  </w:style>
  <w:style w:type="paragraph" w:customStyle="1" w:styleId="CalloutText">
    <w:name w:val="Callout Text"/>
    <w:basedOn w:val="Normal"/>
    <w:rsid w:val="00A851CB"/>
    <w:rPr>
      <w:rFonts w:ascii="Arial" w:hAnsi="Arial" w:cs="Arial"/>
      <w:b/>
      <w:bCs/>
      <w:sz w:val="16"/>
      <w:szCs w:val="16"/>
    </w:rPr>
  </w:style>
  <w:style w:type="paragraph" w:customStyle="1" w:styleId="Example">
    <w:name w:val="Example"/>
    <w:basedOn w:val="BodyText"/>
    <w:rsid w:val="00A851CB"/>
    <w:pPr>
      <w:ind w:left="1800"/>
    </w:pPr>
    <w:rPr>
      <w:sz w:val="18"/>
    </w:rPr>
  </w:style>
  <w:style w:type="paragraph" w:customStyle="1" w:styleId="NoteTable">
    <w:name w:val="Note Table"/>
    <w:basedOn w:val="Normal"/>
    <w:next w:val="BodyTextTable"/>
    <w:rsid w:val="00A851CB"/>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A851CB"/>
    <w:rPr>
      <w:rFonts w:ascii="Times New Roman" w:hAnsi="Times New Roman"/>
      <w:color w:val="990099"/>
      <w:sz w:val="22"/>
      <w:u w:val="none"/>
      <w:lang w:val="en-US"/>
    </w:rPr>
  </w:style>
  <w:style w:type="paragraph" w:customStyle="1" w:styleId="ExampleTable">
    <w:name w:val="Example Table"/>
    <w:basedOn w:val="Example"/>
    <w:rsid w:val="00A851CB"/>
    <w:pPr>
      <w:keepNext/>
      <w:keepLines/>
      <w:spacing w:before="40" w:after="40"/>
      <w:ind w:left="216"/>
    </w:pPr>
    <w:rPr>
      <w:iCs/>
      <w:sz w:val="16"/>
    </w:rPr>
  </w:style>
  <w:style w:type="paragraph" w:customStyle="1" w:styleId="Num2">
    <w:name w:val="Num2"/>
    <w:basedOn w:val="BodyText"/>
    <w:rsid w:val="00A851CB"/>
    <w:pPr>
      <w:numPr>
        <w:ilvl w:val="1"/>
        <w:numId w:val="10"/>
      </w:numPr>
    </w:pPr>
  </w:style>
  <w:style w:type="paragraph" w:customStyle="1" w:styleId="AppendixHeading2">
    <w:name w:val="Appendix Heading 2"/>
    <w:next w:val="BodyText"/>
    <w:rsid w:val="00E04F8B"/>
    <w:pPr>
      <w:keepNext/>
      <w:keepLines/>
      <w:numPr>
        <w:ilvl w:val="1"/>
        <w:numId w:val="3"/>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BC538F"/>
    <w:pPr>
      <w:numPr>
        <w:ilvl w:val="2"/>
      </w:numPr>
      <w:spacing w:before="240"/>
      <w:outlineLvl w:val="2"/>
    </w:pPr>
    <w:rPr>
      <w:sz w:val="28"/>
      <w:szCs w:val="28"/>
    </w:rPr>
  </w:style>
  <w:style w:type="paragraph" w:customStyle="1" w:styleId="AppendixHeading4">
    <w:name w:val="Appendix Heading 4"/>
    <w:basedOn w:val="AppendixHeading3"/>
    <w:next w:val="BodyText"/>
    <w:rsid w:val="00BC538F"/>
    <w:pPr>
      <w:numPr>
        <w:ilvl w:val="3"/>
      </w:numPr>
      <w:outlineLvl w:val="3"/>
    </w:pPr>
    <w:rPr>
      <w:sz w:val="22"/>
      <w:szCs w:val="22"/>
    </w:rPr>
  </w:style>
  <w:style w:type="paragraph" w:customStyle="1" w:styleId="SidebarText">
    <w:name w:val="Sidebar Text"/>
    <w:basedOn w:val="Normal"/>
    <w:rsid w:val="00A851CB"/>
    <w:rPr>
      <w:rFonts w:ascii="Arial" w:hAnsi="Arial" w:cs="Arial"/>
      <w:color w:val="FFFFFF"/>
      <w:sz w:val="22"/>
    </w:rPr>
  </w:style>
  <w:style w:type="paragraph" w:styleId="Index4">
    <w:name w:val="index 4"/>
    <w:basedOn w:val="Normal"/>
    <w:next w:val="Normal"/>
    <w:autoRedefine/>
    <w:uiPriority w:val="99"/>
    <w:semiHidden/>
    <w:rsid w:val="00A851CB"/>
    <w:pPr>
      <w:ind w:left="960" w:hanging="240"/>
    </w:pPr>
    <w:rPr>
      <w:szCs w:val="21"/>
    </w:rPr>
  </w:style>
  <w:style w:type="paragraph" w:customStyle="1" w:styleId="MessageTable">
    <w:name w:val="Message Table"/>
    <w:basedOn w:val="Message"/>
    <w:link w:val="MessageTableChar"/>
    <w:rsid w:val="00A851CB"/>
    <w:pPr>
      <w:spacing w:before="40" w:after="40"/>
      <w:ind w:left="0"/>
    </w:pPr>
    <w:rPr>
      <w:sz w:val="18"/>
    </w:rPr>
  </w:style>
  <w:style w:type="paragraph" w:customStyle="1" w:styleId="ToDoTable">
    <w:name w:val="ToDo Table"/>
    <w:basedOn w:val="ToDo"/>
    <w:next w:val="BodyTextTable"/>
    <w:rsid w:val="00A851CB"/>
    <w:pPr>
      <w:spacing w:before="60"/>
      <w:ind w:left="0"/>
    </w:pPr>
    <w:rPr>
      <w:sz w:val="18"/>
      <w:szCs w:val="20"/>
    </w:rPr>
  </w:style>
  <w:style w:type="paragraph" w:customStyle="1" w:styleId="InternalHeadingTable">
    <w:name w:val="Internal Heading Table"/>
    <w:basedOn w:val="InternalHeading"/>
    <w:next w:val="BodyTextTable"/>
    <w:rsid w:val="00A851CB"/>
    <w:pPr>
      <w:spacing w:before="60"/>
      <w:ind w:left="0"/>
    </w:pPr>
    <w:rPr>
      <w:sz w:val="18"/>
      <w:szCs w:val="20"/>
    </w:rPr>
  </w:style>
  <w:style w:type="paragraph" w:styleId="Index5">
    <w:name w:val="index 5"/>
    <w:basedOn w:val="Normal"/>
    <w:next w:val="Normal"/>
    <w:autoRedefine/>
    <w:uiPriority w:val="99"/>
    <w:semiHidden/>
    <w:rsid w:val="00A851CB"/>
    <w:pPr>
      <w:ind w:left="1200" w:hanging="240"/>
    </w:pPr>
  </w:style>
  <w:style w:type="paragraph" w:styleId="Index6">
    <w:name w:val="index 6"/>
    <w:basedOn w:val="Normal"/>
    <w:next w:val="Normal"/>
    <w:autoRedefine/>
    <w:uiPriority w:val="99"/>
    <w:semiHidden/>
    <w:rsid w:val="00A851CB"/>
    <w:pPr>
      <w:ind w:hanging="240"/>
    </w:pPr>
  </w:style>
  <w:style w:type="paragraph" w:customStyle="1" w:styleId="BookIntroHeading1">
    <w:name w:val="BookIntroHeading1"/>
    <w:basedOn w:val="Heading1"/>
    <w:next w:val="BodyText"/>
    <w:uiPriority w:val="99"/>
    <w:unhideWhenUsed/>
    <w:rsid w:val="00A851CB"/>
    <w:pPr>
      <w:numPr>
        <w:numId w:val="0"/>
      </w:numPr>
    </w:pPr>
  </w:style>
  <w:style w:type="paragraph" w:customStyle="1" w:styleId="BookIntroHeading2">
    <w:name w:val="BookIntroHeading2"/>
    <w:basedOn w:val="Heading2"/>
    <w:next w:val="BodyText"/>
    <w:uiPriority w:val="99"/>
    <w:unhideWhenUsed/>
    <w:rsid w:val="00A851CB"/>
    <w:pPr>
      <w:numPr>
        <w:ilvl w:val="0"/>
        <w:numId w:val="0"/>
      </w:numPr>
    </w:pPr>
  </w:style>
  <w:style w:type="paragraph" w:customStyle="1" w:styleId="BookIntroHeading3">
    <w:name w:val="BookIntroHeading3"/>
    <w:basedOn w:val="Heading3"/>
    <w:next w:val="BodyText"/>
    <w:autoRedefine/>
    <w:uiPriority w:val="99"/>
    <w:unhideWhenUsed/>
    <w:rsid w:val="00A851CB"/>
    <w:pPr>
      <w:numPr>
        <w:ilvl w:val="0"/>
        <w:numId w:val="0"/>
      </w:numPr>
    </w:pPr>
  </w:style>
  <w:style w:type="paragraph" w:styleId="IndexHeading">
    <w:name w:val="index heading"/>
    <w:next w:val="Index1"/>
    <w:uiPriority w:val="99"/>
    <w:semiHidden/>
    <w:rsid w:val="00A851CB"/>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A851CB"/>
    <w:pPr>
      <w:keepNext/>
      <w:keepLines/>
    </w:pPr>
    <w:rPr>
      <w:b/>
      <w:bCs/>
    </w:rPr>
  </w:style>
  <w:style w:type="paragraph" w:styleId="Index2">
    <w:name w:val="index 2"/>
    <w:basedOn w:val="Index1"/>
    <w:autoRedefine/>
    <w:uiPriority w:val="99"/>
    <w:semiHidden/>
    <w:rsid w:val="00A851CB"/>
    <w:pPr>
      <w:ind w:left="432"/>
    </w:pPr>
  </w:style>
  <w:style w:type="paragraph" w:styleId="Index3">
    <w:name w:val="index 3"/>
    <w:basedOn w:val="Index2"/>
    <w:autoRedefine/>
    <w:uiPriority w:val="99"/>
    <w:semiHidden/>
    <w:rsid w:val="00A851CB"/>
    <w:pPr>
      <w:ind w:left="720"/>
    </w:pPr>
  </w:style>
  <w:style w:type="paragraph" w:styleId="MacroText">
    <w:name w:val="macro"/>
    <w:uiPriority w:val="99"/>
    <w:semiHidden/>
    <w:rsid w:val="00A851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A851CB"/>
    <w:pPr>
      <w:numPr>
        <w:numId w:val="2"/>
      </w:numPr>
      <w:spacing w:before="740" w:after="440"/>
    </w:pPr>
    <w:rPr>
      <w:sz w:val="48"/>
      <w:szCs w:val="48"/>
    </w:rPr>
  </w:style>
  <w:style w:type="paragraph" w:customStyle="1" w:styleId="AppendixHeading5">
    <w:name w:val="Appendix Heading 5"/>
    <w:basedOn w:val="AppendixHeading4"/>
    <w:next w:val="BodyText"/>
    <w:rsid w:val="00BC538F"/>
    <w:pPr>
      <w:numPr>
        <w:ilvl w:val="4"/>
      </w:numPr>
      <w:outlineLvl w:val="4"/>
    </w:pPr>
    <w:rPr>
      <w:sz w:val="20"/>
      <w:szCs w:val="20"/>
    </w:rPr>
  </w:style>
  <w:style w:type="paragraph" w:customStyle="1" w:styleId="AppendixHeading6">
    <w:name w:val="Appendix Heading 6"/>
    <w:basedOn w:val="AppendixHeading5"/>
    <w:next w:val="BodyText"/>
    <w:rsid w:val="00BC538F"/>
    <w:pPr>
      <w:numPr>
        <w:ilvl w:val="5"/>
      </w:numPr>
      <w:outlineLvl w:val="5"/>
    </w:pPr>
    <w:rPr>
      <w:sz w:val="18"/>
      <w:szCs w:val="18"/>
    </w:rPr>
  </w:style>
  <w:style w:type="paragraph" w:customStyle="1" w:styleId="AppendixHeading7">
    <w:name w:val="Appendix Heading 7"/>
    <w:basedOn w:val="AppendixHeading6"/>
    <w:next w:val="BodyText"/>
    <w:rsid w:val="00BC538F"/>
    <w:pPr>
      <w:numPr>
        <w:ilvl w:val="6"/>
      </w:numPr>
      <w:tabs>
        <w:tab w:val="left" w:pos="1361"/>
      </w:tabs>
      <w:outlineLvl w:val="6"/>
    </w:pPr>
  </w:style>
  <w:style w:type="paragraph" w:customStyle="1" w:styleId="AppendixHeading8">
    <w:name w:val="Appendix Heading 8"/>
    <w:basedOn w:val="AppendixHeading7"/>
    <w:next w:val="BodyText"/>
    <w:rsid w:val="00BC538F"/>
    <w:pPr>
      <w:numPr>
        <w:ilvl w:val="7"/>
      </w:numPr>
      <w:outlineLvl w:val="7"/>
    </w:pPr>
  </w:style>
  <w:style w:type="paragraph" w:customStyle="1" w:styleId="AppendixHeading9">
    <w:name w:val="Appendix Heading 9"/>
    <w:basedOn w:val="AppendixHeading8"/>
    <w:next w:val="BodyText"/>
    <w:rsid w:val="00BC538F"/>
    <w:pPr>
      <w:numPr>
        <w:ilvl w:val="8"/>
      </w:numPr>
      <w:outlineLvl w:val="8"/>
    </w:pPr>
  </w:style>
  <w:style w:type="character" w:customStyle="1" w:styleId="BodyTextChar">
    <w:name w:val="Body Text Char"/>
    <w:basedOn w:val="DefaultParagraphFont"/>
    <w:link w:val="BodyText"/>
    <w:rsid w:val="00A851CB"/>
    <w:rPr>
      <w:rFonts w:ascii="Century Gothic" w:hAnsi="Century Gothic"/>
      <w:sz w:val="20"/>
    </w:rPr>
  </w:style>
  <w:style w:type="paragraph" w:styleId="Index7">
    <w:name w:val="index 7"/>
    <w:basedOn w:val="Normal"/>
    <w:next w:val="Normal"/>
    <w:autoRedefine/>
    <w:uiPriority w:val="99"/>
    <w:semiHidden/>
    <w:rsid w:val="00A851CB"/>
    <w:pPr>
      <w:ind w:left="1680" w:hanging="240"/>
    </w:pPr>
  </w:style>
  <w:style w:type="paragraph" w:styleId="Index8">
    <w:name w:val="index 8"/>
    <w:basedOn w:val="Normal"/>
    <w:next w:val="Normal"/>
    <w:autoRedefine/>
    <w:uiPriority w:val="99"/>
    <w:semiHidden/>
    <w:rsid w:val="00A851CB"/>
    <w:pPr>
      <w:ind w:left="1920" w:hanging="240"/>
    </w:pPr>
  </w:style>
  <w:style w:type="paragraph" w:styleId="Index9">
    <w:name w:val="index 9"/>
    <w:basedOn w:val="Normal"/>
    <w:next w:val="Normal"/>
    <w:autoRedefine/>
    <w:uiPriority w:val="99"/>
    <w:semiHidden/>
    <w:rsid w:val="00A851CB"/>
    <w:pPr>
      <w:ind w:left="2160" w:hanging="240"/>
    </w:pPr>
  </w:style>
  <w:style w:type="paragraph" w:styleId="NormalIndent">
    <w:name w:val="Normal Indent"/>
    <w:basedOn w:val="Normal"/>
    <w:uiPriority w:val="99"/>
    <w:semiHidden/>
    <w:rsid w:val="00A851CB"/>
    <w:pPr>
      <w:ind w:left="720"/>
    </w:pPr>
  </w:style>
  <w:style w:type="paragraph" w:styleId="FootnoteText">
    <w:name w:val="footnote text"/>
    <w:basedOn w:val="Normal"/>
    <w:link w:val="FootnoteTextChar"/>
    <w:uiPriority w:val="99"/>
    <w:semiHidden/>
    <w:rsid w:val="00A851CB"/>
    <w:rPr>
      <w:szCs w:val="20"/>
    </w:rPr>
  </w:style>
  <w:style w:type="character" w:customStyle="1" w:styleId="FootnoteTextChar">
    <w:name w:val="Footnote Text Char"/>
    <w:basedOn w:val="DefaultParagraphFont"/>
    <w:link w:val="FootnoteText"/>
    <w:uiPriority w:val="99"/>
    <w:semiHidden/>
    <w:rsid w:val="00A851CB"/>
    <w:rPr>
      <w:rFonts w:ascii="Century Gothic" w:hAnsi="Century Gothic"/>
      <w:sz w:val="20"/>
      <w:szCs w:val="20"/>
    </w:rPr>
  </w:style>
  <w:style w:type="paragraph" w:styleId="CommentText">
    <w:name w:val="annotation text"/>
    <w:basedOn w:val="Normal"/>
    <w:link w:val="CommentTextChar"/>
    <w:uiPriority w:val="99"/>
    <w:semiHidden/>
    <w:rsid w:val="00A851CB"/>
    <w:rPr>
      <w:szCs w:val="20"/>
    </w:rPr>
  </w:style>
  <w:style w:type="character" w:customStyle="1" w:styleId="CommentTextChar">
    <w:name w:val="Comment Text Char"/>
    <w:basedOn w:val="DefaultParagraphFont"/>
    <w:link w:val="CommentText"/>
    <w:uiPriority w:val="99"/>
    <w:semiHidden/>
    <w:rsid w:val="00A851CB"/>
    <w:rPr>
      <w:rFonts w:ascii="Century Gothic" w:hAnsi="Century Gothic"/>
      <w:sz w:val="20"/>
      <w:szCs w:val="20"/>
    </w:rPr>
  </w:style>
  <w:style w:type="paragraph" w:styleId="TableofFigures">
    <w:name w:val="table of figures"/>
    <w:basedOn w:val="Normal"/>
    <w:next w:val="Normal"/>
    <w:rsid w:val="00A851CB"/>
  </w:style>
  <w:style w:type="paragraph" w:customStyle="1" w:styleId="Num3">
    <w:name w:val="Num3"/>
    <w:basedOn w:val="Num2"/>
    <w:uiPriority w:val="99"/>
    <w:rsid w:val="00A851CB"/>
    <w:pPr>
      <w:numPr>
        <w:ilvl w:val="2"/>
      </w:numPr>
    </w:pPr>
  </w:style>
  <w:style w:type="paragraph" w:customStyle="1" w:styleId="Num4">
    <w:name w:val="Num4"/>
    <w:basedOn w:val="Num2"/>
    <w:uiPriority w:val="99"/>
    <w:rsid w:val="00A851CB"/>
    <w:pPr>
      <w:numPr>
        <w:ilvl w:val="3"/>
      </w:numPr>
    </w:pPr>
  </w:style>
  <w:style w:type="character" w:styleId="FootnoteReference">
    <w:name w:val="footnote reference"/>
    <w:basedOn w:val="DefaultParagraphFont"/>
    <w:uiPriority w:val="99"/>
    <w:semiHidden/>
    <w:rsid w:val="00A851CB"/>
    <w:rPr>
      <w:vertAlign w:val="superscript"/>
      <w:lang w:val="en-US"/>
    </w:rPr>
  </w:style>
  <w:style w:type="character" w:styleId="CommentReference">
    <w:name w:val="annotation reference"/>
    <w:basedOn w:val="DefaultParagraphFont"/>
    <w:uiPriority w:val="99"/>
    <w:semiHidden/>
    <w:rsid w:val="00A851CB"/>
    <w:rPr>
      <w:sz w:val="16"/>
      <w:szCs w:val="16"/>
      <w:lang w:val="en-US"/>
    </w:rPr>
  </w:style>
  <w:style w:type="character" w:styleId="EndnoteReference">
    <w:name w:val="endnote reference"/>
    <w:basedOn w:val="DefaultParagraphFont"/>
    <w:uiPriority w:val="99"/>
    <w:semiHidden/>
    <w:rsid w:val="00A851CB"/>
    <w:rPr>
      <w:vertAlign w:val="superscript"/>
      <w:lang w:val="en-US"/>
    </w:rPr>
  </w:style>
  <w:style w:type="paragraph" w:styleId="EndnoteText">
    <w:name w:val="endnote text"/>
    <w:basedOn w:val="Normal"/>
    <w:link w:val="EndnoteTextChar"/>
    <w:uiPriority w:val="99"/>
    <w:semiHidden/>
    <w:rsid w:val="00A851CB"/>
    <w:rPr>
      <w:szCs w:val="20"/>
    </w:rPr>
  </w:style>
  <w:style w:type="character" w:customStyle="1" w:styleId="EndnoteTextChar">
    <w:name w:val="Endnote Text Char"/>
    <w:basedOn w:val="DefaultParagraphFont"/>
    <w:link w:val="EndnoteText"/>
    <w:uiPriority w:val="99"/>
    <w:semiHidden/>
    <w:rsid w:val="00A851CB"/>
    <w:rPr>
      <w:rFonts w:ascii="Century Gothic" w:hAnsi="Century Gothic"/>
      <w:sz w:val="20"/>
      <w:szCs w:val="20"/>
    </w:rPr>
  </w:style>
  <w:style w:type="paragraph" w:styleId="TableofAuthorities">
    <w:name w:val="table of authorities"/>
    <w:basedOn w:val="Normal"/>
    <w:next w:val="Normal"/>
    <w:uiPriority w:val="99"/>
    <w:rsid w:val="00A851CB"/>
    <w:pPr>
      <w:ind w:left="240" w:hanging="240"/>
    </w:pPr>
  </w:style>
  <w:style w:type="paragraph" w:styleId="TOAHeading">
    <w:name w:val="toa heading"/>
    <w:basedOn w:val="Normal"/>
    <w:next w:val="Normal"/>
    <w:uiPriority w:val="99"/>
    <w:semiHidden/>
    <w:rsid w:val="00A851CB"/>
    <w:rPr>
      <w:rFonts w:asciiTheme="majorHAnsi" w:eastAsiaTheme="majorEastAsia" w:hAnsiTheme="majorHAnsi" w:cstheme="majorBidi"/>
      <w:b/>
      <w:bCs/>
    </w:rPr>
  </w:style>
  <w:style w:type="paragraph" w:styleId="List">
    <w:name w:val="List"/>
    <w:basedOn w:val="Normal"/>
    <w:semiHidden/>
    <w:rsid w:val="00A851CB"/>
    <w:pPr>
      <w:ind w:left="360" w:hanging="360"/>
      <w:contextualSpacing/>
    </w:pPr>
  </w:style>
  <w:style w:type="paragraph" w:styleId="List2">
    <w:name w:val="List 2"/>
    <w:basedOn w:val="Normal"/>
    <w:semiHidden/>
    <w:rsid w:val="00A851CB"/>
    <w:pPr>
      <w:ind w:left="720" w:hanging="360"/>
      <w:contextualSpacing/>
    </w:pPr>
  </w:style>
  <w:style w:type="paragraph" w:styleId="List3">
    <w:name w:val="List 3"/>
    <w:basedOn w:val="Normal"/>
    <w:semiHidden/>
    <w:rsid w:val="00A851CB"/>
    <w:pPr>
      <w:ind w:left="1080" w:hanging="360"/>
      <w:contextualSpacing/>
    </w:pPr>
  </w:style>
  <w:style w:type="paragraph" w:styleId="List4">
    <w:name w:val="List 4"/>
    <w:basedOn w:val="Normal"/>
    <w:semiHidden/>
    <w:rsid w:val="00A851CB"/>
    <w:pPr>
      <w:ind w:hanging="360"/>
      <w:contextualSpacing/>
    </w:pPr>
  </w:style>
  <w:style w:type="paragraph" w:styleId="List5">
    <w:name w:val="List 5"/>
    <w:basedOn w:val="Normal"/>
    <w:semiHidden/>
    <w:rsid w:val="00A851CB"/>
    <w:pPr>
      <w:ind w:left="1800" w:hanging="360"/>
      <w:contextualSpacing/>
    </w:pPr>
  </w:style>
  <w:style w:type="paragraph" w:styleId="Title">
    <w:name w:val="Title"/>
    <w:basedOn w:val="Normal"/>
    <w:next w:val="Normal"/>
    <w:link w:val="TitleChar"/>
    <w:uiPriority w:val="99"/>
    <w:unhideWhenUsed/>
    <w:qFormat/>
    <w:rsid w:val="00A851CB"/>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A851CB"/>
    <w:rPr>
      <w:rFonts w:asciiTheme="majorHAnsi" w:eastAsiaTheme="majorEastAsia" w:hAnsiTheme="majorHAnsi" w:cstheme="majorBidi"/>
      <w:color w:val="232233" w:themeColor="text2" w:themeShade="BF"/>
      <w:spacing w:val="5"/>
      <w:kern w:val="28"/>
      <w:sz w:val="52"/>
      <w:szCs w:val="52"/>
    </w:rPr>
  </w:style>
  <w:style w:type="paragraph" w:styleId="MessageHeader">
    <w:name w:val="Message Header"/>
    <w:basedOn w:val="Normal"/>
    <w:link w:val="MessageHeaderChar"/>
    <w:rsid w:val="00A851C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851CB"/>
    <w:rPr>
      <w:rFonts w:asciiTheme="majorHAnsi" w:eastAsiaTheme="majorEastAsia" w:hAnsiTheme="majorHAnsi" w:cstheme="majorBidi"/>
      <w:sz w:val="20"/>
      <w:shd w:val="pct20" w:color="auto" w:fill="auto"/>
    </w:rPr>
  </w:style>
  <w:style w:type="paragraph" w:styleId="Subtitle">
    <w:name w:val="Subtitle"/>
    <w:basedOn w:val="Normal"/>
    <w:next w:val="Normal"/>
    <w:link w:val="SubtitleChar"/>
    <w:qFormat/>
    <w:rsid w:val="00A851CB"/>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A851CB"/>
    <w:rPr>
      <w:rFonts w:asciiTheme="majorHAnsi" w:eastAsiaTheme="majorEastAsia" w:hAnsiTheme="majorHAnsi" w:cstheme="majorBidi"/>
      <w:i/>
      <w:iCs/>
      <w:color w:val="FDB515" w:themeColor="accent1"/>
      <w:spacing w:val="15"/>
      <w:sz w:val="20"/>
    </w:rPr>
  </w:style>
  <w:style w:type="paragraph" w:styleId="Date">
    <w:name w:val="Date"/>
    <w:basedOn w:val="Normal"/>
    <w:next w:val="Normal"/>
    <w:link w:val="DateChar"/>
    <w:uiPriority w:val="99"/>
    <w:unhideWhenUsed/>
    <w:rsid w:val="00A851CB"/>
  </w:style>
  <w:style w:type="character" w:customStyle="1" w:styleId="DateChar">
    <w:name w:val="Date Char"/>
    <w:basedOn w:val="DefaultParagraphFont"/>
    <w:link w:val="Date"/>
    <w:uiPriority w:val="99"/>
    <w:rsid w:val="00A851CB"/>
    <w:rPr>
      <w:rFonts w:ascii="Century Gothic" w:hAnsi="Century Gothic"/>
      <w:sz w:val="20"/>
    </w:rPr>
  </w:style>
  <w:style w:type="paragraph" w:styleId="NoteHeading">
    <w:name w:val="Note Heading"/>
    <w:basedOn w:val="Normal"/>
    <w:next w:val="Normal"/>
    <w:link w:val="NoteHeadingChar"/>
    <w:uiPriority w:val="99"/>
    <w:unhideWhenUsed/>
    <w:rsid w:val="00A851CB"/>
  </w:style>
  <w:style w:type="character" w:customStyle="1" w:styleId="NoteHeadingChar">
    <w:name w:val="Note Heading Char"/>
    <w:basedOn w:val="DefaultParagraphFont"/>
    <w:link w:val="NoteHeading"/>
    <w:uiPriority w:val="99"/>
    <w:rsid w:val="00A851CB"/>
    <w:rPr>
      <w:rFonts w:ascii="Century Gothic" w:hAnsi="Century Gothic"/>
      <w:sz w:val="20"/>
    </w:rPr>
  </w:style>
  <w:style w:type="paragraph" w:styleId="BodyText2">
    <w:name w:val="Body Text 2"/>
    <w:basedOn w:val="Normal"/>
    <w:link w:val="BodyText2Char"/>
    <w:rsid w:val="00A851CB"/>
    <w:pPr>
      <w:spacing w:line="480" w:lineRule="auto"/>
    </w:pPr>
  </w:style>
  <w:style w:type="character" w:customStyle="1" w:styleId="BodyText2Char">
    <w:name w:val="Body Text 2 Char"/>
    <w:basedOn w:val="DefaultParagraphFont"/>
    <w:link w:val="BodyText2"/>
    <w:rsid w:val="00A851CB"/>
    <w:rPr>
      <w:rFonts w:ascii="Century Gothic" w:hAnsi="Century Gothic"/>
      <w:sz w:val="20"/>
    </w:rPr>
  </w:style>
  <w:style w:type="paragraph" w:styleId="BodyText3">
    <w:name w:val="Body Text 3"/>
    <w:basedOn w:val="Normal"/>
    <w:link w:val="BodyText3Char"/>
    <w:rsid w:val="00A851CB"/>
    <w:rPr>
      <w:sz w:val="16"/>
      <w:szCs w:val="16"/>
    </w:rPr>
  </w:style>
  <w:style w:type="character" w:customStyle="1" w:styleId="BodyText3Char">
    <w:name w:val="Body Text 3 Char"/>
    <w:basedOn w:val="DefaultParagraphFont"/>
    <w:link w:val="BodyText3"/>
    <w:rsid w:val="00A851CB"/>
    <w:rPr>
      <w:rFonts w:ascii="Century Gothic" w:hAnsi="Century Gothic"/>
      <w:sz w:val="16"/>
      <w:szCs w:val="16"/>
    </w:rPr>
  </w:style>
  <w:style w:type="character" w:styleId="Strong">
    <w:name w:val="Strong"/>
    <w:basedOn w:val="DefaultParagraphFont"/>
    <w:uiPriority w:val="99"/>
    <w:semiHidden/>
    <w:qFormat/>
    <w:rsid w:val="00A851CB"/>
    <w:rPr>
      <w:b/>
      <w:bCs/>
      <w:lang w:val="en-US"/>
    </w:rPr>
  </w:style>
  <w:style w:type="character" w:styleId="Emphasis">
    <w:name w:val="Emphasis"/>
    <w:basedOn w:val="DefaultParagraphFont"/>
    <w:qFormat/>
    <w:rsid w:val="00A851CB"/>
    <w:rPr>
      <w:i/>
      <w:iCs/>
      <w:lang w:val="en-US"/>
    </w:rPr>
  </w:style>
  <w:style w:type="paragraph" w:styleId="CommentSubject">
    <w:name w:val="annotation subject"/>
    <w:basedOn w:val="CommentText"/>
    <w:next w:val="CommentText"/>
    <w:link w:val="CommentSubjectChar"/>
    <w:uiPriority w:val="99"/>
    <w:semiHidden/>
    <w:rsid w:val="00A851CB"/>
    <w:rPr>
      <w:b/>
      <w:bCs/>
    </w:rPr>
  </w:style>
  <w:style w:type="character" w:customStyle="1" w:styleId="CommentSubjectChar">
    <w:name w:val="Comment Subject Char"/>
    <w:basedOn w:val="CommentTextChar"/>
    <w:link w:val="CommentSubject"/>
    <w:uiPriority w:val="99"/>
    <w:semiHidden/>
    <w:rsid w:val="00A851CB"/>
    <w:rPr>
      <w:rFonts w:ascii="Century Gothic" w:hAnsi="Century Gothic"/>
      <w:b/>
      <w:bCs/>
      <w:sz w:val="20"/>
      <w:szCs w:val="20"/>
    </w:rPr>
  </w:style>
  <w:style w:type="paragraph" w:customStyle="1" w:styleId="TabNum2">
    <w:name w:val="TabNum2"/>
    <w:basedOn w:val="TabNum1"/>
    <w:uiPriority w:val="99"/>
    <w:rsid w:val="00A851CB"/>
    <w:pPr>
      <w:numPr>
        <w:ilvl w:val="1"/>
      </w:numPr>
      <w:tabs>
        <w:tab w:val="num" w:pos="432"/>
      </w:tabs>
    </w:pPr>
  </w:style>
  <w:style w:type="paragraph" w:customStyle="1" w:styleId="TabNum3">
    <w:name w:val="TabNum3"/>
    <w:basedOn w:val="BodyTextTable"/>
    <w:uiPriority w:val="99"/>
    <w:rsid w:val="00A851CB"/>
    <w:pPr>
      <w:numPr>
        <w:ilvl w:val="2"/>
        <w:numId w:val="5"/>
      </w:numPr>
    </w:pPr>
  </w:style>
  <w:style w:type="paragraph" w:customStyle="1" w:styleId="TabNum4">
    <w:name w:val="TabNum4"/>
    <w:basedOn w:val="BodyTextTable"/>
    <w:uiPriority w:val="99"/>
    <w:rsid w:val="00A851CB"/>
    <w:pPr>
      <w:numPr>
        <w:ilvl w:val="3"/>
        <w:numId w:val="5"/>
      </w:numPr>
    </w:pPr>
  </w:style>
  <w:style w:type="paragraph" w:styleId="PlainText">
    <w:name w:val="Plain Text"/>
    <w:basedOn w:val="Normal"/>
    <w:link w:val="PlainTextChar"/>
    <w:uiPriority w:val="99"/>
    <w:locked/>
    <w:rsid w:val="00A851CB"/>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A851CB"/>
    <w:rPr>
      <w:rFonts w:ascii="Consolas" w:hAnsi="Consolas" w:cs="Consolas"/>
      <w:sz w:val="21"/>
      <w:szCs w:val="21"/>
    </w:rPr>
  </w:style>
  <w:style w:type="character" w:styleId="PlaceholderText">
    <w:name w:val="Placeholder Text"/>
    <w:basedOn w:val="DefaultParagraphFont"/>
    <w:uiPriority w:val="99"/>
    <w:semiHidden/>
    <w:rsid w:val="00A851CB"/>
    <w:rPr>
      <w:color w:val="808080"/>
      <w:lang w:val="en-US"/>
    </w:rPr>
  </w:style>
  <w:style w:type="paragraph" w:styleId="NoSpacing">
    <w:name w:val="No Spacing"/>
    <w:uiPriority w:val="1"/>
    <w:qFormat/>
    <w:rsid w:val="00A851CB"/>
    <w:rPr>
      <w:sz w:val="24"/>
      <w:szCs w:val="24"/>
    </w:rPr>
  </w:style>
  <w:style w:type="paragraph" w:styleId="ListParagraph">
    <w:name w:val="List Paragraph"/>
    <w:basedOn w:val="Normal"/>
    <w:link w:val="ListParagraphChar"/>
    <w:uiPriority w:val="34"/>
    <w:qFormat/>
    <w:rsid w:val="00A851CB"/>
    <w:pPr>
      <w:ind w:left="720"/>
      <w:contextualSpacing/>
    </w:pPr>
  </w:style>
  <w:style w:type="paragraph" w:styleId="Quote">
    <w:name w:val="Quote"/>
    <w:basedOn w:val="Normal"/>
    <w:next w:val="Normal"/>
    <w:link w:val="QuoteChar"/>
    <w:uiPriority w:val="29"/>
    <w:qFormat/>
    <w:locked/>
    <w:rsid w:val="00A851CB"/>
    <w:rPr>
      <w:i/>
      <w:iCs/>
      <w:color w:val="000000" w:themeColor="text1"/>
    </w:rPr>
  </w:style>
  <w:style w:type="character" w:customStyle="1" w:styleId="QuoteChar">
    <w:name w:val="Quote Char"/>
    <w:basedOn w:val="DefaultParagraphFont"/>
    <w:link w:val="Quote"/>
    <w:uiPriority w:val="29"/>
    <w:rsid w:val="00A851CB"/>
    <w:rPr>
      <w:rFonts w:ascii="Century Gothic" w:hAnsi="Century Gothic"/>
      <w:i/>
      <w:iCs/>
      <w:color w:val="000000" w:themeColor="text1"/>
      <w:sz w:val="20"/>
    </w:rPr>
  </w:style>
  <w:style w:type="character" w:styleId="BookTitle">
    <w:name w:val="Book Title"/>
    <w:basedOn w:val="DefaultParagraphFont"/>
    <w:uiPriority w:val="33"/>
    <w:qFormat/>
    <w:rsid w:val="00A851CB"/>
    <w:rPr>
      <w:b/>
      <w:bCs/>
      <w:smallCaps/>
      <w:spacing w:val="5"/>
      <w:lang w:val="en-US"/>
    </w:rPr>
  </w:style>
  <w:style w:type="paragraph" w:styleId="TOCHeading">
    <w:name w:val="TOC Heading"/>
    <w:basedOn w:val="Heading1"/>
    <w:next w:val="Normal"/>
    <w:uiPriority w:val="99"/>
    <w:semiHidden/>
    <w:qFormat/>
    <w:rsid w:val="00A851CB"/>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A851CB"/>
    <w:pPr>
      <w:spacing w:before="80" w:after="80"/>
    </w:pPr>
    <w:rPr>
      <w:rFonts w:ascii="Century Gothic" w:hAnsi="Century Gothic"/>
      <w:sz w:val="20"/>
    </w:rPr>
  </w:style>
  <w:style w:type="paragraph" w:customStyle="1" w:styleId="List1number">
    <w:name w:val="List 1 (number)"/>
    <w:semiHidden/>
    <w:rsid w:val="00A851CB"/>
    <w:pPr>
      <w:tabs>
        <w:tab w:val="num" w:pos="1800"/>
      </w:tabs>
      <w:spacing w:before="80" w:after="80"/>
      <w:ind w:left="1800" w:hanging="360"/>
    </w:pPr>
  </w:style>
  <w:style w:type="paragraph" w:customStyle="1" w:styleId="List2alpha">
    <w:name w:val="List 2 (alpha)"/>
    <w:semiHidden/>
    <w:rsid w:val="00A851CB"/>
    <w:pPr>
      <w:tabs>
        <w:tab w:val="num" w:pos="2146"/>
      </w:tabs>
      <w:spacing w:after="80"/>
      <w:ind w:left="2160" w:hanging="360"/>
    </w:pPr>
  </w:style>
  <w:style w:type="paragraph" w:customStyle="1" w:styleId="List3roman">
    <w:name w:val="List 3 (roman)"/>
    <w:semiHidden/>
    <w:rsid w:val="00A851CB"/>
    <w:pPr>
      <w:tabs>
        <w:tab w:val="left" w:pos="2520"/>
        <w:tab w:val="num" w:pos="2880"/>
      </w:tabs>
      <w:spacing w:after="80"/>
      <w:ind w:left="2520" w:hanging="360"/>
    </w:pPr>
  </w:style>
  <w:style w:type="paragraph" w:customStyle="1" w:styleId="Step">
    <w:name w:val="Step"/>
    <w:rsid w:val="00A851CB"/>
    <w:pPr>
      <w:spacing w:before="80" w:after="80"/>
    </w:pPr>
    <w:rPr>
      <w:rFonts w:ascii="Century Gothic" w:hAnsi="Century Gothic"/>
      <w:sz w:val="20"/>
    </w:rPr>
  </w:style>
  <w:style w:type="numbering" w:customStyle="1" w:styleId="UBulletTable">
    <w:name w:val="UBullet Table"/>
    <w:basedOn w:val="UBullet"/>
    <w:uiPriority w:val="99"/>
    <w:rsid w:val="00A851CB"/>
    <w:pPr>
      <w:numPr>
        <w:numId w:val="4"/>
      </w:numPr>
    </w:pPr>
  </w:style>
  <w:style w:type="numbering" w:customStyle="1" w:styleId="UList">
    <w:name w:val="UList"/>
    <w:basedOn w:val="UBullet"/>
    <w:uiPriority w:val="99"/>
    <w:rsid w:val="00A851CB"/>
    <w:pPr>
      <w:numPr>
        <w:numId w:val="8"/>
      </w:numPr>
    </w:pPr>
  </w:style>
  <w:style w:type="numbering" w:customStyle="1" w:styleId="UListTable">
    <w:name w:val="UList Table"/>
    <w:basedOn w:val="NoList"/>
    <w:uiPriority w:val="99"/>
    <w:rsid w:val="00A851CB"/>
    <w:pPr>
      <w:numPr>
        <w:numId w:val="5"/>
      </w:numPr>
    </w:pPr>
  </w:style>
  <w:style w:type="numbering" w:customStyle="1" w:styleId="UStep">
    <w:name w:val="UStep"/>
    <w:basedOn w:val="NoList"/>
    <w:uiPriority w:val="99"/>
    <w:rsid w:val="00A851CB"/>
    <w:pPr>
      <w:numPr>
        <w:numId w:val="9"/>
      </w:numPr>
    </w:pPr>
  </w:style>
  <w:style w:type="numbering" w:customStyle="1" w:styleId="UStepTable">
    <w:name w:val="UStep Table"/>
    <w:basedOn w:val="NoList"/>
    <w:uiPriority w:val="99"/>
    <w:rsid w:val="00A851CB"/>
    <w:pPr>
      <w:numPr>
        <w:numId w:val="6"/>
      </w:numPr>
    </w:pPr>
  </w:style>
  <w:style w:type="paragraph" w:customStyle="1" w:styleId="PartHeader">
    <w:name w:val="Part Header"/>
    <w:rsid w:val="00A851CB"/>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A851CB"/>
    <w:rPr>
      <w:rFonts w:ascii="Courier New" w:hAnsi="Courier New" w:cs="Courier New"/>
      <w:noProof/>
      <w:sz w:val="18"/>
      <w:szCs w:val="18"/>
    </w:rPr>
  </w:style>
  <w:style w:type="character" w:customStyle="1" w:styleId="MessageChar">
    <w:name w:val="Message Char"/>
    <w:basedOn w:val="DefaultParagraphFont"/>
    <w:link w:val="Message"/>
    <w:rsid w:val="00A851CB"/>
    <w:rPr>
      <w:rFonts w:ascii="Century Gothic" w:hAnsi="Century Gothic" w:cstheme="majorBidi"/>
      <w:i/>
      <w:iCs/>
    </w:rPr>
  </w:style>
  <w:style w:type="character" w:customStyle="1" w:styleId="MessageTableChar">
    <w:name w:val="Message Table Char"/>
    <w:basedOn w:val="MessageChar"/>
    <w:link w:val="MessageTable"/>
    <w:rsid w:val="00A851CB"/>
    <w:rPr>
      <w:rFonts w:ascii="Century Gothic" w:hAnsi="Century Gothic" w:cstheme="majorBidi"/>
      <w:i/>
      <w:iCs/>
      <w:sz w:val="18"/>
    </w:rPr>
  </w:style>
  <w:style w:type="numbering" w:customStyle="1" w:styleId="UBullet">
    <w:name w:val="UBullet"/>
    <w:basedOn w:val="NoList"/>
    <w:uiPriority w:val="99"/>
    <w:rsid w:val="00A851CB"/>
    <w:pPr>
      <w:numPr>
        <w:numId w:val="7"/>
      </w:numPr>
    </w:pPr>
  </w:style>
  <w:style w:type="paragraph" w:customStyle="1" w:styleId="DocumentType">
    <w:name w:val="Document Type"/>
    <w:unhideWhenUsed/>
    <w:qFormat/>
    <w:rsid w:val="00A851CB"/>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A851CB"/>
    <w:pPr>
      <w:spacing w:before="1880" w:after="300"/>
    </w:pPr>
    <w:rPr>
      <w:sz w:val="52"/>
      <w:szCs w:val="52"/>
    </w:rPr>
  </w:style>
  <w:style w:type="paragraph" w:customStyle="1" w:styleId="AccountName">
    <w:name w:val="Account Name"/>
    <w:basedOn w:val="Normal"/>
    <w:rsid w:val="00A851CB"/>
    <w:pPr>
      <w:ind w:left="0"/>
    </w:pPr>
    <w:rPr>
      <w:caps/>
      <w:color w:val="606064"/>
      <w:spacing w:val="20"/>
      <w:sz w:val="32"/>
      <w:szCs w:val="32"/>
    </w:rPr>
  </w:style>
  <w:style w:type="paragraph" w:styleId="TOC1">
    <w:name w:val="toc 1"/>
    <w:basedOn w:val="Normal"/>
    <w:next w:val="Normal"/>
    <w:uiPriority w:val="39"/>
    <w:rsid w:val="00A851CB"/>
    <w:pPr>
      <w:tabs>
        <w:tab w:val="right" w:leader="dot" w:pos="9360"/>
      </w:tabs>
      <w:spacing w:before="200"/>
      <w:ind w:left="504" w:right="288" w:hanging="504"/>
    </w:pPr>
    <w:rPr>
      <w:b/>
      <w:noProof/>
      <w:color w:val="808084"/>
      <w:sz w:val="22"/>
    </w:rPr>
  </w:style>
  <w:style w:type="paragraph" w:styleId="TOC2">
    <w:name w:val="toc 2"/>
    <w:next w:val="BodyText"/>
    <w:uiPriority w:val="39"/>
    <w:rsid w:val="00A851CB"/>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A851CB"/>
    <w:pPr>
      <w:ind w:left="1584" w:hanging="1584"/>
    </w:pPr>
    <w:rPr>
      <w:rFonts w:cs="Arial"/>
      <w:bCs/>
    </w:rPr>
  </w:style>
  <w:style w:type="paragraph" w:styleId="TOC8">
    <w:name w:val="toc 8"/>
    <w:basedOn w:val="TOC1"/>
    <w:next w:val="Normal"/>
    <w:uiPriority w:val="99"/>
    <w:semiHidden/>
    <w:rsid w:val="00A851CB"/>
    <w:pPr>
      <w:spacing w:before="100"/>
      <w:ind w:left="2880" w:hanging="720"/>
    </w:pPr>
    <w:rPr>
      <w:rFonts w:cs="Arial"/>
      <w:b w:val="0"/>
      <w:bCs/>
      <w:sz w:val="20"/>
    </w:rPr>
  </w:style>
  <w:style w:type="character" w:customStyle="1" w:styleId="HeaderChar">
    <w:name w:val="Header Char"/>
    <w:basedOn w:val="DefaultParagraphFont"/>
    <w:link w:val="Header"/>
    <w:rsid w:val="00A851CB"/>
    <w:rPr>
      <w:rFonts w:ascii="Century Gothic" w:hAnsi="Century Gothic" w:cs="Arial"/>
      <w:color w:val="555063"/>
      <w:sz w:val="16"/>
      <w:szCs w:val="18"/>
    </w:rPr>
  </w:style>
  <w:style w:type="paragraph" w:styleId="TOC9">
    <w:name w:val="toc 9"/>
    <w:basedOn w:val="TOC1"/>
    <w:next w:val="Normal"/>
    <w:uiPriority w:val="99"/>
    <w:semiHidden/>
    <w:rsid w:val="00A851CB"/>
    <w:pPr>
      <w:ind w:left="1152" w:hanging="1152"/>
    </w:pPr>
    <w:rPr>
      <w:b w:val="0"/>
      <w:sz w:val="20"/>
    </w:rPr>
  </w:style>
  <w:style w:type="paragraph" w:styleId="TOC6">
    <w:name w:val="toc 6"/>
    <w:basedOn w:val="TOC8"/>
    <w:next w:val="BodyText"/>
    <w:uiPriority w:val="99"/>
    <w:semiHidden/>
    <w:rsid w:val="00A851CB"/>
    <w:pPr>
      <w:tabs>
        <w:tab w:val="clear" w:pos="9360"/>
        <w:tab w:val="right" w:leader="dot" w:pos="9350"/>
      </w:tabs>
      <w:ind w:left="3787" w:hanging="1627"/>
    </w:pPr>
  </w:style>
  <w:style w:type="paragraph" w:styleId="TOC3">
    <w:name w:val="toc 3"/>
    <w:basedOn w:val="Normal"/>
    <w:next w:val="Normal"/>
    <w:uiPriority w:val="39"/>
    <w:rsid w:val="00A851CB"/>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A851CB"/>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A851CB"/>
    <w:rPr>
      <w:rFonts w:ascii="Century Gothic" w:hAnsi="Century Gothic" w:cs="Arial"/>
      <w:color w:val="555063"/>
      <w:sz w:val="16"/>
      <w:szCs w:val="18"/>
    </w:rPr>
  </w:style>
  <w:style w:type="paragraph" w:customStyle="1" w:styleId="Note">
    <w:name w:val="Note"/>
    <w:next w:val="BodyText"/>
    <w:link w:val="NoteChar"/>
    <w:qFormat/>
    <w:rsid w:val="00A851CB"/>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A851CB"/>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A851CB"/>
    <w:pPr>
      <w:spacing w:after="100"/>
      <w:ind w:left="720"/>
    </w:pPr>
    <w:rPr>
      <w:color w:val="606064"/>
    </w:rPr>
  </w:style>
  <w:style w:type="character" w:customStyle="1" w:styleId="NoteChar">
    <w:name w:val="Note Char"/>
    <w:basedOn w:val="BodyTextChar"/>
    <w:link w:val="Note"/>
    <w:rsid w:val="00A851CB"/>
    <w:rPr>
      <w:rFonts w:ascii="Century Gothic" w:hAnsi="Century Gothic" w:cs="Arial"/>
      <w:bCs/>
      <w:i/>
      <w:kern w:val="32"/>
      <w:sz w:val="18"/>
      <w:szCs w:val="20"/>
    </w:rPr>
  </w:style>
  <w:style w:type="character" w:customStyle="1" w:styleId="Heading1Char">
    <w:name w:val="Heading 1 Char"/>
    <w:basedOn w:val="DefaultParagraphFont"/>
    <w:link w:val="Heading1"/>
    <w:rsid w:val="00FD38CD"/>
    <w:rPr>
      <w:rFonts w:ascii="Century Gothic" w:hAnsi="Century Gothic" w:cs="Arial"/>
      <w:color w:val="302E45"/>
      <w:kern w:val="32"/>
      <w:sz w:val="44"/>
      <w:szCs w:val="44"/>
    </w:rPr>
  </w:style>
  <w:style w:type="paragraph" w:customStyle="1" w:styleId="Client">
    <w:name w:val="Client"/>
    <w:link w:val="ClientChar"/>
    <w:rsid w:val="00A851CB"/>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A851CB"/>
    <w:rPr>
      <w:rFonts w:asciiTheme="minorHAnsi" w:hAnsiTheme="minorHAnsi"/>
      <w:noProof/>
      <w:spacing w:val="20"/>
      <w:sz w:val="20"/>
      <w:szCs w:val="32"/>
    </w:rPr>
  </w:style>
  <w:style w:type="paragraph" w:customStyle="1" w:styleId="ClientTable">
    <w:name w:val="Client Table"/>
    <w:basedOn w:val="Client"/>
    <w:link w:val="ClientTableChar"/>
    <w:rsid w:val="00A851CB"/>
    <w:pPr>
      <w:ind w:left="0"/>
    </w:pPr>
    <w:rPr>
      <w:sz w:val="18"/>
    </w:rPr>
  </w:style>
  <w:style w:type="character" w:customStyle="1" w:styleId="ClientTableChar">
    <w:name w:val="Client Table Char"/>
    <w:basedOn w:val="ClientChar"/>
    <w:link w:val="ClientTable"/>
    <w:rsid w:val="00A851CB"/>
    <w:rPr>
      <w:rFonts w:asciiTheme="minorHAnsi" w:hAnsiTheme="minorHAnsi"/>
      <w:noProof/>
      <w:spacing w:val="20"/>
      <w:sz w:val="18"/>
      <w:szCs w:val="32"/>
    </w:rPr>
  </w:style>
  <w:style w:type="paragraph" w:styleId="TOC5">
    <w:name w:val="toc 5"/>
    <w:basedOn w:val="Normal"/>
    <w:next w:val="Normal"/>
    <w:uiPriority w:val="99"/>
    <w:semiHidden/>
    <w:rsid w:val="00A851CB"/>
    <w:pPr>
      <w:spacing w:after="100"/>
      <w:ind w:left="960"/>
    </w:pPr>
  </w:style>
  <w:style w:type="paragraph" w:customStyle="1" w:styleId="CodeTable">
    <w:name w:val="Code Table"/>
    <w:basedOn w:val="Code"/>
    <w:qFormat/>
    <w:rsid w:val="00A851CB"/>
    <w:pPr>
      <w:keepNext/>
      <w:spacing w:after="120"/>
      <w:ind w:left="0"/>
    </w:pPr>
  </w:style>
  <w:style w:type="character" w:customStyle="1" w:styleId="TableBodyCharChar">
    <w:name w:val="Table Body Char Char"/>
    <w:basedOn w:val="DefaultParagraphFont"/>
    <w:link w:val="TableBody"/>
    <w:locked/>
    <w:rsid w:val="00A851CB"/>
  </w:style>
  <w:style w:type="paragraph" w:customStyle="1" w:styleId="TableBody">
    <w:name w:val="Table Body"/>
    <w:basedOn w:val="Normal"/>
    <w:link w:val="TableBodyCharChar"/>
    <w:locked/>
    <w:rsid w:val="00A851CB"/>
    <w:pPr>
      <w:keepNext/>
      <w:spacing w:before="60"/>
    </w:pPr>
    <w:rPr>
      <w:rFonts w:ascii="Times New Roman" w:hAnsi="Times New Roman"/>
      <w:sz w:val="22"/>
    </w:rPr>
  </w:style>
  <w:style w:type="character" w:customStyle="1" w:styleId="Command">
    <w:name w:val="Command"/>
    <w:basedOn w:val="DefaultParagraphFont"/>
    <w:rsid w:val="00A851CB"/>
    <w:rPr>
      <w:rFonts w:ascii="Arial" w:hAnsi="Arial" w:cs="Arial" w:hint="default"/>
      <w:b/>
      <w:bCs/>
      <w:lang w:val="en-US"/>
    </w:rPr>
  </w:style>
  <w:style w:type="paragraph" w:styleId="Bibliography">
    <w:name w:val="Bibliography"/>
    <w:basedOn w:val="Normal"/>
    <w:next w:val="Normal"/>
    <w:uiPriority w:val="37"/>
    <w:semiHidden/>
    <w:unhideWhenUsed/>
    <w:rsid w:val="00A851CB"/>
  </w:style>
  <w:style w:type="character" w:styleId="IntenseEmphasis">
    <w:name w:val="Intense Emphasis"/>
    <w:basedOn w:val="DefaultParagraphFont"/>
    <w:uiPriority w:val="21"/>
    <w:semiHidden/>
    <w:qFormat/>
    <w:rsid w:val="00A851CB"/>
    <w:rPr>
      <w:b/>
      <w:bCs/>
      <w:i/>
      <w:iCs/>
      <w:color w:val="FDB515" w:themeColor="accent1"/>
      <w:lang w:val="en-US"/>
    </w:rPr>
  </w:style>
  <w:style w:type="paragraph" w:styleId="IntenseQuote">
    <w:name w:val="Intense Quote"/>
    <w:basedOn w:val="Normal"/>
    <w:next w:val="Normal"/>
    <w:link w:val="IntenseQuoteChar"/>
    <w:uiPriority w:val="30"/>
    <w:semiHidden/>
    <w:qFormat/>
    <w:rsid w:val="00A851CB"/>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A851CB"/>
    <w:rPr>
      <w:rFonts w:ascii="Century Gothic" w:hAnsi="Century Gothic"/>
      <w:b/>
      <w:bCs/>
      <w:i/>
      <w:iCs/>
      <w:color w:val="FDB515" w:themeColor="accent1"/>
      <w:sz w:val="20"/>
    </w:rPr>
  </w:style>
  <w:style w:type="character" w:styleId="IntenseReference">
    <w:name w:val="Intense Reference"/>
    <w:basedOn w:val="DefaultParagraphFont"/>
    <w:uiPriority w:val="32"/>
    <w:semiHidden/>
    <w:qFormat/>
    <w:rsid w:val="00A851CB"/>
    <w:rPr>
      <w:b/>
      <w:bCs/>
      <w:smallCaps/>
      <w:color w:val="F2665F" w:themeColor="accent2"/>
      <w:spacing w:val="5"/>
      <w:u w:val="single"/>
      <w:lang w:val="en-US"/>
    </w:rPr>
  </w:style>
  <w:style w:type="character" w:styleId="LineNumber">
    <w:name w:val="line number"/>
    <w:basedOn w:val="DefaultParagraphFont"/>
    <w:uiPriority w:val="99"/>
    <w:semiHidden/>
    <w:rsid w:val="00A851CB"/>
    <w:rPr>
      <w:lang w:val="en-US"/>
    </w:rPr>
  </w:style>
  <w:style w:type="paragraph" w:styleId="ListBullet2">
    <w:name w:val="List Bullet 2"/>
    <w:basedOn w:val="Normal"/>
    <w:uiPriority w:val="99"/>
    <w:semiHidden/>
    <w:locked/>
    <w:rsid w:val="00A851CB"/>
    <w:pPr>
      <w:tabs>
        <w:tab w:val="num" w:pos="720"/>
      </w:tabs>
      <w:ind w:left="720" w:hanging="360"/>
      <w:contextualSpacing/>
    </w:pPr>
  </w:style>
  <w:style w:type="paragraph" w:styleId="ListBullet3">
    <w:name w:val="List Bullet 3"/>
    <w:basedOn w:val="Normal"/>
    <w:uiPriority w:val="99"/>
    <w:semiHidden/>
    <w:locked/>
    <w:rsid w:val="00A851CB"/>
    <w:pPr>
      <w:tabs>
        <w:tab w:val="num" w:pos="1080"/>
      </w:tabs>
      <w:ind w:left="1080" w:hanging="360"/>
      <w:contextualSpacing/>
    </w:pPr>
  </w:style>
  <w:style w:type="paragraph" w:styleId="ListBullet4">
    <w:name w:val="List Bullet 4"/>
    <w:basedOn w:val="Normal"/>
    <w:uiPriority w:val="99"/>
    <w:semiHidden/>
    <w:locked/>
    <w:rsid w:val="00A851CB"/>
    <w:pPr>
      <w:tabs>
        <w:tab w:val="num" w:pos="1440"/>
      </w:tabs>
      <w:ind w:hanging="360"/>
      <w:contextualSpacing/>
    </w:pPr>
  </w:style>
  <w:style w:type="paragraph" w:styleId="ListBullet5">
    <w:name w:val="List Bullet 5"/>
    <w:basedOn w:val="Normal"/>
    <w:uiPriority w:val="99"/>
    <w:semiHidden/>
    <w:locked/>
    <w:rsid w:val="00A851CB"/>
    <w:pPr>
      <w:tabs>
        <w:tab w:val="num" w:pos="1800"/>
      </w:tabs>
      <w:ind w:left="1800" w:hanging="360"/>
    </w:pPr>
  </w:style>
  <w:style w:type="paragraph" w:styleId="ListContinue">
    <w:name w:val="List Continue"/>
    <w:basedOn w:val="Normal"/>
    <w:uiPriority w:val="99"/>
    <w:semiHidden/>
    <w:rsid w:val="00A851CB"/>
    <w:pPr>
      <w:ind w:left="360"/>
      <w:contextualSpacing/>
    </w:pPr>
  </w:style>
  <w:style w:type="paragraph" w:styleId="ListContinue2">
    <w:name w:val="List Continue 2"/>
    <w:basedOn w:val="Normal"/>
    <w:uiPriority w:val="99"/>
    <w:semiHidden/>
    <w:rsid w:val="00A851CB"/>
    <w:pPr>
      <w:ind w:left="720"/>
      <w:contextualSpacing/>
    </w:pPr>
  </w:style>
  <w:style w:type="paragraph" w:styleId="ListContinue3">
    <w:name w:val="List Continue 3"/>
    <w:basedOn w:val="Normal"/>
    <w:uiPriority w:val="99"/>
    <w:semiHidden/>
    <w:rsid w:val="00A851CB"/>
    <w:pPr>
      <w:ind w:left="1080"/>
      <w:contextualSpacing/>
    </w:pPr>
  </w:style>
  <w:style w:type="paragraph" w:styleId="ListContinue4">
    <w:name w:val="List Continue 4"/>
    <w:basedOn w:val="Normal"/>
    <w:uiPriority w:val="99"/>
    <w:semiHidden/>
    <w:rsid w:val="00A851CB"/>
    <w:pPr>
      <w:contextualSpacing/>
    </w:pPr>
  </w:style>
  <w:style w:type="paragraph" w:styleId="ListContinue5">
    <w:name w:val="List Continue 5"/>
    <w:basedOn w:val="Normal"/>
    <w:uiPriority w:val="99"/>
    <w:semiHidden/>
    <w:rsid w:val="00A851CB"/>
    <w:pPr>
      <w:ind w:left="1800"/>
      <w:contextualSpacing/>
    </w:pPr>
  </w:style>
  <w:style w:type="paragraph" w:styleId="ListNumber">
    <w:name w:val="List Number"/>
    <w:basedOn w:val="Normal"/>
    <w:uiPriority w:val="99"/>
    <w:semiHidden/>
    <w:rsid w:val="00A851CB"/>
    <w:pPr>
      <w:tabs>
        <w:tab w:val="num" w:pos="360"/>
      </w:tabs>
      <w:ind w:left="360" w:hanging="360"/>
      <w:contextualSpacing/>
    </w:pPr>
  </w:style>
  <w:style w:type="paragraph" w:styleId="ListNumber2">
    <w:name w:val="List Number 2"/>
    <w:basedOn w:val="Normal"/>
    <w:uiPriority w:val="99"/>
    <w:semiHidden/>
    <w:rsid w:val="00A851CB"/>
    <w:pPr>
      <w:tabs>
        <w:tab w:val="num" w:pos="720"/>
      </w:tabs>
      <w:ind w:left="720" w:hanging="360"/>
      <w:contextualSpacing/>
    </w:pPr>
  </w:style>
  <w:style w:type="paragraph" w:styleId="ListNumber3">
    <w:name w:val="List Number 3"/>
    <w:basedOn w:val="Normal"/>
    <w:rsid w:val="00A851CB"/>
    <w:pPr>
      <w:tabs>
        <w:tab w:val="num" w:pos="1080"/>
      </w:tabs>
      <w:ind w:left="1080" w:hanging="360"/>
      <w:contextualSpacing/>
    </w:pPr>
  </w:style>
  <w:style w:type="paragraph" w:styleId="ListNumber4">
    <w:name w:val="List Number 4"/>
    <w:basedOn w:val="Normal"/>
    <w:uiPriority w:val="99"/>
    <w:semiHidden/>
    <w:rsid w:val="00A851CB"/>
    <w:pPr>
      <w:tabs>
        <w:tab w:val="num" w:pos="1440"/>
      </w:tabs>
      <w:ind w:hanging="360"/>
      <w:contextualSpacing/>
    </w:pPr>
  </w:style>
  <w:style w:type="paragraph" w:styleId="ListNumber5">
    <w:name w:val="List Number 5"/>
    <w:basedOn w:val="Normal"/>
    <w:uiPriority w:val="99"/>
    <w:semiHidden/>
    <w:rsid w:val="00A851CB"/>
    <w:pPr>
      <w:tabs>
        <w:tab w:val="num" w:pos="1800"/>
      </w:tabs>
      <w:ind w:left="1800" w:hanging="360"/>
      <w:contextualSpacing/>
    </w:pPr>
  </w:style>
  <w:style w:type="paragraph" w:styleId="NormalWeb">
    <w:name w:val="Normal (Web)"/>
    <w:basedOn w:val="Normal"/>
    <w:uiPriority w:val="99"/>
    <w:semiHidden/>
    <w:rsid w:val="00A851CB"/>
  </w:style>
  <w:style w:type="paragraph" w:styleId="Signature">
    <w:name w:val="Signature"/>
    <w:basedOn w:val="Normal"/>
    <w:link w:val="SignatureChar"/>
    <w:uiPriority w:val="99"/>
    <w:semiHidden/>
    <w:rsid w:val="00A851CB"/>
    <w:pPr>
      <w:ind w:left="4320"/>
    </w:pPr>
  </w:style>
  <w:style w:type="character" w:customStyle="1" w:styleId="SignatureChar">
    <w:name w:val="Signature Char"/>
    <w:basedOn w:val="DefaultParagraphFont"/>
    <w:link w:val="Signature"/>
    <w:uiPriority w:val="99"/>
    <w:semiHidden/>
    <w:rsid w:val="00A851CB"/>
    <w:rPr>
      <w:rFonts w:ascii="Century Gothic" w:hAnsi="Century Gothic"/>
      <w:sz w:val="20"/>
    </w:rPr>
  </w:style>
  <w:style w:type="character" w:styleId="SubtleEmphasis">
    <w:name w:val="Subtle Emphasis"/>
    <w:basedOn w:val="DefaultParagraphFont"/>
    <w:uiPriority w:val="19"/>
    <w:qFormat/>
    <w:locked/>
    <w:rsid w:val="00A851CB"/>
    <w:rPr>
      <w:i/>
      <w:iCs/>
      <w:color w:val="808080" w:themeColor="text1" w:themeTint="7F"/>
      <w:lang w:val="en-US"/>
    </w:rPr>
  </w:style>
  <w:style w:type="character" w:styleId="SubtleReference">
    <w:name w:val="Subtle Reference"/>
    <w:basedOn w:val="DefaultParagraphFont"/>
    <w:uiPriority w:val="31"/>
    <w:qFormat/>
    <w:locked/>
    <w:rsid w:val="00A851CB"/>
    <w:rPr>
      <w:smallCaps/>
      <w:color w:val="F2665F" w:themeColor="accent2"/>
      <w:u w:val="single"/>
      <w:lang w:val="en-US"/>
    </w:rPr>
  </w:style>
  <w:style w:type="table" w:styleId="TableGrid">
    <w:name w:val="Table Grid"/>
    <w:basedOn w:val="TableNormal"/>
    <w:locked/>
    <w:rsid w:val="00A851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A851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A851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A851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A851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A851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A851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A851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A851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A851CB"/>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A851CB"/>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A851CB"/>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A851CB"/>
    <w:pPr>
      <w:tabs>
        <w:tab w:val="num" w:pos="360"/>
      </w:tabs>
      <w:ind w:left="360" w:hanging="360"/>
      <w:contextualSpacing/>
    </w:pPr>
  </w:style>
  <w:style w:type="numbering" w:styleId="ArticleSection">
    <w:name w:val="Outline List 3"/>
    <w:basedOn w:val="NoList"/>
    <w:rsid w:val="00A851CB"/>
    <w:pPr>
      <w:numPr>
        <w:numId w:val="1"/>
      </w:numPr>
    </w:pPr>
  </w:style>
  <w:style w:type="paragraph" w:customStyle="1" w:styleId="Draft">
    <w:name w:val="Draft"/>
    <w:basedOn w:val="BodyText"/>
    <w:uiPriority w:val="99"/>
    <w:rsid w:val="00A851CB"/>
    <w:pPr>
      <w:spacing w:before="0" w:after="0"/>
      <w:ind w:left="0"/>
    </w:pPr>
    <w:rPr>
      <w:rFonts w:ascii="Arial Black" w:hAnsi="Arial Black"/>
      <w:color w:val="EEA4A9"/>
      <w:sz w:val="32"/>
      <w:szCs w:val="32"/>
    </w:rPr>
  </w:style>
  <w:style w:type="paragraph" w:customStyle="1" w:styleId="Bullet2round">
    <w:name w:val="Bullet 2 (round)"/>
    <w:basedOn w:val="Normal"/>
    <w:rsid w:val="00A851CB"/>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A851CB"/>
    <w:pPr>
      <w:ind w:left="504"/>
    </w:pPr>
    <w:rPr>
      <w:i w:val="0"/>
      <w:szCs w:val="18"/>
    </w:rPr>
  </w:style>
  <w:style w:type="paragraph" w:customStyle="1" w:styleId="TabNum1">
    <w:name w:val="TabNum1"/>
    <w:basedOn w:val="BodyTextTable"/>
    <w:rsid w:val="00A851CB"/>
    <w:pPr>
      <w:numPr>
        <w:numId w:val="5"/>
      </w:numPr>
    </w:pPr>
  </w:style>
  <w:style w:type="paragraph" w:customStyle="1" w:styleId="TabSubStep">
    <w:name w:val="TabSubStep"/>
    <w:basedOn w:val="TabNum1"/>
    <w:rsid w:val="00A851CB"/>
    <w:pPr>
      <w:numPr>
        <w:ilvl w:val="5"/>
        <w:numId w:val="11"/>
      </w:numPr>
    </w:pPr>
  </w:style>
  <w:style w:type="table" w:customStyle="1" w:styleId="TableGrid0">
    <w:name w:val="TableGrid"/>
    <w:rsid w:val="005011B6"/>
    <w:pPr>
      <w:spacing w:before="100"/>
    </w:pPr>
    <w:rPr>
      <w:rFonts w:asciiTheme="minorHAnsi" w:eastAsiaTheme="minorEastAsia" w:hAnsiTheme="minorHAnsi" w:cstheme="minorBidi"/>
      <w:sz w:val="20"/>
      <w:szCs w:val="20"/>
    </w:rPr>
    <w:tblPr>
      <w:tblCellMar>
        <w:top w:w="0" w:type="dxa"/>
        <w:left w:w="0" w:type="dxa"/>
        <w:bottom w:w="0" w:type="dxa"/>
        <w:right w:w="0" w:type="dxa"/>
      </w:tblCellMar>
    </w:tblPr>
  </w:style>
  <w:style w:type="paragraph" w:customStyle="1" w:styleId="P-BT">
    <w:name w:val="P-BT"/>
    <w:basedOn w:val="BodyText"/>
    <w:qFormat/>
    <w:rsid w:val="00A01A1E"/>
    <w:pPr>
      <w:ind w:left="0"/>
    </w:pPr>
    <w:rPr>
      <w:rFonts w:asciiTheme="minorHAnsi" w:eastAsiaTheme="minorHAnsi" w:hAnsiTheme="minorHAnsi" w:cstheme="minorBidi"/>
      <w:szCs w:val="20"/>
    </w:rPr>
  </w:style>
  <w:style w:type="paragraph" w:customStyle="1" w:styleId="P-Bullet1">
    <w:name w:val="P-Bullet 1"/>
    <w:basedOn w:val="Normal"/>
    <w:qFormat/>
    <w:rsid w:val="006F1AE1"/>
    <w:pPr>
      <w:numPr>
        <w:numId w:val="12"/>
      </w:numPr>
      <w:spacing w:before="40"/>
    </w:pPr>
    <w:rPr>
      <w:rFonts w:asciiTheme="minorHAnsi" w:eastAsiaTheme="minorHAnsi" w:hAnsiTheme="minorHAnsi" w:cstheme="minorBidi"/>
      <w:sz w:val="22"/>
    </w:rPr>
  </w:style>
  <w:style w:type="paragraph" w:customStyle="1" w:styleId="Default">
    <w:name w:val="Default"/>
    <w:rsid w:val="006F1AE1"/>
    <w:pPr>
      <w:autoSpaceDE w:val="0"/>
      <w:autoSpaceDN w:val="0"/>
      <w:adjustRightInd w:val="0"/>
    </w:pPr>
    <w:rPr>
      <w:rFonts w:ascii="Calibri" w:hAnsi="Calibri" w:cs="Calibri"/>
      <w:color w:val="000000"/>
      <w:sz w:val="24"/>
      <w:szCs w:val="24"/>
    </w:rPr>
  </w:style>
  <w:style w:type="paragraph" w:customStyle="1" w:styleId="paragraph">
    <w:name w:val="paragraph"/>
    <w:basedOn w:val="Normal"/>
    <w:rsid w:val="006F1AE1"/>
    <w:pPr>
      <w:spacing w:before="0" w:after="0"/>
      <w:ind w:left="0"/>
    </w:pPr>
    <w:rPr>
      <w:rFonts w:ascii="Times New Roman" w:hAnsi="Times New Roman"/>
      <w:sz w:val="24"/>
      <w:szCs w:val="24"/>
    </w:rPr>
  </w:style>
  <w:style w:type="paragraph" w:customStyle="1" w:styleId="Heading1Numbered">
    <w:name w:val="Heading 1 Numbered"/>
    <w:basedOn w:val="Normal"/>
    <w:link w:val="Heading1NumberedChar"/>
    <w:rsid w:val="00392DAD"/>
    <w:pPr>
      <w:numPr>
        <w:numId w:val="13"/>
      </w:numPr>
      <w:ind w:left="432" w:hanging="432"/>
      <w:jc w:val="both"/>
      <w:outlineLvl w:val="0"/>
    </w:pPr>
    <w:rPr>
      <w:rFonts w:ascii="Arial Bold" w:hAnsi="Arial Bold"/>
      <w:b/>
      <w:sz w:val="24"/>
      <w:szCs w:val="24"/>
      <w:lang w:bidi="ar-SA"/>
    </w:rPr>
  </w:style>
  <w:style w:type="paragraph" w:customStyle="1" w:styleId="Heading2Numbered">
    <w:name w:val="Heading 2 Numbered"/>
    <w:basedOn w:val="Normal"/>
    <w:rsid w:val="00392DAD"/>
    <w:pPr>
      <w:numPr>
        <w:ilvl w:val="1"/>
        <w:numId w:val="13"/>
      </w:numPr>
      <w:ind w:left="576" w:hanging="576"/>
      <w:jc w:val="both"/>
      <w:outlineLvl w:val="1"/>
    </w:pPr>
    <w:rPr>
      <w:rFonts w:ascii="Arial Bold" w:hAnsi="Arial Bold"/>
      <w:b/>
      <w:sz w:val="22"/>
      <w:szCs w:val="24"/>
      <w:lang w:bidi="ar-SA"/>
    </w:rPr>
  </w:style>
  <w:style w:type="paragraph" w:customStyle="1" w:styleId="Heading3Numbered">
    <w:name w:val="Heading 3 Numbered"/>
    <w:basedOn w:val="Normal"/>
    <w:rsid w:val="00392DAD"/>
    <w:pPr>
      <w:numPr>
        <w:ilvl w:val="2"/>
        <w:numId w:val="13"/>
      </w:numPr>
      <w:jc w:val="both"/>
      <w:outlineLvl w:val="2"/>
    </w:pPr>
    <w:rPr>
      <w:rFonts w:ascii="Arial" w:hAnsi="Arial"/>
      <w:b/>
      <w:szCs w:val="24"/>
      <w:lang w:bidi="ar-SA"/>
    </w:rPr>
  </w:style>
  <w:style w:type="paragraph" w:customStyle="1" w:styleId="Heading4Numbered">
    <w:name w:val="Heading 4 Numbered"/>
    <w:basedOn w:val="Normal"/>
    <w:rsid w:val="00392DAD"/>
    <w:pPr>
      <w:numPr>
        <w:ilvl w:val="3"/>
        <w:numId w:val="13"/>
      </w:numPr>
      <w:jc w:val="both"/>
      <w:outlineLvl w:val="3"/>
    </w:pPr>
    <w:rPr>
      <w:rFonts w:ascii="Arial" w:hAnsi="Arial"/>
      <w:b/>
      <w:szCs w:val="24"/>
      <w:lang w:bidi="ar-SA"/>
    </w:rPr>
  </w:style>
  <w:style w:type="paragraph" w:customStyle="1" w:styleId="Heading5Numbered">
    <w:name w:val="Heading 5 Numbered"/>
    <w:basedOn w:val="Heading4Numbered"/>
    <w:qFormat/>
    <w:rsid w:val="00392DAD"/>
    <w:pPr>
      <w:numPr>
        <w:ilvl w:val="4"/>
      </w:numPr>
    </w:pPr>
  </w:style>
  <w:style w:type="character" w:customStyle="1" w:styleId="Heading1NumberedChar">
    <w:name w:val="Heading 1 Numbered Char"/>
    <w:basedOn w:val="DefaultParagraphFont"/>
    <w:link w:val="Heading1Numbered"/>
    <w:rsid w:val="00392DAD"/>
    <w:rPr>
      <w:rFonts w:ascii="Arial Bold" w:hAnsi="Arial Bold"/>
      <w:b/>
      <w:sz w:val="24"/>
      <w:szCs w:val="24"/>
      <w:lang w:bidi="ar-SA"/>
    </w:rPr>
  </w:style>
  <w:style w:type="character" w:customStyle="1" w:styleId="normaltextrun1">
    <w:name w:val="normaltextrun1"/>
    <w:basedOn w:val="DefaultParagraphFont"/>
    <w:rsid w:val="006449E2"/>
  </w:style>
  <w:style w:type="character" w:customStyle="1" w:styleId="eop">
    <w:name w:val="eop"/>
    <w:basedOn w:val="DefaultParagraphFont"/>
    <w:rsid w:val="006449E2"/>
  </w:style>
  <w:style w:type="paragraph" w:customStyle="1" w:styleId="P-BulletIN1">
    <w:name w:val="P-Bullet IN1"/>
    <w:basedOn w:val="P-Bullet1"/>
    <w:qFormat/>
    <w:rsid w:val="007929A6"/>
    <w:pPr>
      <w:numPr>
        <w:numId w:val="0"/>
      </w:numPr>
      <w:ind w:left="1080" w:hanging="360"/>
      <w:jc w:val="both"/>
    </w:pPr>
    <w:rPr>
      <w:rFonts w:ascii="Arial" w:eastAsia="Calibri" w:hAnsi="Arial" w:cs="Arial"/>
      <w:sz w:val="20"/>
      <w:szCs w:val="20"/>
    </w:rPr>
  </w:style>
  <w:style w:type="paragraph" w:styleId="BalloonText">
    <w:name w:val="Balloon Text"/>
    <w:basedOn w:val="Normal"/>
    <w:link w:val="BalloonTextChar"/>
    <w:uiPriority w:val="99"/>
    <w:semiHidden/>
    <w:unhideWhenUsed/>
    <w:rsid w:val="00304D8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85"/>
    <w:rPr>
      <w:rFonts w:ascii="Segoe UI" w:hAnsi="Segoe UI" w:cs="Segoe UI"/>
      <w:sz w:val="18"/>
      <w:szCs w:val="18"/>
    </w:rPr>
  </w:style>
  <w:style w:type="paragraph" w:styleId="BlockText">
    <w:name w:val="Block Text"/>
    <w:basedOn w:val="Normal"/>
    <w:uiPriority w:val="99"/>
    <w:semiHidden/>
    <w:unhideWhenUsed/>
    <w:rsid w:val="00304D85"/>
    <w:pPr>
      <w:pBdr>
        <w:top w:val="single" w:sz="2" w:space="10" w:color="FDB515" w:themeColor="accent1" w:shadow="1" w:frame="1"/>
        <w:left w:val="single" w:sz="2" w:space="10" w:color="FDB515" w:themeColor="accent1" w:shadow="1" w:frame="1"/>
        <w:bottom w:val="single" w:sz="2" w:space="10" w:color="FDB515" w:themeColor="accent1" w:shadow="1" w:frame="1"/>
        <w:right w:val="single" w:sz="2" w:space="10" w:color="FDB515" w:themeColor="accent1" w:shadow="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304D85"/>
    <w:pPr>
      <w:ind w:firstLine="360"/>
    </w:pPr>
  </w:style>
  <w:style w:type="character" w:customStyle="1" w:styleId="BodyTextFirstIndentChar">
    <w:name w:val="Body Text First Indent Char"/>
    <w:basedOn w:val="BodyTextChar"/>
    <w:link w:val="BodyTextFirstIndent"/>
    <w:uiPriority w:val="99"/>
    <w:rsid w:val="00304D85"/>
    <w:rPr>
      <w:rFonts w:ascii="Century Gothic" w:hAnsi="Century Gothic"/>
      <w:sz w:val="20"/>
    </w:rPr>
  </w:style>
  <w:style w:type="paragraph" w:styleId="BodyTextIndent">
    <w:name w:val="Body Text Indent"/>
    <w:basedOn w:val="Normal"/>
    <w:link w:val="BodyTextIndentChar"/>
    <w:uiPriority w:val="99"/>
    <w:semiHidden/>
    <w:unhideWhenUsed/>
    <w:rsid w:val="00304D85"/>
    <w:pPr>
      <w:ind w:left="283"/>
    </w:pPr>
  </w:style>
  <w:style w:type="character" w:customStyle="1" w:styleId="BodyTextIndentChar">
    <w:name w:val="Body Text Indent Char"/>
    <w:basedOn w:val="DefaultParagraphFont"/>
    <w:link w:val="BodyTextIndent"/>
    <w:uiPriority w:val="99"/>
    <w:semiHidden/>
    <w:rsid w:val="00304D85"/>
    <w:rPr>
      <w:rFonts w:ascii="Century Gothic" w:hAnsi="Century Gothic"/>
      <w:sz w:val="20"/>
    </w:rPr>
  </w:style>
  <w:style w:type="paragraph" w:styleId="BodyTextFirstIndent2">
    <w:name w:val="Body Text First Indent 2"/>
    <w:basedOn w:val="BodyTextIndent"/>
    <w:link w:val="BodyTextFirstIndent2Char"/>
    <w:uiPriority w:val="99"/>
    <w:semiHidden/>
    <w:unhideWhenUsed/>
    <w:rsid w:val="00304D85"/>
    <w:pPr>
      <w:ind w:left="360" w:firstLine="360"/>
    </w:pPr>
  </w:style>
  <w:style w:type="character" w:customStyle="1" w:styleId="BodyTextFirstIndent2Char">
    <w:name w:val="Body Text First Indent 2 Char"/>
    <w:basedOn w:val="BodyTextIndentChar"/>
    <w:link w:val="BodyTextFirstIndent2"/>
    <w:uiPriority w:val="99"/>
    <w:semiHidden/>
    <w:rsid w:val="00304D85"/>
    <w:rPr>
      <w:rFonts w:ascii="Century Gothic" w:hAnsi="Century Gothic"/>
      <w:sz w:val="20"/>
    </w:rPr>
  </w:style>
  <w:style w:type="paragraph" w:styleId="BodyTextIndent2">
    <w:name w:val="Body Text Indent 2"/>
    <w:basedOn w:val="Normal"/>
    <w:link w:val="BodyTextIndent2Char"/>
    <w:uiPriority w:val="99"/>
    <w:semiHidden/>
    <w:unhideWhenUsed/>
    <w:rsid w:val="00304D85"/>
    <w:pPr>
      <w:spacing w:line="480" w:lineRule="auto"/>
      <w:ind w:left="283"/>
    </w:pPr>
  </w:style>
  <w:style w:type="character" w:customStyle="1" w:styleId="BodyTextIndent2Char">
    <w:name w:val="Body Text Indent 2 Char"/>
    <w:basedOn w:val="DefaultParagraphFont"/>
    <w:link w:val="BodyTextIndent2"/>
    <w:uiPriority w:val="99"/>
    <w:semiHidden/>
    <w:rsid w:val="00304D85"/>
    <w:rPr>
      <w:rFonts w:ascii="Century Gothic" w:hAnsi="Century Gothic"/>
      <w:sz w:val="20"/>
    </w:rPr>
  </w:style>
  <w:style w:type="paragraph" w:styleId="BodyTextIndent3">
    <w:name w:val="Body Text Indent 3"/>
    <w:basedOn w:val="Normal"/>
    <w:link w:val="BodyTextIndent3Char"/>
    <w:uiPriority w:val="99"/>
    <w:semiHidden/>
    <w:unhideWhenUsed/>
    <w:rsid w:val="00304D85"/>
    <w:pPr>
      <w:ind w:left="283"/>
    </w:pPr>
    <w:rPr>
      <w:sz w:val="16"/>
      <w:szCs w:val="16"/>
    </w:rPr>
  </w:style>
  <w:style w:type="character" w:customStyle="1" w:styleId="BodyTextIndent3Char">
    <w:name w:val="Body Text Indent 3 Char"/>
    <w:basedOn w:val="DefaultParagraphFont"/>
    <w:link w:val="BodyTextIndent3"/>
    <w:uiPriority w:val="99"/>
    <w:semiHidden/>
    <w:rsid w:val="00304D85"/>
    <w:rPr>
      <w:rFonts w:ascii="Century Gothic" w:hAnsi="Century Gothic"/>
      <w:sz w:val="16"/>
      <w:szCs w:val="16"/>
    </w:rPr>
  </w:style>
  <w:style w:type="paragraph" w:styleId="Closing">
    <w:name w:val="Closing"/>
    <w:basedOn w:val="Normal"/>
    <w:link w:val="ClosingChar"/>
    <w:uiPriority w:val="99"/>
    <w:semiHidden/>
    <w:unhideWhenUsed/>
    <w:rsid w:val="00304D85"/>
    <w:pPr>
      <w:spacing w:before="0" w:after="0"/>
      <w:ind w:left="4252"/>
    </w:pPr>
  </w:style>
  <w:style w:type="character" w:customStyle="1" w:styleId="ClosingChar">
    <w:name w:val="Closing Char"/>
    <w:basedOn w:val="DefaultParagraphFont"/>
    <w:link w:val="Closing"/>
    <w:uiPriority w:val="99"/>
    <w:semiHidden/>
    <w:rsid w:val="00304D85"/>
    <w:rPr>
      <w:rFonts w:ascii="Century Gothic" w:hAnsi="Century Gothic"/>
      <w:sz w:val="20"/>
    </w:rPr>
  </w:style>
  <w:style w:type="table" w:styleId="ColorfulGrid">
    <w:name w:val="Colorful Grid"/>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304D8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4D85"/>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304D85"/>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304D85"/>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304D85"/>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304D85"/>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304D85"/>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4D85"/>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304D85"/>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4D85"/>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4D85"/>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04D8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4D85"/>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304D85"/>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304D85"/>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304D85"/>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304D85"/>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304D85"/>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304D85"/>
    <w:pPr>
      <w:spacing w:before="0" w:after="0"/>
    </w:pPr>
  </w:style>
  <w:style w:type="character" w:customStyle="1" w:styleId="E-mailSignatureChar">
    <w:name w:val="E-mail Signature Char"/>
    <w:basedOn w:val="DefaultParagraphFont"/>
    <w:link w:val="E-mailSignature"/>
    <w:uiPriority w:val="99"/>
    <w:semiHidden/>
    <w:rsid w:val="00304D85"/>
    <w:rPr>
      <w:rFonts w:ascii="Century Gothic" w:hAnsi="Century Gothic"/>
      <w:sz w:val="20"/>
    </w:rPr>
  </w:style>
  <w:style w:type="paragraph" w:styleId="EnvelopeAddress">
    <w:name w:val="envelope address"/>
    <w:basedOn w:val="Normal"/>
    <w:uiPriority w:val="99"/>
    <w:semiHidden/>
    <w:unhideWhenUsed/>
    <w:rsid w:val="00304D8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04D85"/>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304D8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304D85"/>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304D85"/>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304D85"/>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304D85"/>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304D85"/>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304D85"/>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304D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304D85"/>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304D85"/>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304D85"/>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304D85"/>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304D85"/>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304D85"/>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304D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304D85"/>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304D85"/>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304D85"/>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304D85"/>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304D85"/>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304D85"/>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304D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304D85"/>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304D85"/>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304D85"/>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304D85"/>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304D85"/>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304D85"/>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304D85"/>
  </w:style>
  <w:style w:type="paragraph" w:styleId="HTMLAddress">
    <w:name w:val="HTML Address"/>
    <w:basedOn w:val="Normal"/>
    <w:link w:val="HTMLAddressChar"/>
    <w:uiPriority w:val="99"/>
    <w:semiHidden/>
    <w:unhideWhenUsed/>
    <w:rsid w:val="00304D85"/>
    <w:pPr>
      <w:spacing w:before="0" w:after="0"/>
    </w:pPr>
    <w:rPr>
      <w:i/>
      <w:iCs/>
    </w:rPr>
  </w:style>
  <w:style w:type="character" w:customStyle="1" w:styleId="HTMLAddressChar">
    <w:name w:val="HTML Address Char"/>
    <w:basedOn w:val="DefaultParagraphFont"/>
    <w:link w:val="HTMLAddress"/>
    <w:uiPriority w:val="99"/>
    <w:semiHidden/>
    <w:rsid w:val="00304D85"/>
    <w:rPr>
      <w:rFonts w:ascii="Century Gothic" w:hAnsi="Century Gothic"/>
      <w:i/>
      <w:iCs/>
      <w:sz w:val="20"/>
    </w:rPr>
  </w:style>
  <w:style w:type="character" w:styleId="HTMLCite">
    <w:name w:val="HTML Cite"/>
    <w:basedOn w:val="DefaultParagraphFont"/>
    <w:uiPriority w:val="99"/>
    <w:semiHidden/>
    <w:unhideWhenUsed/>
    <w:rsid w:val="00304D85"/>
    <w:rPr>
      <w:i/>
      <w:iCs/>
    </w:rPr>
  </w:style>
  <w:style w:type="character" w:styleId="HTMLCode">
    <w:name w:val="HTML Code"/>
    <w:basedOn w:val="DefaultParagraphFont"/>
    <w:uiPriority w:val="99"/>
    <w:semiHidden/>
    <w:unhideWhenUsed/>
    <w:rsid w:val="00304D85"/>
    <w:rPr>
      <w:rFonts w:ascii="Consolas" w:hAnsi="Consolas"/>
      <w:sz w:val="20"/>
      <w:szCs w:val="20"/>
    </w:rPr>
  </w:style>
  <w:style w:type="character" w:styleId="HTMLDefinition">
    <w:name w:val="HTML Definition"/>
    <w:basedOn w:val="DefaultParagraphFont"/>
    <w:uiPriority w:val="99"/>
    <w:semiHidden/>
    <w:unhideWhenUsed/>
    <w:rsid w:val="00304D85"/>
    <w:rPr>
      <w:i/>
      <w:iCs/>
    </w:rPr>
  </w:style>
  <w:style w:type="character" w:styleId="HTMLKeyboard">
    <w:name w:val="HTML Keyboard"/>
    <w:basedOn w:val="DefaultParagraphFont"/>
    <w:uiPriority w:val="99"/>
    <w:semiHidden/>
    <w:unhideWhenUsed/>
    <w:rsid w:val="00304D85"/>
    <w:rPr>
      <w:rFonts w:ascii="Consolas" w:hAnsi="Consolas"/>
      <w:sz w:val="20"/>
      <w:szCs w:val="20"/>
    </w:rPr>
  </w:style>
  <w:style w:type="paragraph" w:styleId="HTMLPreformatted">
    <w:name w:val="HTML Preformatted"/>
    <w:basedOn w:val="Normal"/>
    <w:link w:val="HTMLPreformattedChar"/>
    <w:uiPriority w:val="99"/>
    <w:semiHidden/>
    <w:unhideWhenUsed/>
    <w:rsid w:val="00304D85"/>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304D85"/>
    <w:rPr>
      <w:rFonts w:ascii="Consolas" w:hAnsi="Consolas"/>
      <w:sz w:val="20"/>
      <w:szCs w:val="20"/>
    </w:rPr>
  </w:style>
  <w:style w:type="character" w:styleId="HTMLSample">
    <w:name w:val="HTML Sample"/>
    <w:basedOn w:val="DefaultParagraphFont"/>
    <w:uiPriority w:val="99"/>
    <w:semiHidden/>
    <w:unhideWhenUsed/>
    <w:rsid w:val="00304D85"/>
    <w:rPr>
      <w:rFonts w:ascii="Consolas" w:hAnsi="Consolas"/>
      <w:sz w:val="24"/>
      <w:szCs w:val="24"/>
    </w:rPr>
  </w:style>
  <w:style w:type="character" w:styleId="HTMLTypewriter">
    <w:name w:val="HTML Typewriter"/>
    <w:basedOn w:val="DefaultParagraphFont"/>
    <w:uiPriority w:val="99"/>
    <w:semiHidden/>
    <w:unhideWhenUsed/>
    <w:rsid w:val="00304D85"/>
    <w:rPr>
      <w:rFonts w:ascii="Consolas" w:hAnsi="Consolas"/>
      <w:sz w:val="20"/>
      <w:szCs w:val="20"/>
    </w:rPr>
  </w:style>
  <w:style w:type="character" w:styleId="HTMLVariable">
    <w:name w:val="HTML Variable"/>
    <w:basedOn w:val="DefaultParagraphFont"/>
    <w:uiPriority w:val="99"/>
    <w:semiHidden/>
    <w:unhideWhenUsed/>
    <w:rsid w:val="00304D85"/>
    <w:rPr>
      <w:i/>
      <w:iCs/>
    </w:rPr>
  </w:style>
  <w:style w:type="table" w:styleId="LightGrid">
    <w:name w:val="Light Grid"/>
    <w:basedOn w:val="TableNormal"/>
    <w:uiPriority w:val="62"/>
    <w:semiHidden/>
    <w:unhideWhenUsed/>
    <w:rsid w:val="00304D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4D85"/>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304D85"/>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304D85"/>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304D85"/>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304D85"/>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304D85"/>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304D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4D85"/>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304D85"/>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304D85"/>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304D85"/>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304D85"/>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304D85"/>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304D8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4D85"/>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304D85"/>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304D85"/>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304D85"/>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304D85"/>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304D85"/>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304D8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304D85"/>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304D85"/>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304D85"/>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304D85"/>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304D85"/>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304D85"/>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304D8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304D85"/>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304D85"/>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304D85"/>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304D85"/>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304D85"/>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304D85"/>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304D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304D85"/>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304D85"/>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304D85"/>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304D85"/>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304D85"/>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304D85"/>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aliases w:val="AMDOCS List Table 4 - Accent 4"/>
    <w:basedOn w:val="TableNormal"/>
    <w:uiPriority w:val="49"/>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304D8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304D85"/>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304D85"/>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304D85"/>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304D85"/>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304D85"/>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304D85"/>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304D8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304D85"/>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304D85"/>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304D85"/>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304D85"/>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304D85"/>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304D85"/>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304D8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304D85"/>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304D85"/>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304D85"/>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304D85"/>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304D85"/>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304D85"/>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04D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4D85"/>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304D85"/>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304D85"/>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304D85"/>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304D85"/>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304D85"/>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304D8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4D85"/>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304D85"/>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304D85"/>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304D85"/>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304D85"/>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304D85"/>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4D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4D85"/>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4D85"/>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4D85"/>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4D85"/>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4D85"/>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4D85"/>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304D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304D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304D8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304D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304D8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304D85"/>
  </w:style>
  <w:style w:type="character" w:customStyle="1" w:styleId="SalutationChar">
    <w:name w:val="Salutation Char"/>
    <w:basedOn w:val="DefaultParagraphFont"/>
    <w:link w:val="Salutation"/>
    <w:uiPriority w:val="99"/>
    <w:semiHidden/>
    <w:rsid w:val="00304D85"/>
    <w:rPr>
      <w:rFonts w:ascii="Century Gothic" w:hAnsi="Century Gothic"/>
      <w:sz w:val="20"/>
    </w:rPr>
  </w:style>
  <w:style w:type="table" w:styleId="Table3Deffects1">
    <w:name w:val="Table 3D effects 1"/>
    <w:basedOn w:val="TableNormal"/>
    <w:semiHidden/>
    <w:unhideWhenUsed/>
    <w:rsid w:val="00304D85"/>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304D85"/>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304D85"/>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304D85"/>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304D85"/>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304D85"/>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304D85"/>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304D85"/>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304D85"/>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304D85"/>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304D85"/>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304D85"/>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304D85"/>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304D85"/>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304D85"/>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304D85"/>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304D85"/>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304D85"/>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304D85"/>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304D85"/>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304D85"/>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304D85"/>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304D85"/>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304D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304D85"/>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304D85"/>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304D85"/>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304D85"/>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304D85"/>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304D85"/>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304D85"/>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304D85"/>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304D85"/>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annerAppendixLetter">
    <w:name w:val="Banner Appendix Letter"/>
    <w:rsid w:val="00492513"/>
    <w:pPr>
      <w:numPr>
        <w:numId w:val="14"/>
      </w:numPr>
      <w:tabs>
        <w:tab w:val="num" w:pos="2520"/>
      </w:tabs>
      <w:spacing w:before="380"/>
      <w:ind w:left="7704" w:firstLine="0"/>
    </w:pPr>
    <w:rPr>
      <w:rFonts w:ascii="Arial" w:hAnsi="Arial"/>
      <w:b/>
      <w:bCs/>
      <w:color w:val="FFFFFF"/>
      <w:sz w:val="200"/>
      <w:szCs w:val="200"/>
    </w:rPr>
  </w:style>
  <w:style w:type="character" w:customStyle="1" w:styleId="BodyTextTableCharChar">
    <w:name w:val="Body Text Table Char Char"/>
    <w:basedOn w:val="DefaultParagraphFont"/>
    <w:link w:val="BodyTextTable"/>
    <w:locked/>
    <w:rsid w:val="00A05F91"/>
    <w:rPr>
      <w:rFonts w:ascii="Century Gothic" w:hAnsi="Century Gothic"/>
      <w:sz w:val="18"/>
      <w:szCs w:val="20"/>
    </w:rPr>
  </w:style>
  <w:style w:type="character" w:customStyle="1" w:styleId="HeaderTableChar">
    <w:name w:val="Header Table Char"/>
    <w:link w:val="HeaderTable"/>
    <w:locked/>
    <w:rsid w:val="00A05F91"/>
    <w:rPr>
      <w:rFonts w:ascii="Century Gothic" w:hAnsi="Century Gothic"/>
      <w:b/>
      <w:color w:val="FFFFFF" w:themeColor="background1"/>
      <w:sz w:val="18"/>
      <w:szCs w:val="20"/>
    </w:rPr>
  </w:style>
  <w:style w:type="table" w:customStyle="1" w:styleId="Amdocs">
    <w:name w:val="Amdocs"/>
    <w:basedOn w:val="TableNormal"/>
    <w:uiPriority w:val="99"/>
    <w:rsid w:val="00AE525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shd w:val="clear" w:color="auto" w:fill="7470A0" w:themeFill="accent4" w:themeFillTint="99"/>
      </w:tcPr>
    </w:tblStylePr>
  </w:style>
  <w:style w:type="table" w:customStyle="1" w:styleId="ScrollTableNormal">
    <w:name w:val="Scroll Table Normal"/>
    <w:basedOn w:val="TableNormal"/>
    <w:uiPriority w:val="99"/>
    <w:qFormat/>
    <w:rsid w:val="00AC3A7F"/>
    <w:rPr>
      <w:sz w:val="20"/>
      <w:szCs w:val="20"/>
      <w:lang w:bidi="ar-SA"/>
    </w:rPr>
    <w:tblPr>
      <w:tblInd w:w="0" w:type="nil"/>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UnresolvedMention1">
    <w:name w:val="Unresolved Mention1"/>
    <w:basedOn w:val="DefaultParagraphFont"/>
    <w:uiPriority w:val="99"/>
    <w:semiHidden/>
    <w:unhideWhenUsed/>
    <w:rsid w:val="00DB024D"/>
    <w:rPr>
      <w:color w:val="808080"/>
      <w:shd w:val="clear" w:color="auto" w:fill="E6E6E6"/>
    </w:rPr>
  </w:style>
  <w:style w:type="character" w:customStyle="1" w:styleId="BodyTextTableChar">
    <w:name w:val="Body Text Table Char"/>
    <w:locked/>
    <w:rsid w:val="00293852"/>
    <w:rPr>
      <w:rFonts w:ascii="Century Gothic" w:hAnsi="Century Gothic"/>
      <w:sz w:val="18"/>
      <w:szCs w:val="20"/>
    </w:rPr>
  </w:style>
  <w:style w:type="table" w:customStyle="1" w:styleId="LightGrid-Accent11">
    <w:name w:val="Light Grid - Accent 11"/>
    <w:basedOn w:val="TableNormal"/>
    <w:next w:val="LightGrid-Accent1"/>
    <w:uiPriority w:val="62"/>
    <w:rsid w:val="0024055A"/>
    <w:rPr>
      <w:rFonts w:ascii="Calibri" w:eastAsia="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4A0D96"/>
    <w:rPr>
      <w:rFonts w:ascii="Century Gothic" w:hAnsi="Century Gothic"/>
      <w:sz w:val="20"/>
    </w:rPr>
  </w:style>
  <w:style w:type="character" w:customStyle="1" w:styleId="ListParagraphChar">
    <w:name w:val="List Paragraph Char"/>
    <w:link w:val="ListParagraph"/>
    <w:uiPriority w:val="34"/>
    <w:locked/>
    <w:rsid w:val="00DF4663"/>
    <w:rPr>
      <w:rFonts w:ascii="Century Gothic" w:hAnsi="Century Gothic"/>
      <w:sz w:val="20"/>
    </w:rPr>
  </w:style>
  <w:style w:type="paragraph" w:customStyle="1" w:styleId="headertable0">
    <w:name w:val="headertable"/>
    <w:basedOn w:val="Normal"/>
    <w:rsid w:val="00A57236"/>
    <w:pPr>
      <w:spacing w:before="100" w:beforeAutospacing="1" w:after="100" w:afterAutospacing="1"/>
      <w:ind w:left="0"/>
    </w:pPr>
    <w:rPr>
      <w:rFonts w:ascii="Calibri" w:eastAsiaTheme="minorHAnsi" w:hAnsi="Calibri" w:cs="Calibri"/>
      <w:sz w:val="22"/>
    </w:rPr>
  </w:style>
  <w:style w:type="paragraph" w:customStyle="1" w:styleId="bodytexttable0">
    <w:name w:val="bodytexttable"/>
    <w:basedOn w:val="Normal"/>
    <w:rsid w:val="00A57236"/>
    <w:pPr>
      <w:spacing w:before="100" w:beforeAutospacing="1" w:after="100" w:afterAutospacing="1"/>
      <w:ind w:left="0"/>
    </w:pPr>
    <w:rPr>
      <w:rFonts w:ascii="Calibri" w:eastAsiaTheme="minorHAns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856">
      <w:bodyDiv w:val="1"/>
      <w:marLeft w:val="0"/>
      <w:marRight w:val="0"/>
      <w:marTop w:val="0"/>
      <w:marBottom w:val="0"/>
      <w:divBdr>
        <w:top w:val="none" w:sz="0" w:space="0" w:color="auto"/>
        <w:left w:val="none" w:sz="0" w:space="0" w:color="auto"/>
        <w:bottom w:val="none" w:sz="0" w:space="0" w:color="auto"/>
        <w:right w:val="none" w:sz="0" w:space="0" w:color="auto"/>
      </w:divBdr>
    </w:div>
    <w:div w:id="38746848">
      <w:bodyDiv w:val="1"/>
      <w:marLeft w:val="0"/>
      <w:marRight w:val="0"/>
      <w:marTop w:val="0"/>
      <w:marBottom w:val="0"/>
      <w:divBdr>
        <w:top w:val="none" w:sz="0" w:space="0" w:color="auto"/>
        <w:left w:val="none" w:sz="0" w:space="0" w:color="auto"/>
        <w:bottom w:val="none" w:sz="0" w:space="0" w:color="auto"/>
        <w:right w:val="none" w:sz="0" w:space="0" w:color="auto"/>
      </w:divBdr>
      <w:divsChild>
        <w:div w:id="1246645186">
          <w:marLeft w:val="720"/>
          <w:marRight w:val="0"/>
          <w:marTop w:val="200"/>
          <w:marBottom w:val="0"/>
          <w:divBdr>
            <w:top w:val="none" w:sz="0" w:space="0" w:color="auto"/>
            <w:left w:val="none" w:sz="0" w:space="0" w:color="auto"/>
            <w:bottom w:val="none" w:sz="0" w:space="0" w:color="auto"/>
            <w:right w:val="none" w:sz="0" w:space="0" w:color="auto"/>
          </w:divBdr>
        </w:div>
      </w:divsChild>
    </w:div>
    <w:div w:id="57673973">
      <w:bodyDiv w:val="1"/>
      <w:marLeft w:val="0"/>
      <w:marRight w:val="0"/>
      <w:marTop w:val="0"/>
      <w:marBottom w:val="0"/>
      <w:divBdr>
        <w:top w:val="none" w:sz="0" w:space="0" w:color="auto"/>
        <w:left w:val="none" w:sz="0" w:space="0" w:color="auto"/>
        <w:bottom w:val="none" w:sz="0" w:space="0" w:color="auto"/>
        <w:right w:val="none" w:sz="0" w:space="0" w:color="auto"/>
      </w:divBdr>
      <w:divsChild>
        <w:div w:id="1427191462">
          <w:marLeft w:val="0"/>
          <w:marRight w:val="0"/>
          <w:marTop w:val="0"/>
          <w:marBottom w:val="0"/>
          <w:divBdr>
            <w:top w:val="none" w:sz="0" w:space="0" w:color="auto"/>
            <w:left w:val="none" w:sz="0" w:space="0" w:color="auto"/>
            <w:bottom w:val="none" w:sz="0" w:space="0" w:color="auto"/>
            <w:right w:val="none" w:sz="0" w:space="0" w:color="auto"/>
          </w:divBdr>
          <w:divsChild>
            <w:div w:id="58670023">
              <w:marLeft w:val="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none" w:sz="0" w:space="0" w:color="auto"/>
                    <w:left w:val="none" w:sz="0" w:space="0" w:color="auto"/>
                    <w:bottom w:val="none" w:sz="0" w:space="0" w:color="auto"/>
                    <w:right w:val="none" w:sz="0" w:space="0" w:color="auto"/>
                  </w:divBdr>
                  <w:divsChild>
                    <w:div w:id="1189222280">
                      <w:marLeft w:val="0"/>
                      <w:marRight w:val="0"/>
                      <w:marTop w:val="0"/>
                      <w:marBottom w:val="0"/>
                      <w:divBdr>
                        <w:top w:val="none" w:sz="0" w:space="0" w:color="auto"/>
                        <w:left w:val="none" w:sz="0" w:space="0" w:color="auto"/>
                        <w:bottom w:val="none" w:sz="0" w:space="0" w:color="auto"/>
                        <w:right w:val="none" w:sz="0" w:space="0" w:color="auto"/>
                      </w:divBdr>
                      <w:divsChild>
                        <w:div w:id="1404646709">
                          <w:marLeft w:val="0"/>
                          <w:marRight w:val="0"/>
                          <w:marTop w:val="0"/>
                          <w:marBottom w:val="0"/>
                          <w:divBdr>
                            <w:top w:val="none" w:sz="0" w:space="0" w:color="auto"/>
                            <w:left w:val="none" w:sz="0" w:space="0" w:color="auto"/>
                            <w:bottom w:val="none" w:sz="0" w:space="0" w:color="auto"/>
                            <w:right w:val="none" w:sz="0" w:space="0" w:color="auto"/>
                          </w:divBdr>
                          <w:divsChild>
                            <w:div w:id="1161655430">
                              <w:marLeft w:val="0"/>
                              <w:marRight w:val="0"/>
                              <w:marTop w:val="0"/>
                              <w:marBottom w:val="0"/>
                              <w:divBdr>
                                <w:top w:val="none" w:sz="0" w:space="0" w:color="auto"/>
                                <w:left w:val="none" w:sz="0" w:space="0" w:color="auto"/>
                                <w:bottom w:val="none" w:sz="0" w:space="0" w:color="auto"/>
                                <w:right w:val="none" w:sz="0" w:space="0" w:color="auto"/>
                              </w:divBdr>
                              <w:divsChild>
                                <w:div w:id="1876655641">
                                  <w:marLeft w:val="0"/>
                                  <w:marRight w:val="0"/>
                                  <w:marTop w:val="0"/>
                                  <w:marBottom w:val="0"/>
                                  <w:divBdr>
                                    <w:top w:val="none" w:sz="0" w:space="0" w:color="auto"/>
                                    <w:left w:val="none" w:sz="0" w:space="0" w:color="auto"/>
                                    <w:bottom w:val="none" w:sz="0" w:space="0" w:color="auto"/>
                                    <w:right w:val="none" w:sz="0" w:space="0" w:color="auto"/>
                                  </w:divBdr>
                                  <w:divsChild>
                                    <w:div w:id="1242135320">
                                      <w:marLeft w:val="0"/>
                                      <w:marRight w:val="0"/>
                                      <w:marTop w:val="0"/>
                                      <w:marBottom w:val="0"/>
                                      <w:divBdr>
                                        <w:top w:val="none" w:sz="0" w:space="0" w:color="auto"/>
                                        <w:left w:val="none" w:sz="0" w:space="0" w:color="auto"/>
                                        <w:bottom w:val="none" w:sz="0" w:space="0" w:color="auto"/>
                                        <w:right w:val="none" w:sz="0" w:space="0" w:color="auto"/>
                                      </w:divBdr>
                                      <w:divsChild>
                                        <w:div w:id="681862430">
                                          <w:marLeft w:val="0"/>
                                          <w:marRight w:val="0"/>
                                          <w:marTop w:val="0"/>
                                          <w:marBottom w:val="0"/>
                                          <w:divBdr>
                                            <w:top w:val="none" w:sz="0" w:space="0" w:color="auto"/>
                                            <w:left w:val="none" w:sz="0" w:space="0" w:color="auto"/>
                                            <w:bottom w:val="none" w:sz="0" w:space="0" w:color="auto"/>
                                            <w:right w:val="none" w:sz="0" w:space="0" w:color="auto"/>
                                          </w:divBdr>
                                          <w:divsChild>
                                            <w:div w:id="844443575">
                                              <w:marLeft w:val="0"/>
                                              <w:marRight w:val="0"/>
                                              <w:marTop w:val="0"/>
                                              <w:marBottom w:val="0"/>
                                              <w:divBdr>
                                                <w:top w:val="none" w:sz="0" w:space="0" w:color="auto"/>
                                                <w:left w:val="none" w:sz="0" w:space="0" w:color="auto"/>
                                                <w:bottom w:val="none" w:sz="0" w:space="0" w:color="auto"/>
                                                <w:right w:val="none" w:sz="0" w:space="0" w:color="auto"/>
                                              </w:divBdr>
                                              <w:divsChild>
                                                <w:div w:id="1967658300">
                                                  <w:marLeft w:val="0"/>
                                                  <w:marRight w:val="0"/>
                                                  <w:marTop w:val="0"/>
                                                  <w:marBottom w:val="0"/>
                                                  <w:divBdr>
                                                    <w:top w:val="none" w:sz="0" w:space="0" w:color="auto"/>
                                                    <w:left w:val="none" w:sz="0" w:space="0" w:color="auto"/>
                                                    <w:bottom w:val="none" w:sz="0" w:space="0" w:color="auto"/>
                                                    <w:right w:val="none" w:sz="0" w:space="0" w:color="auto"/>
                                                  </w:divBdr>
                                                  <w:divsChild>
                                                    <w:div w:id="1720547483">
                                                      <w:marLeft w:val="0"/>
                                                      <w:marRight w:val="0"/>
                                                      <w:marTop w:val="0"/>
                                                      <w:marBottom w:val="0"/>
                                                      <w:divBdr>
                                                        <w:top w:val="none" w:sz="0" w:space="0" w:color="auto"/>
                                                        <w:left w:val="none" w:sz="0" w:space="0" w:color="auto"/>
                                                        <w:bottom w:val="none" w:sz="0" w:space="0" w:color="auto"/>
                                                        <w:right w:val="none" w:sz="0" w:space="0" w:color="auto"/>
                                                      </w:divBdr>
                                                      <w:divsChild>
                                                        <w:div w:id="1643851935">
                                                          <w:marLeft w:val="0"/>
                                                          <w:marRight w:val="0"/>
                                                          <w:marTop w:val="0"/>
                                                          <w:marBottom w:val="120"/>
                                                          <w:divBdr>
                                                            <w:top w:val="none" w:sz="0" w:space="0" w:color="auto"/>
                                                            <w:left w:val="none" w:sz="0" w:space="0" w:color="auto"/>
                                                            <w:bottom w:val="none" w:sz="0" w:space="0" w:color="auto"/>
                                                            <w:right w:val="none" w:sz="0" w:space="0" w:color="auto"/>
                                                          </w:divBdr>
                                                          <w:divsChild>
                                                            <w:div w:id="532227197">
                                                              <w:marLeft w:val="0"/>
                                                              <w:marRight w:val="0"/>
                                                              <w:marTop w:val="120"/>
                                                              <w:marBottom w:val="120"/>
                                                              <w:divBdr>
                                                                <w:top w:val="none" w:sz="0" w:space="0" w:color="auto"/>
                                                                <w:left w:val="none" w:sz="0" w:space="0" w:color="auto"/>
                                                                <w:bottom w:val="none" w:sz="0" w:space="0" w:color="auto"/>
                                                                <w:right w:val="none" w:sz="0" w:space="0" w:color="auto"/>
                                                              </w:divBdr>
                                                              <w:divsChild>
                                                                <w:div w:id="1594509935">
                                                                  <w:marLeft w:val="0"/>
                                                                  <w:marRight w:val="0"/>
                                                                  <w:marTop w:val="0"/>
                                                                  <w:marBottom w:val="0"/>
                                                                  <w:divBdr>
                                                                    <w:top w:val="none" w:sz="0" w:space="0" w:color="auto"/>
                                                                    <w:left w:val="none" w:sz="0" w:space="0" w:color="auto"/>
                                                                    <w:bottom w:val="none" w:sz="0" w:space="0" w:color="auto"/>
                                                                    <w:right w:val="none" w:sz="0" w:space="0" w:color="auto"/>
                                                                  </w:divBdr>
                                                                  <w:divsChild>
                                                                    <w:div w:id="1210074553">
                                                                      <w:marLeft w:val="0"/>
                                                                      <w:marRight w:val="0"/>
                                                                      <w:marTop w:val="0"/>
                                                                      <w:marBottom w:val="0"/>
                                                                      <w:divBdr>
                                                                        <w:top w:val="none" w:sz="0" w:space="0" w:color="auto"/>
                                                                        <w:left w:val="none" w:sz="0" w:space="0" w:color="auto"/>
                                                                        <w:bottom w:val="none" w:sz="0" w:space="0" w:color="auto"/>
                                                                        <w:right w:val="none" w:sz="0" w:space="0" w:color="auto"/>
                                                                      </w:divBdr>
                                                                      <w:divsChild>
                                                                        <w:div w:id="984970857">
                                                                          <w:marLeft w:val="0"/>
                                                                          <w:marRight w:val="0"/>
                                                                          <w:marTop w:val="0"/>
                                                                          <w:marBottom w:val="0"/>
                                                                          <w:divBdr>
                                                                            <w:top w:val="none" w:sz="0" w:space="0" w:color="auto"/>
                                                                            <w:left w:val="none" w:sz="0" w:space="0" w:color="auto"/>
                                                                            <w:bottom w:val="none" w:sz="0" w:space="0" w:color="auto"/>
                                                                            <w:right w:val="none" w:sz="0" w:space="0" w:color="auto"/>
                                                                          </w:divBdr>
                                                                          <w:divsChild>
                                                                            <w:div w:id="1500805176">
                                                                              <w:marLeft w:val="0"/>
                                                                              <w:marRight w:val="0"/>
                                                                              <w:marTop w:val="0"/>
                                                                              <w:marBottom w:val="0"/>
                                                                              <w:divBdr>
                                                                                <w:top w:val="none" w:sz="0" w:space="0" w:color="auto"/>
                                                                                <w:left w:val="none" w:sz="0" w:space="0" w:color="auto"/>
                                                                                <w:bottom w:val="none" w:sz="0" w:space="0" w:color="auto"/>
                                                                                <w:right w:val="none" w:sz="0" w:space="0" w:color="auto"/>
                                                                              </w:divBdr>
                                                                              <w:divsChild>
                                                                                <w:div w:id="1959601590">
                                                                                  <w:marLeft w:val="0"/>
                                                                                  <w:marRight w:val="0"/>
                                                                                  <w:marTop w:val="0"/>
                                                                                  <w:marBottom w:val="0"/>
                                                                                  <w:divBdr>
                                                                                    <w:top w:val="none" w:sz="0" w:space="0" w:color="auto"/>
                                                                                    <w:left w:val="none" w:sz="0" w:space="0" w:color="auto"/>
                                                                                    <w:bottom w:val="none" w:sz="0" w:space="0" w:color="auto"/>
                                                                                    <w:right w:val="none" w:sz="0" w:space="0" w:color="auto"/>
                                                                                  </w:divBdr>
                                                                                  <w:divsChild>
                                                                                    <w:div w:id="1485319885">
                                                                                      <w:marLeft w:val="0"/>
                                                                                      <w:marRight w:val="0"/>
                                                                                      <w:marTop w:val="0"/>
                                                                                      <w:marBottom w:val="0"/>
                                                                                      <w:divBdr>
                                                                                        <w:top w:val="none" w:sz="0" w:space="0" w:color="auto"/>
                                                                                        <w:left w:val="none" w:sz="0" w:space="0" w:color="auto"/>
                                                                                        <w:bottom w:val="none" w:sz="0" w:space="0" w:color="auto"/>
                                                                                        <w:right w:val="none" w:sz="0" w:space="0" w:color="auto"/>
                                                                                      </w:divBdr>
                                                                                      <w:divsChild>
                                                                                        <w:div w:id="675420357">
                                                                                          <w:marLeft w:val="0"/>
                                                                                          <w:marRight w:val="0"/>
                                                                                          <w:marTop w:val="0"/>
                                                                                          <w:marBottom w:val="0"/>
                                                                                          <w:divBdr>
                                                                                            <w:top w:val="none" w:sz="0" w:space="0" w:color="auto"/>
                                                                                            <w:left w:val="none" w:sz="0" w:space="0" w:color="auto"/>
                                                                                            <w:bottom w:val="none" w:sz="0" w:space="0" w:color="auto"/>
                                                                                            <w:right w:val="none" w:sz="0" w:space="0" w:color="auto"/>
                                                                                          </w:divBdr>
                                                                                          <w:divsChild>
                                                                                            <w:div w:id="2089762788">
                                                                                              <w:marLeft w:val="0"/>
                                                                                              <w:marRight w:val="0"/>
                                                                                              <w:marTop w:val="0"/>
                                                                                              <w:marBottom w:val="0"/>
                                                                                              <w:divBdr>
                                                                                                <w:top w:val="none" w:sz="0" w:space="0" w:color="auto"/>
                                                                                                <w:left w:val="none" w:sz="0" w:space="0" w:color="auto"/>
                                                                                                <w:bottom w:val="none" w:sz="0" w:space="0" w:color="auto"/>
                                                                                                <w:right w:val="none" w:sz="0" w:space="0" w:color="auto"/>
                                                                                              </w:divBdr>
                                                                                              <w:divsChild>
                                                                                                <w:div w:id="17219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6515">
      <w:bodyDiv w:val="1"/>
      <w:marLeft w:val="0"/>
      <w:marRight w:val="0"/>
      <w:marTop w:val="0"/>
      <w:marBottom w:val="0"/>
      <w:divBdr>
        <w:top w:val="none" w:sz="0" w:space="0" w:color="auto"/>
        <w:left w:val="none" w:sz="0" w:space="0" w:color="auto"/>
        <w:bottom w:val="none" w:sz="0" w:space="0" w:color="auto"/>
        <w:right w:val="none" w:sz="0" w:space="0" w:color="auto"/>
      </w:divBdr>
      <w:divsChild>
        <w:div w:id="221063671">
          <w:marLeft w:val="720"/>
          <w:marRight w:val="0"/>
          <w:marTop w:val="200"/>
          <w:marBottom w:val="0"/>
          <w:divBdr>
            <w:top w:val="none" w:sz="0" w:space="0" w:color="auto"/>
            <w:left w:val="none" w:sz="0" w:space="0" w:color="auto"/>
            <w:bottom w:val="none" w:sz="0" w:space="0" w:color="auto"/>
            <w:right w:val="none" w:sz="0" w:space="0" w:color="auto"/>
          </w:divBdr>
        </w:div>
        <w:div w:id="254899986">
          <w:marLeft w:val="720"/>
          <w:marRight w:val="0"/>
          <w:marTop w:val="200"/>
          <w:marBottom w:val="0"/>
          <w:divBdr>
            <w:top w:val="none" w:sz="0" w:space="0" w:color="auto"/>
            <w:left w:val="none" w:sz="0" w:space="0" w:color="auto"/>
            <w:bottom w:val="none" w:sz="0" w:space="0" w:color="auto"/>
            <w:right w:val="none" w:sz="0" w:space="0" w:color="auto"/>
          </w:divBdr>
        </w:div>
        <w:div w:id="989091908">
          <w:marLeft w:val="720"/>
          <w:marRight w:val="0"/>
          <w:marTop w:val="200"/>
          <w:marBottom w:val="0"/>
          <w:divBdr>
            <w:top w:val="none" w:sz="0" w:space="0" w:color="auto"/>
            <w:left w:val="none" w:sz="0" w:space="0" w:color="auto"/>
            <w:bottom w:val="none" w:sz="0" w:space="0" w:color="auto"/>
            <w:right w:val="none" w:sz="0" w:space="0" w:color="auto"/>
          </w:divBdr>
        </w:div>
        <w:div w:id="1883446100">
          <w:marLeft w:val="720"/>
          <w:marRight w:val="0"/>
          <w:marTop w:val="200"/>
          <w:marBottom w:val="0"/>
          <w:divBdr>
            <w:top w:val="none" w:sz="0" w:space="0" w:color="auto"/>
            <w:left w:val="none" w:sz="0" w:space="0" w:color="auto"/>
            <w:bottom w:val="none" w:sz="0" w:space="0" w:color="auto"/>
            <w:right w:val="none" w:sz="0" w:space="0" w:color="auto"/>
          </w:divBdr>
        </w:div>
        <w:div w:id="2078624515">
          <w:marLeft w:val="720"/>
          <w:marRight w:val="0"/>
          <w:marTop w:val="200"/>
          <w:marBottom w:val="0"/>
          <w:divBdr>
            <w:top w:val="none" w:sz="0" w:space="0" w:color="auto"/>
            <w:left w:val="none" w:sz="0" w:space="0" w:color="auto"/>
            <w:bottom w:val="none" w:sz="0" w:space="0" w:color="auto"/>
            <w:right w:val="none" w:sz="0" w:space="0" w:color="auto"/>
          </w:divBdr>
        </w:div>
      </w:divsChild>
    </w:div>
    <w:div w:id="88425794">
      <w:bodyDiv w:val="1"/>
      <w:marLeft w:val="0"/>
      <w:marRight w:val="0"/>
      <w:marTop w:val="0"/>
      <w:marBottom w:val="0"/>
      <w:divBdr>
        <w:top w:val="none" w:sz="0" w:space="0" w:color="auto"/>
        <w:left w:val="none" w:sz="0" w:space="0" w:color="auto"/>
        <w:bottom w:val="none" w:sz="0" w:space="0" w:color="auto"/>
        <w:right w:val="none" w:sz="0" w:space="0" w:color="auto"/>
      </w:divBdr>
      <w:divsChild>
        <w:div w:id="769130599">
          <w:marLeft w:val="0"/>
          <w:marRight w:val="0"/>
          <w:marTop w:val="0"/>
          <w:marBottom w:val="0"/>
          <w:divBdr>
            <w:top w:val="none" w:sz="0" w:space="0" w:color="auto"/>
            <w:left w:val="none" w:sz="0" w:space="0" w:color="auto"/>
            <w:bottom w:val="none" w:sz="0" w:space="0" w:color="auto"/>
            <w:right w:val="none" w:sz="0" w:space="0" w:color="auto"/>
          </w:divBdr>
          <w:divsChild>
            <w:div w:id="806320745">
              <w:marLeft w:val="0"/>
              <w:marRight w:val="0"/>
              <w:marTop w:val="0"/>
              <w:marBottom w:val="0"/>
              <w:divBdr>
                <w:top w:val="none" w:sz="0" w:space="0" w:color="auto"/>
                <w:left w:val="none" w:sz="0" w:space="0" w:color="auto"/>
                <w:bottom w:val="none" w:sz="0" w:space="0" w:color="auto"/>
                <w:right w:val="none" w:sz="0" w:space="0" w:color="auto"/>
              </w:divBdr>
              <w:divsChild>
                <w:div w:id="820731004">
                  <w:marLeft w:val="0"/>
                  <w:marRight w:val="0"/>
                  <w:marTop w:val="0"/>
                  <w:marBottom w:val="0"/>
                  <w:divBdr>
                    <w:top w:val="none" w:sz="0" w:space="0" w:color="auto"/>
                    <w:left w:val="none" w:sz="0" w:space="0" w:color="auto"/>
                    <w:bottom w:val="none" w:sz="0" w:space="0" w:color="auto"/>
                    <w:right w:val="none" w:sz="0" w:space="0" w:color="auto"/>
                  </w:divBdr>
                  <w:divsChild>
                    <w:div w:id="694114238">
                      <w:marLeft w:val="0"/>
                      <w:marRight w:val="0"/>
                      <w:marTop w:val="0"/>
                      <w:marBottom w:val="0"/>
                      <w:divBdr>
                        <w:top w:val="none" w:sz="0" w:space="0" w:color="auto"/>
                        <w:left w:val="none" w:sz="0" w:space="0" w:color="auto"/>
                        <w:bottom w:val="none" w:sz="0" w:space="0" w:color="auto"/>
                        <w:right w:val="none" w:sz="0" w:space="0" w:color="auto"/>
                      </w:divBdr>
                      <w:divsChild>
                        <w:div w:id="1960992008">
                          <w:marLeft w:val="0"/>
                          <w:marRight w:val="0"/>
                          <w:marTop w:val="0"/>
                          <w:marBottom w:val="0"/>
                          <w:divBdr>
                            <w:top w:val="none" w:sz="0" w:space="0" w:color="auto"/>
                            <w:left w:val="none" w:sz="0" w:space="0" w:color="auto"/>
                            <w:bottom w:val="none" w:sz="0" w:space="0" w:color="auto"/>
                            <w:right w:val="none" w:sz="0" w:space="0" w:color="auto"/>
                          </w:divBdr>
                          <w:divsChild>
                            <w:div w:id="1251348074">
                              <w:marLeft w:val="0"/>
                              <w:marRight w:val="0"/>
                              <w:marTop w:val="0"/>
                              <w:marBottom w:val="0"/>
                              <w:divBdr>
                                <w:top w:val="none" w:sz="0" w:space="0" w:color="auto"/>
                                <w:left w:val="none" w:sz="0" w:space="0" w:color="auto"/>
                                <w:bottom w:val="none" w:sz="0" w:space="0" w:color="auto"/>
                                <w:right w:val="none" w:sz="0" w:space="0" w:color="auto"/>
                              </w:divBdr>
                              <w:divsChild>
                                <w:div w:id="1544757352">
                                  <w:marLeft w:val="0"/>
                                  <w:marRight w:val="0"/>
                                  <w:marTop w:val="0"/>
                                  <w:marBottom w:val="0"/>
                                  <w:divBdr>
                                    <w:top w:val="none" w:sz="0" w:space="0" w:color="auto"/>
                                    <w:left w:val="none" w:sz="0" w:space="0" w:color="auto"/>
                                    <w:bottom w:val="none" w:sz="0" w:space="0" w:color="auto"/>
                                    <w:right w:val="none" w:sz="0" w:space="0" w:color="auto"/>
                                  </w:divBdr>
                                  <w:divsChild>
                                    <w:div w:id="1954481361">
                                      <w:marLeft w:val="0"/>
                                      <w:marRight w:val="0"/>
                                      <w:marTop w:val="0"/>
                                      <w:marBottom w:val="0"/>
                                      <w:divBdr>
                                        <w:top w:val="none" w:sz="0" w:space="0" w:color="auto"/>
                                        <w:left w:val="none" w:sz="0" w:space="0" w:color="auto"/>
                                        <w:bottom w:val="none" w:sz="0" w:space="0" w:color="auto"/>
                                        <w:right w:val="none" w:sz="0" w:space="0" w:color="auto"/>
                                      </w:divBdr>
                                      <w:divsChild>
                                        <w:div w:id="818041398">
                                          <w:marLeft w:val="0"/>
                                          <w:marRight w:val="0"/>
                                          <w:marTop w:val="0"/>
                                          <w:marBottom w:val="0"/>
                                          <w:divBdr>
                                            <w:top w:val="none" w:sz="0" w:space="0" w:color="auto"/>
                                            <w:left w:val="none" w:sz="0" w:space="0" w:color="auto"/>
                                            <w:bottom w:val="none" w:sz="0" w:space="0" w:color="auto"/>
                                            <w:right w:val="none" w:sz="0" w:space="0" w:color="auto"/>
                                          </w:divBdr>
                                          <w:divsChild>
                                            <w:div w:id="1932929769">
                                              <w:marLeft w:val="0"/>
                                              <w:marRight w:val="0"/>
                                              <w:marTop w:val="0"/>
                                              <w:marBottom w:val="0"/>
                                              <w:divBdr>
                                                <w:top w:val="none" w:sz="0" w:space="0" w:color="auto"/>
                                                <w:left w:val="none" w:sz="0" w:space="0" w:color="auto"/>
                                                <w:bottom w:val="none" w:sz="0" w:space="0" w:color="auto"/>
                                                <w:right w:val="none" w:sz="0" w:space="0" w:color="auto"/>
                                              </w:divBdr>
                                              <w:divsChild>
                                                <w:div w:id="279189569">
                                                  <w:marLeft w:val="0"/>
                                                  <w:marRight w:val="0"/>
                                                  <w:marTop w:val="0"/>
                                                  <w:marBottom w:val="0"/>
                                                  <w:divBdr>
                                                    <w:top w:val="none" w:sz="0" w:space="0" w:color="auto"/>
                                                    <w:left w:val="none" w:sz="0" w:space="0" w:color="auto"/>
                                                    <w:bottom w:val="none" w:sz="0" w:space="0" w:color="auto"/>
                                                    <w:right w:val="none" w:sz="0" w:space="0" w:color="auto"/>
                                                  </w:divBdr>
                                                  <w:divsChild>
                                                    <w:div w:id="2043549631">
                                                      <w:marLeft w:val="0"/>
                                                      <w:marRight w:val="0"/>
                                                      <w:marTop w:val="0"/>
                                                      <w:marBottom w:val="0"/>
                                                      <w:divBdr>
                                                        <w:top w:val="none" w:sz="0" w:space="0" w:color="auto"/>
                                                        <w:left w:val="none" w:sz="0" w:space="0" w:color="auto"/>
                                                        <w:bottom w:val="none" w:sz="0" w:space="0" w:color="auto"/>
                                                        <w:right w:val="none" w:sz="0" w:space="0" w:color="auto"/>
                                                      </w:divBdr>
                                                      <w:divsChild>
                                                        <w:div w:id="820774075">
                                                          <w:marLeft w:val="0"/>
                                                          <w:marRight w:val="0"/>
                                                          <w:marTop w:val="0"/>
                                                          <w:marBottom w:val="120"/>
                                                          <w:divBdr>
                                                            <w:top w:val="none" w:sz="0" w:space="0" w:color="auto"/>
                                                            <w:left w:val="none" w:sz="0" w:space="0" w:color="auto"/>
                                                            <w:bottom w:val="none" w:sz="0" w:space="0" w:color="auto"/>
                                                            <w:right w:val="none" w:sz="0" w:space="0" w:color="auto"/>
                                                          </w:divBdr>
                                                          <w:divsChild>
                                                            <w:div w:id="1356271265">
                                                              <w:marLeft w:val="0"/>
                                                              <w:marRight w:val="0"/>
                                                              <w:marTop w:val="120"/>
                                                              <w:marBottom w:val="120"/>
                                                              <w:divBdr>
                                                                <w:top w:val="none" w:sz="0" w:space="0" w:color="auto"/>
                                                                <w:left w:val="none" w:sz="0" w:space="0" w:color="auto"/>
                                                                <w:bottom w:val="none" w:sz="0" w:space="0" w:color="auto"/>
                                                                <w:right w:val="none" w:sz="0" w:space="0" w:color="auto"/>
                                                              </w:divBdr>
                                                              <w:divsChild>
                                                                <w:div w:id="943414407">
                                                                  <w:marLeft w:val="0"/>
                                                                  <w:marRight w:val="0"/>
                                                                  <w:marTop w:val="0"/>
                                                                  <w:marBottom w:val="0"/>
                                                                  <w:divBdr>
                                                                    <w:top w:val="none" w:sz="0" w:space="0" w:color="auto"/>
                                                                    <w:left w:val="none" w:sz="0" w:space="0" w:color="auto"/>
                                                                    <w:bottom w:val="none" w:sz="0" w:space="0" w:color="auto"/>
                                                                    <w:right w:val="none" w:sz="0" w:space="0" w:color="auto"/>
                                                                  </w:divBdr>
                                                                  <w:divsChild>
                                                                    <w:div w:id="1127088223">
                                                                      <w:marLeft w:val="0"/>
                                                                      <w:marRight w:val="0"/>
                                                                      <w:marTop w:val="0"/>
                                                                      <w:marBottom w:val="0"/>
                                                                      <w:divBdr>
                                                                        <w:top w:val="none" w:sz="0" w:space="0" w:color="auto"/>
                                                                        <w:left w:val="none" w:sz="0" w:space="0" w:color="auto"/>
                                                                        <w:bottom w:val="none" w:sz="0" w:space="0" w:color="auto"/>
                                                                        <w:right w:val="none" w:sz="0" w:space="0" w:color="auto"/>
                                                                      </w:divBdr>
                                                                      <w:divsChild>
                                                                        <w:div w:id="1785687900">
                                                                          <w:marLeft w:val="0"/>
                                                                          <w:marRight w:val="0"/>
                                                                          <w:marTop w:val="0"/>
                                                                          <w:marBottom w:val="0"/>
                                                                          <w:divBdr>
                                                                            <w:top w:val="none" w:sz="0" w:space="0" w:color="auto"/>
                                                                            <w:left w:val="none" w:sz="0" w:space="0" w:color="auto"/>
                                                                            <w:bottom w:val="none" w:sz="0" w:space="0" w:color="auto"/>
                                                                            <w:right w:val="none" w:sz="0" w:space="0" w:color="auto"/>
                                                                          </w:divBdr>
                                                                          <w:divsChild>
                                                                            <w:div w:id="1974674587">
                                                                              <w:marLeft w:val="0"/>
                                                                              <w:marRight w:val="0"/>
                                                                              <w:marTop w:val="0"/>
                                                                              <w:marBottom w:val="0"/>
                                                                              <w:divBdr>
                                                                                <w:top w:val="none" w:sz="0" w:space="0" w:color="auto"/>
                                                                                <w:left w:val="none" w:sz="0" w:space="0" w:color="auto"/>
                                                                                <w:bottom w:val="none" w:sz="0" w:space="0" w:color="auto"/>
                                                                                <w:right w:val="none" w:sz="0" w:space="0" w:color="auto"/>
                                                                              </w:divBdr>
                                                                              <w:divsChild>
                                                                                <w:div w:id="494734990">
                                                                                  <w:marLeft w:val="0"/>
                                                                                  <w:marRight w:val="0"/>
                                                                                  <w:marTop w:val="0"/>
                                                                                  <w:marBottom w:val="0"/>
                                                                                  <w:divBdr>
                                                                                    <w:top w:val="none" w:sz="0" w:space="0" w:color="auto"/>
                                                                                    <w:left w:val="none" w:sz="0" w:space="0" w:color="auto"/>
                                                                                    <w:bottom w:val="none" w:sz="0" w:space="0" w:color="auto"/>
                                                                                    <w:right w:val="none" w:sz="0" w:space="0" w:color="auto"/>
                                                                                  </w:divBdr>
                                                                                  <w:divsChild>
                                                                                    <w:div w:id="1037047610">
                                                                                      <w:marLeft w:val="0"/>
                                                                                      <w:marRight w:val="0"/>
                                                                                      <w:marTop w:val="0"/>
                                                                                      <w:marBottom w:val="0"/>
                                                                                      <w:divBdr>
                                                                                        <w:top w:val="none" w:sz="0" w:space="0" w:color="auto"/>
                                                                                        <w:left w:val="none" w:sz="0" w:space="0" w:color="auto"/>
                                                                                        <w:bottom w:val="none" w:sz="0" w:space="0" w:color="auto"/>
                                                                                        <w:right w:val="none" w:sz="0" w:space="0" w:color="auto"/>
                                                                                      </w:divBdr>
                                                                                      <w:divsChild>
                                                                                        <w:div w:id="1524173746">
                                                                                          <w:marLeft w:val="0"/>
                                                                                          <w:marRight w:val="0"/>
                                                                                          <w:marTop w:val="0"/>
                                                                                          <w:marBottom w:val="0"/>
                                                                                          <w:divBdr>
                                                                                            <w:top w:val="none" w:sz="0" w:space="0" w:color="auto"/>
                                                                                            <w:left w:val="none" w:sz="0" w:space="0" w:color="auto"/>
                                                                                            <w:bottom w:val="none" w:sz="0" w:space="0" w:color="auto"/>
                                                                                            <w:right w:val="none" w:sz="0" w:space="0" w:color="auto"/>
                                                                                          </w:divBdr>
                                                                                          <w:divsChild>
                                                                                            <w:div w:id="924191917">
                                                                                              <w:marLeft w:val="0"/>
                                                                                              <w:marRight w:val="0"/>
                                                                                              <w:marTop w:val="0"/>
                                                                                              <w:marBottom w:val="0"/>
                                                                                              <w:divBdr>
                                                                                                <w:top w:val="none" w:sz="0" w:space="0" w:color="auto"/>
                                                                                                <w:left w:val="none" w:sz="0" w:space="0" w:color="auto"/>
                                                                                                <w:bottom w:val="none" w:sz="0" w:space="0" w:color="auto"/>
                                                                                                <w:right w:val="none" w:sz="0" w:space="0" w:color="auto"/>
                                                                                              </w:divBdr>
                                                                                              <w:divsChild>
                                                                                                <w:div w:id="11830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713855">
      <w:bodyDiv w:val="1"/>
      <w:marLeft w:val="0"/>
      <w:marRight w:val="0"/>
      <w:marTop w:val="0"/>
      <w:marBottom w:val="0"/>
      <w:divBdr>
        <w:top w:val="none" w:sz="0" w:space="0" w:color="auto"/>
        <w:left w:val="none" w:sz="0" w:space="0" w:color="auto"/>
        <w:bottom w:val="none" w:sz="0" w:space="0" w:color="auto"/>
        <w:right w:val="none" w:sz="0" w:space="0" w:color="auto"/>
      </w:divBdr>
    </w:div>
    <w:div w:id="136001139">
      <w:bodyDiv w:val="1"/>
      <w:marLeft w:val="0"/>
      <w:marRight w:val="0"/>
      <w:marTop w:val="0"/>
      <w:marBottom w:val="0"/>
      <w:divBdr>
        <w:top w:val="none" w:sz="0" w:space="0" w:color="auto"/>
        <w:left w:val="none" w:sz="0" w:space="0" w:color="auto"/>
        <w:bottom w:val="none" w:sz="0" w:space="0" w:color="auto"/>
        <w:right w:val="none" w:sz="0" w:space="0" w:color="auto"/>
      </w:divBdr>
    </w:div>
    <w:div w:id="145128598">
      <w:bodyDiv w:val="1"/>
      <w:marLeft w:val="0"/>
      <w:marRight w:val="0"/>
      <w:marTop w:val="0"/>
      <w:marBottom w:val="0"/>
      <w:divBdr>
        <w:top w:val="none" w:sz="0" w:space="0" w:color="auto"/>
        <w:left w:val="none" w:sz="0" w:space="0" w:color="auto"/>
        <w:bottom w:val="none" w:sz="0" w:space="0" w:color="auto"/>
        <w:right w:val="none" w:sz="0" w:space="0" w:color="auto"/>
      </w:divBdr>
    </w:div>
    <w:div w:id="148375984">
      <w:bodyDiv w:val="1"/>
      <w:marLeft w:val="0"/>
      <w:marRight w:val="0"/>
      <w:marTop w:val="0"/>
      <w:marBottom w:val="0"/>
      <w:divBdr>
        <w:top w:val="none" w:sz="0" w:space="0" w:color="auto"/>
        <w:left w:val="none" w:sz="0" w:space="0" w:color="auto"/>
        <w:bottom w:val="none" w:sz="0" w:space="0" w:color="auto"/>
        <w:right w:val="none" w:sz="0" w:space="0" w:color="auto"/>
      </w:divBdr>
      <w:divsChild>
        <w:div w:id="342710261">
          <w:marLeft w:val="547"/>
          <w:marRight w:val="0"/>
          <w:marTop w:val="200"/>
          <w:marBottom w:val="0"/>
          <w:divBdr>
            <w:top w:val="none" w:sz="0" w:space="0" w:color="auto"/>
            <w:left w:val="none" w:sz="0" w:space="0" w:color="auto"/>
            <w:bottom w:val="none" w:sz="0" w:space="0" w:color="auto"/>
            <w:right w:val="none" w:sz="0" w:space="0" w:color="auto"/>
          </w:divBdr>
        </w:div>
        <w:div w:id="517696222">
          <w:marLeft w:val="547"/>
          <w:marRight w:val="0"/>
          <w:marTop w:val="200"/>
          <w:marBottom w:val="0"/>
          <w:divBdr>
            <w:top w:val="none" w:sz="0" w:space="0" w:color="auto"/>
            <w:left w:val="none" w:sz="0" w:space="0" w:color="auto"/>
            <w:bottom w:val="none" w:sz="0" w:space="0" w:color="auto"/>
            <w:right w:val="none" w:sz="0" w:space="0" w:color="auto"/>
          </w:divBdr>
        </w:div>
        <w:div w:id="1266963519">
          <w:marLeft w:val="547"/>
          <w:marRight w:val="0"/>
          <w:marTop w:val="200"/>
          <w:marBottom w:val="0"/>
          <w:divBdr>
            <w:top w:val="none" w:sz="0" w:space="0" w:color="auto"/>
            <w:left w:val="none" w:sz="0" w:space="0" w:color="auto"/>
            <w:bottom w:val="none" w:sz="0" w:space="0" w:color="auto"/>
            <w:right w:val="none" w:sz="0" w:space="0" w:color="auto"/>
          </w:divBdr>
        </w:div>
        <w:div w:id="1939752248">
          <w:marLeft w:val="547"/>
          <w:marRight w:val="0"/>
          <w:marTop w:val="200"/>
          <w:marBottom w:val="0"/>
          <w:divBdr>
            <w:top w:val="none" w:sz="0" w:space="0" w:color="auto"/>
            <w:left w:val="none" w:sz="0" w:space="0" w:color="auto"/>
            <w:bottom w:val="none" w:sz="0" w:space="0" w:color="auto"/>
            <w:right w:val="none" w:sz="0" w:space="0" w:color="auto"/>
          </w:divBdr>
        </w:div>
        <w:div w:id="2094693072">
          <w:marLeft w:val="547"/>
          <w:marRight w:val="0"/>
          <w:marTop w:val="200"/>
          <w:marBottom w:val="0"/>
          <w:divBdr>
            <w:top w:val="none" w:sz="0" w:space="0" w:color="auto"/>
            <w:left w:val="none" w:sz="0" w:space="0" w:color="auto"/>
            <w:bottom w:val="none" w:sz="0" w:space="0" w:color="auto"/>
            <w:right w:val="none" w:sz="0" w:space="0" w:color="auto"/>
          </w:divBdr>
        </w:div>
      </w:divsChild>
    </w:div>
    <w:div w:id="183439723">
      <w:bodyDiv w:val="1"/>
      <w:marLeft w:val="0"/>
      <w:marRight w:val="0"/>
      <w:marTop w:val="0"/>
      <w:marBottom w:val="0"/>
      <w:divBdr>
        <w:top w:val="none" w:sz="0" w:space="0" w:color="auto"/>
        <w:left w:val="none" w:sz="0" w:space="0" w:color="auto"/>
        <w:bottom w:val="none" w:sz="0" w:space="0" w:color="auto"/>
        <w:right w:val="none" w:sz="0" w:space="0" w:color="auto"/>
      </w:divBdr>
      <w:divsChild>
        <w:div w:id="1683311207">
          <w:marLeft w:val="720"/>
          <w:marRight w:val="0"/>
          <w:marTop w:val="200"/>
          <w:marBottom w:val="0"/>
          <w:divBdr>
            <w:top w:val="none" w:sz="0" w:space="0" w:color="auto"/>
            <w:left w:val="none" w:sz="0" w:space="0" w:color="auto"/>
            <w:bottom w:val="none" w:sz="0" w:space="0" w:color="auto"/>
            <w:right w:val="none" w:sz="0" w:space="0" w:color="auto"/>
          </w:divBdr>
        </w:div>
        <w:div w:id="1688866360">
          <w:marLeft w:val="720"/>
          <w:marRight w:val="0"/>
          <w:marTop w:val="200"/>
          <w:marBottom w:val="0"/>
          <w:divBdr>
            <w:top w:val="none" w:sz="0" w:space="0" w:color="auto"/>
            <w:left w:val="none" w:sz="0" w:space="0" w:color="auto"/>
            <w:bottom w:val="none" w:sz="0" w:space="0" w:color="auto"/>
            <w:right w:val="none" w:sz="0" w:space="0" w:color="auto"/>
          </w:divBdr>
        </w:div>
        <w:div w:id="2029524497">
          <w:marLeft w:val="720"/>
          <w:marRight w:val="0"/>
          <w:marTop w:val="200"/>
          <w:marBottom w:val="0"/>
          <w:divBdr>
            <w:top w:val="none" w:sz="0" w:space="0" w:color="auto"/>
            <w:left w:val="none" w:sz="0" w:space="0" w:color="auto"/>
            <w:bottom w:val="none" w:sz="0" w:space="0" w:color="auto"/>
            <w:right w:val="none" w:sz="0" w:space="0" w:color="auto"/>
          </w:divBdr>
        </w:div>
      </w:divsChild>
    </w:div>
    <w:div w:id="265961756">
      <w:bodyDiv w:val="1"/>
      <w:marLeft w:val="0"/>
      <w:marRight w:val="0"/>
      <w:marTop w:val="0"/>
      <w:marBottom w:val="0"/>
      <w:divBdr>
        <w:top w:val="none" w:sz="0" w:space="0" w:color="auto"/>
        <w:left w:val="none" w:sz="0" w:space="0" w:color="auto"/>
        <w:bottom w:val="none" w:sz="0" w:space="0" w:color="auto"/>
        <w:right w:val="none" w:sz="0" w:space="0" w:color="auto"/>
      </w:divBdr>
    </w:div>
    <w:div w:id="270669520">
      <w:bodyDiv w:val="1"/>
      <w:marLeft w:val="0"/>
      <w:marRight w:val="0"/>
      <w:marTop w:val="0"/>
      <w:marBottom w:val="0"/>
      <w:divBdr>
        <w:top w:val="none" w:sz="0" w:space="0" w:color="auto"/>
        <w:left w:val="none" w:sz="0" w:space="0" w:color="auto"/>
        <w:bottom w:val="none" w:sz="0" w:space="0" w:color="auto"/>
        <w:right w:val="none" w:sz="0" w:space="0" w:color="auto"/>
      </w:divBdr>
      <w:divsChild>
        <w:div w:id="857082057">
          <w:marLeft w:val="0"/>
          <w:marRight w:val="0"/>
          <w:marTop w:val="0"/>
          <w:marBottom w:val="0"/>
          <w:divBdr>
            <w:top w:val="none" w:sz="0" w:space="0" w:color="auto"/>
            <w:left w:val="none" w:sz="0" w:space="0" w:color="auto"/>
            <w:bottom w:val="none" w:sz="0" w:space="0" w:color="auto"/>
            <w:right w:val="none" w:sz="0" w:space="0" w:color="auto"/>
          </w:divBdr>
          <w:divsChild>
            <w:div w:id="438112378">
              <w:marLeft w:val="0"/>
              <w:marRight w:val="0"/>
              <w:marTop w:val="0"/>
              <w:marBottom w:val="0"/>
              <w:divBdr>
                <w:top w:val="none" w:sz="0" w:space="0" w:color="auto"/>
                <w:left w:val="none" w:sz="0" w:space="0" w:color="auto"/>
                <w:bottom w:val="none" w:sz="0" w:space="0" w:color="auto"/>
                <w:right w:val="none" w:sz="0" w:space="0" w:color="auto"/>
              </w:divBdr>
              <w:divsChild>
                <w:div w:id="1180269340">
                  <w:marLeft w:val="0"/>
                  <w:marRight w:val="0"/>
                  <w:marTop w:val="0"/>
                  <w:marBottom w:val="0"/>
                  <w:divBdr>
                    <w:top w:val="none" w:sz="0" w:space="0" w:color="auto"/>
                    <w:left w:val="none" w:sz="0" w:space="0" w:color="auto"/>
                    <w:bottom w:val="none" w:sz="0" w:space="0" w:color="auto"/>
                    <w:right w:val="none" w:sz="0" w:space="0" w:color="auto"/>
                  </w:divBdr>
                  <w:divsChild>
                    <w:div w:id="1512178333">
                      <w:marLeft w:val="0"/>
                      <w:marRight w:val="0"/>
                      <w:marTop w:val="0"/>
                      <w:marBottom w:val="0"/>
                      <w:divBdr>
                        <w:top w:val="none" w:sz="0" w:space="0" w:color="auto"/>
                        <w:left w:val="none" w:sz="0" w:space="0" w:color="auto"/>
                        <w:bottom w:val="none" w:sz="0" w:space="0" w:color="auto"/>
                        <w:right w:val="none" w:sz="0" w:space="0" w:color="auto"/>
                      </w:divBdr>
                      <w:divsChild>
                        <w:div w:id="110252250">
                          <w:marLeft w:val="0"/>
                          <w:marRight w:val="0"/>
                          <w:marTop w:val="0"/>
                          <w:marBottom w:val="0"/>
                          <w:divBdr>
                            <w:top w:val="none" w:sz="0" w:space="0" w:color="auto"/>
                            <w:left w:val="none" w:sz="0" w:space="0" w:color="auto"/>
                            <w:bottom w:val="none" w:sz="0" w:space="0" w:color="auto"/>
                            <w:right w:val="none" w:sz="0" w:space="0" w:color="auto"/>
                          </w:divBdr>
                          <w:divsChild>
                            <w:div w:id="395322874">
                              <w:marLeft w:val="0"/>
                              <w:marRight w:val="0"/>
                              <w:marTop w:val="0"/>
                              <w:marBottom w:val="0"/>
                              <w:divBdr>
                                <w:top w:val="none" w:sz="0" w:space="0" w:color="auto"/>
                                <w:left w:val="none" w:sz="0" w:space="0" w:color="auto"/>
                                <w:bottom w:val="none" w:sz="0" w:space="0" w:color="auto"/>
                                <w:right w:val="none" w:sz="0" w:space="0" w:color="auto"/>
                              </w:divBdr>
                              <w:divsChild>
                                <w:div w:id="1401364052">
                                  <w:marLeft w:val="0"/>
                                  <w:marRight w:val="0"/>
                                  <w:marTop w:val="0"/>
                                  <w:marBottom w:val="0"/>
                                  <w:divBdr>
                                    <w:top w:val="none" w:sz="0" w:space="0" w:color="auto"/>
                                    <w:left w:val="none" w:sz="0" w:space="0" w:color="auto"/>
                                    <w:bottom w:val="none" w:sz="0" w:space="0" w:color="auto"/>
                                    <w:right w:val="none" w:sz="0" w:space="0" w:color="auto"/>
                                  </w:divBdr>
                                  <w:divsChild>
                                    <w:div w:id="1917544878">
                                      <w:marLeft w:val="0"/>
                                      <w:marRight w:val="0"/>
                                      <w:marTop w:val="0"/>
                                      <w:marBottom w:val="0"/>
                                      <w:divBdr>
                                        <w:top w:val="none" w:sz="0" w:space="0" w:color="auto"/>
                                        <w:left w:val="none" w:sz="0" w:space="0" w:color="auto"/>
                                        <w:bottom w:val="none" w:sz="0" w:space="0" w:color="auto"/>
                                        <w:right w:val="none" w:sz="0" w:space="0" w:color="auto"/>
                                      </w:divBdr>
                                      <w:divsChild>
                                        <w:div w:id="1041782152">
                                          <w:marLeft w:val="0"/>
                                          <w:marRight w:val="0"/>
                                          <w:marTop w:val="0"/>
                                          <w:marBottom w:val="0"/>
                                          <w:divBdr>
                                            <w:top w:val="none" w:sz="0" w:space="0" w:color="auto"/>
                                            <w:left w:val="none" w:sz="0" w:space="0" w:color="auto"/>
                                            <w:bottom w:val="none" w:sz="0" w:space="0" w:color="auto"/>
                                            <w:right w:val="none" w:sz="0" w:space="0" w:color="auto"/>
                                          </w:divBdr>
                                          <w:divsChild>
                                            <w:div w:id="730885643">
                                              <w:marLeft w:val="0"/>
                                              <w:marRight w:val="0"/>
                                              <w:marTop w:val="0"/>
                                              <w:marBottom w:val="0"/>
                                              <w:divBdr>
                                                <w:top w:val="none" w:sz="0" w:space="0" w:color="auto"/>
                                                <w:left w:val="none" w:sz="0" w:space="0" w:color="auto"/>
                                                <w:bottom w:val="none" w:sz="0" w:space="0" w:color="auto"/>
                                                <w:right w:val="none" w:sz="0" w:space="0" w:color="auto"/>
                                              </w:divBdr>
                                              <w:divsChild>
                                                <w:div w:id="1272862837">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607390823">
                                                      <w:marLeft w:val="0"/>
                                                      <w:marRight w:val="0"/>
                                                      <w:marTop w:val="0"/>
                                                      <w:marBottom w:val="0"/>
                                                      <w:divBdr>
                                                        <w:top w:val="none" w:sz="0" w:space="0" w:color="auto"/>
                                                        <w:left w:val="none" w:sz="0" w:space="0" w:color="auto"/>
                                                        <w:bottom w:val="none" w:sz="0" w:space="0" w:color="auto"/>
                                                        <w:right w:val="none" w:sz="0" w:space="0" w:color="auto"/>
                                                      </w:divBdr>
                                                      <w:divsChild>
                                                        <w:div w:id="607852213">
                                                          <w:marLeft w:val="0"/>
                                                          <w:marRight w:val="0"/>
                                                          <w:marTop w:val="0"/>
                                                          <w:marBottom w:val="0"/>
                                                          <w:divBdr>
                                                            <w:top w:val="none" w:sz="0" w:space="0" w:color="auto"/>
                                                            <w:left w:val="none" w:sz="0" w:space="0" w:color="auto"/>
                                                            <w:bottom w:val="none" w:sz="0" w:space="0" w:color="auto"/>
                                                            <w:right w:val="none" w:sz="0" w:space="0" w:color="auto"/>
                                                          </w:divBdr>
                                                          <w:divsChild>
                                                            <w:div w:id="494416086">
                                                              <w:marLeft w:val="0"/>
                                                              <w:marRight w:val="0"/>
                                                              <w:marTop w:val="0"/>
                                                              <w:marBottom w:val="0"/>
                                                              <w:divBdr>
                                                                <w:top w:val="none" w:sz="0" w:space="0" w:color="auto"/>
                                                                <w:left w:val="none" w:sz="0" w:space="0" w:color="auto"/>
                                                                <w:bottom w:val="none" w:sz="0" w:space="0" w:color="auto"/>
                                                                <w:right w:val="none" w:sz="0" w:space="0" w:color="auto"/>
                                                              </w:divBdr>
                                                              <w:divsChild>
                                                                <w:div w:id="547962485">
                                                                  <w:marLeft w:val="0"/>
                                                                  <w:marRight w:val="0"/>
                                                                  <w:marTop w:val="0"/>
                                                                  <w:marBottom w:val="0"/>
                                                                  <w:divBdr>
                                                                    <w:top w:val="none" w:sz="0" w:space="0" w:color="auto"/>
                                                                    <w:left w:val="none" w:sz="0" w:space="0" w:color="auto"/>
                                                                    <w:bottom w:val="none" w:sz="0" w:space="0" w:color="auto"/>
                                                                    <w:right w:val="none" w:sz="0" w:space="0" w:color="auto"/>
                                                                  </w:divBdr>
                                                                  <w:divsChild>
                                                                    <w:div w:id="775977730">
                                                                      <w:marLeft w:val="0"/>
                                                                      <w:marRight w:val="0"/>
                                                                      <w:marTop w:val="0"/>
                                                                      <w:marBottom w:val="0"/>
                                                                      <w:divBdr>
                                                                        <w:top w:val="none" w:sz="0" w:space="0" w:color="auto"/>
                                                                        <w:left w:val="none" w:sz="0" w:space="0" w:color="auto"/>
                                                                        <w:bottom w:val="none" w:sz="0" w:space="0" w:color="auto"/>
                                                                        <w:right w:val="none" w:sz="0" w:space="0" w:color="auto"/>
                                                                      </w:divBdr>
                                                                      <w:divsChild>
                                                                        <w:div w:id="1134903755">
                                                                          <w:marLeft w:val="0"/>
                                                                          <w:marRight w:val="0"/>
                                                                          <w:marTop w:val="0"/>
                                                                          <w:marBottom w:val="0"/>
                                                                          <w:divBdr>
                                                                            <w:top w:val="none" w:sz="0" w:space="0" w:color="auto"/>
                                                                            <w:left w:val="none" w:sz="0" w:space="0" w:color="auto"/>
                                                                            <w:bottom w:val="none" w:sz="0" w:space="0" w:color="auto"/>
                                                                            <w:right w:val="none" w:sz="0" w:space="0" w:color="auto"/>
                                                                          </w:divBdr>
                                                                          <w:divsChild>
                                                                            <w:div w:id="1502239015">
                                                                              <w:marLeft w:val="0"/>
                                                                              <w:marRight w:val="0"/>
                                                                              <w:marTop w:val="0"/>
                                                                              <w:marBottom w:val="0"/>
                                                                              <w:divBdr>
                                                                                <w:top w:val="none" w:sz="0" w:space="0" w:color="auto"/>
                                                                                <w:left w:val="none" w:sz="0" w:space="0" w:color="auto"/>
                                                                                <w:bottom w:val="none" w:sz="0" w:space="0" w:color="auto"/>
                                                                                <w:right w:val="none" w:sz="0" w:space="0" w:color="auto"/>
                                                                              </w:divBdr>
                                                                              <w:divsChild>
                                                                                <w:div w:id="1602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4603766">
      <w:bodyDiv w:val="1"/>
      <w:marLeft w:val="0"/>
      <w:marRight w:val="0"/>
      <w:marTop w:val="0"/>
      <w:marBottom w:val="0"/>
      <w:divBdr>
        <w:top w:val="none" w:sz="0" w:space="0" w:color="auto"/>
        <w:left w:val="none" w:sz="0" w:space="0" w:color="auto"/>
        <w:bottom w:val="none" w:sz="0" w:space="0" w:color="auto"/>
        <w:right w:val="none" w:sz="0" w:space="0" w:color="auto"/>
      </w:divBdr>
    </w:div>
    <w:div w:id="306935974">
      <w:bodyDiv w:val="1"/>
      <w:marLeft w:val="0"/>
      <w:marRight w:val="0"/>
      <w:marTop w:val="0"/>
      <w:marBottom w:val="0"/>
      <w:divBdr>
        <w:top w:val="none" w:sz="0" w:space="0" w:color="auto"/>
        <w:left w:val="none" w:sz="0" w:space="0" w:color="auto"/>
        <w:bottom w:val="none" w:sz="0" w:space="0" w:color="auto"/>
        <w:right w:val="none" w:sz="0" w:space="0" w:color="auto"/>
      </w:divBdr>
    </w:div>
    <w:div w:id="335619871">
      <w:bodyDiv w:val="1"/>
      <w:marLeft w:val="0"/>
      <w:marRight w:val="0"/>
      <w:marTop w:val="0"/>
      <w:marBottom w:val="0"/>
      <w:divBdr>
        <w:top w:val="none" w:sz="0" w:space="0" w:color="auto"/>
        <w:left w:val="none" w:sz="0" w:space="0" w:color="auto"/>
        <w:bottom w:val="none" w:sz="0" w:space="0" w:color="auto"/>
        <w:right w:val="none" w:sz="0" w:space="0" w:color="auto"/>
      </w:divBdr>
    </w:div>
    <w:div w:id="374433284">
      <w:bodyDiv w:val="1"/>
      <w:marLeft w:val="0"/>
      <w:marRight w:val="0"/>
      <w:marTop w:val="0"/>
      <w:marBottom w:val="0"/>
      <w:divBdr>
        <w:top w:val="none" w:sz="0" w:space="0" w:color="auto"/>
        <w:left w:val="none" w:sz="0" w:space="0" w:color="auto"/>
        <w:bottom w:val="none" w:sz="0" w:space="0" w:color="auto"/>
        <w:right w:val="none" w:sz="0" w:space="0" w:color="auto"/>
      </w:divBdr>
    </w:div>
    <w:div w:id="375617997">
      <w:bodyDiv w:val="1"/>
      <w:marLeft w:val="0"/>
      <w:marRight w:val="0"/>
      <w:marTop w:val="0"/>
      <w:marBottom w:val="0"/>
      <w:divBdr>
        <w:top w:val="none" w:sz="0" w:space="0" w:color="auto"/>
        <w:left w:val="none" w:sz="0" w:space="0" w:color="auto"/>
        <w:bottom w:val="none" w:sz="0" w:space="0" w:color="auto"/>
        <w:right w:val="none" w:sz="0" w:space="0" w:color="auto"/>
      </w:divBdr>
      <w:divsChild>
        <w:div w:id="1516652620">
          <w:marLeft w:val="0"/>
          <w:marRight w:val="0"/>
          <w:marTop w:val="0"/>
          <w:marBottom w:val="0"/>
          <w:divBdr>
            <w:top w:val="none" w:sz="0" w:space="0" w:color="auto"/>
            <w:left w:val="none" w:sz="0" w:space="0" w:color="auto"/>
            <w:bottom w:val="none" w:sz="0" w:space="0" w:color="auto"/>
            <w:right w:val="none" w:sz="0" w:space="0" w:color="auto"/>
          </w:divBdr>
          <w:divsChild>
            <w:div w:id="806624957">
              <w:marLeft w:val="0"/>
              <w:marRight w:val="0"/>
              <w:marTop w:val="0"/>
              <w:marBottom w:val="0"/>
              <w:divBdr>
                <w:top w:val="none" w:sz="0" w:space="0" w:color="auto"/>
                <w:left w:val="none" w:sz="0" w:space="0" w:color="auto"/>
                <w:bottom w:val="none" w:sz="0" w:space="0" w:color="auto"/>
                <w:right w:val="none" w:sz="0" w:space="0" w:color="auto"/>
              </w:divBdr>
              <w:divsChild>
                <w:div w:id="1940680546">
                  <w:marLeft w:val="0"/>
                  <w:marRight w:val="0"/>
                  <w:marTop w:val="0"/>
                  <w:marBottom w:val="0"/>
                  <w:divBdr>
                    <w:top w:val="none" w:sz="0" w:space="0" w:color="auto"/>
                    <w:left w:val="none" w:sz="0" w:space="0" w:color="auto"/>
                    <w:bottom w:val="none" w:sz="0" w:space="0" w:color="auto"/>
                    <w:right w:val="none" w:sz="0" w:space="0" w:color="auto"/>
                  </w:divBdr>
                  <w:divsChild>
                    <w:div w:id="1662999254">
                      <w:marLeft w:val="0"/>
                      <w:marRight w:val="0"/>
                      <w:marTop w:val="0"/>
                      <w:marBottom w:val="0"/>
                      <w:divBdr>
                        <w:top w:val="none" w:sz="0" w:space="0" w:color="auto"/>
                        <w:left w:val="none" w:sz="0" w:space="0" w:color="auto"/>
                        <w:bottom w:val="none" w:sz="0" w:space="0" w:color="auto"/>
                        <w:right w:val="none" w:sz="0" w:space="0" w:color="auto"/>
                      </w:divBdr>
                      <w:divsChild>
                        <w:div w:id="2056079544">
                          <w:marLeft w:val="0"/>
                          <w:marRight w:val="0"/>
                          <w:marTop w:val="0"/>
                          <w:marBottom w:val="0"/>
                          <w:divBdr>
                            <w:top w:val="none" w:sz="0" w:space="0" w:color="auto"/>
                            <w:left w:val="none" w:sz="0" w:space="0" w:color="auto"/>
                            <w:bottom w:val="none" w:sz="0" w:space="0" w:color="auto"/>
                            <w:right w:val="none" w:sz="0" w:space="0" w:color="auto"/>
                          </w:divBdr>
                          <w:divsChild>
                            <w:div w:id="814639932">
                              <w:marLeft w:val="0"/>
                              <w:marRight w:val="0"/>
                              <w:marTop w:val="0"/>
                              <w:marBottom w:val="0"/>
                              <w:divBdr>
                                <w:top w:val="none" w:sz="0" w:space="0" w:color="auto"/>
                                <w:left w:val="none" w:sz="0" w:space="0" w:color="auto"/>
                                <w:bottom w:val="none" w:sz="0" w:space="0" w:color="auto"/>
                                <w:right w:val="none" w:sz="0" w:space="0" w:color="auto"/>
                              </w:divBdr>
                              <w:divsChild>
                                <w:div w:id="1013459328">
                                  <w:marLeft w:val="0"/>
                                  <w:marRight w:val="0"/>
                                  <w:marTop w:val="0"/>
                                  <w:marBottom w:val="0"/>
                                  <w:divBdr>
                                    <w:top w:val="none" w:sz="0" w:space="0" w:color="auto"/>
                                    <w:left w:val="none" w:sz="0" w:space="0" w:color="auto"/>
                                    <w:bottom w:val="none" w:sz="0" w:space="0" w:color="auto"/>
                                    <w:right w:val="none" w:sz="0" w:space="0" w:color="auto"/>
                                  </w:divBdr>
                                  <w:divsChild>
                                    <w:div w:id="898515227">
                                      <w:marLeft w:val="0"/>
                                      <w:marRight w:val="0"/>
                                      <w:marTop w:val="0"/>
                                      <w:marBottom w:val="0"/>
                                      <w:divBdr>
                                        <w:top w:val="none" w:sz="0" w:space="0" w:color="auto"/>
                                        <w:left w:val="none" w:sz="0" w:space="0" w:color="auto"/>
                                        <w:bottom w:val="none" w:sz="0" w:space="0" w:color="auto"/>
                                        <w:right w:val="none" w:sz="0" w:space="0" w:color="auto"/>
                                      </w:divBdr>
                                      <w:divsChild>
                                        <w:div w:id="2134252340">
                                          <w:marLeft w:val="0"/>
                                          <w:marRight w:val="0"/>
                                          <w:marTop w:val="0"/>
                                          <w:marBottom w:val="0"/>
                                          <w:divBdr>
                                            <w:top w:val="none" w:sz="0" w:space="0" w:color="auto"/>
                                            <w:left w:val="none" w:sz="0" w:space="0" w:color="auto"/>
                                            <w:bottom w:val="none" w:sz="0" w:space="0" w:color="auto"/>
                                            <w:right w:val="none" w:sz="0" w:space="0" w:color="auto"/>
                                          </w:divBdr>
                                          <w:divsChild>
                                            <w:div w:id="805659608">
                                              <w:marLeft w:val="0"/>
                                              <w:marRight w:val="0"/>
                                              <w:marTop w:val="0"/>
                                              <w:marBottom w:val="0"/>
                                              <w:divBdr>
                                                <w:top w:val="none" w:sz="0" w:space="0" w:color="auto"/>
                                                <w:left w:val="none" w:sz="0" w:space="0" w:color="auto"/>
                                                <w:bottom w:val="none" w:sz="0" w:space="0" w:color="auto"/>
                                                <w:right w:val="none" w:sz="0" w:space="0" w:color="auto"/>
                                              </w:divBdr>
                                              <w:divsChild>
                                                <w:div w:id="214704672">
                                                  <w:marLeft w:val="0"/>
                                                  <w:marRight w:val="0"/>
                                                  <w:marTop w:val="0"/>
                                                  <w:marBottom w:val="0"/>
                                                  <w:divBdr>
                                                    <w:top w:val="none" w:sz="0" w:space="0" w:color="auto"/>
                                                    <w:left w:val="none" w:sz="0" w:space="0" w:color="auto"/>
                                                    <w:bottom w:val="none" w:sz="0" w:space="0" w:color="auto"/>
                                                    <w:right w:val="none" w:sz="0" w:space="0" w:color="auto"/>
                                                  </w:divBdr>
                                                  <w:divsChild>
                                                    <w:div w:id="1528711390">
                                                      <w:marLeft w:val="0"/>
                                                      <w:marRight w:val="0"/>
                                                      <w:marTop w:val="0"/>
                                                      <w:marBottom w:val="0"/>
                                                      <w:divBdr>
                                                        <w:top w:val="none" w:sz="0" w:space="0" w:color="auto"/>
                                                        <w:left w:val="none" w:sz="0" w:space="0" w:color="auto"/>
                                                        <w:bottom w:val="none" w:sz="0" w:space="0" w:color="auto"/>
                                                        <w:right w:val="none" w:sz="0" w:space="0" w:color="auto"/>
                                                      </w:divBdr>
                                                      <w:divsChild>
                                                        <w:div w:id="1768383154">
                                                          <w:marLeft w:val="0"/>
                                                          <w:marRight w:val="0"/>
                                                          <w:marTop w:val="0"/>
                                                          <w:marBottom w:val="120"/>
                                                          <w:divBdr>
                                                            <w:top w:val="none" w:sz="0" w:space="0" w:color="auto"/>
                                                            <w:left w:val="none" w:sz="0" w:space="0" w:color="auto"/>
                                                            <w:bottom w:val="none" w:sz="0" w:space="0" w:color="auto"/>
                                                            <w:right w:val="none" w:sz="0" w:space="0" w:color="auto"/>
                                                          </w:divBdr>
                                                          <w:divsChild>
                                                            <w:div w:id="1407070668">
                                                              <w:marLeft w:val="0"/>
                                                              <w:marRight w:val="0"/>
                                                              <w:marTop w:val="120"/>
                                                              <w:marBottom w:val="120"/>
                                                              <w:divBdr>
                                                                <w:top w:val="none" w:sz="0" w:space="0" w:color="auto"/>
                                                                <w:left w:val="none" w:sz="0" w:space="0" w:color="auto"/>
                                                                <w:bottom w:val="none" w:sz="0" w:space="0" w:color="auto"/>
                                                                <w:right w:val="none" w:sz="0" w:space="0" w:color="auto"/>
                                                              </w:divBdr>
                                                              <w:divsChild>
                                                                <w:div w:id="1779371421">
                                                                  <w:marLeft w:val="0"/>
                                                                  <w:marRight w:val="0"/>
                                                                  <w:marTop w:val="0"/>
                                                                  <w:marBottom w:val="0"/>
                                                                  <w:divBdr>
                                                                    <w:top w:val="none" w:sz="0" w:space="0" w:color="auto"/>
                                                                    <w:left w:val="none" w:sz="0" w:space="0" w:color="auto"/>
                                                                    <w:bottom w:val="none" w:sz="0" w:space="0" w:color="auto"/>
                                                                    <w:right w:val="none" w:sz="0" w:space="0" w:color="auto"/>
                                                                  </w:divBdr>
                                                                  <w:divsChild>
                                                                    <w:div w:id="1149176959">
                                                                      <w:marLeft w:val="0"/>
                                                                      <w:marRight w:val="0"/>
                                                                      <w:marTop w:val="0"/>
                                                                      <w:marBottom w:val="0"/>
                                                                      <w:divBdr>
                                                                        <w:top w:val="none" w:sz="0" w:space="0" w:color="auto"/>
                                                                        <w:left w:val="none" w:sz="0" w:space="0" w:color="auto"/>
                                                                        <w:bottom w:val="none" w:sz="0" w:space="0" w:color="auto"/>
                                                                        <w:right w:val="none" w:sz="0" w:space="0" w:color="auto"/>
                                                                      </w:divBdr>
                                                                      <w:divsChild>
                                                                        <w:div w:id="305554434">
                                                                          <w:marLeft w:val="0"/>
                                                                          <w:marRight w:val="0"/>
                                                                          <w:marTop w:val="0"/>
                                                                          <w:marBottom w:val="0"/>
                                                                          <w:divBdr>
                                                                            <w:top w:val="none" w:sz="0" w:space="0" w:color="auto"/>
                                                                            <w:left w:val="none" w:sz="0" w:space="0" w:color="auto"/>
                                                                            <w:bottom w:val="none" w:sz="0" w:space="0" w:color="auto"/>
                                                                            <w:right w:val="none" w:sz="0" w:space="0" w:color="auto"/>
                                                                          </w:divBdr>
                                                                          <w:divsChild>
                                                                            <w:div w:id="135266731">
                                                                              <w:marLeft w:val="0"/>
                                                                              <w:marRight w:val="0"/>
                                                                              <w:marTop w:val="0"/>
                                                                              <w:marBottom w:val="0"/>
                                                                              <w:divBdr>
                                                                                <w:top w:val="none" w:sz="0" w:space="0" w:color="auto"/>
                                                                                <w:left w:val="none" w:sz="0" w:space="0" w:color="auto"/>
                                                                                <w:bottom w:val="none" w:sz="0" w:space="0" w:color="auto"/>
                                                                                <w:right w:val="none" w:sz="0" w:space="0" w:color="auto"/>
                                                                              </w:divBdr>
                                                                              <w:divsChild>
                                                                                <w:div w:id="1882522431">
                                                                                  <w:marLeft w:val="0"/>
                                                                                  <w:marRight w:val="0"/>
                                                                                  <w:marTop w:val="0"/>
                                                                                  <w:marBottom w:val="0"/>
                                                                                  <w:divBdr>
                                                                                    <w:top w:val="none" w:sz="0" w:space="0" w:color="auto"/>
                                                                                    <w:left w:val="none" w:sz="0" w:space="0" w:color="auto"/>
                                                                                    <w:bottom w:val="none" w:sz="0" w:space="0" w:color="auto"/>
                                                                                    <w:right w:val="none" w:sz="0" w:space="0" w:color="auto"/>
                                                                                  </w:divBdr>
                                                                                  <w:divsChild>
                                                                                    <w:div w:id="441341951">
                                                                                      <w:marLeft w:val="0"/>
                                                                                      <w:marRight w:val="0"/>
                                                                                      <w:marTop w:val="0"/>
                                                                                      <w:marBottom w:val="0"/>
                                                                                      <w:divBdr>
                                                                                        <w:top w:val="none" w:sz="0" w:space="0" w:color="auto"/>
                                                                                        <w:left w:val="none" w:sz="0" w:space="0" w:color="auto"/>
                                                                                        <w:bottom w:val="none" w:sz="0" w:space="0" w:color="auto"/>
                                                                                        <w:right w:val="none" w:sz="0" w:space="0" w:color="auto"/>
                                                                                      </w:divBdr>
                                                                                      <w:divsChild>
                                                                                        <w:div w:id="1026558901">
                                                                                          <w:marLeft w:val="0"/>
                                                                                          <w:marRight w:val="0"/>
                                                                                          <w:marTop w:val="0"/>
                                                                                          <w:marBottom w:val="0"/>
                                                                                          <w:divBdr>
                                                                                            <w:top w:val="none" w:sz="0" w:space="0" w:color="auto"/>
                                                                                            <w:left w:val="none" w:sz="0" w:space="0" w:color="auto"/>
                                                                                            <w:bottom w:val="none" w:sz="0" w:space="0" w:color="auto"/>
                                                                                            <w:right w:val="none" w:sz="0" w:space="0" w:color="auto"/>
                                                                                          </w:divBdr>
                                                                                          <w:divsChild>
                                                                                            <w:div w:id="1953434463">
                                                                                              <w:marLeft w:val="0"/>
                                                                                              <w:marRight w:val="0"/>
                                                                                              <w:marTop w:val="0"/>
                                                                                              <w:marBottom w:val="0"/>
                                                                                              <w:divBdr>
                                                                                                <w:top w:val="none" w:sz="0" w:space="0" w:color="auto"/>
                                                                                                <w:left w:val="none" w:sz="0" w:space="0" w:color="auto"/>
                                                                                                <w:bottom w:val="none" w:sz="0" w:space="0" w:color="auto"/>
                                                                                                <w:right w:val="none" w:sz="0" w:space="0" w:color="auto"/>
                                                                                              </w:divBdr>
                                                                                              <w:divsChild>
                                                                                                <w:div w:id="1678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1314596">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36213037">
      <w:bodyDiv w:val="1"/>
      <w:marLeft w:val="0"/>
      <w:marRight w:val="0"/>
      <w:marTop w:val="0"/>
      <w:marBottom w:val="0"/>
      <w:divBdr>
        <w:top w:val="none" w:sz="0" w:space="0" w:color="auto"/>
        <w:left w:val="none" w:sz="0" w:space="0" w:color="auto"/>
        <w:bottom w:val="none" w:sz="0" w:space="0" w:color="auto"/>
        <w:right w:val="none" w:sz="0" w:space="0" w:color="auto"/>
      </w:divBdr>
      <w:divsChild>
        <w:div w:id="121508227">
          <w:marLeft w:val="720"/>
          <w:marRight w:val="0"/>
          <w:marTop w:val="200"/>
          <w:marBottom w:val="0"/>
          <w:divBdr>
            <w:top w:val="none" w:sz="0" w:space="0" w:color="auto"/>
            <w:left w:val="none" w:sz="0" w:space="0" w:color="auto"/>
            <w:bottom w:val="none" w:sz="0" w:space="0" w:color="auto"/>
            <w:right w:val="none" w:sz="0" w:space="0" w:color="auto"/>
          </w:divBdr>
        </w:div>
        <w:div w:id="409543943">
          <w:marLeft w:val="720"/>
          <w:marRight w:val="0"/>
          <w:marTop w:val="200"/>
          <w:marBottom w:val="0"/>
          <w:divBdr>
            <w:top w:val="none" w:sz="0" w:space="0" w:color="auto"/>
            <w:left w:val="none" w:sz="0" w:space="0" w:color="auto"/>
            <w:bottom w:val="none" w:sz="0" w:space="0" w:color="auto"/>
            <w:right w:val="none" w:sz="0" w:space="0" w:color="auto"/>
          </w:divBdr>
        </w:div>
        <w:div w:id="429398480">
          <w:marLeft w:val="720"/>
          <w:marRight w:val="0"/>
          <w:marTop w:val="200"/>
          <w:marBottom w:val="0"/>
          <w:divBdr>
            <w:top w:val="none" w:sz="0" w:space="0" w:color="auto"/>
            <w:left w:val="none" w:sz="0" w:space="0" w:color="auto"/>
            <w:bottom w:val="none" w:sz="0" w:space="0" w:color="auto"/>
            <w:right w:val="none" w:sz="0" w:space="0" w:color="auto"/>
          </w:divBdr>
        </w:div>
        <w:div w:id="1273246979">
          <w:marLeft w:val="720"/>
          <w:marRight w:val="0"/>
          <w:marTop w:val="200"/>
          <w:marBottom w:val="0"/>
          <w:divBdr>
            <w:top w:val="none" w:sz="0" w:space="0" w:color="auto"/>
            <w:left w:val="none" w:sz="0" w:space="0" w:color="auto"/>
            <w:bottom w:val="none" w:sz="0" w:space="0" w:color="auto"/>
            <w:right w:val="none" w:sz="0" w:space="0" w:color="auto"/>
          </w:divBdr>
        </w:div>
        <w:div w:id="1408067128">
          <w:marLeft w:val="720"/>
          <w:marRight w:val="0"/>
          <w:marTop w:val="200"/>
          <w:marBottom w:val="0"/>
          <w:divBdr>
            <w:top w:val="none" w:sz="0" w:space="0" w:color="auto"/>
            <w:left w:val="none" w:sz="0" w:space="0" w:color="auto"/>
            <w:bottom w:val="none" w:sz="0" w:space="0" w:color="auto"/>
            <w:right w:val="none" w:sz="0" w:space="0" w:color="auto"/>
          </w:divBdr>
        </w:div>
      </w:divsChild>
    </w:div>
    <w:div w:id="448471418">
      <w:bodyDiv w:val="1"/>
      <w:marLeft w:val="0"/>
      <w:marRight w:val="0"/>
      <w:marTop w:val="0"/>
      <w:marBottom w:val="0"/>
      <w:divBdr>
        <w:top w:val="none" w:sz="0" w:space="0" w:color="auto"/>
        <w:left w:val="none" w:sz="0" w:space="0" w:color="auto"/>
        <w:bottom w:val="none" w:sz="0" w:space="0" w:color="auto"/>
        <w:right w:val="none" w:sz="0" w:space="0" w:color="auto"/>
      </w:divBdr>
      <w:divsChild>
        <w:div w:id="47801737">
          <w:marLeft w:val="446"/>
          <w:marRight w:val="0"/>
          <w:marTop w:val="200"/>
          <w:marBottom w:val="0"/>
          <w:divBdr>
            <w:top w:val="none" w:sz="0" w:space="0" w:color="auto"/>
            <w:left w:val="none" w:sz="0" w:space="0" w:color="auto"/>
            <w:bottom w:val="none" w:sz="0" w:space="0" w:color="auto"/>
            <w:right w:val="none" w:sz="0" w:space="0" w:color="auto"/>
          </w:divBdr>
        </w:div>
        <w:div w:id="199124666">
          <w:marLeft w:val="446"/>
          <w:marRight w:val="0"/>
          <w:marTop w:val="200"/>
          <w:marBottom w:val="0"/>
          <w:divBdr>
            <w:top w:val="none" w:sz="0" w:space="0" w:color="auto"/>
            <w:left w:val="none" w:sz="0" w:space="0" w:color="auto"/>
            <w:bottom w:val="none" w:sz="0" w:space="0" w:color="auto"/>
            <w:right w:val="none" w:sz="0" w:space="0" w:color="auto"/>
          </w:divBdr>
        </w:div>
        <w:div w:id="235287062">
          <w:marLeft w:val="446"/>
          <w:marRight w:val="0"/>
          <w:marTop w:val="200"/>
          <w:marBottom w:val="0"/>
          <w:divBdr>
            <w:top w:val="none" w:sz="0" w:space="0" w:color="auto"/>
            <w:left w:val="none" w:sz="0" w:space="0" w:color="auto"/>
            <w:bottom w:val="none" w:sz="0" w:space="0" w:color="auto"/>
            <w:right w:val="none" w:sz="0" w:space="0" w:color="auto"/>
          </w:divBdr>
        </w:div>
        <w:div w:id="1217594466">
          <w:marLeft w:val="446"/>
          <w:marRight w:val="0"/>
          <w:marTop w:val="200"/>
          <w:marBottom w:val="0"/>
          <w:divBdr>
            <w:top w:val="none" w:sz="0" w:space="0" w:color="auto"/>
            <w:left w:val="none" w:sz="0" w:space="0" w:color="auto"/>
            <w:bottom w:val="none" w:sz="0" w:space="0" w:color="auto"/>
            <w:right w:val="none" w:sz="0" w:space="0" w:color="auto"/>
          </w:divBdr>
        </w:div>
        <w:div w:id="1224871341">
          <w:marLeft w:val="446"/>
          <w:marRight w:val="0"/>
          <w:marTop w:val="200"/>
          <w:marBottom w:val="0"/>
          <w:divBdr>
            <w:top w:val="none" w:sz="0" w:space="0" w:color="auto"/>
            <w:left w:val="none" w:sz="0" w:space="0" w:color="auto"/>
            <w:bottom w:val="none" w:sz="0" w:space="0" w:color="auto"/>
            <w:right w:val="none" w:sz="0" w:space="0" w:color="auto"/>
          </w:divBdr>
        </w:div>
      </w:divsChild>
    </w:div>
    <w:div w:id="458841506">
      <w:bodyDiv w:val="1"/>
      <w:marLeft w:val="0"/>
      <w:marRight w:val="0"/>
      <w:marTop w:val="0"/>
      <w:marBottom w:val="0"/>
      <w:divBdr>
        <w:top w:val="none" w:sz="0" w:space="0" w:color="auto"/>
        <w:left w:val="none" w:sz="0" w:space="0" w:color="auto"/>
        <w:bottom w:val="none" w:sz="0" w:space="0" w:color="auto"/>
        <w:right w:val="none" w:sz="0" w:space="0" w:color="auto"/>
      </w:divBdr>
      <w:divsChild>
        <w:div w:id="211432422">
          <w:marLeft w:val="720"/>
          <w:marRight w:val="0"/>
          <w:marTop w:val="100"/>
          <w:marBottom w:val="0"/>
          <w:divBdr>
            <w:top w:val="none" w:sz="0" w:space="0" w:color="auto"/>
            <w:left w:val="none" w:sz="0" w:space="0" w:color="auto"/>
            <w:bottom w:val="none" w:sz="0" w:space="0" w:color="auto"/>
            <w:right w:val="none" w:sz="0" w:space="0" w:color="auto"/>
          </w:divBdr>
        </w:div>
        <w:div w:id="816189845">
          <w:marLeft w:val="720"/>
          <w:marRight w:val="0"/>
          <w:marTop w:val="100"/>
          <w:marBottom w:val="0"/>
          <w:divBdr>
            <w:top w:val="none" w:sz="0" w:space="0" w:color="auto"/>
            <w:left w:val="none" w:sz="0" w:space="0" w:color="auto"/>
            <w:bottom w:val="none" w:sz="0" w:space="0" w:color="auto"/>
            <w:right w:val="none" w:sz="0" w:space="0" w:color="auto"/>
          </w:divBdr>
        </w:div>
      </w:divsChild>
    </w:div>
    <w:div w:id="592471516">
      <w:bodyDiv w:val="1"/>
      <w:marLeft w:val="0"/>
      <w:marRight w:val="0"/>
      <w:marTop w:val="0"/>
      <w:marBottom w:val="0"/>
      <w:divBdr>
        <w:top w:val="none" w:sz="0" w:space="0" w:color="auto"/>
        <w:left w:val="none" w:sz="0" w:space="0" w:color="auto"/>
        <w:bottom w:val="none" w:sz="0" w:space="0" w:color="auto"/>
        <w:right w:val="none" w:sz="0" w:space="0" w:color="auto"/>
      </w:divBdr>
    </w:div>
    <w:div w:id="628361505">
      <w:bodyDiv w:val="1"/>
      <w:marLeft w:val="0"/>
      <w:marRight w:val="0"/>
      <w:marTop w:val="0"/>
      <w:marBottom w:val="0"/>
      <w:divBdr>
        <w:top w:val="none" w:sz="0" w:space="0" w:color="auto"/>
        <w:left w:val="none" w:sz="0" w:space="0" w:color="auto"/>
        <w:bottom w:val="none" w:sz="0" w:space="0" w:color="auto"/>
        <w:right w:val="none" w:sz="0" w:space="0" w:color="auto"/>
      </w:divBdr>
    </w:div>
    <w:div w:id="696930793">
      <w:bodyDiv w:val="1"/>
      <w:marLeft w:val="0"/>
      <w:marRight w:val="0"/>
      <w:marTop w:val="0"/>
      <w:marBottom w:val="0"/>
      <w:divBdr>
        <w:top w:val="none" w:sz="0" w:space="0" w:color="auto"/>
        <w:left w:val="none" w:sz="0" w:space="0" w:color="auto"/>
        <w:bottom w:val="none" w:sz="0" w:space="0" w:color="auto"/>
        <w:right w:val="none" w:sz="0" w:space="0" w:color="auto"/>
      </w:divBdr>
      <w:divsChild>
        <w:div w:id="411588925">
          <w:marLeft w:val="0"/>
          <w:marRight w:val="0"/>
          <w:marTop w:val="0"/>
          <w:marBottom w:val="0"/>
          <w:divBdr>
            <w:top w:val="none" w:sz="0" w:space="0" w:color="auto"/>
            <w:left w:val="none" w:sz="0" w:space="0" w:color="auto"/>
            <w:bottom w:val="none" w:sz="0" w:space="0" w:color="auto"/>
            <w:right w:val="none" w:sz="0" w:space="0" w:color="auto"/>
          </w:divBdr>
          <w:divsChild>
            <w:div w:id="1028525154">
              <w:marLeft w:val="0"/>
              <w:marRight w:val="0"/>
              <w:marTop w:val="0"/>
              <w:marBottom w:val="0"/>
              <w:divBdr>
                <w:top w:val="none" w:sz="0" w:space="0" w:color="auto"/>
                <w:left w:val="none" w:sz="0" w:space="0" w:color="auto"/>
                <w:bottom w:val="none" w:sz="0" w:space="0" w:color="auto"/>
                <w:right w:val="none" w:sz="0" w:space="0" w:color="auto"/>
              </w:divBdr>
              <w:divsChild>
                <w:div w:id="2042197502">
                  <w:marLeft w:val="0"/>
                  <w:marRight w:val="0"/>
                  <w:marTop w:val="0"/>
                  <w:marBottom w:val="0"/>
                  <w:divBdr>
                    <w:top w:val="none" w:sz="0" w:space="0" w:color="auto"/>
                    <w:left w:val="none" w:sz="0" w:space="0" w:color="auto"/>
                    <w:bottom w:val="none" w:sz="0" w:space="0" w:color="auto"/>
                    <w:right w:val="none" w:sz="0" w:space="0" w:color="auto"/>
                  </w:divBdr>
                  <w:divsChild>
                    <w:div w:id="1583295207">
                      <w:marLeft w:val="0"/>
                      <w:marRight w:val="0"/>
                      <w:marTop w:val="0"/>
                      <w:marBottom w:val="0"/>
                      <w:divBdr>
                        <w:top w:val="none" w:sz="0" w:space="0" w:color="auto"/>
                        <w:left w:val="none" w:sz="0" w:space="0" w:color="auto"/>
                        <w:bottom w:val="none" w:sz="0" w:space="0" w:color="auto"/>
                        <w:right w:val="none" w:sz="0" w:space="0" w:color="auto"/>
                      </w:divBdr>
                      <w:divsChild>
                        <w:div w:id="2118407473">
                          <w:marLeft w:val="0"/>
                          <w:marRight w:val="0"/>
                          <w:marTop w:val="0"/>
                          <w:marBottom w:val="0"/>
                          <w:divBdr>
                            <w:top w:val="none" w:sz="0" w:space="0" w:color="auto"/>
                            <w:left w:val="none" w:sz="0" w:space="0" w:color="auto"/>
                            <w:bottom w:val="none" w:sz="0" w:space="0" w:color="auto"/>
                            <w:right w:val="none" w:sz="0" w:space="0" w:color="auto"/>
                          </w:divBdr>
                          <w:divsChild>
                            <w:div w:id="1873952966">
                              <w:marLeft w:val="0"/>
                              <w:marRight w:val="0"/>
                              <w:marTop w:val="0"/>
                              <w:marBottom w:val="0"/>
                              <w:divBdr>
                                <w:top w:val="none" w:sz="0" w:space="0" w:color="auto"/>
                                <w:left w:val="none" w:sz="0" w:space="0" w:color="auto"/>
                                <w:bottom w:val="none" w:sz="0" w:space="0" w:color="auto"/>
                                <w:right w:val="none" w:sz="0" w:space="0" w:color="auto"/>
                              </w:divBdr>
                              <w:divsChild>
                                <w:div w:id="276909234">
                                  <w:marLeft w:val="0"/>
                                  <w:marRight w:val="0"/>
                                  <w:marTop w:val="0"/>
                                  <w:marBottom w:val="0"/>
                                  <w:divBdr>
                                    <w:top w:val="none" w:sz="0" w:space="0" w:color="auto"/>
                                    <w:left w:val="none" w:sz="0" w:space="0" w:color="auto"/>
                                    <w:bottom w:val="none" w:sz="0" w:space="0" w:color="auto"/>
                                    <w:right w:val="none" w:sz="0" w:space="0" w:color="auto"/>
                                  </w:divBdr>
                                  <w:divsChild>
                                    <w:div w:id="1838033930">
                                      <w:marLeft w:val="0"/>
                                      <w:marRight w:val="0"/>
                                      <w:marTop w:val="0"/>
                                      <w:marBottom w:val="0"/>
                                      <w:divBdr>
                                        <w:top w:val="none" w:sz="0" w:space="0" w:color="auto"/>
                                        <w:left w:val="none" w:sz="0" w:space="0" w:color="auto"/>
                                        <w:bottom w:val="none" w:sz="0" w:space="0" w:color="auto"/>
                                        <w:right w:val="none" w:sz="0" w:space="0" w:color="auto"/>
                                      </w:divBdr>
                                      <w:divsChild>
                                        <w:div w:id="1591311972">
                                          <w:marLeft w:val="0"/>
                                          <w:marRight w:val="0"/>
                                          <w:marTop w:val="0"/>
                                          <w:marBottom w:val="0"/>
                                          <w:divBdr>
                                            <w:top w:val="none" w:sz="0" w:space="0" w:color="auto"/>
                                            <w:left w:val="none" w:sz="0" w:space="0" w:color="auto"/>
                                            <w:bottom w:val="none" w:sz="0" w:space="0" w:color="auto"/>
                                            <w:right w:val="none" w:sz="0" w:space="0" w:color="auto"/>
                                          </w:divBdr>
                                          <w:divsChild>
                                            <w:div w:id="2135753964">
                                              <w:marLeft w:val="0"/>
                                              <w:marRight w:val="0"/>
                                              <w:marTop w:val="0"/>
                                              <w:marBottom w:val="0"/>
                                              <w:divBdr>
                                                <w:top w:val="none" w:sz="0" w:space="0" w:color="auto"/>
                                                <w:left w:val="none" w:sz="0" w:space="0" w:color="auto"/>
                                                <w:bottom w:val="none" w:sz="0" w:space="0" w:color="auto"/>
                                                <w:right w:val="none" w:sz="0" w:space="0" w:color="auto"/>
                                              </w:divBdr>
                                              <w:divsChild>
                                                <w:div w:id="1003774763">
                                                  <w:marLeft w:val="0"/>
                                                  <w:marRight w:val="0"/>
                                                  <w:marTop w:val="0"/>
                                                  <w:marBottom w:val="0"/>
                                                  <w:divBdr>
                                                    <w:top w:val="none" w:sz="0" w:space="0" w:color="auto"/>
                                                    <w:left w:val="none" w:sz="0" w:space="0" w:color="auto"/>
                                                    <w:bottom w:val="none" w:sz="0" w:space="0" w:color="auto"/>
                                                    <w:right w:val="none" w:sz="0" w:space="0" w:color="auto"/>
                                                  </w:divBdr>
                                                  <w:divsChild>
                                                    <w:div w:id="1557739115">
                                                      <w:marLeft w:val="0"/>
                                                      <w:marRight w:val="0"/>
                                                      <w:marTop w:val="0"/>
                                                      <w:marBottom w:val="0"/>
                                                      <w:divBdr>
                                                        <w:top w:val="none" w:sz="0" w:space="0" w:color="auto"/>
                                                        <w:left w:val="none" w:sz="0" w:space="0" w:color="auto"/>
                                                        <w:bottom w:val="none" w:sz="0" w:space="0" w:color="auto"/>
                                                        <w:right w:val="none" w:sz="0" w:space="0" w:color="auto"/>
                                                      </w:divBdr>
                                                      <w:divsChild>
                                                        <w:div w:id="167907662">
                                                          <w:marLeft w:val="0"/>
                                                          <w:marRight w:val="0"/>
                                                          <w:marTop w:val="0"/>
                                                          <w:marBottom w:val="120"/>
                                                          <w:divBdr>
                                                            <w:top w:val="none" w:sz="0" w:space="0" w:color="auto"/>
                                                            <w:left w:val="none" w:sz="0" w:space="0" w:color="auto"/>
                                                            <w:bottom w:val="none" w:sz="0" w:space="0" w:color="auto"/>
                                                            <w:right w:val="none" w:sz="0" w:space="0" w:color="auto"/>
                                                          </w:divBdr>
                                                          <w:divsChild>
                                                            <w:div w:id="120156225">
                                                              <w:marLeft w:val="0"/>
                                                              <w:marRight w:val="0"/>
                                                              <w:marTop w:val="120"/>
                                                              <w:marBottom w:val="120"/>
                                                              <w:divBdr>
                                                                <w:top w:val="none" w:sz="0" w:space="0" w:color="auto"/>
                                                                <w:left w:val="none" w:sz="0" w:space="0" w:color="auto"/>
                                                                <w:bottom w:val="none" w:sz="0" w:space="0" w:color="auto"/>
                                                                <w:right w:val="none" w:sz="0" w:space="0" w:color="auto"/>
                                                              </w:divBdr>
                                                              <w:divsChild>
                                                                <w:div w:id="1566139175">
                                                                  <w:marLeft w:val="0"/>
                                                                  <w:marRight w:val="0"/>
                                                                  <w:marTop w:val="0"/>
                                                                  <w:marBottom w:val="0"/>
                                                                  <w:divBdr>
                                                                    <w:top w:val="none" w:sz="0" w:space="0" w:color="auto"/>
                                                                    <w:left w:val="none" w:sz="0" w:space="0" w:color="auto"/>
                                                                    <w:bottom w:val="none" w:sz="0" w:space="0" w:color="auto"/>
                                                                    <w:right w:val="none" w:sz="0" w:space="0" w:color="auto"/>
                                                                  </w:divBdr>
                                                                  <w:divsChild>
                                                                    <w:div w:id="997269192">
                                                                      <w:marLeft w:val="0"/>
                                                                      <w:marRight w:val="0"/>
                                                                      <w:marTop w:val="0"/>
                                                                      <w:marBottom w:val="0"/>
                                                                      <w:divBdr>
                                                                        <w:top w:val="none" w:sz="0" w:space="0" w:color="auto"/>
                                                                        <w:left w:val="none" w:sz="0" w:space="0" w:color="auto"/>
                                                                        <w:bottom w:val="none" w:sz="0" w:space="0" w:color="auto"/>
                                                                        <w:right w:val="none" w:sz="0" w:space="0" w:color="auto"/>
                                                                      </w:divBdr>
                                                                      <w:divsChild>
                                                                        <w:div w:id="2017607429">
                                                                          <w:marLeft w:val="0"/>
                                                                          <w:marRight w:val="0"/>
                                                                          <w:marTop w:val="0"/>
                                                                          <w:marBottom w:val="0"/>
                                                                          <w:divBdr>
                                                                            <w:top w:val="none" w:sz="0" w:space="0" w:color="auto"/>
                                                                            <w:left w:val="none" w:sz="0" w:space="0" w:color="auto"/>
                                                                            <w:bottom w:val="none" w:sz="0" w:space="0" w:color="auto"/>
                                                                            <w:right w:val="none" w:sz="0" w:space="0" w:color="auto"/>
                                                                          </w:divBdr>
                                                                          <w:divsChild>
                                                                            <w:div w:id="2071953043">
                                                                              <w:marLeft w:val="0"/>
                                                                              <w:marRight w:val="0"/>
                                                                              <w:marTop w:val="0"/>
                                                                              <w:marBottom w:val="0"/>
                                                                              <w:divBdr>
                                                                                <w:top w:val="none" w:sz="0" w:space="0" w:color="auto"/>
                                                                                <w:left w:val="none" w:sz="0" w:space="0" w:color="auto"/>
                                                                                <w:bottom w:val="none" w:sz="0" w:space="0" w:color="auto"/>
                                                                                <w:right w:val="none" w:sz="0" w:space="0" w:color="auto"/>
                                                                              </w:divBdr>
                                                                              <w:divsChild>
                                                                                <w:div w:id="461192823">
                                                                                  <w:marLeft w:val="0"/>
                                                                                  <w:marRight w:val="0"/>
                                                                                  <w:marTop w:val="0"/>
                                                                                  <w:marBottom w:val="0"/>
                                                                                  <w:divBdr>
                                                                                    <w:top w:val="none" w:sz="0" w:space="0" w:color="auto"/>
                                                                                    <w:left w:val="none" w:sz="0" w:space="0" w:color="auto"/>
                                                                                    <w:bottom w:val="none" w:sz="0" w:space="0" w:color="auto"/>
                                                                                    <w:right w:val="none" w:sz="0" w:space="0" w:color="auto"/>
                                                                                  </w:divBdr>
                                                                                  <w:divsChild>
                                                                                    <w:div w:id="78723050">
                                                                                      <w:marLeft w:val="0"/>
                                                                                      <w:marRight w:val="0"/>
                                                                                      <w:marTop w:val="0"/>
                                                                                      <w:marBottom w:val="0"/>
                                                                                      <w:divBdr>
                                                                                        <w:top w:val="none" w:sz="0" w:space="0" w:color="auto"/>
                                                                                        <w:left w:val="none" w:sz="0" w:space="0" w:color="auto"/>
                                                                                        <w:bottom w:val="none" w:sz="0" w:space="0" w:color="auto"/>
                                                                                        <w:right w:val="none" w:sz="0" w:space="0" w:color="auto"/>
                                                                                      </w:divBdr>
                                                                                      <w:divsChild>
                                                                                        <w:div w:id="582757706">
                                                                                          <w:marLeft w:val="0"/>
                                                                                          <w:marRight w:val="0"/>
                                                                                          <w:marTop w:val="0"/>
                                                                                          <w:marBottom w:val="0"/>
                                                                                          <w:divBdr>
                                                                                            <w:top w:val="none" w:sz="0" w:space="0" w:color="auto"/>
                                                                                            <w:left w:val="none" w:sz="0" w:space="0" w:color="auto"/>
                                                                                            <w:bottom w:val="none" w:sz="0" w:space="0" w:color="auto"/>
                                                                                            <w:right w:val="none" w:sz="0" w:space="0" w:color="auto"/>
                                                                                          </w:divBdr>
                                                                                          <w:divsChild>
                                                                                            <w:div w:id="3852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351">
      <w:bodyDiv w:val="1"/>
      <w:marLeft w:val="0"/>
      <w:marRight w:val="0"/>
      <w:marTop w:val="0"/>
      <w:marBottom w:val="0"/>
      <w:divBdr>
        <w:top w:val="none" w:sz="0" w:space="0" w:color="auto"/>
        <w:left w:val="none" w:sz="0" w:space="0" w:color="auto"/>
        <w:bottom w:val="none" w:sz="0" w:space="0" w:color="auto"/>
        <w:right w:val="none" w:sz="0" w:space="0" w:color="auto"/>
      </w:divBdr>
    </w:div>
    <w:div w:id="728460428">
      <w:bodyDiv w:val="1"/>
      <w:marLeft w:val="0"/>
      <w:marRight w:val="0"/>
      <w:marTop w:val="0"/>
      <w:marBottom w:val="0"/>
      <w:divBdr>
        <w:top w:val="none" w:sz="0" w:space="0" w:color="auto"/>
        <w:left w:val="none" w:sz="0" w:space="0" w:color="auto"/>
        <w:bottom w:val="none" w:sz="0" w:space="0" w:color="auto"/>
        <w:right w:val="none" w:sz="0" w:space="0" w:color="auto"/>
      </w:divBdr>
    </w:div>
    <w:div w:id="739979659">
      <w:bodyDiv w:val="1"/>
      <w:marLeft w:val="0"/>
      <w:marRight w:val="0"/>
      <w:marTop w:val="0"/>
      <w:marBottom w:val="0"/>
      <w:divBdr>
        <w:top w:val="none" w:sz="0" w:space="0" w:color="auto"/>
        <w:left w:val="none" w:sz="0" w:space="0" w:color="auto"/>
        <w:bottom w:val="none" w:sz="0" w:space="0" w:color="auto"/>
        <w:right w:val="none" w:sz="0" w:space="0" w:color="auto"/>
      </w:divBdr>
      <w:divsChild>
        <w:div w:id="168756702">
          <w:marLeft w:val="0"/>
          <w:marRight w:val="0"/>
          <w:marTop w:val="0"/>
          <w:marBottom w:val="0"/>
          <w:divBdr>
            <w:top w:val="none" w:sz="0" w:space="0" w:color="auto"/>
            <w:left w:val="none" w:sz="0" w:space="0" w:color="auto"/>
            <w:bottom w:val="none" w:sz="0" w:space="0" w:color="auto"/>
            <w:right w:val="none" w:sz="0" w:space="0" w:color="auto"/>
          </w:divBdr>
        </w:div>
      </w:divsChild>
    </w:div>
    <w:div w:id="772096293">
      <w:bodyDiv w:val="1"/>
      <w:marLeft w:val="0"/>
      <w:marRight w:val="0"/>
      <w:marTop w:val="0"/>
      <w:marBottom w:val="0"/>
      <w:divBdr>
        <w:top w:val="none" w:sz="0" w:space="0" w:color="auto"/>
        <w:left w:val="none" w:sz="0" w:space="0" w:color="auto"/>
        <w:bottom w:val="none" w:sz="0" w:space="0" w:color="auto"/>
        <w:right w:val="none" w:sz="0" w:space="0" w:color="auto"/>
      </w:divBdr>
    </w:div>
    <w:div w:id="789906388">
      <w:bodyDiv w:val="1"/>
      <w:marLeft w:val="0"/>
      <w:marRight w:val="0"/>
      <w:marTop w:val="0"/>
      <w:marBottom w:val="0"/>
      <w:divBdr>
        <w:top w:val="none" w:sz="0" w:space="0" w:color="auto"/>
        <w:left w:val="none" w:sz="0" w:space="0" w:color="auto"/>
        <w:bottom w:val="none" w:sz="0" w:space="0" w:color="auto"/>
        <w:right w:val="none" w:sz="0" w:space="0" w:color="auto"/>
      </w:divBdr>
      <w:divsChild>
        <w:div w:id="1755543915">
          <w:marLeft w:val="893"/>
          <w:marRight w:val="0"/>
          <w:marTop w:val="200"/>
          <w:marBottom w:val="0"/>
          <w:divBdr>
            <w:top w:val="none" w:sz="0" w:space="0" w:color="auto"/>
            <w:left w:val="none" w:sz="0" w:space="0" w:color="auto"/>
            <w:bottom w:val="none" w:sz="0" w:space="0" w:color="auto"/>
            <w:right w:val="none" w:sz="0" w:space="0" w:color="auto"/>
          </w:divBdr>
        </w:div>
      </w:divsChild>
    </w:div>
    <w:div w:id="794835116">
      <w:bodyDiv w:val="1"/>
      <w:marLeft w:val="0"/>
      <w:marRight w:val="0"/>
      <w:marTop w:val="0"/>
      <w:marBottom w:val="0"/>
      <w:divBdr>
        <w:top w:val="none" w:sz="0" w:space="0" w:color="auto"/>
        <w:left w:val="none" w:sz="0" w:space="0" w:color="auto"/>
        <w:bottom w:val="none" w:sz="0" w:space="0" w:color="auto"/>
        <w:right w:val="none" w:sz="0" w:space="0" w:color="auto"/>
      </w:divBdr>
      <w:divsChild>
        <w:div w:id="282611904">
          <w:marLeft w:val="2174"/>
          <w:marRight w:val="0"/>
          <w:marTop w:val="100"/>
          <w:marBottom w:val="0"/>
          <w:divBdr>
            <w:top w:val="none" w:sz="0" w:space="0" w:color="auto"/>
            <w:left w:val="none" w:sz="0" w:space="0" w:color="auto"/>
            <w:bottom w:val="none" w:sz="0" w:space="0" w:color="auto"/>
            <w:right w:val="none" w:sz="0" w:space="0" w:color="auto"/>
          </w:divBdr>
        </w:div>
        <w:div w:id="408500974">
          <w:marLeft w:val="720"/>
          <w:marRight w:val="0"/>
          <w:marTop w:val="200"/>
          <w:marBottom w:val="0"/>
          <w:divBdr>
            <w:top w:val="none" w:sz="0" w:space="0" w:color="auto"/>
            <w:left w:val="none" w:sz="0" w:space="0" w:color="auto"/>
            <w:bottom w:val="none" w:sz="0" w:space="0" w:color="auto"/>
            <w:right w:val="none" w:sz="0" w:space="0" w:color="auto"/>
          </w:divBdr>
        </w:div>
        <w:div w:id="431515711">
          <w:marLeft w:val="2174"/>
          <w:marRight w:val="0"/>
          <w:marTop w:val="100"/>
          <w:marBottom w:val="0"/>
          <w:divBdr>
            <w:top w:val="none" w:sz="0" w:space="0" w:color="auto"/>
            <w:left w:val="none" w:sz="0" w:space="0" w:color="auto"/>
            <w:bottom w:val="none" w:sz="0" w:space="0" w:color="auto"/>
            <w:right w:val="none" w:sz="0" w:space="0" w:color="auto"/>
          </w:divBdr>
        </w:div>
        <w:div w:id="945428277">
          <w:marLeft w:val="2174"/>
          <w:marRight w:val="0"/>
          <w:marTop w:val="100"/>
          <w:marBottom w:val="0"/>
          <w:divBdr>
            <w:top w:val="none" w:sz="0" w:space="0" w:color="auto"/>
            <w:left w:val="none" w:sz="0" w:space="0" w:color="auto"/>
            <w:bottom w:val="none" w:sz="0" w:space="0" w:color="auto"/>
            <w:right w:val="none" w:sz="0" w:space="0" w:color="auto"/>
          </w:divBdr>
        </w:div>
        <w:div w:id="1462917864">
          <w:marLeft w:val="720"/>
          <w:marRight w:val="0"/>
          <w:marTop w:val="200"/>
          <w:marBottom w:val="0"/>
          <w:divBdr>
            <w:top w:val="none" w:sz="0" w:space="0" w:color="auto"/>
            <w:left w:val="none" w:sz="0" w:space="0" w:color="auto"/>
            <w:bottom w:val="none" w:sz="0" w:space="0" w:color="auto"/>
            <w:right w:val="none" w:sz="0" w:space="0" w:color="auto"/>
          </w:divBdr>
        </w:div>
        <w:div w:id="1601987026">
          <w:marLeft w:val="1354"/>
          <w:marRight w:val="0"/>
          <w:marTop w:val="100"/>
          <w:marBottom w:val="0"/>
          <w:divBdr>
            <w:top w:val="none" w:sz="0" w:space="0" w:color="auto"/>
            <w:left w:val="none" w:sz="0" w:space="0" w:color="auto"/>
            <w:bottom w:val="none" w:sz="0" w:space="0" w:color="auto"/>
            <w:right w:val="none" w:sz="0" w:space="0" w:color="auto"/>
          </w:divBdr>
        </w:div>
        <w:div w:id="1629704128">
          <w:marLeft w:val="1354"/>
          <w:marRight w:val="0"/>
          <w:marTop w:val="100"/>
          <w:marBottom w:val="0"/>
          <w:divBdr>
            <w:top w:val="none" w:sz="0" w:space="0" w:color="auto"/>
            <w:left w:val="none" w:sz="0" w:space="0" w:color="auto"/>
            <w:bottom w:val="none" w:sz="0" w:space="0" w:color="auto"/>
            <w:right w:val="none" w:sz="0" w:space="0" w:color="auto"/>
          </w:divBdr>
        </w:div>
        <w:div w:id="1940602402">
          <w:marLeft w:val="2174"/>
          <w:marRight w:val="0"/>
          <w:marTop w:val="100"/>
          <w:marBottom w:val="0"/>
          <w:divBdr>
            <w:top w:val="none" w:sz="0" w:space="0" w:color="auto"/>
            <w:left w:val="none" w:sz="0" w:space="0" w:color="auto"/>
            <w:bottom w:val="none" w:sz="0" w:space="0" w:color="auto"/>
            <w:right w:val="none" w:sz="0" w:space="0" w:color="auto"/>
          </w:divBdr>
        </w:div>
        <w:div w:id="1967929326">
          <w:marLeft w:val="720"/>
          <w:marRight w:val="0"/>
          <w:marTop w:val="200"/>
          <w:marBottom w:val="0"/>
          <w:divBdr>
            <w:top w:val="none" w:sz="0" w:space="0" w:color="auto"/>
            <w:left w:val="none" w:sz="0" w:space="0" w:color="auto"/>
            <w:bottom w:val="none" w:sz="0" w:space="0" w:color="auto"/>
            <w:right w:val="none" w:sz="0" w:space="0" w:color="auto"/>
          </w:divBdr>
        </w:div>
        <w:div w:id="2022003942">
          <w:marLeft w:val="2174"/>
          <w:marRight w:val="0"/>
          <w:marTop w:val="100"/>
          <w:marBottom w:val="0"/>
          <w:divBdr>
            <w:top w:val="none" w:sz="0" w:space="0" w:color="auto"/>
            <w:left w:val="none" w:sz="0" w:space="0" w:color="auto"/>
            <w:bottom w:val="none" w:sz="0" w:space="0" w:color="auto"/>
            <w:right w:val="none" w:sz="0" w:space="0" w:color="auto"/>
          </w:divBdr>
        </w:div>
      </w:divsChild>
    </w:div>
    <w:div w:id="804586740">
      <w:bodyDiv w:val="1"/>
      <w:marLeft w:val="0"/>
      <w:marRight w:val="0"/>
      <w:marTop w:val="0"/>
      <w:marBottom w:val="0"/>
      <w:divBdr>
        <w:top w:val="none" w:sz="0" w:space="0" w:color="auto"/>
        <w:left w:val="none" w:sz="0" w:space="0" w:color="auto"/>
        <w:bottom w:val="none" w:sz="0" w:space="0" w:color="auto"/>
        <w:right w:val="none" w:sz="0" w:space="0" w:color="auto"/>
      </w:divBdr>
    </w:div>
    <w:div w:id="854266105">
      <w:bodyDiv w:val="1"/>
      <w:marLeft w:val="0"/>
      <w:marRight w:val="0"/>
      <w:marTop w:val="0"/>
      <w:marBottom w:val="0"/>
      <w:divBdr>
        <w:top w:val="none" w:sz="0" w:space="0" w:color="auto"/>
        <w:left w:val="none" w:sz="0" w:space="0" w:color="auto"/>
        <w:bottom w:val="none" w:sz="0" w:space="0" w:color="auto"/>
        <w:right w:val="none" w:sz="0" w:space="0" w:color="auto"/>
      </w:divBdr>
    </w:div>
    <w:div w:id="865219607">
      <w:bodyDiv w:val="1"/>
      <w:marLeft w:val="0"/>
      <w:marRight w:val="0"/>
      <w:marTop w:val="0"/>
      <w:marBottom w:val="0"/>
      <w:divBdr>
        <w:top w:val="none" w:sz="0" w:space="0" w:color="auto"/>
        <w:left w:val="none" w:sz="0" w:space="0" w:color="auto"/>
        <w:bottom w:val="none" w:sz="0" w:space="0" w:color="auto"/>
        <w:right w:val="none" w:sz="0" w:space="0" w:color="auto"/>
      </w:divBdr>
    </w:div>
    <w:div w:id="885219554">
      <w:bodyDiv w:val="1"/>
      <w:marLeft w:val="0"/>
      <w:marRight w:val="0"/>
      <w:marTop w:val="0"/>
      <w:marBottom w:val="0"/>
      <w:divBdr>
        <w:top w:val="none" w:sz="0" w:space="0" w:color="auto"/>
        <w:left w:val="none" w:sz="0" w:space="0" w:color="auto"/>
        <w:bottom w:val="none" w:sz="0" w:space="0" w:color="auto"/>
        <w:right w:val="none" w:sz="0" w:space="0" w:color="auto"/>
      </w:divBdr>
      <w:divsChild>
        <w:div w:id="34282352">
          <w:marLeft w:val="547"/>
          <w:marRight w:val="0"/>
          <w:marTop w:val="200"/>
          <w:marBottom w:val="0"/>
          <w:divBdr>
            <w:top w:val="none" w:sz="0" w:space="0" w:color="auto"/>
            <w:left w:val="none" w:sz="0" w:space="0" w:color="auto"/>
            <w:bottom w:val="none" w:sz="0" w:space="0" w:color="auto"/>
            <w:right w:val="none" w:sz="0" w:space="0" w:color="auto"/>
          </w:divBdr>
        </w:div>
        <w:div w:id="1085103398">
          <w:marLeft w:val="547"/>
          <w:marRight w:val="0"/>
          <w:marTop w:val="200"/>
          <w:marBottom w:val="0"/>
          <w:divBdr>
            <w:top w:val="none" w:sz="0" w:space="0" w:color="auto"/>
            <w:left w:val="none" w:sz="0" w:space="0" w:color="auto"/>
            <w:bottom w:val="none" w:sz="0" w:space="0" w:color="auto"/>
            <w:right w:val="none" w:sz="0" w:space="0" w:color="auto"/>
          </w:divBdr>
        </w:div>
        <w:div w:id="1159737624">
          <w:marLeft w:val="547"/>
          <w:marRight w:val="0"/>
          <w:marTop w:val="200"/>
          <w:marBottom w:val="0"/>
          <w:divBdr>
            <w:top w:val="none" w:sz="0" w:space="0" w:color="auto"/>
            <w:left w:val="none" w:sz="0" w:space="0" w:color="auto"/>
            <w:bottom w:val="none" w:sz="0" w:space="0" w:color="auto"/>
            <w:right w:val="none" w:sz="0" w:space="0" w:color="auto"/>
          </w:divBdr>
        </w:div>
      </w:divsChild>
    </w:div>
    <w:div w:id="887187885">
      <w:bodyDiv w:val="1"/>
      <w:marLeft w:val="0"/>
      <w:marRight w:val="0"/>
      <w:marTop w:val="0"/>
      <w:marBottom w:val="0"/>
      <w:divBdr>
        <w:top w:val="none" w:sz="0" w:space="0" w:color="auto"/>
        <w:left w:val="none" w:sz="0" w:space="0" w:color="auto"/>
        <w:bottom w:val="none" w:sz="0" w:space="0" w:color="auto"/>
        <w:right w:val="none" w:sz="0" w:space="0" w:color="auto"/>
      </w:divBdr>
      <w:divsChild>
        <w:div w:id="503741080">
          <w:marLeft w:val="0"/>
          <w:marRight w:val="0"/>
          <w:marTop w:val="0"/>
          <w:marBottom w:val="0"/>
          <w:divBdr>
            <w:top w:val="none" w:sz="0" w:space="0" w:color="auto"/>
            <w:left w:val="none" w:sz="0" w:space="0" w:color="auto"/>
            <w:bottom w:val="none" w:sz="0" w:space="0" w:color="auto"/>
            <w:right w:val="none" w:sz="0" w:space="0" w:color="auto"/>
          </w:divBdr>
        </w:div>
      </w:divsChild>
    </w:div>
    <w:div w:id="893276784">
      <w:bodyDiv w:val="1"/>
      <w:marLeft w:val="0"/>
      <w:marRight w:val="0"/>
      <w:marTop w:val="0"/>
      <w:marBottom w:val="0"/>
      <w:divBdr>
        <w:top w:val="none" w:sz="0" w:space="0" w:color="auto"/>
        <w:left w:val="none" w:sz="0" w:space="0" w:color="auto"/>
        <w:bottom w:val="none" w:sz="0" w:space="0" w:color="auto"/>
        <w:right w:val="none" w:sz="0" w:space="0" w:color="auto"/>
      </w:divBdr>
      <w:divsChild>
        <w:div w:id="1173107033">
          <w:marLeft w:val="547"/>
          <w:marRight w:val="0"/>
          <w:marTop w:val="200"/>
          <w:marBottom w:val="0"/>
          <w:divBdr>
            <w:top w:val="none" w:sz="0" w:space="0" w:color="auto"/>
            <w:left w:val="none" w:sz="0" w:space="0" w:color="auto"/>
            <w:bottom w:val="none" w:sz="0" w:space="0" w:color="auto"/>
            <w:right w:val="none" w:sz="0" w:space="0" w:color="auto"/>
          </w:divBdr>
        </w:div>
      </w:divsChild>
    </w:div>
    <w:div w:id="929508418">
      <w:bodyDiv w:val="1"/>
      <w:marLeft w:val="0"/>
      <w:marRight w:val="0"/>
      <w:marTop w:val="0"/>
      <w:marBottom w:val="0"/>
      <w:divBdr>
        <w:top w:val="none" w:sz="0" w:space="0" w:color="auto"/>
        <w:left w:val="none" w:sz="0" w:space="0" w:color="auto"/>
        <w:bottom w:val="none" w:sz="0" w:space="0" w:color="auto"/>
        <w:right w:val="none" w:sz="0" w:space="0" w:color="auto"/>
      </w:divBdr>
      <w:divsChild>
        <w:div w:id="407532505">
          <w:marLeft w:val="720"/>
          <w:marRight w:val="0"/>
          <w:marTop w:val="100"/>
          <w:marBottom w:val="0"/>
          <w:divBdr>
            <w:top w:val="none" w:sz="0" w:space="0" w:color="auto"/>
            <w:left w:val="none" w:sz="0" w:space="0" w:color="auto"/>
            <w:bottom w:val="none" w:sz="0" w:space="0" w:color="auto"/>
            <w:right w:val="none" w:sz="0" w:space="0" w:color="auto"/>
          </w:divBdr>
        </w:div>
        <w:div w:id="1828401060">
          <w:marLeft w:val="720"/>
          <w:marRight w:val="0"/>
          <w:marTop w:val="100"/>
          <w:marBottom w:val="0"/>
          <w:divBdr>
            <w:top w:val="none" w:sz="0" w:space="0" w:color="auto"/>
            <w:left w:val="none" w:sz="0" w:space="0" w:color="auto"/>
            <w:bottom w:val="none" w:sz="0" w:space="0" w:color="auto"/>
            <w:right w:val="none" w:sz="0" w:space="0" w:color="auto"/>
          </w:divBdr>
        </w:div>
        <w:div w:id="1952593458">
          <w:marLeft w:val="720"/>
          <w:marRight w:val="0"/>
          <w:marTop w:val="100"/>
          <w:marBottom w:val="0"/>
          <w:divBdr>
            <w:top w:val="none" w:sz="0" w:space="0" w:color="auto"/>
            <w:left w:val="none" w:sz="0" w:space="0" w:color="auto"/>
            <w:bottom w:val="none" w:sz="0" w:space="0" w:color="auto"/>
            <w:right w:val="none" w:sz="0" w:space="0" w:color="auto"/>
          </w:divBdr>
        </w:div>
      </w:divsChild>
    </w:div>
    <w:div w:id="930239011">
      <w:bodyDiv w:val="1"/>
      <w:marLeft w:val="0"/>
      <w:marRight w:val="0"/>
      <w:marTop w:val="0"/>
      <w:marBottom w:val="0"/>
      <w:divBdr>
        <w:top w:val="none" w:sz="0" w:space="0" w:color="auto"/>
        <w:left w:val="none" w:sz="0" w:space="0" w:color="auto"/>
        <w:bottom w:val="none" w:sz="0" w:space="0" w:color="auto"/>
        <w:right w:val="none" w:sz="0" w:space="0" w:color="auto"/>
      </w:divBdr>
    </w:div>
    <w:div w:id="946423477">
      <w:bodyDiv w:val="1"/>
      <w:marLeft w:val="0"/>
      <w:marRight w:val="0"/>
      <w:marTop w:val="0"/>
      <w:marBottom w:val="0"/>
      <w:divBdr>
        <w:top w:val="none" w:sz="0" w:space="0" w:color="auto"/>
        <w:left w:val="none" w:sz="0" w:space="0" w:color="auto"/>
        <w:bottom w:val="none" w:sz="0" w:space="0" w:color="auto"/>
        <w:right w:val="none" w:sz="0" w:space="0" w:color="auto"/>
      </w:divBdr>
    </w:div>
    <w:div w:id="977881540">
      <w:bodyDiv w:val="1"/>
      <w:marLeft w:val="0"/>
      <w:marRight w:val="0"/>
      <w:marTop w:val="0"/>
      <w:marBottom w:val="0"/>
      <w:divBdr>
        <w:top w:val="none" w:sz="0" w:space="0" w:color="auto"/>
        <w:left w:val="none" w:sz="0" w:space="0" w:color="auto"/>
        <w:bottom w:val="none" w:sz="0" w:space="0" w:color="auto"/>
        <w:right w:val="none" w:sz="0" w:space="0" w:color="auto"/>
      </w:divBdr>
      <w:divsChild>
        <w:div w:id="230238452">
          <w:marLeft w:val="547"/>
          <w:marRight w:val="0"/>
          <w:marTop w:val="200"/>
          <w:marBottom w:val="0"/>
          <w:divBdr>
            <w:top w:val="none" w:sz="0" w:space="0" w:color="auto"/>
            <w:left w:val="none" w:sz="0" w:space="0" w:color="auto"/>
            <w:bottom w:val="none" w:sz="0" w:space="0" w:color="auto"/>
            <w:right w:val="none" w:sz="0" w:space="0" w:color="auto"/>
          </w:divBdr>
        </w:div>
        <w:div w:id="951325171">
          <w:marLeft w:val="547"/>
          <w:marRight w:val="0"/>
          <w:marTop w:val="200"/>
          <w:marBottom w:val="0"/>
          <w:divBdr>
            <w:top w:val="none" w:sz="0" w:space="0" w:color="auto"/>
            <w:left w:val="none" w:sz="0" w:space="0" w:color="auto"/>
            <w:bottom w:val="none" w:sz="0" w:space="0" w:color="auto"/>
            <w:right w:val="none" w:sz="0" w:space="0" w:color="auto"/>
          </w:divBdr>
        </w:div>
        <w:div w:id="1626814467">
          <w:marLeft w:val="547"/>
          <w:marRight w:val="0"/>
          <w:marTop w:val="200"/>
          <w:marBottom w:val="0"/>
          <w:divBdr>
            <w:top w:val="none" w:sz="0" w:space="0" w:color="auto"/>
            <w:left w:val="none" w:sz="0" w:space="0" w:color="auto"/>
            <w:bottom w:val="none" w:sz="0" w:space="0" w:color="auto"/>
            <w:right w:val="none" w:sz="0" w:space="0" w:color="auto"/>
          </w:divBdr>
        </w:div>
        <w:div w:id="1833135782">
          <w:marLeft w:val="547"/>
          <w:marRight w:val="0"/>
          <w:marTop w:val="200"/>
          <w:marBottom w:val="0"/>
          <w:divBdr>
            <w:top w:val="none" w:sz="0" w:space="0" w:color="auto"/>
            <w:left w:val="none" w:sz="0" w:space="0" w:color="auto"/>
            <w:bottom w:val="none" w:sz="0" w:space="0" w:color="auto"/>
            <w:right w:val="none" w:sz="0" w:space="0" w:color="auto"/>
          </w:divBdr>
        </w:div>
        <w:div w:id="2114352474">
          <w:marLeft w:val="547"/>
          <w:marRight w:val="0"/>
          <w:marTop w:val="200"/>
          <w:marBottom w:val="0"/>
          <w:divBdr>
            <w:top w:val="none" w:sz="0" w:space="0" w:color="auto"/>
            <w:left w:val="none" w:sz="0" w:space="0" w:color="auto"/>
            <w:bottom w:val="none" w:sz="0" w:space="0" w:color="auto"/>
            <w:right w:val="none" w:sz="0" w:space="0" w:color="auto"/>
          </w:divBdr>
        </w:div>
      </w:divsChild>
    </w:div>
    <w:div w:id="993754087">
      <w:bodyDiv w:val="1"/>
      <w:marLeft w:val="0"/>
      <w:marRight w:val="0"/>
      <w:marTop w:val="0"/>
      <w:marBottom w:val="0"/>
      <w:divBdr>
        <w:top w:val="none" w:sz="0" w:space="0" w:color="auto"/>
        <w:left w:val="none" w:sz="0" w:space="0" w:color="auto"/>
        <w:bottom w:val="none" w:sz="0" w:space="0" w:color="auto"/>
        <w:right w:val="none" w:sz="0" w:space="0" w:color="auto"/>
      </w:divBdr>
    </w:div>
    <w:div w:id="1014844508">
      <w:bodyDiv w:val="1"/>
      <w:marLeft w:val="0"/>
      <w:marRight w:val="0"/>
      <w:marTop w:val="0"/>
      <w:marBottom w:val="0"/>
      <w:divBdr>
        <w:top w:val="none" w:sz="0" w:space="0" w:color="auto"/>
        <w:left w:val="none" w:sz="0" w:space="0" w:color="auto"/>
        <w:bottom w:val="none" w:sz="0" w:space="0" w:color="auto"/>
        <w:right w:val="none" w:sz="0" w:space="0" w:color="auto"/>
      </w:divBdr>
      <w:divsChild>
        <w:div w:id="182403282">
          <w:marLeft w:val="547"/>
          <w:marRight w:val="0"/>
          <w:marTop w:val="200"/>
          <w:marBottom w:val="0"/>
          <w:divBdr>
            <w:top w:val="none" w:sz="0" w:space="0" w:color="auto"/>
            <w:left w:val="none" w:sz="0" w:space="0" w:color="auto"/>
            <w:bottom w:val="none" w:sz="0" w:space="0" w:color="auto"/>
            <w:right w:val="none" w:sz="0" w:space="0" w:color="auto"/>
          </w:divBdr>
        </w:div>
        <w:div w:id="1765765056">
          <w:marLeft w:val="547"/>
          <w:marRight w:val="0"/>
          <w:marTop w:val="200"/>
          <w:marBottom w:val="0"/>
          <w:divBdr>
            <w:top w:val="none" w:sz="0" w:space="0" w:color="auto"/>
            <w:left w:val="none" w:sz="0" w:space="0" w:color="auto"/>
            <w:bottom w:val="none" w:sz="0" w:space="0" w:color="auto"/>
            <w:right w:val="none" w:sz="0" w:space="0" w:color="auto"/>
          </w:divBdr>
        </w:div>
      </w:divsChild>
    </w:div>
    <w:div w:id="1025597102">
      <w:bodyDiv w:val="1"/>
      <w:marLeft w:val="0"/>
      <w:marRight w:val="0"/>
      <w:marTop w:val="0"/>
      <w:marBottom w:val="0"/>
      <w:divBdr>
        <w:top w:val="none" w:sz="0" w:space="0" w:color="auto"/>
        <w:left w:val="none" w:sz="0" w:space="0" w:color="auto"/>
        <w:bottom w:val="none" w:sz="0" w:space="0" w:color="auto"/>
        <w:right w:val="none" w:sz="0" w:space="0" w:color="auto"/>
      </w:divBdr>
      <w:divsChild>
        <w:div w:id="706610972">
          <w:marLeft w:val="0"/>
          <w:marRight w:val="0"/>
          <w:marTop w:val="0"/>
          <w:marBottom w:val="0"/>
          <w:divBdr>
            <w:top w:val="none" w:sz="0" w:space="0" w:color="auto"/>
            <w:left w:val="none" w:sz="0" w:space="0" w:color="auto"/>
            <w:bottom w:val="none" w:sz="0" w:space="0" w:color="auto"/>
            <w:right w:val="none" w:sz="0" w:space="0" w:color="auto"/>
          </w:divBdr>
          <w:divsChild>
            <w:div w:id="1787113740">
              <w:marLeft w:val="0"/>
              <w:marRight w:val="0"/>
              <w:marTop w:val="0"/>
              <w:marBottom w:val="0"/>
              <w:divBdr>
                <w:top w:val="none" w:sz="0" w:space="0" w:color="auto"/>
                <w:left w:val="none" w:sz="0" w:space="0" w:color="auto"/>
                <w:bottom w:val="none" w:sz="0" w:space="0" w:color="auto"/>
                <w:right w:val="none" w:sz="0" w:space="0" w:color="auto"/>
              </w:divBdr>
              <w:divsChild>
                <w:div w:id="2100326554">
                  <w:marLeft w:val="0"/>
                  <w:marRight w:val="0"/>
                  <w:marTop w:val="0"/>
                  <w:marBottom w:val="0"/>
                  <w:divBdr>
                    <w:top w:val="none" w:sz="0" w:space="0" w:color="auto"/>
                    <w:left w:val="none" w:sz="0" w:space="0" w:color="auto"/>
                    <w:bottom w:val="none" w:sz="0" w:space="0" w:color="auto"/>
                    <w:right w:val="none" w:sz="0" w:space="0" w:color="auto"/>
                  </w:divBdr>
                  <w:divsChild>
                    <w:div w:id="908541155">
                      <w:marLeft w:val="0"/>
                      <w:marRight w:val="0"/>
                      <w:marTop w:val="0"/>
                      <w:marBottom w:val="0"/>
                      <w:divBdr>
                        <w:top w:val="none" w:sz="0" w:space="0" w:color="auto"/>
                        <w:left w:val="none" w:sz="0" w:space="0" w:color="auto"/>
                        <w:bottom w:val="none" w:sz="0" w:space="0" w:color="auto"/>
                        <w:right w:val="none" w:sz="0" w:space="0" w:color="auto"/>
                      </w:divBdr>
                      <w:divsChild>
                        <w:div w:id="1076828780">
                          <w:marLeft w:val="0"/>
                          <w:marRight w:val="0"/>
                          <w:marTop w:val="0"/>
                          <w:marBottom w:val="0"/>
                          <w:divBdr>
                            <w:top w:val="none" w:sz="0" w:space="0" w:color="auto"/>
                            <w:left w:val="none" w:sz="0" w:space="0" w:color="auto"/>
                            <w:bottom w:val="none" w:sz="0" w:space="0" w:color="auto"/>
                            <w:right w:val="none" w:sz="0" w:space="0" w:color="auto"/>
                          </w:divBdr>
                          <w:divsChild>
                            <w:div w:id="661472165">
                              <w:marLeft w:val="0"/>
                              <w:marRight w:val="0"/>
                              <w:marTop w:val="0"/>
                              <w:marBottom w:val="0"/>
                              <w:divBdr>
                                <w:top w:val="none" w:sz="0" w:space="0" w:color="auto"/>
                                <w:left w:val="none" w:sz="0" w:space="0" w:color="auto"/>
                                <w:bottom w:val="none" w:sz="0" w:space="0" w:color="auto"/>
                                <w:right w:val="none" w:sz="0" w:space="0" w:color="auto"/>
                              </w:divBdr>
                              <w:divsChild>
                                <w:div w:id="1798529962">
                                  <w:marLeft w:val="0"/>
                                  <w:marRight w:val="0"/>
                                  <w:marTop w:val="0"/>
                                  <w:marBottom w:val="0"/>
                                  <w:divBdr>
                                    <w:top w:val="none" w:sz="0" w:space="0" w:color="auto"/>
                                    <w:left w:val="none" w:sz="0" w:space="0" w:color="auto"/>
                                    <w:bottom w:val="none" w:sz="0" w:space="0" w:color="auto"/>
                                    <w:right w:val="none" w:sz="0" w:space="0" w:color="auto"/>
                                  </w:divBdr>
                                  <w:divsChild>
                                    <w:div w:id="74908848">
                                      <w:marLeft w:val="0"/>
                                      <w:marRight w:val="0"/>
                                      <w:marTop w:val="0"/>
                                      <w:marBottom w:val="0"/>
                                      <w:divBdr>
                                        <w:top w:val="none" w:sz="0" w:space="0" w:color="auto"/>
                                        <w:left w:val="none" w:sz="0" w:space="0" w:color="auto"/>
                                        <w:bottom w:val="none" w:sz="0" w:space="0" w:color="auto"/>
                                        <w:right w:val="none" w:sz="0" w:space="0" w:color="auto"/>
                                      </w:divBdr>
                                      <w:divsChild>
                                        <w:div w:id="748887319">
                                          <w:marLeft w:val="0"/>
                                          <w:marRight w:val="0"/>
                                          <w:marTop w:val="0"/>
                                          <w:marBottom w:val="0"/>
                                          <w:divBdr>
                                            <w:top w:val="none" w:sz="0" w:space="0" w:color="auto"/>
                                            <w:left w:val="none" w:sz="0" w:space="0" w:color="auto"/>
                                            <w:bottom w:val="none" w:sz="0" w:space="0" w:color="auto"/>
                                            <w:right w:val="none" w:sz="0" w:space="0" w:color="auto"/>
                                          </w:divBdr>
                                          <w:divsChild>
                                            <w:div w:id="1481071326">
                                              <w:marLeft w:val="0"/>
                                              <w:marRight w:val="0"/>
                                              <w:marTop w:val="0"/>
                                              <w:marBottom w:val="0"/>
                                              <w:divBdr>
                                                <w:top w:val="none" w:sz="0" w:space="0" w:color="auto"/>
                                                <w:left w:val="none" w:sz="0" w:space="0" w:color="auto"/>
                                                <w:bottom w:val="none" w:sz="0" w:space="0" w:color="auto"/>
                                                <w:right w:val="none" w:sz="0" w:space="0" w:color="auto"/>
                                              </w:divBdr>
                                              <w:divsChild>
                                                <w:div w:id="1090347110">
                                                  <w:marLeft w:val="0"/>
                                                  <w:marRight w:val="0"/>
                                                  <w:marTop w:val="0"/>
                                                  <w:marBottom w:val="0"/>
                                                  <w:divBdr>
                                                    <w:top w:val="none" w:sz="0" w:space="0" w:color="auto"/>
                                                    <w:left w:val="none" w:sz="0" w:space="0" w:color="auto"/>
                                                    <w:bottom w:val="none" w:sz="0" w:space="0" w:color="auto"/>
                                                    <w:right w:val="none" w:sz="0" w:space="0" w:color="auto"/>
                                                  </w:divBdr>
                                                  <w:divsChild>
                                                    <w:div w:id="1372610615">
                                                      <w:marLeft w:val="0"/>
                                                      <w:marRight w:val="0"/>
                                                      <w:marTop w:val="0"/>
                                                      <w:marBottom w:val="0"/>
                                                      <w:divBdr>
                                                        <w:top w:val="none" w:sz="0" w:space="0" w:color="auto"/>
                                                        <w:left w:val="none" w:sz="0" w:space="0" w:color="auto"/>
                                                        <w:bottom w:val="none" w:sz="0" w:space="0" w:color="auto"/>
                                                        <w:right w:val="none" w:sz="0" w:space="0" w:color="auto"/>
                                                      </w:divBdr>
                                                      <w:divsChild>
                                                        <w:div w:id="1191919806">
                                                          <w:marLeft w:val="0"/>
                                                          <w:marRight w:val="0"/>
                                                          <w:marTop w:val="0"/>
                                                          <w:marBottom w:val="120"/>
                                                          <w:divBdr>
                                                            <w:top w:val="none" w:sz="0" w:space="0" w:color="auto"/>
                                                            <w:left w:val="none" w:sz="0" w:space="0" w:color="auto"/>
                                                            <w:bottom w:val="none" w:sz="0" w:space="0" w:color="auto"/>
                                                            <w:right w:val="none" w:sz="0" w:space="0" w:color="auto"/>
                                                          </w:divBdr>
                                                          <w:divsChild>
                                                            <w:div w:id="748040507">
                                                              <w:marLeft w:val="0"/>
                                                              <w:marRight w:val="0"/>
                                                              <w:marTop w:val="120"/>
                                                              <w:marBottom w:val="120"/>
                                                              <w:divBdr>
                                                                <w:top w:val="none" w:sz="0" w:space="0" w:color="auto"/>
                                                                <w:left w:val="none" w:sz="0" w:space="0" w:color="auto"/>
                                                                <w:bottom w:val="none" w:sz="0" w:space="0" w:color="auto"/>
                                                                <w:right w:val="none" w:sz="0" w:space="0" w:color="auto"/>
                                                              </w:divBdr>
                                                              <w:divsChild>
                                                                <w:div w:id="717972788">
                                                                  <w:marLeft w:val="0"/>
                                                                  <w:marRight w:val="0"/>
                                                                  <w:marTop w:val="0"/>
                                                                  <w:marBottom w:val="0"/>
                                                                  <w:divBdr>
                                                                    <w:top w:val="none" w:sz="0" w:space="0" w:color="auto"/>
                                                                    <w:left w:val="none" w:sz="0" w:space="0" w:color="auto"/>
                                                                    <w:bottom w:val="none" w:sz="0" w:space="0" w:color="auto"/>
                                                                    <w:right w:val="none" w:sz="0" w:space="0" w:color="auto"/>
                                                                  </w:divBdr>
                                                                  <w:divsChild>
                                                                    <w:div w:id="1299535866">
                                                                      <w:marLeft w:val="0"/>
                                                                      <w:marRight w:val="0"/>
                                                                      <w:marTop w:val="0"/>
                                                                      <w:marBottom w:val="0"/>
                                                                      <w:divBdr>
                                                                        <w:top w:val="none" w:sz="0" w:space="0" w:color="auto"/>
                                                                        <w:left w:val="none" w:sz="0" w:space="0" w:color="auto"/>
                                                                        <w:bottom w:val="none" w:sz="0" w:space="0" w:color="auto"/>
                                                                        <w:right w:val="none" w:sz="0" w:space="0" w:color="auto"/>
                                                                      </w:divBdr>
                                                                      <w:divsChild>
                                                                        <w:div w:id="1794009534">
                                                                          <w:marLeft w:val="0"/>
                                                                          <w:marRight w:val="0"/>
                                                                          <w:marTop w:val="0"/>
                                                                          <w:marBottom w:val="0"/>
                                                                          <w:divBdr>
                                                                            <w:top w:val="none" w:sz="0" w:space="0" w:color="auto"/>
                                                                            <w:left w:val="none" w:sz="0" w:space="0" w:color="auto"/>
                                                                            <w:bottom w:val="none" w:sz="0" w:space="0" w:color="auto"/>
                                                                            <w:right w:val="none" w:sz="0" w:space="0" w:color="auto"/>
                                                                          </w:divBdr>
                                                                          <w:divsChild>
                                                                            <w:div w:id="638656293">
                                                                              <w:marLeft w:val="0"/>
                                                                              <w:marRight w:val="0"/>
                                                                              <w:marTop w:val="0"/>
                                                                              <w:marBottom w:val="0"/>
                                                                              <w:divBdr>
                                                                                <w:top w:val="none" w:sz="0" w:space="0" w:color="auto"/>
                                                                                <w:left w:val="none" w:sz="0" w:space="0" w:color="auto"/>
                                                                                <w:bottom w:val="none" w:sz="0" w:space="0" w:color="auto"/>
                                                                                <w:right w:val="none" w:sz="0" w:space="0" w:color="auto"/>
                                                                              </w:divBdr>
                                                                              <w:divsChild>
                                                                                <w:div w:id="347831012">
                                                                                  <w:marLeft w:val="0"/>
                                                                                  <w:marRight w:val="0"/>
                                                                                  <w:marTop w:val="0"/>
                                                                                  <w:marBottom w:val="0"/>
                                                                                  <w:divBdr>
                                                                                    <w:top w:val="none" w:sz="0" w:space="0" w:color="auto"/>
                                                                                    <w:left w:val="none" w:sz="0" w:space="0" w:color="auto"/>
                                                                                    <w:bottom w:val="none" w:sz="0" w:space="0" w:color="auto"/>
                                                                                    <w:right w:val="none" w:sz="0" w:space="0" w:color="auto"/>
                                                                                  </w:divBdr>
                                                                                  <w:divsChild>
                                                                                    <w:div w:id="1590655402">
                                                                                      <w:marLeft w:val="0"/>
                                                                                      <w:marRight w:val="0"/>
                                                                                      <w:marTop w:val="0"/>
                                                                                      <w:marBottom w:val="0"/>
                                                                                      <w:divBdr>
                                                                                        <w:top w:val="none" w:sz="0" w:space="0" w:color="auto"/>
                                                                                        <w:left w:val="none" w:sz="0" w:space="0" w:color="auto"/>
                                                                                        <w:bottom w:val="none" w:sz="0" w:space="0" w:color="auto"/>
                                                                                        <w:right w:val="none" w:sz="0" w:space="0" w:color="auto"/>
                                                                                      </w:divBdr>
                                                                                      <w:divsChild>
                                                                                        <w:div w:id="660736246">
                                                                                          <w:marLeft w:val="0"/>
                                                                                          <w:marRight w:val="0"/>
                                                                                          <w:marTop w:val="0"/>
                                                                                          <w:marBottom w:val="0"/>
                                                                                          <w:divBdr>
                                                                                            <w:top w:val="none" w:sz="0" w:space="0" w:color="auto"/>
                                                                                            <w:left w:val="none" w:sz="0" w:space="0" w:color="auto"/>
                                                                                            <w:bottom w:val="none" w:sz="0" w:space="0" w:color="auto"/>
                                                                                            <w:right w:val="none" w:sz="0" w:space="0" w:color="auto"/>
                                                                                          </w:divBdr>
                                                                                          <w:divsChild>
                                                                                            <w:div w:id="815759123">
                                                                                              <w:marLeft w:val="0"/>
                                                                                              <w:marRight w:val="0"/>
                                                                                              <w:marTop w:val="0"/>
                                                                                              <w:marBottom w:val="0"/>
                                                                                              <w:divBdr>
                                                                                                <w:top w:val="none" w:sz="0" w:space="0" w:color="auto"/>
                                                                                                <w:left w:val="none" w:sz="0" w:space="0" w:color="auto"/>
                                                                                                <w:bottom w:val="none" w:sz="0" w:space="0" w:color="auto"/>
                                                                                                <w:right w:val="none" w:sz="0" w:space="0" w:color="auto"/>
                                                                                              </w:divBdr>
                                                                                              <w:divsChild>
                                                                                                <w:div w:id="2682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7172393">
      <w:bodyDiv w:val="1"/>
      <w:marLeft w:val="0"/>
      <w:marRight w:val="0"/>
      <w:marTop w:val="0"/>
      <w:marBottom w:val="0"/>
      <w:divBdr>
        <w:top w:val="none" w:sz="0" w:space="0" w:color="auto"/>
        <w:left w:val="none" w:sz="0" w:space="0" w:color="auto"/>
        <w:bottom w:val="none" w:sz="0" w:space="0" w:color="auto"/>
        <w:right w:val="none" w:sz="0" w:space="0" w:color="auto"/>
      </w:divBdr>
    </w:div>
    <w:div w:id="1075130307">
      <w:bodyDiv w:val="1"/>
      <w:marLeft w:val="0"/>
      <w:marRight w:val="0"/>
      <w:marTop w:val="0"/>
      <w:marBottom w:val="0"/>
      <w:divBdr>
        <w:top w:val="none" w:sz="0" w:space="0" w:color="auto"/>
        <w:left w:val="none" w:sz="0" w:space="0" w:color="auto"/>
        <w:bottom w:val="none" w:sz="0" w:space="0" w:color="auto"/>
        <w:right w:val="none" w:sz="0" w:space="0" w:color="auto"/>
      </w:divBdr>
    </w:div>
    <w:div w:id="1093629773">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sChild>
        <w:div w:id="1549414869">
          <w:marLeft w:val="0"/>
          <w:marRight w:val="0"/>
          <w:marTop w:val="0"/>
          <w:marBottom w:val="0"/>
          <w:divBdr>
            <w:top w:val="none" w:sz="0" w:space="0" w:color="auto"/>
            <w:left w:val="none" w:sz="0" w:space="0" w:color="auto"/>
            <w:bottom w:val="none" w:sz="0" w:space="0" w:color="auto"/>
            <w:right w:val="none" w:sz="0" w:space="0" w:color="auto"/>
          </w:divBdr>
        </w:div>
      </w:divsChild>
    </w:div>
    <w:div w:id="1164203384">
      <w:bodyDiv w:val="1"/>
      <w:marLeft w:val="0"/>
      <w:marRight w:val="0"/>
      <w:marTop w:val="0"/>
      <w:marBottom w:val="0"/>
      <w:divBdr>
        <w:top w:val="none" w:sz="0" w:space="0" w:color="auto"/>
        <w:left w:val="none" w:sz="0" w:space="0" w:color="auto"/>
        <w:bottom w:val="none" w:sz="0" w:space="0" w:color="auto"/>
        <w:right w:val="none" w:sz="0" w:space="0" w:color="auto"/>
      </w:divBdr>
      <w:divsChild>
        <w:div w:id="217863666">
          <w:marLeft w:val="0"/>
          <w:marRight w:val="0"/>
          <w:marTop w:val="0"/>
          <w:marBottom w:val="0"/>
          <w:divBdr>
            <w:top w:val="none" w:sz="0" w:space="0" w:color="auto"/>
            <w:left w:val="none" w:sz="0" w:space="0" w:color="auto"/>
            <w:bottom w:val="none" w:sz="0" w:space="0" w:color="auto"/>
            <w:right w:val="none" w:sz="0" w:space="0" w:color="auto"/>
          </w:divBdr>
          <w:divsChild>
            <w:div w:id="1274902490">
              <w:marLeft w:val="0"/>
              <w:marRight w:val="0"/>
              <w:marTop w:val="0"/>
              <w:marBottom w:val="0"/>
              <w:divBdr>
                <w:top w:val="none" w:sz="0" w:space="0" w:color="auto"/>
                <w:left w:val="none" w:sz="0" w:space="0" w:color="auto"/>
                <w:bottom w:val="none" w:sz="0" w:space="0" w:color="auto"/>
                <w:right w:val="none" w:sz="0" w:space="0" w:color="auto"/>
              </w:divBdr>
              <w:divsChild>
                <w:div w:id="608784248">
                  <w:marLeft w:val="0"/>
                  <w:marRight w:val="0"/>
                  <w:marTop w:val="0"/>
                  <w:marBottom w:val="0"/>
                  <w:divBdr>
                    <w:top w:val="none" w:sz="0" w:space="0" w:color="auto"/>
                    <w:left w:val="none" w:sz="0" w:space="0" w:color="auto"/>
                    <w:bottom w:val="none" w:sz="0" w:space="0" w:color="auto"/>
                    <w:right w:val="none" w:sz="0" w:space="0" w:color="auto"/>
                  </w:divBdr>
                  <w:divsChild>
                    <w:div w:id="1983541494">
                      <w:marLeft w:val="0"/>
                      <w:marRight w:val="0"/>
                      <w:marTop w:val="0"/>
                      <w:marBottom w:val="0"/>
                      <w:divBdr>
                        <w:top w:val="none" w:sz="0" w:space="0" w:color="auto"/>
                        <w:left w:val="none" w:sz="0" w:space="0" w:color="auto"/>
                        <w:bottom w:val="none" w:sz="0" w:space="0" w:color="auto"/>
                        <w:right w:val="none" w:sz="0" w:space="0" w:color="auto"/>
                      </w:divBdr>
                      <w:divsChild>
                        <w:div w:id="566844449">
                          <w:marLeft w:val="0"/>
                          <w:marRight w:val="0"/>
                          <w:marTop w:val="0"/>
                          <w:marBottom w:val="0"/>
                          <w:divBdr>
                            <w:top w:val="none" w:sz="0" w:space="0" w:color="auto"/>
                            <w:left w:val="none" w:sz="0" w:space="0" w:color="auto"/>
                            <w:bottom w:val="none" w:sz="0" w:space="0" w:color="auto"/>
                            <w:right w:val="none" w:sz="0" w:space="0" w:color="auto"/>
                          </w:divBdr>
                          <w:divsChild>
                            <w:div w:id="2053573043">
                              <w:marLeft w:val="0"/>
                              <w:marRight w:val="0"/>
                              <w:marTop w:val="0"/>
                              <w:marBottom w:val="0"/>
                              <w:divBdr>
                                <w:top w:val="none" w:sz="0" w:space="0" w:color="auto"/>
                                <w:left w:val="none" w:sz="0" w:space="0" w:color="auto"/>
                                <w:bottom w:val="none" w:sz="0" w:space="0" w:color="auto"/>
                                <w:right w:val="none" w:sz="0" w:space="0" w:color="auto"/>
                              </w:divBdr>
                              <w:divsChild>
                                <w:div w:id="1455053743">
                                  <w:marLeft w:val="0"/>
                                  <w:marRight w:val="0"/>
                                  <w:marTop w:val="0"/>
                                  <w:marBottom w:val="0"/>
                                  <w:divBdr>
                                    <w:top w:val="none" w:sz="0" w:space="0" w:color="auto"/>
                                    <w:left w:val="none" w:sz="0" w:space="0" w:color="auto"/>
                                    <w:bottom w:val="none" w:sz="0" w:space="0" w:color="auto"/>
                                    <w:right w:val="none" w:sz="0" w:space="0" w:color="auto"/>
                                  </w:divBdr>
                                  <w:divsChild>
                                    <w:div w:id="743574057">
                                      <w:marLeft w:val="0"/>
                                      <w:marRight w:val="0"/>
                                      <w:marTop w:val="0"/>
                                      <w:marBottom w:val="0"/>
                                      <w:divBdr>
                                        <w:top w:val="none" w:sz="0" w:space="0" w:color="auto"/>
                                        <w:left w:val="none" w:sz="0" w:space="0" w:color="auto"/>
                                        <w:bottom w:val="none" w:sz="0" w:space="0" w:color="auto"/>
                                        <w:right w:val="none" w:sz="0" w:space="0" w:color="auto"/>
                                      </w:divBdr>
                                      <w:divsChild>
                                        <w:div w:id="1447044847">
                                          <w:marLeft w:val="0"/>
                                          <w:marRight w:val="0"/>
                                          <w:marTop w:val="0"/>
                                          <w:marBottom w:val="0"/>
                                          <w:divBdr>
                                            <w:top w:val="none" w:sz="0" w:space="0" w:color="auto"/>
                                            <w:left w:val="none" w:sz="0" w:space="0" w:color="auto"/>
                                            <w:bottom w:val="none" w:sz="0" w:space="0" w:color="auto"/>
                                            <w:right w:val="none" w:sz="0" w:space="0" w:color="auto"/>
                                          </w:divBdr>
                                          <w:divsChild>
                                            <w:div w:id="236524401">
                                              <w:marLeft w:val="0"/>
                                              <w:marRight w:val="0"/>
                                              <w:marTop w:val="0"/>
                                              <w:marBottom w:val="0"/>
                                              <w:divBdr>
                                                <w:top w:val="none" w:sz="0" w:space="0" w:color="auto"/>
                                                <w:left w:val="none" w:sz="0" w:space="0" w:color="auto"/>
                                                <w:bottom w:val="none" w:sz="0" w:space="0" w:color="auto"/>
                                                <w:right w:val="none" w:sz="0" w:space="0" w:color="auto"/>
                                              </w:divBdr>
                                              <w:divsChild>
                                                <w:div w:id="497767744">
                                                  <w:marLeft w:val="0"/>
                                                  <w:marRight w:val="0"/>
                                                  <w:marTop w:val="0"/>
                                                  <w:marBottom w:val="0"/>
                                                  <w:divBdr>
                                                    <w:top w:val="none" w:sz="0" w:space="0" w:color="auto"/>
                                                    <w:left w:val="none" w:sz="0" w:space="0" w:color="auto"/>
                                                    <w:bottom w:val="none" w:sz="0" w:space="0" w:color="auto"/>
                                                    <w:right w:val="none" w:sz="0" w:space="0" w:color="auto"/>
                                                  </w:divBdr>
                                                  <w:divsChild>
                                                    <w:div w:id="478881815">
                                                      <w:marLeft w:val="0"/>
                                                      <w:marRight w:val="0"/>
                                                      <w:marTop w:val="0"/>
                                                      <w:marBottom w:val="0"/>
                                                      <w:divBdr>
                                                        <w:top w:val="none" w:sz="0" w:space="0" w:color="auto"/>
                                                        <w:left w:val="none" w:sz="0" w:space="0" w:color="auto"/>
                                                        <w:bottom w:val="none" w:sz="0" w:space="0" w:color="auto"/>
                                                        <w:right w:val="none" w:sz="0" w:space="0" w:color="auto"/>
                                                      </w:divBdr>
                                                      <w:divsChild>
                                                        <w:div w:id="564528266">
                                                          <w:marLeft w:val="0"/>
                                                          <w:marRight w:val="0"/>
                                                          <w:marTop w:val="0"/>
                                                          <w:marBottom w:val="120"/>
                                                          <w:divBdr>
                                                            <w:top w:val="none" w:sz="0" w:space="0" w:color="auto"/>
                                                            <w:left w:val="none" w:sz="0" w:space="0" w:color="auto"/>
                                                            <w:bottom w:val="none" w:sz="0" w:space="0" w:color="auto"/>
                                                            <w:right w:val="none" w:sz="0" w:space="0" w:color="auto"/>
                                                          </w:divBdr>
                                                          <w:divsChild>
                                                            <w:div w:id="1975796358">
                                                              <w:marLeft w:val="0"/>
                                                              <w:marRight w:val="0"/>
                                                              <w:marTop w:val="120"/>
                                                              <w:marBottom w:val="120"/>
                                                              <w:divBdr>
                                                                <w:top w:val="none" w:sz="0" w:space="0" w:color="auto"/>
                                                                <w:left w:val="none" w:sz="0" w:space="0" w:color="auto"/>
                                                                <w:bottom w:val="none" w:sz="0" w:space="0" w:color="auto"/>
                                                                <w:right w:val="none" w:sz="0" w:space="0" w:color="auto"/>
                                                              </w:divBdr>
                                                              <w:divsChild>
                                                                <w:div w:id="793980437">
                                                                  <w:marLeft w:val="0"/>
                                                                  <w:marRight w:val="0"/>
                                                                  <w:marTop w:val="0"/>
                                                                  <w:marBottom w:val="0"/>
                                                                  <w:divBdr>
                                                                    <w:top w:val="none" w:sz="0" w:space="0" w:color="auto"/>
                                                                    <w:left w:val="none" w:sz="0" w:space="0" w:color="auto"/>
                                                                    <w:bottom w:val="none" w:sz="0" w:space="0" w:color="auto"/>
                                                                    <w:right w:val="none" w:sz="0" w:space="0" w:color="auto"/>
                                                                  </w:divBdr>
                                                                  <w:divsChild>
                                                                    <w:div w:id="1705708312">
                                                                      <w:marLeft w:val="0"/>
                                                                      <w:marRight w:val="0"/>
                                                                      <w:marTop w:val="0"/>
                                                                      <w:marBottom w:val="0"/>
                                                                      <w:divBdr>
                                                                        <w:top w:val="none" w:sz="0" w:space="0" w:color="auto"/>
                                                                        <w:left w:val="none" w:sz="0" w:space="0" w:color="auto"/>
                                                                        <w:bottom w:val="none" w:sz="0" w:space="0" w:color="auto"/>
                                                                        <w:right w:val="none" w:sz="0" w:space="0" w:color="auto"/>
                                                                      </w:divBdr>
                                                                      <w:divsChild>
                                                                        <w:div w:id="1466120599">
                                                                          <w:marLeft w:val="0"/>
                                                                          <w:marRight w:val="0"/>
                                                                          <w:marTop w:val="0"/>
                                                                          <w:marBottom w:val="0"/>
                                                                          <w:divBdr>
                                                                            <w:top w:val="none" w:sz="0" w:space="0" w:color="auto"/>
                                                                            <w:left w:val="none" w:sz="0" w:space="0" w:color="auto"/>
                                                                            <w:bottom w:val="none" w:sz="0" w:space="0" w:color="auto"/>
                                                                            <w:right w:val="none" w:sz="0" w:space="0" w:color="auto"/>
                                                                          </w:divBdr>
                                                                          <w:divsChild>
                                                                            <w:div w:id="598562621">
                                                                              <w:marLeft w:val="0"/>
                                                                              <w:marRight w:val="0"/>
                                                                              <w:marTop w:val="0"/>
                                                                              <w:marBottom w:val="0"/>
                                                                              <w:divBdr>
                                                                                <w:top w:val="none" w:sz="0" w:space="0" w:color="auto"/>
                                                                                <w:left w:val="none" w:sz="0" w:space="0" w:color="auto"/>
                                                                                <w:bottom w:val="none" w:sz="0" w:space="0" w:color="auto"/>
                                                                                <w:right w:val="none" w:sz="0" w:space="0" w:color="auto"/>
                                                                              </w:divBdr>
                                                                              <w:divsChild>
                                                                                <w:div w:id="276180215">
                                                                                  <w:marLeft w:val="0"/>
                                                                                  <w:marRight w:val="0"/>
                                                                                  <w:marTop w:val="0"/>
                                                                                  <w:marBottom w:val="0"/>
                                                                                  <w:divBdr>
                                                                                    <w:top w:val="none" w:sz="0" w:space="0" w:color="auto"/>
                                                                                    <w:left w:val="none" w:sz="0" w:space="0" w:color="auto"/>
                                                                                    <w:bottom w:val="none" w:sz="0" w:space="0" w:color="auto"/>
                                                                                    <w:right w:val="none" w:sz="0" w:space="0" w:color="auto"/>
                                                                                  </w:divBdr>
                                                                                  <w:divsChild>
                                                                                    <w:div w:id="1013142864">
                                                                                      <w:marLeft w:val="0"/>
                                                                                      <w:marRight w:val="0"/>
                                                                                      <w:marTop w:val="0"/>
                                                                                      <w:marBottom w:val="0"/>
                                                                                      <w:divBdr>
                                                                                        <w:top w:val="none" w:sz="0" w:space="0" w:color="auto"/>
                                                                                        <w:left w:val="none" w:sz="0" w:space="0" w:color="auto"/>
                                                                                        <w:bottom w:val="none" w:sz="0" w:space="0" w:color="auto"/>
                                                                                        <w:right w:val="none" w:sz="0" w:space="0" w:color="auto"/>
                                                                                      </w:divBdr>
                                                                                      <w:divsChild>
                                                                                        <w:div w:id="1653753272">
                                                                                          <w:marLeft w:val="0"/>
                                                                                          <w:marRight w:val="0"/>
                                                                                          <w:marTop w:val="0"/>
                                                                                          <w:marBottom w:val="0"/>
                                                                                          <w:divBdr>
                                                                                            <w:top w:val="none" w:sz="0" w:space="0" w:color="auto"/>
                                                                                            <w:left w:val="none" w:sz="0" w:space="0" w:color="auto"/>
                                                                                            <w:bottom w:val="none" w:sz="0" w:space="0" w:color="auto"/>
                                                                                            <w:right w:val="none" w:sz="0" w:space="0" w:color="auto"/>
                                                                                          </w:divBdr>
                                                                                          <w:divsChild>
                                                                                            <w:div w:id="1513860">
                                                                                              <w:marLeft w:val="0"/>
                                                                                              <w:marRight w:val="0"/>
                                                                                              <w:marTop w:val="0"/>
                                                                                              <w:marBottom w:val="0"/>
                                                                                              <w:divBdr>
                                                                                                <w:top w:val="none" w:sz="0" w:space="0" w:color="auto"/>
                                                                                                <w:left w:val="none" w:sz="0" w:space="0" w:color="auto"/>
                                                                                                <w:bottom w:val="none" w:sz="0" w:space="0" w:color="auto"/>
                                                                                                <w:right w:val="none" w:sz="0" w:space="0" w:color="auto"/>
                                                                                              </w:divBdr>
                                                                                              <w:divsChild>
                                                                                                <w:div w:id="5914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637025">
      <w:bodyDiv w:val="1"/>
      <w:marLeft w:val="0"/>
      <w:marRight w:val="0"/>
      <w:marTop w:val="0"/>
      <w:marBottom w:val="0"/>
      <w:divBdr>
        <w:top w:val="none" w:sz="0" w:space="0" w:color="auto"/>
        <w:left w:val="none" w:sz="0" w:space="0" w:color="auto"/>
        <w:bottom w:val="none" w:sz="0" w:space="0" w:color="auto"/>
        <w:right w:val="none" w:sz="0" w:space="0" w:color="auto"/>
      </w:divBdr>
    </w:div>
    <w:div w:id="1205555667">
      <w:bodyDiv w:val="1"/>
      <w:marLeft w:val="0"/>
      <w:marRight w:val="0"/>
      <w:marTop w:val="0"/>
      <w:marBottom w:val="0"/>
      <w:divBdr>
        <w:top w:val="none" w:sz="0" w:space="0" w:color="auto"/>
        <w:left w:val="none" w:sz="0" w:space="0" w:color="auto"/>
        <w:bottom w:val="none" w:sz="0" w:space="0" w:color="auto"/>
        <w:right w:val="none" w:sz="0" w:space="0" w:color="auto"/>
      </w:divBdr>
      <w:divsChild>
        <w:div w:id="375013355">
          <w:marLeft w:val="547"/>
          <w:marRight w:val="0"/>
          <w:marTop w:val="200"/>
          <w:marBottom w:val="0"/>
          <w:divBdr>
            <w:top w:val="none" w:sz="0" w:space="0" w:color="auto"/>
            <w:left w:val="none" w:sz="0" w:space="0" w:color="auto"/>
            <w:bottom w:val="none" w:sz="0" w:space="0" w:color="auto"/>
            <w:right w:val="none" w:sz="0" w:space="0" w:color="auto"/>
          </w:divBdr>
        </w:div>
        <w:div w:id="1142891976">
          <w:marLeft w:val="547"/>
          <w:marRight w:val="0"/>
          <w:marTop w:val="200"/>
          <w:marBottom w:val="0"/>
          <w:divBdr>
            <w:top w:val="none" w:sz="0" w:space="0" w:color="auto"/>
            <w:left w:val="none" w:sz="0" w:space="0" w:color="auto"/>
            <w:bottom w:val="none" w:sz="0" w:space="0" w:color="auto"/>
            <w:right w:val="none" w:sz="0" w:space="0" w:color="auto"/>
          </w:divBdr>
        </w:div>
        <w:div w:id="1300384880">
          <w:marLeft w:val="547"/>
          <w:marRight w:val="0"/>
          <w:marTop w:val="200"/>
          <w:marBottom w:val="0"/>
          <w:divBdr>
            <w:top w:val="none" w:sz="0" w:space="0" w:color="auto"/>
            <w:left w:val="none" w:sz="0" w:space="0" w:color="auto"/>
            <w:bottom w:val="none" w:sz="0" w:space="0" w:color="auto"/>
            <w:right w:val="none" w:sz="0" w:space="0" w:color="auto"/>
          </w:divBdr>
        </w:div>
        <w:div w:id="2129690391">
          <w:marLeft w:val="547"/>
          <w:marRight w:val="0"/>
          <w:marTop w:val="200"/>
          <w:marBottom w:val="0"/>
          <w:divBdr>
            <w:top w:val="none" w:sz="0" w:space="0" w:color="auto"/>
            <w:left w:val="none" w:sz="0" w:space="0" w:color="auto"/>
            <w:bottom w:val="none" w:sz="0" w:space="0" w:color="auto"/>
            <w:right w:val="none" w:sz="0" w:space="0" w:color="auto"/>
          </w:divBdr>
        </w:div>
      </w:divsChild>
    </w:div>
    <w:div w:id="1209537506">
      <w:bodyDiv w:val="1"/>
      <w:marLeft w:val="0"/>
      <w:marRight w:val="0"/>
      <w:marTop w:val="0"/>
      <w:marBottom w:val="0"/>
      <w:divBdr>
        <w:top w:val="none" w:sz="0" w:space="0" w:color="auto"/>
        <w:left w:val="none" w:sz="0" w:space="0" w:color="auto"/>
        <w:bottom w:val="none" w:sz="0" w:space="0" w:color="auto"/>
        <w:right w:val="none" w:sz="0" w:space="0" w:color="auto"/>
      </w:divBdr>
      <w:divsChild>
        <w:div w:id="893127569">
          <w:marLeft w:val="0"/>
          <w:marRight w:val="0"/>
          <w:marTop w:val="0"/>
          <w:marBottom w:val="0"/>
          <w:divBdr>
            <w:top w:val="none" w:sz="0" w:space="0" w:color="auto"/>
            <w:left w:val="none" w:sz="0" w:space="0" w:color="auto"/>
            <w:bottom w:val="none" w:sz="0" w:space="0" w:color="auto"/>
            <w:right w:val="none" w:sz="0" w:space="0" w:color="auto"/>
          </w:divBdr>
          <w:divsChild>
            <w:div w:id="802846656">
              <w:marLeft w:val="0"/>
              <w:marRight w:val="0"/>
              <w:marTop w:val="0"/>
              <w:marBottom w:val="0"/>
              <w:divBdr>
                <w:top w:val="none" w:sz="0" w:space="0" w:color="auto"/>
                <w:left w:val="none" w:sz="0" w:space="0" w:color="auto"/>
                <w:bottom w:val="none" w:sz="0" w:space="0" w:color="auto"/>
                <w:right w:val="none" w:sz="0" w:space="0" w:color="auto"/>
              </w:divBdr>
              <w:divsChild>
                <w:div w:id="798492590">
                  <w:marLeft w:val="0"/>
                  <w:marRight w:val="0"/>
                  <w:marTop w:val="0"/>
                  <w:marBottom w:val="0"/>
                  <w:divBdr>
                    <w:top w:val="none" w:sz="0" w:space="0" w:color="auto"/>
                    <w:left w:val="none" w:sz="0" w:space="0" w:color="auto"/>
                    <w:bottom w:val="none" w:sz="0" w:space="0" w:color="auto"/>
                    <w:right w:val="none" w:sz="0" w:space="0" w:color="auto"/>
                  </w:divBdr>
                  <w:divsChild>
                    <w:div w:id="1985163379">
                      <w:marLeft w:val="0"/>
                      <w:marRight w:val="0"/>
                      <w:marTop w:val="0"/>
                      <w:marBottom w:val="0"/>
                      <w:divBdr>
                        <w:top w:val="none" w:sz="0" w:space="0" w:color="auto"/>
                        <w:left w:val="none" w:sz="0" w:space="0" w:color="auto"/>
                        <w:bottom w:val="none" w:sz="0" w:space="0" w:color="auto"/>
                        <w:right w:val="none" w:sz="0" w:space="0" w:color="auto"/>
                      </w:divBdr>
                      <w:divsChild>
                        <w:div w:id="1045758812">
                          <w:marLeft w:val="0"/>
                          <w:marRight w:val="0"/>
                          <w:marTop w:val="0"/>
                          <w:marBottom w:val="0"/>
                          <w:divBdr>
                            <w:top w:val="none" w:sz="0" w:space="0" w:color="auto"/>
                            <w:left w:val="none" w:sz="0" w:space="0" w:color="auto"/>
                            <w:bottom w:val="none" w:sz="0" w:space="0" w:color="auto"/>
                            <w:right w:val="none" w:sz="0" w:space="0" w:color="auto"/>
                          </w:divBdr>
                          <w:divsChild>
                            <w:div w:id="1548755175">
                              <w:marLeft w:val="0"/>
                              <w:marRight w:val="0"/>
                              <w:marTop w:val="0"/>
                              <w:marBottom w:val="0"/>
                              <w:divBdr>
                                <w:top w:val="none" w:sz="0" w:space="0" w:color="auto"/>
                                <w:left w:val="none" w:sz="0" w:space="0" w:color="auto"/>
                                <w:bottom w:val="none" w:sz="0" w:space="0" w:color="auto"/>
                                <w:right w:val="none" w:sz="0" w:space="0" w:color="auto"/>
                              </w:divBdr>
                              <w:divsChild>
                                <w:div w:id="1338265948">
                                  <w:marLeft w:val="0"/>
                                  <w:marRight w:val="0"/>
                                  <w:marTop w:val="0"/>
                                  <w:marBottom w:val="0"/>
                                  <w:divBdr>
                                    <w:top w:val="none" w:sz="0" w:space="0" w:color="auto"/>
                                    <w:left w:val="none" w:sz="0" w:space="0" w:color="auto"/>
                                    <w:bottom w:val="none" w:sz="0" w:space="0" w:color="auto"/>
                                    <w:right w:val="none" w:sz="0" w:space="0" w:color="auto"/>
                                  </w:divBdr>
                                  <w:divsChild>
                                    <w:div w:id="1325008108">
                                      <w:marLeft w:val="0"/>
                                      <w:marRight w:val="0"/>
                                      <w:marTop w:val="0"/>
                                      <w:marBottom w:val="0"/>
                                      <w:divBdr>
                                        <w:top w:val="none" w:sz="0" w:space="0" w:color="auto"/>
                                        <w:left w:val="none" w:sz="0" w:space="0" w:color="auto"/>
                                        <w:bottom w:val="none" w:sz="0" w:space="0" w:color="auto"/>
                                        <w:right w:val="none" w:sz="0" w:space="0" w:color="auto"/>
                                      </w:divBdr>
                                      <w:divsChild>
                                        <w:div w:id="49812807">
                                          <w:marLeft w:val="0"/>
                                          <w:marRight w:val="0"/>
                                          <w:marTop w:val="0"/>
                                          <w:marBottom w:val="0"/>
                                          <w:divBdr>
                                            <w:top w:val="none" w:sz="0" w:space="0" w:color="auto"/>
                                            <w:left w:val="none" w:sz="0" w:space="0" w:color="auto"/>
                                            <w:bottom w:val="none" w:sz="0" w:space="0" w:color="auto"/>
                                            <w:right w:val="none" w:sz="0" w:space="0" w:color="auto"/>
                                          </w:divBdr>
                                          <w:divsChild>
                                            <w:div w:id="803235013">
                                              <w:marLeft w:val="0"/>
                                              <w:marRight w:val="0"/>
                                              <w:marTop w:val="0"/>
                                              <w:marBottom w:val="0"/>
                                              <w:divBdr>
                                                <w:top w:val="none" w:sz="0" w:space="0" w:color="auto"/>
                                                <w:left w:val="none" w:sz="0" w:space="0" w:color="auto"/>
                                                <w:bottom w:val="none" w:sz="0" w:space="0" w:color="auto"/>
                                                <w:right w:val="none" w:sz="0" w:space="0" w:color="auto"/>
                                              </w:divBdr>
                                              <w:divsChild>
                                                <w:div w:id="673459421">
                                                  <w:marLeft w:val="0"/>
                                                  <w:marRight w:val="0"/>
                                                  <w:marTop w:val="0"/>
                                                  <w:marBottom w:val="0"/>
                                                  <w:divBdr>
                                                    <w:top w:val="none" w:sz="0" w:space="0" w:color="auto"/>
                                                    <w:left w:val="none" w:sz="0" w:space="0" w:color="auto"/>
                                                    <w:bottom w:val="none" w:sz="0" w:space="0" w:color="auto"/>
                                                    <w:right w:val="none" w:sz="0" w:space="0" w:color="auto"/>
                                                  </w:divBdr>
                                                  <w:divsChild>
                                                    <w:div w:id="781801933">
                                                      <w:marLeft w:val="0"/>
                                                      <w:marRight w:val="0"/>
                                                      <w:marTop w:val="0"/>
                                                      <w:marBottom w:val="0"/>
                                                      <w:divBdr>
                                                        <w:top w:val="none" w:sz="0" w:space="0" w:color="auto"/>
                                                        <w:left w:val="none" w:sz="0" w:space="0" w:color="auto"/>
                                                        <w:bottom w:val="none" w:sz="0" w:space="0" w:color="auto"/>
                                                        <w:right w:val="none" w:sz="0" w:space="0" w:color="auto"/>
                                                      </w:divBdr>
                                                      <w:divsChild>
                                                        <w:div w:id="1285771217">
                                                          <w:marLeft w:val="0"/>
                                                          <w:marRight w:val="0"/>
                                                          <w:marTop w:val="0"/>
                                                          <w:marBottom w:val="120"/>
                                                          <w:divBdr>
                                                            <w:top w:val="none" w:sz="0" w:space="0" w:color="auto"/>
                                                            <w:left w:val="none" w:sz="0" w:space="0" w:color="auto"/>
                                                            <w:bottom w:val="none" w:sz="0" w:space="0" w:color="auto"/>
                                                            <w:right w:val="none" w:sz="0" w:space="0" w:color="auto"/>
                                                          </w:divBdr>
                                                          <w:divsChild>
                                                            <w:div w:id="1675644932">
                                                              <w:marLeft w:val="0"/>
                                                              <w:marRight w:val="0"/>
                                                              <w:marTop w:val="120"/>
                                                              <w:marBottom w:val="120"/>
                                                              <w:divBdr>
                                                                <w:top w:val="none" w:sz="0" w:space="0" w:color="auto"/>
                                                                <w:left w:val="none" w:sz="0" w:space="0" w:color="auto"/>
                                                                <w:bottom w:val="none" w:sz="0" w:space="0" w:color="auto"/>
                                                                <w:right w:val="none" w:sz="0" w:space="0" w:color="auto"/>
                                                              </w:divBdr>
                                                              <w:divsChild>
                                                                <w:div w:id="349642597">
                                                                  <w:marLeft w:val="0"/>
                                                                  <w:marRight w:val="0"/>
                                                                  <w:marTop w:val="0"/>
                                                                  <w:marBottom w:val="0"/>
                                                                  <w:divBdr>
                                                                    <w:top w:val="none" w:sz="0" w:space="0" w:color="auto"/>
                                                                    <w:left w:val="none" w:sz="0" w:space="0" w:color="auto"/>
                                                                    <w:bottom w:val="none" w:sz="0" w:space="0" w:color="auto"/>
                                                                    <w:right w:val="none" w:sz="0" w:space="0" w:color="auto"/>
                                                                  </w:divBdr>
                                                                  <w:divsChild>
                                                                    <w:div w:id="1940334205">
                                                                      <w:marLeft w:val="0"/>
                                                                      <w:marRight w:val="0"/>
                                                                      <w:marTop w:val="0"/>
                                                                      <w:marBottom w:val="0"/>
                                                                      <w:divBdr>
                                                                        <w:top w:val="none" w:sz="0" w:space="0" w:color="auto"/>
                                                                        <w:left w:val="none" w:sz="0" w:space="0" w:color="auto"/>
                                                                        <w:bottom w:val="none" w:sz="0" w:space="0" w:color="auto"/>
                                                                        <w:right w:val="none" w:sz="0" w:space="0" w:color="auto"/>
                                                                      </w:divBdr>
                                                                      <w:divsChild>
                                                                        <w:div w:id="882058632">
                                                                          <w:marLeft w:val="0"/>
                                                                          <w:marRight w:val="0"/>
                                                                          <w:marTop w:val="0"/>
                                                                          <w:marBottom w:val="0"/>
                                                                          <w:divBdr>
                                                                            <w:top w:val="none" w:sz="0" w:space="0" w:color="auto"/>
                                                                            <w:left w:val="none" w:sz="0" w:space="0" w:color="auto"/>
                                                                            <w:bottom w:val="none" w:sz="0" w:space="0" w:color="auto"/>
                                                                            <w:right w:val="none" w:sz="0" w:space="0" w:color="auto"/>
                                                                          </w:divBdr>
                                                                          <w:divsChild>
                                                                            <w:div w:id="849150303">
                                                                              <w:marLeft w:val="0"/>
                                                                              <w:marRight w:val="0"/>
                                                                              <w:marTop w:val="0"/>
                                                                              <w:marBottom w:val="0"/>
                                                                              <w:divBdr>
                                                                                <w:top w:val="none" w:sz="0" w:space="0" w:color="auto"/>
                                                                                <w:left w:val="none" w:sz="0" w:space="0" w:color="auto"/>
                                                                                <w:bottom w:val="none" w:sz="0" w:space="0" w:color="auto"/>
                                                                                <w:right w:val="none" w:sz="0" w:space="0" w:color="auto"/>
                                                                              </w:divBdr>
                                                                              <w:divsChild>
                                                                                <w:div w:id="585267740">
                                                                                  <w:marLeft w:val="0"/>
                                                                                  <w:marRight w:val="0"/>
                                                                                  <w:marTop w:val="0"/>
                                                                                  <w:marBottom w:val="0"/>
                                                                                  <w:divBdr>
                                                                                    <w:top w:val="none" w:sz="0" w:space="0" w:color="auto"/>
                                                                                    <w:left w:val="none" w:sz="0" w:space="0" w:color="auto"/>
                                                                                    <w:bottom w:val="none" w:sz="0" w:space="0" w:color="auto"/>
                                                                                    <w:right w:val="none" w:sz="0" w:space="0" w:color="auto"/>
                                                                                  </w:divBdr>
                                                                                  <w:divsChild>
                                                                                    <w:div w:id="441613648">
                                                                                      <w:marLeft w:val="0"/>
                                                                                      <w:marRight w:val="0"/>
                                                                                      <w:marTop w:val="0"/>
                                                                                      <w:marBottom w:val="0"/>
                                                                                      <w:divBdr>
                                                                                        <w:top w:val="none" w:sz="0" w:space="0" w:color="auto"/>
                                                                                        <w:left w:val="none" w:sz="0" w:space="0" w:color="auto"/>
                                                                                        <w:bottom w:val="none" w:sz="0" w:space="0" w:color="auto"/>
                                                                                        <w:right w:val="none" w:sz="0" w:space="0" w:color="auto"/>
                                                                                      </w:divBdr>
                                                                                      <w:divsChild>
                                                                                        <w:div w:id="1091317303">
                                                                                          <w:marLeft w:val="0"/>
                                                                                          <w:marRight w:val="0"/>
                                                                                          <w:marTop w:val="0"/>
                                                                                          <w:marBottom w:val="0"/>
                                                                                          <w:divBdr>
                                                                                            <w:top w:val="none" w:sz="0" w:space="0" w:color="auto"/>
                                                                                            <w:left w:val="none" w:sz="0" w:space="0" w:color="auto"/>
                                                                                            <w:bottom w:val="none" w:sz="0" w:space="0" w:color="auto"/>
                                                                                            <w:right w:val="none" w:sz="0" w:space="0" w:color="auto"/>
                                                                                          </w:divBdr>
                                                                                          <w:divsChild>
                                                                                            <w:div w:id="746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964578">
      <w:bodyDiv w:val="1"/>
      <w:marLeft w:val="0"/>
      <w:marRight w:val="0"/>
      <w:marTop w:val="0"/>
      <w:marBottom w:val="0"/>
      <w:divBdr>
        <w:top w:val="none" w:sz="0" w:space="0" w:color="auto"/>
        <w:left w:val="none" w:sz="0" w:space="0" w:color="auto"/>
        <w:bottom w:val="none" w:sz="0" w:space="0" w:color="auto"/>
        <w:right w:val="none" w:sz="0" w:space="0" w:color="auto"/>
      </w:divBdr>
    </w:div>
    <w:div w:id="1230771821">
      <w:bodyDiv w:val="1"/>
      <w:marLeft w:val="0"/>
      <w:marRight w:val="0"/>
      <w:marTop w:val="0"/>
      <w:marBottom w:val="0"/>
      <w:divBdr>
        <w:top w:val="none" w:sz="0" w:space="0" w:color="auto"/>
        <w:left w:val="none" w:sz="0" w:space="0" w:color="auto"/>
        <w:bottom w:val="none" w:sz="0" w:space="0" w:color="auto"/>
        <w:right w:val="none" w:sz="0" w:space="0" w:color="auto"/>
      </w:divBdr>
    </w:div>
    <w:div w:id="1237083416">
      <w:bodyDiv w:val="1"/>
      <w:marLeft w:val="0"/>
      <w:marRight w:val="0"/>
      <w:marTop w:val="0"/>
      <w:marBottom w:val="0"/>
      <w:divBdr>
        <w:top w:val="none" w:sz="0" w:space="0" w:color="auto"/>
        <w:left w:val="none" w:sz="0" w:space="0" w:color="auto"/>
        <w:bottom w:val="none" w:sz="0" w:space="0" w:color="auto"/>
        <w:right w:val="none" w:sz="0" w:space="0" w:color="auto"/>
      </w:divBdr>
    </w:div>
    <w:div w:id="1249848630">
      <w:bodyDiv w:val="1"/>
      <w:marLeft w:val="0"/>
      <w:marRight w:val="0"/>
      <w:marTop w:val="0"/>
      <w:marBottom w:val="0"/>
      <w:divBdr>
        <w:top w:val="none" w:sz="0" w:space="0" w:color="auto"/>
        <w:left w:val="none" w:sz="0" w:space="0" w:color="auto"/>
        <w:bottom w:val="none" w:sz="0" w:space="0" w:color="auto"/>
        <w:right w:val="none" w:sz="0" w:space="0" w:color="auto"/>
      </w:divBdr>
      <w:divsChild>
        <w:div w:id="152381328">
          <w:marLeft w:val="547"/>
          <w:marRight w:val="0"/>
          <w:marTop w:val="200"/>
          <w:marBottom w:val="0"/>
          <w:divBdr>
            <w:top w:val="none" w:sz="0" w:space="0" w:color="auto"/>
            <w:left w:val="none" w:sz="0" w:space="0" w:color="auto"/>
            <w:bottom w:val="none" w:sz="0" w:space="0" w:color="auto"/>
            <w:right w:val="none" w:sz="0" w:space="0" w:color="auto"/>
          </w:divBdr>
        </w:div>
        <w:div w:id="553320831">
          <w:marLeft w:val="547"/>
          <w:marRight w:val="0"/>
          <w:marTop w:val="200"/>
          <w:marBottom w:val="0"/>
          <w:divBdr>
            <w:top w:val="none" w:sz="0" w:space="0" w:color="auto"/>
            <w:left w:val="none" w:sz="0" w:space="0" w:color="auto"/>
            <w:bottom w:val="none" w:sz="0" w:space="0" w:color="auto"/>
            <w:right w:val="none" w:sz="0" w:space="0" w:color="auto"/>
          </w:divBdr>
        </w:div>
        <w:div w:id="1703901302">
          <w:marLeft w:val="547"/>
          <w:marRight w:val="0"/>
          <w:marTop w:val="200"/>
          <w:marBottom w:val="0"/>
          <w:divBdr>
            <w:top w:val="none" w:sz="0" w:space="0" w:color="auto"/>
            <w:left w:val="none" w:sz="0" w:space="0" w:color="auto"/>
            <w:bottom w:val="none" w:sz="0" w:space="0" w:color="auto"/>
            <w:right w:val="none" w:sz="0" w:space="0" w:color="auto"/>
          </w:divBdr>
        </w:div>
        <w:div w:id="1800562636">
          <w:marLeft w:val="547"/>
          <w:marRight w:val="0"/>
          <w:marTop w:val="200"/>
          <w:marBottom w:val="0"/>
          <w:divBdr>
            <w:top w:val="none" w:sz="0" w:space="0" w:color="auto"/>
            <w:left w:val="none" w:sz="0" w:space="0" w:color="auto"/>
            <w:bottom w:val="none" w:sz="0" w:space="0" w:color="auto"/>
            <w:right w:val="none" w:sz="0" w:space="0" w:color="auto"/>
          </w:divBdr>
        </w:div>
      </w:divsChild>
    </w:div>
    <w:div w:id="1261137077">
      <w:bodyDiv w:val="1"/>
      <w:marLeft w:val="0"/>
      <w:marRight w:val="0"/>
      <w:marTop w:val="0"/>
      <w:marBottom w:val="0"/>
      <w:divBdr>
        <w:top w:val="none" w:sz="0" w:space="0" w:color="auto"/>
        <w:left w:val="none" w:sz="0" w:space="0" w:color="auto"/>
        <w:bottom w:val="none" w:sz="0" w:space="0" w:color="auto"/>
        <w:right w:val="none" w:sz="0" w:space="0" w:color="auto"/>
      </w:divBdr>
    </w:div>
    <w:div w:id="1290818658">
      <w:bodyDiv w:val="1"/>
      <w:marLeft w:val="0"/>
      <w:marRight w:val="0"/>
      <w:marTop w:val="0"/>
      <w:marBottom w:val="0"/>
      <w:divBdr>
        <w:top w:val="none" w:sz="0" w:space="0" w:color="auto"/>
        <w:left w:val="none" w:sz="0" w:space="0" w:color="auto"/>
        <w:bottom w:val="none" w:sz="0" w:space="0" w:color="auto"/>
        <w:right w:val="none" w:sz="0" w:space="0" w:color="auto"/>
      </w:divBdr>
      <w:divsChild>
        <w:div w:id="1121917115">
          <w:marLeft w:val="0"/>
          <w:marRight w:val="0"/>
          <w:marTop w:val="0"/>
          <w:marBottom w:val="0"/>
          <w:divBdr>
            <w:top w:val="none" w:sz="0" w:space="0" w:color="auto"/>
            <w:left w:val="none" w:sz="0" w:space="0" w:color="auto"/>
            <w:bottom w:val="none" w:sz="0" w:space="0" w:color="auto"/>
            <w:right w:val="none" w:sz="0" w:space="0" w:color="auto"/>
          </w:divBdr>
          <w:divsChild>
            <w:div w:id="1430588745">
              <w:marLeft w:val="0"/>
              <w:marRight w:val="0"/>
              <w:marTop w:val="0"/>
              <w:marBottom w:val="0"/>
              <w:divBdr>
                <w:top w:val="none" w:sz="0" w:space="0" w:color="auto"/>
                <w:left w:val="none" w:sz="0" w:space="0" w:color="auto"/>
                <w:bottom w:val="none" w:sz="0" w:space="0" w:color="auto"/>
                <w:right w:val="none" w:sz="0" w:space="0" w:color="auto"/>
              </w:divBdr>
              <w:divsChild>
                <w:div w:id="1738626153">
                  <w:marLeft w:val="0"/>
                  <w:marRight w:val="0"/>
                  <w:marTop w:val="0"/>
                  <w:marBottom w:val="0"/>
                  <w:divBdr>
                    <w:top w:val="none" w:sz="0" w:space="0" w:color="auto"/>
                    <w:left w:val="none" w:sz="0" w:space="0" w:color="auto"/>
                    <w:bottom w:val="none" w:sz="0" w:space="0" w:color="auto"/>
                    <w:right w:val="none" w:sz="0" w:space="0" w:color="auto"/>
                  </w:divBdr>
                  <w:divsChild>
                    <w:div w:id="416051671">
                      <w:marLeft w:val="0"/>
                      <w:marRight w:val="0"/>
                      <w:marTop w:val="0"/>
                      <w:marBottom w:val="0"/>
                      <w:divBdr>
                        <w:top w:val="none" w:sz="0" w:space="0" w:color="auto"/>
                        <w:left w:val="none" w:sz="0" w:space="0" w:color="auto"/>
                        <w:bottom w:val="none" w:sz="0" w:space="0" w:color="auto"/>
                        <w:right w:val="none" w:sz="0" w:space="0" w:color="auto"/>
                      </w:divBdr>
                      <w:divsChild>
                        <w:div w:id="1345285258">
                          <w:marLeft w:val="0"/>
                          <w:marRight w:val="0"/>
                          <w:marTop w:val="0"/>
                          <w:marBottom w:val="0"/>
                          <w:divBdr>
                            <w:top w:val="none" w:sz="0" w:space="0" w:color="auto"/>
                            <w:left w:val="none" w:sz="0" w:space="0" w:color="auto"/>
                            <w:bottom w:val="none" w:sz="0" w:space="0" w:color="auto"/>
                            <w:right w:val="none" w:sz="0" w:space="0" w:color="auto"/>
                          </w:divBdr>
                          <w:divsChild>
                            <w:div w:id="2042626570">
                              <w:marLeft w:val="0"/>
                              <w:marRight w:val="0"/>
                              <w:marTop w:val="0"/>
                              <w:marBottom w:val="0"/>
                              <w:divBdr>
                                <w:top w:val="none" w:sz="0" w:space="0" w:color="auto"/>
                                <w:left w:val="none" w:sz="0" w:space="0" w:color="auto"/>
                                <w:bottom w:val="none" w:sz="0" w:space="0" w:color="auto"/>
                                <w:right w:val="none" w:sz="0" w:space="0" w:color="auto"/>
                              </w:divBdr>
                              <w:divsChild>
                                <w:div w:id="21784536">
                                  <w:marLeft w:val="0"/>
                                  <w:marRight w:val="0"/>
                                  <w:marTop w:val="0"/>
                                  <w:marBottom w:val="0"/>
                                  <w:divBdr>
                                    <w:top w:val="none" w:sz="0" w:space="0" w:color="auto"/>
                                    <w:left w:val="none" w:sz="0" w:space="0" w:color="auto"/>
                                    <w:bottom w:val="none" w:sz="0" w:space="0" w:color="auto"/>
                                    <w:right w:val="none" w:sz="0" w:space="0" w:color="auto"/>
                                  </w:divBdr>
                                  <w:divsChild>
                                    <w:div w:id="1882859126">
                                      <w:marLeft w:val="0"/>
                                      <w:marRight w:val="0"/>
                                      <w:marTop w:val="0"/>
                                      <w:marBottom w:val="0"/>
                                      <w:divBdr>
                                        <w:top w:val="none" w:sz="0" w:space="0" w:color="auto"/>
                                        <w:left w:val="none" w:sz="0" w:space="0" w:color="auto"/>
                                        <w:bottom w:val="none" w:sz="0" w:space="0" w:color="auto"/>
                                        <w:right w:val="none" w:sz="0" w:space="0" w:color="auto"/>
                                      </w:divBdr>
                                      <w:divsChild>
                                        <w:div w:id="310717299">
                                          <w:marLeft w:val="0"/>
                                          <w:marRight w:val="0"/>
                                          <w:marTop w:val="0"/>
                                          <w:marBottom w:val="0"/>
                                          <w:divBdr>
                                            <w:top w:val="none" w:sz="0" w:space="0" w:color="auto"/>
                                            <w:left w:val="none" w:sz="0" w:space="0" w:color="auto"/>
                                            <w:bottom w:val="none" w:sz="0" w:space="0" w:color="auto"/>
                                            <w:right w:val="none" w:sz="0" w:space="0" w:color="auto"/>
                                          </w:divBdr>
                                          <w:divsChild>
                                            <w:div w:id="47728979">
                                              <w:marLeft w:val="0"/>
                                              <w:marRight w:val="0"/>
                                              <w:marTop w:val="0"/>
                                              <w:marBottom w:val="0"/>
                                              <w:divBdr>
                                                <w:top w:val="none" w:sz="0" w:space="0" w:color="auto"/>
                                                <w:left w:val="none" w:sz="0" w:space="0" w:color="auto"/>
                                                <w:bottom w:val="none" w:sz="0" w:space="0" w:color="auto"/>
                                                <w:right w:val="none" w:sz="0" w:space="0" w:color="auto"/>
                                              </w:divBdr>
                                              <w:divsChild>
                                                <w:div w:id="864100608">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312027971">
                                                      <w:marLeft w:val="0"/>
                                                      <w:marRight w:val="0"/>
                                                      <w:marTop w:val="0"/>
                                                      <w:marBottom w:val="0"/>
                                                      <w:divBdr>
                                                        <w:top w:val="none" w:sz="0" w:space="0" w:color="auto"/>
                                                        <w:left w:val="none" w:sz="0" w:space="0" w:color="auto"/>
                                                        <w:bottom w:val="none" w:sz="0" w:space="0" w:color="auto"/>
                                                        <w:right w:val="none" w:sz="0" w:space="0" w:color="auto"/>
                                                      </w:divBdr>
                                                      <w:divsChild>
                                                        <w:div w:id="1983002925">
                                                          <w:marLeft w:val="0"/>
                                                          <w:marRight w:val="0"/>
                                                          <w:marTop w:val="0"/>
                                                          <w:marBottom w:val="0"/>
                                                          <w:divBdr>
                                                            <w:top w:val="none" w:sz="0" w:space="0" w:color="auto"/>
                                                            <w:left w:val="none" w:sz="0" w:space="0" w:color="auto"/>
                                                            <w:bottom w:val="none" w:sz="0" w:space="0" w:color="auto"/>
                                                            <w:right w:val="none" w:sz="0" w:space="0" w:color="auto"/>
                                                          </w:divBdr>
                                                          <w:divsChild>
                                                            <w:div w:id="290016665">
                                                              <w:marLeft w:val="0"/>
                                                              <w:marRight w:val="0"/>
                                                              <w:marTop w:val="0"/>
                                                              <w:marBottom w:val="0"/>
                                                              <w:divBdr>
                                                                <w:top w:val="none" w:sz="0" w:space="0" w:color="auto"/>
                                                                <w:left w:val="none" w:sz="0" w:space="0" w:color="auto"/>
                                                                <w:bottom w:val="none" w:sz="0" w:space="0" w:color="auto"/>
                                                                <w:right w:val="none" w:sz="0" w:space="0" w:color="auto"/>
                                                              </w:divBdr>
                                                              <w:divsChild>
                                                                <w:div w:id="1203052843">
                                                                  <w:marLeft w:val="0"/>
                                                                  <w:marRight w:val="0"/>
                                                                  <w:marTop w:val="0"/>
                                                                  <w:marBottom w:val="0"/>
                                                                  <w:divBdr>
                                                                    <w:top w:val="none" w:sz="0" w:space="0" w:color="auto"/>
                                                                    <w:left w:val="none" w:sz="0" w:space="0" w:color="auto"/>
                                                                    <w:bottom w:val="none" w:sz="0" w:space="0" w:color="auto"/>
                                                                    <w:right w:val="none" w:sz="0" w:space="0" w:color="auto"/>
                                                                  </w:divBdr>
                                                                  <w:divsChild>
                                                                    <w:div w:id="531189193">
                                                                      <w:marLeft w:val="0"/>
                                                                      <w:marRight w:val="0"/>
                                                                      <w:marTop w:val="0"/>
                                                                      <w:marBottom w:val="0"/>
                                                                      <w:divBdr>
                                                                        <w:top w:val="none" w:sz="0" w:space="0" w:color="auto"/>
                                                                        <w:left w:val="none" w:sz="0" w:space="0" w:color="auto"/>
                                                                        <w:bottom w:val="none" w:sz="0" w:space="0" w:color="auto"/>
                                                                        <w:right w:val="none" w:sz="0" w:space="0" w:color="auto"/>
                                                                      </w:divBdr>
                                                                      <w:divsChild>
                                                                        <w:div w:id="1850370039">
                                                                          <w:marLeft w:val="0"/>
                                                                          <w:marRight w:val="0"/>
                                                                          <w:marTop w:val="0"/>
                                                                          <w:marBottom w:val="0"/>
                                                                          <w:divBdr>
                                                                            <w:top w:val="none" w:sz="0" w:space="0" w:color="auto"/>
                                                                            <w:left w:val="none" w:sz="0" w:space="0" w:color="auto"/>
                                                                            <w:bottom w:val="none" w:sz="0" w:space="0" w:color="auto"/>
                                                                            <w:right w:val="none" w:sz="0" w:space="0" w:color="auto"/>
                                                                          </w:divBdr>
                                                                          <w:divsChild>
                                                                            <w:div w:id="1302535109">
                                                                              <w:marLeft w:val="0"/>
                                                                              <w:marRight w:val="0"/>
                                                                              <w:marTop w:val="0"/>
                                                                              <w:marBottom w:val="0"/>
                                                                              <w:divBdr>
                                                                                <w:top w:val="none" w:sz="0" w:space="0" w:color="auto"/>
                                                                                <w:left w:val="none" w:sz="0" w:space="0" w:color="auto"/>
                                                                                <w:bottom w:val="none" w:sz="0" w:space="0" w:color="auto"/>
                                                                                <w:right w:val="none" w:sz="0" w:space="0" w:color="auto"/>
                                                                              </w:divBdr>
                                                                              <w:divsChild>
                                                                                <w:div w:id="1396122892">
                                                                                  <w:marLeft w:val="0"/>
                                                                                  <w:marRight w:val="0"/>
                                                                                  <w:marTop w:val="0"/>
                                                                                  <w:marBottom w:val="0"/>
                                                                                  <w:divBdr>
                                                                                    <w:top w:val="none" w:sz="0" w:space="0" w:color="auto"/>
                                                                                    <w:left w:val="none" w:sz="0" w:space="0" w:color="auto"/>
                                                                                    <w:bottom w:val="none" w:sz="0" w:space="0" w:color="auto"/>
                                                                                    <w:right w:val="none" w:sz="0" w:space="0" w:color="auto"/>
                                                                                  </w:divBdr>
                                                                                  <w:divsChild>
                                                                                    <w:div w:id="1605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136101">
      <w:bodyDiv w:val="1"/>
      <w:marLeft w:val="0"/>
      <w:marRight w:val="0"/>
      <w:marTop w:val="0"/>
      <w:marBottom w:val="0"/>
      <w:divBdr>
        <w:top w:val="none" w:sz="0" w:space="0" w:color="auto"/>
        <w:left w:val="none" w:sz="0" w:space="0" w:color="auto"/>
        <w:bottom w:val="none" w:sz="0" w:space="0" w:color="auto"/>
        <w:right w:val="none" w:sz="0" w:space="0" w:color="auto"/>
      </w:divBdr>
    </w:div>
    <w:div w:id="1323895823">
      <w:bodyDiv w:val="1"/>
      <w:marLeft w:val="0"/>
      <w:marRight w:val="0"/>
      <w:marTop w:val="0"/>
      <w:marBottom w:val="0"/>
      <w:divBdr>
        <w:top w:val="none" w:sz="0" w:space="0" w:color="auto"/>
        <w:left w:val="none" w:sz="0" w:space="0" w:color="auto"/>
        <w:bottom w:val="none" w:sz="0" w:space="0" w:color="auto"/>
        <w:right w:val="none" w:sz="0" w:space="0" w:color="auto"/>
      </w:divBdr>
    </w:div>
    <w:div w:id="1364554533">
      <w:bodyDiv w:val="1"/>
      <w:marLeft w:val="0"/>
      <w:marRight w:val="0"/>
      <w:marTop w:val="0"/>
      <w:marBottom w:val="0"/>
      <w:divBdr>
        <w:top w:val="none" w:sz="0" w:space="0" w:color="auto"/>
        <w:left w:val="none" w:sz="0" w:space="0" w:color="auto"/>
        <w:bottom w:val="none" w:sz="0" w:space="0" w:color="auto"/>
        <w:right w:val="none" w:sz="0" w:space="0" w:color="auto"/>
      </w:divBdr>
      <w:divsChild>
        <w:div w:id="138889900">
          <w:marLeft w:val="720"/>
          <w:marRight w:val="0"/>
          <w:marTop w:val="0"/>
          <w:marBottom w:val="0"/>
          <w:divBdr>
            <w:top w:val="none" w:sz="0" w:space="0" w:color="auto"/>
            <w:left w:val="none" w:sz="0" w:space="0" w:color="auto"/>
            <w:bottom w:val="none" w:sz="0" w:space="0" w:color="auto"/>
            <w:right w:val="none" w:sz="0" w:space="0" w:color="auto"/>
          </w:divBdr>
        </w:div>
        <w:div w:id="956524266">
          <w:marLeft w:val="720"/>
          <w:marRight w:val="0"/>
          <w:marTop w:val="0"/>
          <w:marBottom w:val="0"/>
          <w:divBdr>
            <w:top w:val="none" w:sz="0" w:space="0" w:color="auto"/>
            <w:left w:val="none" w:sz="0" w:space="0" w:color="auto"/>
            <w:bottom w:val="none" w:sz="0" w:space="0" w:color="auto"/>
            <w:right w:val="none" w:sz="0" w:space="0" w:color="auto"/>
          </w:divBdr>
        </w:div>
        <w:div w:id="1317413796">
          <w:marLeft w:val="720"/>
          <w:marRight w:val="0"/>
          <w:marTop w:val="0"/>
          <w:marBottom w:val="0"/>
          <w:divBdr>
            <w:top w:val="none" w:sz="0" w:space="0" w:color="auto"/>
            <w:left w:val="none" w:sz="0" w:space="0" w:color="auto"/>
            <w:bottom w:val="none" w:sz="0" w:space="0" w:color="auto"/>
            <w:right w:val="none" w:sz="0" w:space="0" w:color="auto"/>
          </w:divBdr>
        </w:div>
      </w:divsChild>
    </w:div>
    <w:div w:id="1372994748">
      <w:bodyDiv w:val="1"/>
      <w:marLeft w:val="0"/>
      <w:marRight w:val="0"/>
      <w:marTop w:val="0"/>
      <w:marBottom w:val="0"/>
      <w:divBdr>
        <w:top w:val="none" w:sz="0" w:space="0" w:color="auto"/>
        <w:left w:val="none" w:sz="0" w:space="0" w:color="auto"/>
        <w:bottom w:val="none" w:sz="0" w:space="0" w:color="auto"/>
        <w:right w:val="none" w:sz="0" w:space="0" w:color="auto"/>
      </w:divBdr>
      <w:divsChild>
        <w:div w:id="926690723">
          <w:marLeft w:val="0"/>
          <w:marRight w:val="0"/>
          <w:marTop w:val="0"/>
          <w:marBottom w:val="0"/>
          <w:divBdr>
            <w:top w:val="none" w:sz="0" w:space="0" w:color="auto"/>
            <w:left w:val="none" w:sz="0" w:space="0" w:color="auto"/>
            <w:bottom w:val="none" w:sz="0" w:space="0" w:color="auto"/>
            <w:right w:val="none" w:sz="0" w:space="0" w:color="auto"/>
          </w:divBdr>
          <w:divsChild>
            <w:div w:id="1262378836">
              <w:marLeft w:val="0"/>
              <w:marRight w:val="0"/>
              <w:marTop w:val="0"/>
              <w:marBottom w:val="0"/>
              <w:divBdr>
                <w:top w:val="none" w:sz="0" w:space="0" w:color="auto"/>
                <w:left w:val="none" w:sz="0" w:space="0" w:color="auto"/>
                <w:bottom w:val="none" w:sz="0" w:space="0" w:color="auto"/>
                <w:right w:val="none" w:sz="0" w:space="0" w:color="auto"/>
              </w:divBdr>
              <w:divsChild>
                <w:div w:id="894507011">
                  <w:marLeft w:val="0"/>
                  <w:marRight w:val="0"/>
                  <w:marTop w:val="0"/>
                  <w:marBottom w:val="0"/>
                  <w:divBdr>
                    <w:top w:val="none" w:sz="0" w:space="0" w:color="auto"/>
                    <w:left w:val="none" w:sz="0" w:space="0" w:color="auto"/>
                    <w:bottom w:val="none" w:sz="0" w:space="0" w:color="auto"/>
                    <w:right w:val="none" w:sz="0" w:space="0" w:color="auto"/>
                  </w:divBdr>
                  <w:divsChild>
                    <w:div w:id="695081500">
                      <w:marLeft w:val="0"/>
                      <w:marRight w:val="0"/>
                      <w:marTop w:val="0"/>
                      <w:marBottom w:val="0"/>
                      <w:divBdr>
                        <w:top w:val="none" w:sz="0" w:space="0" w:color="auto"/>
                        <w:left w:val="none" w:sz="0" w:space="0" w:color="auto"/>
                        <w:bottom w:val="none" w:sz="0" w:space="0" w:color="auto"/>
                        <w:right w:val="none" w:sz="0" w:space="0" w:color="auto"/>
                      </w:divBdr>
                      <w:divsChild>
                        <w:div w:id="2029788823">
                          <w:marLeft w:val="0"/>
                          <w:marRight w:val="0"/>
                          <w:marTop w:val="0"/>
                          <w:marBottom w:val="0"/>
                          <w:divBdr>
                            <w:top w:val="none" w:sz="0" w:space="0" w:color="auto"/>
                            <w:left w:val="none" w:sz="0" w:space="0" w:color="auto"/>
                            <w:bottom w:val="none" w:sz="0" w:space="0" w:color="auto"/>
                            <w:right w:val="none" w:sz="0" w:space="0" w:color="auto"/>
                          </w:divBdr>
                          <w:divsChild>
                            <w:div w:id="313333992">
                              <w:marLeft w:val="0"/>
                              <w:marRight w:val="0"/>
                              <w:marTop w:val="0"/>
                              <w:marBottom w:val="0"/>
                              <w:divBdr>
                                <w:top w:val="none" w:sz="0" w:space="0" w:color="auto"/>
                                <w:left w:val="none" w:sz="0" w:space="0" w:color="auto"/>
                                <w:bottom w:val="none" w:sz="0" w:space="0" w:color="auto"/>
                                <w:right w:val="none" w:sz="0" w:space="0" w:color="auto"/>
                              </w:divBdr>
                              <w:divsChild>
                                <w:div w:id="1433238000">
                                  <w:marLeft w:val="0"/>
                                  <w:marRight w:val="0"/>
                                  <w:marTop w:val="0"/>
                                  <w:marBottom w:val="0"/>
                                  <w:divBdr>
                                    <w:top w:val="none" w:sz="0" w:space="0" w:color="auto"/>
                                    <w:left w:val="none" w:sz="0" w:space="0" w:color="auto"/>
                                    <w:bottom w:val="none" w:sz="0" w:space="0" w:color="auto"/>
                                    <w:right w:val="none" w:sz="0" w:space="0" w:color="auto"/>
                                  </w:divBdr>
                                  <w:divsChild>
                                    <w:div w:id="1477526058">
                                      <w:marLeft w:val="0"/>
                                      <w:marRight w:val="0"/>
                                      <w:marTop w:val="0"/>
                                      <w:marBottom w:val="0"/>
                                      <w:divBdr>
                                        <w:top w:val="none" w:sz="0" w:space="0" w:color="auto"/>
                                        <w:left w:val="none" w:sz="0" w:space="0" w:color="auto"/>
                                        <w:bottom w:val="none" w:sz="0" w:space="0" w:color="auto"/>
                                        <w:right w:val="none" w:sz="0" w:space="0" w:color="auto"/>
                                      </w:divBdr>
                                      <w:divsChild>
                                        <w:div w:id="138350405">
                                          <w:marLeft w:val="0"/>
                                          <w:marRight w:val="0"/>
                                          <w:marTop w:val="0"/>
                                          <w:marBottom w:val="0"/>
                                          <w:divBdr>
                                            <w:top w:val="none" w:sz="0" w:space="0" w:color="auto"/>
                                            <w:left w:val="none" w:sz="0" w:space="0" w:color="auto"/>
                                            <w:bottom w:val="none" w:sz="0" w:space="0" w:color="auto"/>
                                            <w:right w:val="none" w:sz="0" w:space="0" w:color="auto"/>
                                          </w:divBdr>
                                          <w:divsChild>
                                            <w:div w:id="271321439">
                                              <w:marLeft w:val="0"/>
                                              <w:marRight w:val="0"/>
                                              <w:marTop w:val="0"/>
                                              <w:marBottom w:val="0"/>
                                              <w:divBdr>
                                                <w:top w:val="none" w:sz="0" w:space="0" w:color="auto"/>
                                                <w:left w:val="none" w:sz="0" w:space="0" w:color="auto"/>
                                                <w:bottom w:val="none" w:sz="0" w:space="0" w:color="auto"/>
                                                <w:right w:val="none" w:sz="0" w:space="0" w:color="auto"/>
                                              </w:divBdr>
                                              <w:divsChild>
                                                <w:div w:id="684793104">
                                                  <w:marLeft w:val="0"/>
                                                  <w:marRight w:val="0"/>
                                                  <w:marTop w:val="0"/>
                                                  <w:marBottom w:val="0"/>
                                                  <w:divBdr>
                                                    <w:top w:val="none" w:sz="0" w:space="0" w:color="auto"/>
                                                    <w:left w:val="none" w:sz="0" w:space="0" w:color="auto"/>
                                                    <w:bottom w:val="none" w:sz="0" w:space="0" w:color="auto"/>
                                                    <w:right w:val="none" w:sz="0" w:space="0" w:color="auto"/>
                                                  </w:divBdr>
                                                  <w:divsChild>
                                                    <w:div w:id="119499734">
                                                      <w:marLeft w:val="0"/>
                                                      <w:marRight w:val="0"/>
                                                      <w:marTop w:val="0"/>
                                                      <w:marBottom w:val="0"/>
                                                      <w:divBdr>
                                                        <w:top w:val="none" w:sz="0" w:space="0" w:color="auto"/>
                                                        <w:left w:val="none" w:sz="0" w:space="0" w:color="auto"/>
                                                        <w:bottom w:val="none" w:sz="0" w:space="0" w:color="auto"/>
                                                        <w:right w:val="none" w:sz="0" w:space="0" w:color="auto"/>
                                                      </w:divBdr>
                                                      <w:divsChild>
                                                        <w:div w:id="1850870555">
                                                          <w:marLeft w:val="0"/>
                                                          <w:marRight w:val="0"/>
                                                          <w:marTop w:val="0"/>
                                                          <w:marBottom w:val="120"/>
                                                          <w:divBdr>
                                                            <w:top w:val="none" w:sz="0" w:space="0" w:color="auto"/>
                                                            <w:left w:val="none" w:sz="0" w:space="0" w:color="auto"/>
                                                            <w:bottom w:val="none" w:sz="0" w:space="0" w:color="auto"/>
                                                            <w:right w:val="none" w:sz="0" w:space="0" w:color="auto"/>
                                                          </w:divBdr>
                                                          <w:divsChild>
                                                            <w:div w:id="1259482001">
                                                              <w:marLeft w:val="0"/>
                                                              <w:marRight w:val="0"/>
                                                              <w:marTop w:val="120"/>
                                                              <w:marBottom w:val="120"/>
                                                              <w:divBdr>
                                                                <w:top w:val="none" w:sz="0" w:space="0" w:color="auto"/>
                                                                <w:left w:val="none" w:sz="0" w:space="0" w:color="auto"/>
                                                                <w:bottom w:val="none" w:sz="0" w:space="0" w:color="auto"/>
                                                                <w:right w:val="none" w:sz="0" w:space="0" w:color="auto"/>
                                                              </w:divBdr>
                                                              <w:divsChild>
                                                                <w:div w:id="1657564720">
                                                                  <w:marLeft w:val="0"/>
                                                                  <w:marRight w:val="0"/>
                                                                  <w:marTop w:val="0"/>
                                                                  <w:marBottom w:val="0"/>
                                                                  <w:divBdr>
                                                                    <w:top w:val="none" w:sz="0" w:space="0" w:color="auto"/>
                                                                    <w:left w:val="none" w:sz="0" w:space="0" w:color="auto"/>
                                                                    <w:bottom w:val="none" w:sz="0" w:space="0" w:color="auto"/>
                                                                    <w:right w:val="none" w:sz="0" w:space="0" w:color="auto"/>
                                                                  </w:divBdr>
                                                                  <w:divsChild>
                                                                    <w:div w:id="1023365128">
                                                                      <w:marLeft w:val="0"/>
                                                                      <w:marRight w:val="0"/>
                                                                      <w:marTop w:val="0"/>
                                                                      <w:marBottom w:val="0"/>
                                                                      <w:divBdr>
                                                                        <w:top w:val="none" w:sz="0" w:space="0" w:color="auto"/>
                                                                        <w:left w:val="none" w:sz="0" w:space="0" w:color="auto"/>
                                                                        <w:bottom w:val="none" w:sz="0" w:space="0" w:color="auto"/>
                                                                        <w:right w:val="none" w:sz="0" w:space="0" w:color="auto"/>
                                                                      </w:divBdr>
                                                                      <w:divsChild>
                                                                        <w:div w:id="1110929247">
                                                                          <w:marLeft w:val="0"/>
                                                                          <w:marRight w:val="0"/>
                                                                          <w:marTop w:val="0"/>
                                                                          <w:marBottom w:val="0"/>
                                                                          <w:divBdr>
                                                                            <w:top w:val="none" w:sz="0" w:space="0" w:color="auto"/>
                                                                            <w:left w:val="none" w:sz="0" w:space="0" w:color="auto"/>
                                                                            <w:bottom w:val="none" w:sz="0" w:space="0" w:color="auto"/>
                                                                            <w:right w:val="none" w:sz="0" w:space="0" w:color="auto"/>
                                                                          </w:divBdr>
                                                                          <w:divsChild>
                                                                            <w:div w:id="1166287809">
                                                                              <w:marLeft w:val="0"/>
                                                                              <w:marRight w:val="0"/>
                                                                              <w:marTop w:val="0"/>
                                                                              <w:marBottom w:val="0"/>
                                                                              <w:divBdr>
                                                                                <w:top w:val="none" w:sz="0" w:space="0" w:color="auto"/>
                                                                                <w:left w:val="none" w:sz="0" w:space="0" w:color="auto"/>
                                                                                <w:bottom w:val="none" w:sz="0" w:space="0" w:color="auto"/>
                                                                                <w:right w:val="none" w:sz="0" w:space="0" w:color="auto"/>
                                                                              </w:divBdr>
                                                                              <w:divsChild>
                                                                                <w:div w:id="1112163825">
                                                                                  <w:marLeft w:val="0"/>
                                                                                  <w:marRight w:val="0"/>
                                                                                  <w:marTop w:val="0"/>
                                                                                  <w:marBottom w:val="0"/>
                                                                                  <w:divBdr>
                                                                                    <w:top w:val="none" w:sz="0" w:space="0" w:color="auto"/>
                                                                                    <w:left w:val="none" w:sz="0" w:space="0" w:color="auto"/>
                                                                                    <w:bottom w:val="none" w:sz="0" w:space="0" w:color="auto"/>
                                                                                    <w:right w:val="none" w:sz="0" w:space="0" w:color="auto"/>
                                                                                  </w:divBdr>
                                                                                  <w:divsChild>
                                                                                    <w:div w:id="2038701386">
                                                                                      <w:marLeft w:val="0"/>
                                                                                      <w:marRight w:val="0"/>
                                                                                      <w:marTop w:val="0"/>
                                                                                      <w:marBottom w:val="0"/>
                                                                                      <w:divBdr>
                                                                                        <w:top w:val="none" w:sz="0" w:space="0" w:color="auto"/>
                                                                                        <w:left w:val="none" w:sz="0" w:space="0" w:color="auto"/>
                                                                                        <w:bottom w:val="none" w:sz="0" w:space="0" w:color="auto"/>
                                                                                        <w:right w:val="none" w:sz="0" w:space="0" w:color="auto"/>
                                                                                      </w:divBdr>
                                                                                      <w:divsChild>
                                                                                        <w:div w:id="1468468948">
                                                                                          <w:marLeft w:val="0"/>
                                                                                          <w:marRight w:val="0"/>
                                                                                          <w:marTop w:val="0"/>
                                                                                          <w:marBottom w:val="0"/>
                                                                                          <w:divBdr>
                                                                                            <w:top w:val="none" w:sz="0" w:space="0" w:color="auto"/>
                                                                                            <w:left w:val="none" w:sz="0" w:space="0" w:color="auto"/>
                                                                                            <w:bottom w:val="none" w:sz="0" w:space="0" w:color="auto"/>
                                                                                            <w:right w:val="none" w:sz="0" w:space="0" w:color="auto"/>
                                                                                          </w:divBdr>
                                                                                          <w:divsChild>
                                                                                            <w:div w:id="625892774">
                                                                                              <w:marLeft w:val="0"/>
                                                                                              <w:marRight w:val="0"/>
                                                                                              <w:marTop w:val="0"/>
                                                                                              <w:marBottom w:val="0"/>
                                                                                              <w:divBdr>
                                                                                                <w:top w:val="none" w:sz="0" w:space="0" w:color="auto"/>
                                                                                                <w:left w:val="none" w:sz="0" w:space="0" w:color="auto"/>
                                                                                                <w:bottom w:val="none" w:sz="0" w:space="0" w:color="auto"/>
                                                                                                <w:right w:val="none" w:sz="0" w:space="0" w:color="auto"/>
                                                                                              </w:divBdr>
                                                                                              <w:divsChild>
                                                                                                <w:div w:id="1562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728536">
      <w:bodyDiv w:val="1"/>
      <w:marLeft w:val="0"/>
      <w:marRight w:val="0"/>
      <w:marTop w:val="0"/>
      <w:marBottom w:val="0"/>
      <w:divBdr>
        <w:top w:val="none" w:sz="0" w:space="0" w:color="auto"/>
        <w:left w:val="none" w:sz="0" w:space="0" w:color="auto"/>
        <w:bottom w:val="none" w:sz="0" w:space="0" w:color="auto"/>
        <w:right w:val="none" w:sz="0" w:space="0" w:color="auto"/>
      </w:divBdr>
    </w:div>
    <w:div w:id="1391540674">
      <w:bodyDiv w:val="1"/>
      <w:marLeft w:val="0"/>
      <w:marRight w:val="0"/>
      <w:marTop w:val="0"/>
      <w:marBottom w:val="0"/>
      <w:divBdr>
        <w:top w:val="none" w:sz="0" w:space="0" w:color="auto"/>
        <w:left w:val="none" w:sz="0" w:space="0" w:color="auto"/>
        <w:bottom w:val="none" w:sz="0" w:space="0" w:color="auto"/>
        <w:right w:val="none" w:sz="0" w:space="0" w:color="auto"/>
      </w:divBdr>
      <w:divsChild>
        <w:div w:id="90052381">
          <w:marLeft w:val="0"/>
          <w:marRight w:val="0"/>
          <w:marTop w:val="0"/>
          <w:marBottom w:val="0"/>
          <w:divBdr>
            <w:top w:val="none" w:sz="0" w:space="0" w:color="auto"/>
            <w:left w:val="none" w:sz="0" w:space="0" w:color="auto"/>
            <w:bottom w:val="none" w:sz="0" w:space="0" w:color="auto"/>
            <w:right w:val="none" w:sz="0" w:space="0" w:color="auto"/>
          </w:divBdr>
          <w:divsChild>
            <w:div w:id="436950763">
              <w:marLeft w:val="0"/>
              <w:marRight w:val="0"/>
              <w:marTop w:val="0"/>
              <w:marBottom w:val="0"/>
              <w:divBdr>
                <w:top w:val="none" w:sz="0" w:space="0" w:color="auto"/>
                <w:left w:val="none" w:sz="0" w:space="0" w:color="auto"/>
                <w:bottom w:val="none" w:sz="0" w:space="0" w:color="auto"/>
                <w:right w:val="none" w:sz="0" w:space="0" w:color="auto"/>
              </w:divBdr>
              <w:divsChild>
                <w:div w:id="1374621534">
                  <w:marLeft w:val="0"/>
                  <w:marRight w:val="0"/>
                  <w:marTop w:val="0"/>
                  <w:marBottom w:val="0"/>
                  <w:divBdr>
                    <w:top w:val="none" w:sz="0" w:space="0" w:color="auto"/>
                    <w:left w:val="none" w:sz="0" w:space="0" w:color="auto"/>
                    <w:bottom w:val="none" w:sz="0" w:space="0" w:color="auto"/>
                    <w:right w:val="none" w:sz="0" w:space="0" w:color="auto"/>
                  </w:divBdr>
                  <w:divsChild>
                    <w:div w:id="1317227130">
                      <w:marLeft w:val="0"/>
                      <w:marRight w:val="0"/>
                      <w:marTop w:val="0"/>
                      <w:marBottom w:val="0"/>
                      <w:divBdr>
                        <w:top w:val="none" w:sz="0" w:space="0" w:color="auto"/>
                        <w:left w:val="none" w:sz="0" w:space="0" w:color="auto"/>
                        <w:bottom w:val="none" w:sz="0" w:space="0" w:color="auto"/>
                        <w:right w:val="none" w:sz="0" w:space="0" w:color="auto"/>
                      </w:divBdr>
                      <w:divsChild>
                        <w:div w:id="518741968">
                          <w:marLeft w:val="0"/>
                          <w:marRight w:val="0"/>
                          <w:marTop w:val="0"/>
                          <w:marBottom w:val="0"/>
                          <w:divBdr>
                            <w:top w:val="none" w:sz="0" w:space="0" w:color="auto"/>
                            <w:left w:val="none" w:sz="0" w:space="0" w:color="auto"/>
                            <w:bottom w:val="none" w:sz="0" w:space="0" w:color="auto"/>
                            <w:right w:val="none" w:sz="0" w:space="0" w:color="auto"/>
                          </w:divBdr>
                          <w:divsChild>
                            <w:div w:id="663123914">
                              <w:marLeft w:val="0"/>
                              <w:marRight w:val="0"/>
                              <w:marTop w:val="0"/>
                              <w:marBottom w:val="0"/>
                              <w:divBdr>
                                <w:top w:val="none" w:sz="0" w:space="0" w:color="auto"/>
                                <w:left w:val="none" w:sz="0" w:space="0" w:color="auto"/>
                                <w:bottom w:val="none" w:sz="0" w:space="0" w:color="auto"/>
                                <w:right w:val="none" w:sz="0" w:space="0" w:color="auto"/>
                              </w:divBdr>
                              <w:divsChild>
                                <w:div w:id="1528983848">
                                  <w:marLeft w:val="0"/>
                                  <w:marRight w:val="0"/>
                                  <w:marTop w:val="0"/>
                                  <w:marBottom w:val="0"/>
                                  <w:divBdr>
                                    <w:top w:val="none" w:sz="0" w:space="0" w:color="auto"/>
                                    <w:left w:val="none" w:sz="0" w:space="0" w:color="auto"/>
                                    <w:bottom w:val="none" w:sz="0" w:space="0" w:color="auto"/>
                                    <w:right w:val="none" w:sz="0" w:space="0" w:color="auto"/>
                                  </w:divBdr>
                                  <w:divsChild>
                                    <w:div w:id="1832016998">
                                      <w:marLeft w:val="0"/>
                                      <w:marRight w:val="0"/>
                                      <w:marTop w:val="0"/>
                                      <w:marBottom w:val="0"/>
                                      <w:divBdr>
                                        <w:top w:val="none" w:sz="0" w:space="0" w:color="auto"/>
                                        <w:left w:val="none" w:sz="0" w:space="0" w:color="auto"/>
                                        <w:bottom w:val="none" w:sz="0" w:space="0" w:color="auto"/>
                                        <w:right w:val="none" w:sz="0" w:space="0" w:color="auto"/>
                                      </w:divBdr>
                                      <w:divsChild>
                                        <w:div w:id="1873610952">
                                          <w:marLeft w:val="0"/>
                                          <w:marRight w:val="0"/>
                                          <w:marTop w:val="0"/>
                                          <w:marBottom w:val="0"/>
                                          <w:divBdr>
                                            <w:top w:val="none" w:sz="0" w:space="0" w:color="auto"/>
                                            <w:left w:val="none" w:sz="0" w:space="0" w:color="auto"/>
                                            <w:bottom w:val="none" w:sz="0" w:space="0" w:color="auto"/>
                                            <w:right w:val="none" w:sz="0" w:space="0" w:color="auto"/>
                                          </w:divBdr>
                                          <w:divsChild>
                                            <w:div w:id="1203708059">
                                              <w:marLeft w:val="0"/>
                                              <w:marRight w:val="0"/>
                                              <w:marTop w:val="0"/>
                                              <w:marBottom w:val="0"/>
                                              <w:divBdr>
                                                <w:top w:val="none" w:sz="0" w:space="0" w:color="auto"/>
                                                <w:left w:val="none" w:sz="0" w:space="0" w:color="auto"/>
                                                <w:bottom w:val="none" w:sz="0" w:space="0" w:color="auto"/>
                                                <w:right w:val="none" w:sz="0" w:space="0" w:color="auto"/>
                                              </w:divBdr>
                                              <w:divsChild>
                                                <w:div w:id="2042124763">
                                                  <w:marLeft w:val="0"/>
                                                  <w:marRight w:val="0"/>
                                                  <w:marTop w:val="0"/>
                                                  <w:marBottom w:val="0"/>
                                                  <w:divBdr>
                                                    <w:top w:val="none" w:sz="0" w:space="0" w:color="auto"/>
                                                    <w:left w:val="none" w:sz="0" w:space="0" w:color="auto"/>
                                                    <w:bottom w:val="none" w:sz="0" w:space="0" w:color="auto"/>
                                                    <w:right w:val="none" w:sz="0" w:space="0" w:color="auto"/>
                                                  </w:divBdr>
                                                  <w:divsChild>
                                                    <w:div w:id="828058527">
                                                      <w:marLeft w:val="0"/>
                                                      <w:marRight w:val="0"/>
                                                      <w:marTop w:val="0"/>
                                                      <w:marBottom w:val="0"/>
                                                      <w:divBdr>
                                                        <w:top w:val="none" w:sz="0" w:space="0" w:color="auto"/>
                                                        <w:left w:val="none" w:sz="0" w:space="0" w:color="auto"/>
                                                        <w:bottom w:val="none" w:sz="0" w:space="0" w:color="auto"/>
                                                        <w:right w:val="none" w:sz="0" w:space="0" w:color="auto"/>
                                                      </w:divBdr>
                                                      <w:divsChild>
                                                        <w:div w:id="552011427">
                                                          <w:marLeft w:val="0"/>
                                                          <w:marRight w:val="0"/>
                                                          <w:marTop w:val="0"/>
                                                          <w:marBottom w:val="120"/>
                                                          <w:divBdr>
                                                            <w:top w:val="none" w:sz="0" w:space="0" w:color="auto"/>
                                                            <w:left w:val="none" w:sz="0" w:space="0" w:color="auto"/>
                                                            <w:bottom w:val="none" w:sz="0" w:space="0" w:color="auto"/>
                                                            <w:right w:val="none" w:sz="0" w:space="0" w:color="auto"/>
                                                          </w:divBdr>
                                                          <w:divsChild>
                                                            <w:div w:id="764232426">
                                                              <w:marLeft w:val="0"/>
                                                              <w:marRight w:val="0"/>
                                                              <w:marTop w:val="120"/>
                                                              <w:marBottom w:val="120"/>
                                                              <w:divBdr>
                                                                <w:top w:val="none" w:sz="0" w:space="0" w:color="auto"/>
                                                                <w:left w:val="none" w:sz="0" w:space="0" w:color="auto"/>
                                                                <w:bottom w:val="none" w:sz="0" w:space="0" w:color="auto"/>
                                                                <w:right w:val="none" w:sz="0" w:space="0" w:color="auto"/>
                                                              </w:divBdr>
                                                              <w:divsChild>
                                                                <w:div w:id="2145850357">
                                                                  <w:marLeft w:val="0"/>
                                                                  <w:marRight w:val="0"/>
                                                                  <w:marTop w:val="0"/>
                                                                  <w:marBottom w:val="0"/>
                                                                  <w:divBdr>
                                                                    <w:top w:val="none" w:sz="0" w:space="0" w:color="auto"/>
                                                                    <w:left w:val="none" w:sz="0" w:space="0" w:color="auto"/>
                                                                    <w:bottom w:val="none" w:sz="0" w:space="0" w:color="auto"/>
                                                                    <w:right w:val="none" w:sz="0" w:space="0" w:color="auto"/>
                                                                  </w:divBdr>
                                                                  <w:divsChild>
                                                                    <w:div w:id="1249656736">
                                                                      <w:marLeft w:val="0"/>
                                                                      <w:marRight w:val="0"/>
                                                                      <w:marTop w:val="0"/>
                                                                      <w:marBottom w:val="0"/>
                                                                      <w:divBdr>
                                                                        <w:top w:val="none" w:sz="0" w:space="0" w:color="auto"/>
                                                                        <w:left w:val="none" w:sz="0" w:space="0" w:color="auto"/>
                                                                        <w:bottom w:val="none" w:sz="0" w:space="0" w:color="auto"/>
                                                                        <w:right w:val="none" w:sz="0" w:space="0" w:color="auto"/>
                                                                      </w:divBdr>
                                                                      <w:divsChild>
                                                                        <w:div w:id="263848168">
                                                                          <w:marLeft w:val="0"/>
                                                                          <w:marRight w:val="0"/>
                                                                          <w:marTop w:val="0"/>
                                                                          <w:marBottom w:val="0"/>
                                                                          <w:divBdr>
                                                                            <w:top w:val="none" w:sz="0" w:space="0" w:color="auto"/>
                                                                            <w:left w:val="none" w:sz="0" w:space="0" w:color="auto"/>
                                                                            <w:bottom w:val="none" w:sz="0" w:space="0" w:color="auto"/>
                                                                            <w:right w:val="none" w:sz="0" w:space="0" w:color="auto"/>
                                                                          </w:divBdr>
                                                                          <w:divsChild>
                                                                            <w:div w:id="75059263">
                                                                              <w:marLeft w:val="0"/>
                                                                              <w:marRight w:val="0"/>
                                                                              <w:marTop w:val="0"/>
                                                                              <w:marBottom w:val="0"/>
                                                                              <w:divBdr>
                                                                                <w:top w:val="none" w:sz="0" w:space="0" w:color="auto"/>
                                                                                <w:left w:val="none" w:sz="0" w:space="0" w:color="auto"/>
                                                                                <w:bottom w:val="none" w:sz="0" w:space="0" w:color="auto"/>
                                                                                <w:right w:val="none" w:sz="0" w:space="0" w:color="auto"/>
                                                                              </w:divBdr>
                                                                              <w:divsChild>
                                                                                <w:div w:id="2142771876">
                                                                                  <w:marLeft w:val="0"/>
                                                                                  <w:marRight w:val="0"/>
                                                                                  <w:marTop w:val="0"/>
                                                                                  <w:marBottom w:val="0"/>
                                                                                  <w:divBdr>
                                                                                    <w:top w:val="none" w:sz="0" w:space="0" w:color="auto"/>
                                                                                    <w:left w:val="none" w:sz="0" w:space="0" w:color="auto"/>
                                                                                    <w:bottom w:val="none" w:sz="0" w:space="0" w:color="auto"/>
                                                                                    <w:right w:val="none" w:sz="0" w:space="0" w:color="auto"/>
                                                                                  </w:divBdr>
                                                                                  <w:divsChild>
                                                                                    <w:div w:id="690448528">
                                                                                      <w:marLeft w:val="0"/>
                                                                                      <w:marRight w:val="0"/>
                                                                                      <w:marTop w:val="0"/>
                                                                                      <w:marBottom w:val="0"/>
                                                                                      <w:divBdr>
                                                                                        <w:top w:val="none" w:sz="0" w:space="0" w:color="auto"/>
                                                                                        <w:left w:val="none" w:sz="0" w:space="0" w:color="auto"/>
                                                                                        <w:bottom w:val="none" w:sz="0" w:space="0" w:color="auto"/>
                                                                                        <w:right w:val="none" w:sz="0" w:space="0" w:color="auto"/>
                                                                                      </w:divBdr>
                                                                                      <w:divsChild>
                                                                                        <w:div w:id="534657933">
                                                                                          <w:marLeft w:val="0"/>
                                                                                          <w:marRight w:val="0"/>
                                                                                          <w:marTop w:val="0"/>
                                                                                          <w:marBottom w:val="0"/>
                                                                                          <w:divBdr>
                                                                                            <w:top w:val="none" w:sz="0" w:space="0" w:color="auto"/>
                                                                                            <w:left w:val="none" w:sz="0" w:space="0" w:color="auto"/>
                                                                                            <w:bottom w:val="none" w:sz="0" w:space="0" w:color="auto"/>
                                                                                            <w:right w:val="none" w:sz="0" w:space="0" w:color="auto"/>
                                                                                          </w:divBdr>
                                                                                          <w:divsChild>
                                                                                            <w:div w:id="1669016933">
                                                                                              <w:marLeft w:val="0"/>
                                                                                              <w:marRight w:val="0"/>
                                                                                              <w:marTop w:val="0"/>
                                                                                              <w:marBottom w:val="0"/>
                                                                                              <w:divBdr>
                                                                                                <w:top w:val="none" w:sz="0" w:space="0" w:color="auto"/>
                                                                                                <w:left w:val="none" w:sz="0" w:space="0" w:color="auto"/>
                                                                                                <w:bottom w:val="none" w:sz="0" w:space="0" w:color="auto"/>
                                                                                                <w:right w:val="none" w:sz="0" w:space="0" w:color="auto"/>
                                                                                              </w:divBdr>
                                                                                              <w:divsChild>
                                                                                                <w:div w:id="5181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7552592">
      <w:bodyDiv w:val="1"/>
      <w:marLeft w:val="0"/>
      <w:marRight w:val="0"/>
      <w:marTop w:val="0"/>
      <w:marBottom w:val="0"/>
      <w:divBdr>
        <w:top w:val="none" w:sz="0" w:space="0" w:color="auto"/>
        <w:left w:val="none" w:sz="0" w:space="0" w:color="auto"/>
        <w:bottom w:val="none" w:sz="0" w:space="0" w:color="auto"/>
        <w:right w:val="none" w:sz="0" w:space="0" w:color="auto"/>
      </w:divBdr>
    </w:div>
    <w:div w:id="1513182486">
      <w:bodyDiv w:val="1"/>
      <w:marLeft w:val="0"/>
      <w:marRight w:val="0"/>
      <w:marTop w:val="0"/>
      <w:marBottom w:val="0"/>
      <w:divBdr>
        <w:top w:val="none" w:sz="0" w:space="0" w:color="auto"/>
        <w:left w:val="none" w:sz="0" w:space="0" w:color="auto"/>
        <w:bottom w:val="none" w:sz="0" w:space="0" w:color="auto"/>
        <w:right w:val="none" w:sz="0" w:space="0" w:color="auto"/>
      </w:divBdr>
    </w:div>
    <w:div w:id="1560356546">
      <w:bodyDiv w:val="1"/>
      <w:marLeft w:val="0"/>
      <w:marRight w:val="0"/>
      <w:marTop w:val="0"/>
      <w:marBottom w:val="0"/>
      <w:divBdr>
        <w:top w:val="none" w:sz="0" w:space="0" w:color="auto"/>
        <w:left w:val="none" w:sz="0" w:space="0" w:color="auto"/>
        <w:bottom w:val="none" w:sz="0" w:space="0" w:color="auto"/>
        <w:right w:val="none" w:sz="0" w:space="0" w:color="auto"/>
      </w:divBdr>
    </w:div>
    <w:div w:id="1588265833">
      <w:bodyDiv w:val="1"/>
      <w:marLeft w:val="0"/>
      <w:marRight w:val="0"/>
      <w:marTop w:val="0"/>
      <w:marBottom w:val="0"/>
      <w:divBdr>
        <w:top w:val="none" w:sz="0" w:space="0" w:color="auto"/>
        <w:left w:val="none" w:sz="0" w:space="0" w:color="auto"/>
        <w:bottom w:val="none" w:sz="0" w:space="0" w:color="auto"/>
        <w:right w:val="none" w:sz="0" w:space="0" w:color="auto"/>
      </w:divBdr>
    </w:div>
    <w:div w:id="1612474574">
      <w:bodyDiv w:val="1"/>
      <w:marLeft w:val="0"/>
      <w:marRight w:val="0"/>
      <w:marTop w:val="0"/>
      <w:marBottom w:val="0"/>
      <w:divBdr>
        <w:top w:val="none" w:sz="0" w:space="0" w:color="auto"/>
        <w:left w:val="none" w:sz="0" w:space="0" w:color="auto"/>
        <w:bottom w:val="none" w:sz="0" w:space="0" w:color="auto"/>
        <w:right w:val="none" w:sz="0" w:space="0" w:color="auto"/>
      </w:divBdr>
      <w:divsChild>
        <w:div w:id="1464421887">
          <w:marLeft w:val="720"/>
          <w:marRight w:val="0"/>
          <w:marTop w:val="100"/>
          <w:marBottom w:val="0"/>
          <w:divBdr>
            <w:top w:val="none" w:sz="0" w:space="0" w:color="auto"/>
            <w:left w:val="none" w:sz="0" w:space="0" w:color="auto"/>
            <w:bottom w:val="none" w:sz="0" w:space="0" w:color="auto"/>
            <w:right w:val="none" w:sz="0" w:space="0" w:color="auto"/>
          </w:divBdr>
        </w:div>
        <w:div w:id="1751147972">
          <w:marLeft w:val="720"/>
          <w:marRight w:val="0"/>
          <w:marTop w:val="100"/>
          <w:marBottom w:val="0"/>
          <w:divBdr>
            <w:top w:val="none" w:sz="0" w:space="0" w:color="auto"/>
            <w:left w:val="none" w:sz="0" w:space="0" w:color="auto"/>
            <w:bottom w:val="none" w:sz="0" w:space="0" w:color="auto"/>
            <w:right w:val="none" w:sz="0" w:space="0" w:color="auto"/>
          </w:divBdr>
        </w:div>
      </w:divsChild>
    </w:div>
    <w:div w:id="1614360928">
      <w:bodyDiv w:val="1"/>
      <w:marLeft w:val="0"/>
      <w:marRight w:val="0"/>
      <w:marTop w:val="0"/>
      <w:marBottom w:val="0"/>
      <w:divBdr>
        <w:top w:val="none" w:sz="0" w:space="0" w:color="auto"/>
        <w:left w:val="none" w:sz="0" w:space="0" w:color="auto"/>
        <w:bottom w:val="none" w:sz="0" w:space="0" w:color="auto"/>
        <w:right w:val="none" w:sz="0" w:space="0" w:color="auto"/>
      </w:divBdr>
    </w:div>
    <w:div w:id="1656179250">
      <w:bodyDiv w:val="1"/>
      <w:marLeft w:val="0"/>
      <w:marRight w:val="0"/>
      <w:marTop w:val="0"/>
      <w:marBottom w:val="0"/>
      <w:divBdr>
        <w:top w:val="none" w:sz="0" w:space="0" w:color="auto"/>
        <w:left w:val="none" w:sz="0" w:space="0" w:color="auto"/>
        <w:bottom w:val="none" w:sz="0" w:space="0" w:color="auto"/>
        <w:right w:val="none" w:sz="0" w:space="0" w:color="auto"/>
      </w:divBdr>
      <w:divsChild>
        <w:div w:id="85856691">
          <w:marLeft w:val="720"/>
          <w:marRight w:val="0"/>
          <w:marTop w:val="200"/>
          <w:marBottom w:val="0"/>
          <w:divBdr>
            <w:top w:val="none" w:sz="0" w:space="0" w:color="auto"/>
            <w:left w:val="none" w:sz="0" w:space="0" w:color="auto"/>
            <w:bottom w:val="none" w:sz="0" w:space="0" w:color="auto"/>
            <w:right w:val="none" w:sz="0" w:space="0" w:color="auto"/>
          </w:divBdr>
        </w:div>
        <w:div w:id="526406080">
          <w:marLeft w:val="720"/>
          <w:marRight w:val="0"/>
          <w:marTop w:val="200"/>
          <w:marBottom w:val="0"/>
          <w:divBdr>
            <w:top w:val="none" w:sz="0" w:space="0" w:color="auto"/>
            <w:left w:val="none" w:sz="0" w:space="0" w:color="auto"/>
            <w:bottom w:val="none" w:sz="0" w:space="0" w:color="auto"/>
            <w:right w:val="none" w:sz="0" w:space="0" w:color="auto"/>
          </w:divBdr>
        </w:div>
        <w:div w:id="642778888">
          <w:marLeft w:val="720"/>
          <w:marRight w:val="0"/>
          <w:marTop w:val="200"/>
          <w:marBottom w:val="0"/>
          <w:divBdr>
            <w:top w:val="none" w:sz="0" w:space="0" w:color="auto"/>
            <w:left w:val="none" w:sz="0" w:space="0" w:color="auto"/>
            <w:bottom w:val="none" w:sz="0" w:space="0" w:color="auto"/>
            <w:right w:val="none" w:sz="0" w:space="0" w:color="auto"/>
          </w:divBdr>
        </w:div>
        <w:div w:id="705981845">
          <w:marLeft w:val="720"/>
          <w:marRight w:val="0"/>
          <w:marTop w:val="200"/>
          <w:marBottom w:val="0"/>
          <w:divBdr>
            <w:top w:val="none" w:sz="0" w:space="0" w:color="auto"/>
            <w:left w:val="none" w:sz="0" w:space="0" w:color="auto"/>
            <w:bottom w:val="none" w:sz="0" w:space="0" w:color="auto"/>
            <w:right w:val="none" w:sz="0" w:space="0" w:color="auto"/>
          </w:divBdr>
        </w:div>
        <w:div w:id="1352997692">
          <w:marLeft w:val="720"/>
          <w:marRight w:val="0"/>
          <w:marTop w:val="200"/>
          <w:marBottom w:val="0"/>
          <w:divBdr>
            <w:top w:val="none" w:sz="0" w:space="0" w:color="auto"/>
            <w:left w:val="none" w:sz="0" w:space="0" w:color="auto"/>
            <w:bottom w:val="none" w:sz="0" w:space="0" w:color="auto"/>
            <w:right w:val="none" w:sz="0" w:space="0" w:color="auto"/>
          </w:divBdr>
        </w:div>
        <w:div w:id="1525363545">
          <w:marLeft w:val="720"/>
          <w:marRight w:val="0"/>
          <w:marTop w:val="200"/>
          <w:marBottom w:val="0"/>
          <w:divBdr>
            <w:top w:val="none" w:sz="0" w:space="0" w:color="auto"/>
            <w:left w:val="none" w:sz="0" w:space="0" w:color="auto"/>
            <w:bottom w:val="none" w:sz="0" w:space="0" w:color="auto"/>
            <w:right w:val="none" w:sz="0" w:space="0" w:color="auto"/>
          </w:divBdr>
        </w:div>
      </w:divsChild>
    </w:div>
    <w:div w:id="1666012181">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689216739">
      <w:bodyDiv w:val="1"/>
      <w:marLeft w:val="0"/>
      <w:marRight w:val="0"/>
      <w:marTop w:val="0"/>
      <w:marBottom w:val="0"/>
      <w:divBdr>
        <w:top w:val="none" w:sz="0" w:space="0" w:color="auto"/>
        <w:left w:val="none" w:sz="0" w:space="0" w:color="auto"/>
        <w:bottom w:val="none" w:sz="0" w:space="0" w:color="auto"/>
        <w:right w:val="none" w:sz="0" w:space="0" w:color="auto"/>
      </w:divBdr>
    </w:div>
    <w:div w:id="1706826109">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25133160">
      <w:bodyDiv w:val="1"/>
      <w:marLeft w:val="0"/>
      <w:marRight w:val="0"/>
      <w:marTop w:val="0"/>
      <w:marBottom w:val="0"/>
      <w:divBdr>
        <w:top w:val="none" w:sz="0" w:space="0" w:color="auto"/>
        <w:left w:val="none" w:sz="0" w:space="0" w:color="auto"/>
        <w:bottom w:val="none" w:sz="0" w:space="0" w:color="auto"/>
        <w:right w:val="none" w:sz="0" w:space="0" w:color="auto"/>
      </w:divBdr>
      <w:divsChild>
        <w:div w:id="798452302">
          <w:marLeft w:val="547"/>
          <w:marRight w:val="0"/>
          <w:marTop w:val="200"/>
          <w:marBottom w:val="0"/>
          <w:divBdr>
            <w:top w:val="none" w:sz="0" w:space="0" w:color="auto"/>
            <w:left w:val="none" w:sz="0" w:space="0" w:color="auto"/>
            <w:bottom w:val="none" w:sz="0" w:space="0" w:color="auto"/>
            <w:right w:val="none" w:sz="0" w:space="0" w:color="auto"/>
          </w:divBdr>
        </w:div>
        <w:div w:id="889682567">
          <w:marLeft w:val="547"/>
          <w:marRight w:val="0"/>
          <w:marTop w:val="200"/>
          <w:marBottom w:val="0"/>
          <w:divBdr>
            <w:top w:val="none" w:sz="0" w:space="0" w:color="auto"/>
            <w:left w:val="none" w:sz="0" w:space="0" w:color="auto"/>
            <w:bottom w:val="none" w:sz="0" w:space="0" w:color="auto"/>
            <w:right w:val="none" w:sz="0" w:space="0" w:color="auto"/>
          </w:divBdr>
        </w:div>
      </w:divsChild>
    </w:div>
    <w:div w:id="1762987868">
      <w:bodyDiv w:val="1"/>
      <w:marLeft w:val="0"/>
      <w:marRight w:val="0"/>
      <w:marTop w:val="0"/>
      <w:marBottom w:val="0"/>
      <w:divBdr>
        <w:top w:val="none" w:sz="0" w:space="0" w:color="auto"/>
        <w:left w:val="none" w:sz="0" w:space="0" w:color="auto"/>
        <w:bottom w:val="none" w:sz="0" w:space="0" w:color="auto"/>
        <w:right w:val="none" w:sz="0" w:space="0" w:color="auto"/>
      </w:divBdr>
    </w:div>
    <w:div w:id="1789736205">
      <w:bodyDiv w:val="1"/>
      <w:marLeft w:val="0"/>
      <w:marRight w:val="0"/>
      <w:marTop w:val="0"/>
      <w:marBottom w:val="0"/>
      <w:divBdr>
        <w:top w:val="none" w:sz="0" w:space="0" w:color="auto"/>
        <w:left w:val="none" w:sz="0" w:space="0" w:color="auto"/>
        <w:bottom w:val="none" w:sz="0" w:space="0" w:color="auto"/>
        <w:right w:val="none" w:sz="0" w:space="0" w:color="auto"/>
      </w:divBdr>
    </w:div>
    <w:div w:id="1812359993">
      <w:bodyDiv w:val="1"/>
      <w:marLeft w:val="0"/>
      <w:marRight w:val="0"/>
      <w:marTop w:val="0"/>
      <w:marBottom w:val="0"/>
      <w:divBdr>
        <w:top w:val="none" w:sz="0" w:space="0" w:color="auto"/>
        <w:left w:val="none" w:sz="0" w:space="0" w:color="auto"/>
        <w:bottom w:val="none" w:sz="0" w:space="0" w:color="auto"/>
        <w:right w:val="none" w:sz="0" w:space="0" w:color="auto"/>
      </w:divBdr>
    </w:div>
    <w:div w:id="1823429169">
      <w:bodyDiv w:val="1"/>
      <w:marLeft w:val="0"/>
      <w:marRight w:val="0"/>
      <w:marTop w:val="0"/>
      <w:marBottom w:val="0"/>
      <w:divBdr>
        <w:top w:val="none" w:sz="0" w:space="0" w:color="auto"/>
        <w:left w:val="none" w:sz="0" w:space="0" w:color="auto"/>
        <w:bottom w:val="none" w:sz="0" w:space="0" w:color="auto"/>
        <w:right w:val="none" w:sz="0" w:space="0" w:color="auto"/>
      </w:divBdr>
    </w:div>
    <w:div w:id="1970668191">
      <w:bodyDiv w:val="1"/>
      <w:marLeft w:val="0"/>
      <w:marRight w:val="0"/>
      <w:marTop w:val="0"/>
      <w:marBottom w:val="0"/>
      <w:divBdr>
        <w:top w:val="none" w:sz="0" w:space="0" w:color="auto"/>
        <w:left w:val="none" w:sz="0" w:space="0" w:color="auto"/>
        <w:bottom w:val="none" w:sz="0" w:space="0" w:color="auto"/>
        <w:right w:val="none" w:sz="0" w:space="0" w:color="auto"/>
      </w:divBdr>
      <w:divsChild>
        <w:div w:id="185946745">
          <w:marLeft w:val="893"/>
          <w:marRight w:val="0"/>
          <w:marTop w:val="200"/>
          <w:marBottom w:val="0"/>
          <w:divBdr>
            <w:top w:val="none" w:sz="0" w:space="0" w:color="auto"/>
            <w:left w:val="none" w:sz="0" w:space="0" w:color="auto"/>
            <w:bottom w:val="none" w:sz="0" w:space="0" w:color="auto"/>
            <w:right w:val="none" w:sz="0" w:space="0" w:color="auto"/>
          </w:divBdr>
        </w:div>
        <w:div w:id="226428364">
          <w:marLeft w:val="893"/>
          <w:marRight w:val="0"/>
          <w:marTop w:val="200"/>
          <w:marBottom w:val="0"/>
          <w:divBdr>
            <w:top w:val="none" w:sz="0" w:space="0" w:color="auto"/>
            <w:left w:val="none" w:sz="0" w:space="0" w:color="auto"/>
            <w:bottom w:val="none" w:sz="0" w:space="0" w:color="auto"/>
            <w:right w:val="none" w:sz="0" w:space="0" w:color="auto"/>
          </w:divBdr>
        </w:div>
        <w:div w:id="768426568">
          <w:marLeft w:val="893"/>
          <w:marRight w:val="0"/>
          <w:marTop w:val="200"/>
          <w:marBottom w:val="0"/>
          <w:divBdr>
            <w:top w:val="none" w:sz="0" w:space="0" w:color="auto"/>
            <w:left w:val="none" w:sz="0" w:space="0" w:color="auto"/>
            <w:bottom w:val="none" w:sz="0" w:space="0" w:color="auto"/>
            <w:right w:val="none" w:sz="0" w:space="0" w:color="auto"/>
          </w:divBdr>
        </w:div>
        <w:div w:id="1240018232">
          <w:marLeft w:val="893"/>
          <w:marRight w:val="0"/>
          <w:marTop w:val="200"/>
          <w:marBottom w:val="0"/>
          <w:divBdr>
            <w:top w:val="none" w:sz="0" w:space="0" w:color="auto"/>
            <w:left w:val="none" w:sz="0" w:space="0" w:color="auto"/>
            <w:bottom w:val="none" w:sz="0" w:space="0" w:color="auto"/>
            <w:right w:val="none" w:sz="0" w:space="0" w:color="auto"/>
          </w:divBdr>
        </w:div>
        <w:div w:id="1661621087">
          <w:marLeft w:val="893"/>
          <w:marRight w:val="0"/>
          <w:marTop w:val="200"/>
          <w:marBottom w:val="0"/>
          <w:divBdr>
            <w:top w:val="none" w:sz="0" w:space="0" w:color="auto"/>
            <w:left w:val="none" w:sz="0" w:space="0" w:color="auto"/>
            <w:bottom w:val="none" w:sz="0" w:space="0" w:color="auto"/>
            <w:right w:val="none" w:sz="0" w:space="0" w:color="auto"/>
          </w:divBdr>
        </w:div>
      </w:divsChild>
    </w:div>
    <w:div w:id="1981377061">
      <w:bodyDiv w:val="1"/>
      <w:marLeft w:val="0"/>
      <w:marRight w:val="0"/>
      <w:marTop w:val="0"/>
      <w:marBottom w:val="0"/>
      <w:divBdr>
        <w:top w:val="none" w:sz="0" w:space="0" w:color="auto"/>
        <w:left w:val="none" w:sz="0" w:space="0" w:color="auto"/>
        <w:bottom w:val="none" w:sz="0" w:space="0" w:color="auto"/>
        <w:right w:val="none" w:sz="0" w:space="0" w:color="auto"/>
      </w:divBdr>
    </w:div>
    <w:div w:id="1997682745">
      <w:bodyDiv w:val="1"/>
      <w:marLeft w:val="0"/>
      <w:marRight w:val="0"/>
      <w:marTop w:val="0"/>
      <w:marBottom w:val="0"/>
      <w:divBdr>
        <w:top w:val="none" w:sz="0" w:space="0" w:color="auto"/>
        <w:left w:val="none" w:sz="0" w:space="0" w:color="auto"/>
        <w:bottom w:val="none" w:sz="0" w:space="0" w:color="auto"/>
        <w:right w:val="none" w:sz="0" w:space="0" w:color="auto"/>
      </w:divBdr>
      <w:divsChild>
        <w:div w:id="182861761">
          <w:marLeft w:val="547"/>
          <w:marRight w:val="0"/>
          <w:marTop w:val="200"/>
          <w:marBottom w:val="0"/>
          <w:divBdr>
            <w:top w:val="none" w:sz="0" w:space="0" w:color="auto"/>
            <w:left w:val="none" w:sz="0" w:space="0" w:color="auto"/>
            <w:bottom w:val="none" w:sz="0" w:space="0" w:color="auto"/>
            <w:right w:val="none" w:sz="0" w:space="0" w:color="auto"/>
          </w:divBdr>
        </w:div>
        <w:div w:id="396127916">
          <w:marLeft w:val="547"/>
          <w:marRight w:val="0"/>
          <w:marTop w:val="200"/>
          <w:marBottom w:val="0"/>
          <w:divBdr>
            <w:top w:val="none" w:sz="0" w:space="0" w:color="auto"/>
            <w:left w:val="none" w:sz="0" w:space="0" w:color="auto"/>
            <w:bottom w:val="none" w:sz="0" w:space="0" w:color="auto"/>
            <w:right w:val="none" w:sz="0" w:space="0" w:color="auto"/>
          </w:divBdr>
        </w:div>
        <w:div w:id="488400074">
          <w:marLeft w:val="547"/>
          <w:marRight w:val="0"/>
          <w:marTop w:val="200"/>
          <w:marBottom w:val="0"/>
          <w:divBdr>
            <w:top w:val="none" w:sz="0" w:space="0" w:color="auto"/>
            <w:left w:val="none" w:sz="0" w:space="0" w:color="auto"/>
            <w:bottom w:val="none" w:sz="0" w:space="0" w:color="auto"/>
            <w:right w:val="none" w:sz="0" w:space="0" w:color="auto"/>
          </w:divBdr>
        </w:div>
        <w:div w:id="969364484">
          <w:marLeft w:val="547"/>
          <w:marRight w:val="0"/>
          <w:marTop w:val="200"/>
          <w:marBottom w:val="0"/>
          <w:divBdr>
            <w:top w:val="none" w:sz="0" w:space="0" w:color="auto"/>
            <w:left w:val="none" w:sz="0" w:space="0" w:color="auto"/>
            <w:bottom w:val="none" w:sz="0" w:space="0" w:color="auto"/>
            <w:right w:val="none" w:sz="0" w:space="0" w:color="auto"/>
          </w:divBdr>
        </w:div>
        <w:div w:id="2013137800">
          <w:marLeft w:val="547"/>
          <w:marRight w:val="0"/>
          <w:marTop w:val="200"/>
          <w:marBottom w:val="0"/>
          <w:divBdr>
            <w:top w:val="none" w:sz="0" w:space="0" w:color="auto"/>
            <w:left w:val="none" w:sz="0" w:space="0" w:color="auto"/>
            <w:bottom w:val="none" w:sz="0" w:space="0" w:color="auto"/>
            <w:right w:val="none" w:sz="0" w:space="0" w:color="auto"/>
          </w:divBdr>
        </w:div>
      </w:divsChild>
    </w:div>
    <w:div w:id="2030136495">
      <w:bodyDiv w:val="1"/>
      <w:marLeft w:val="0"/>
      <w:marRight w:val="0"/>
      <w:marTop w:val="0"/>
      <w:marBottom w:val="0"/>
      <w:divBdr>
        <w:top w:val="none" w:sz="0" w:space="0" w:color="auto"/>
        <w:left w:val="none" w:sz="0" w:space="0" w:color="auto"/>
        <w:bottom w:val="none" w:sz="0" w:space="0" w:color="auto"/>
        <w:right w:val="none" w:sz="0" w:space="0" w:color="auto"/>
      </w:divBdr>
    </w:div>
    <w:div w:id="2038768981">
      <w:bodyDiv w:val="1"/>
      <w:marLeft w:val="0"/>
      <w:marRight w:val="0"/>
      <w:marTop w:val="0"/>
      <w:marBottom w:val="0"/>
      <w:divBdr>
        <w:top w:val="none" w:sz="0" w:space="0" w:color="auto"/>
        <w:left w:val="none" w:sz="0" w:space="0" w:color="auto"/>
        <w:bottom w:val="none" w:sz="0" w:space="0" w:color="auto"/>
        <w:right w:val="none" w:sz="0" w:space="0" w:color="auto"/>
      </w:divBdr>
      <w:divsChild>
        <w:div w:id="761880362">
          <w:marLeft w:val="0"/>
          <w:marRight w:val="0"/>
          <w:marTop w:val="0"/>
          <w:marBottom w:val="0"/>
          <w:divBdr>
            <w:top w:val="none" w:sz="0" w:space="0" w:color="auto"/>
            <w:left w:val="none" w:sz="0" w:space="0" w:color="auto"/>
            <w:bottom w:val="none" w:sz="0" w:space="0" w:color="auto"/>
            <w:right w:val="none" w:sz="0" w:space="0" w:color="auto"/>
          </w:divBdr>
          <w:divsChild>
            <w:div w:id="1728917872">
              <w:marLeft w:val="0"/>
              <w:marRight w:val="0"/>
              <w:marTop w:val="0"/>
              <w:marBottom w:val="0"/>
              <w:divBdr>
                <w:top w:val="none" w:sz="0" w:space="0" w:color="auto"/>
                <w:left w:val="none" w:sz="0" w:space="0" w:color="auto"/>
                <w:bottom w:val="none" w:sz="0" w:space="0" w:color="auto"/>
                <w:right w:val="none" w:sz="0" w:space="0" w:color="auto"/>
              </w:divBdr>
              <w:divsChild>
                <w:div w:id="1360472353">
                  <w:marLeft w:val="0"/>
                  <w:marRight w:val="0"/>
                  <w:marTop w:val="0"/>
                  <w:marBottom w:val="0"/>
                  <w:divBdr>
                    <w:top w:val="none" w:sz="0" w:space="0" w:color="auto"/>
                    <w:left w:val="none" w:sz="0" w:space="0" w:color="auto"/>
                    <w:bottom w:val="none" w:sz="0" w:space="0" w:color="auto"/>
                    <w:right w:val="none" w:sz="0" w:space="0" w:color="auto"/>
                  </w:divBdr>
                  <w:divsChild>
                    <w:div w:id="640185304">
                      <w:marLeft w:val="0"/>
                      <w:marRight w:val="0"/>
                      <w:marTop w:val="0"/>
                      <w:marBottom w:val="0"/>
                      <w:divBdr>
                        <w:top w:val="none" w:sz="0" w:space="0" w:color="auto"/>
                        <w:left w:val="none" w:sz="0" w:space="0" w:color="auto"/>
                        <w:bottom w:val="none" w:sz="0" w:space="0" w:color="auto"/>
                        <w:right w:val="none" w:sz="0" w:space="0" w:color="auto"/>
                      </w:divBdr>
                      <w:divsChild>
                        <w:div w:id="851531526">
                          <w:marLeft w:val="0"/>
                          <w:marRight w:val="0"/>
                          <w:marTop w:val="0"/>
                          <w:marBottom w:val="0"/>
                          <w:divBdr>
                            <w:top w:val="none" w:sz="0" w:space="0" w:color="auto"/>
                            <w:left w:val="none" w:sz="0" w:space="0" w:color="auto"/>
                            <w:bottom w:val="none" w:sz="0" w:space="0" w:color="auto"/>
                            <w:right w:val="none" w:sz="0" w:space="0" w:color="auto"/>
                          </w:divBdr>
                          <w:divsChild>
                            <w:div w:id="941693101">
                              <w:marLeft w:val="0"/>
                              <w:marRight w:val="0"/>
                              <w:marTop w:val="0"/>
                              <w:marBottom w:val="0"/>
                              <w:divBdr>
                                <w:top w:val="none" w:sz="0" w:space="0" w:color="auto"/>
                                <w:left w:val="none" w:sz="0" w:space="0" w:color="auto"/>
                                <w:bottom w:val="none" w:sz="0" w:space="0" w:color="auto"/>
                                <w:right w:val="none" w:sz="0" w:space="0" w:color="auto"/>
                              </w:divBdr>
                              <w:divsChild>
                                <w:div w:id="1860698647">
                                  <w:marLeft w:val="0"/>
                                  <w:marRight w:val="0"/>
                                  <w:marTop w:val="0"/>
                                  <w:marBottom w:val="0"/>
                                  <w:divBdr>
                                    <w:top w:val="none" w:sz="0" w:space="0" w:color="auto"/>
                                    <w:left w:val="none" w:sz="0" w:space="0" w:color="auto"/>
                                    <w:bottom w:val="none" w:sz="0" w:space="0" w:color="auto"/>
                                    <w:right w:val="none" w:sz="0" w:space="0" w:color="auto"/>
                                  </w:divBdr>
                                  <w:divsChild>
                                    <w:div w:id="1274050968">
                                      <w:marLeft w:val="0"/>
                                      <w:marRight w:val="0"/>
                                      <w:marTop w:val="0"/>
                                      <w:marBottom w:val="0"/>
                                      <w:divBdr>
                                        <w:top w:val="none" w:sz="0" w:space="0" w:color="auto"/>
                                        <w:left w:val="none" w:sz="0" w:space="0" w:color="auto"/>
                                        <w:bottom w:val="none" w:sz="0" w:space="0" w:color="auto"/>
                                        <w:right w:val="none" w:sz="0" w:space="0" w:color="auto"/>
                                      </w:divBdr>
                                      <w:divsChild>
                                        <w:div w:id="427238745">
                                          <w:marLeft w:val="0"/>
                                          <w:marRight w:val="0"/>
                                          <w:marTop w:val="0"/>
                                          <w:marBottom w:val="0"/>
                                          <w:divBdr>
                                            <w:top w:val="none" w:sz="0" w:space="0" w:color="auto"/>
                                            <w:left w:val="none" w:sz="0" w:space="0" w:color="auto"/>
                                            <w:bottom w:val="none" w:sz="0" w:space="0" w:color="auto"/>
                                            <w:right w:val="none" w:sz="0" w:space="0" w:color="auto"/>
                                          </w:divBdr>
                                          <w:divsChild>
                                            <w:div w:id="2025282954">
                                              <w:marLeft w:val="0"/>
                                              <w:marRight w:val="0"/>
                                              <w:marTop w:val="0"/>
                                              <w:marBottom w:val="0"/>
                                              <w:divBdr>
                                                <w:top w:val="none" w:sz="0" w:space="0" w:color="auto"/>
                                                <w:left w:val="none" w:sz="0" w:space="0" w:color="auto"/>
                                                <w:bottom w:val="none" w:sz="0" w:space="0" w:color="auto"/>
                                                <w:right w:val="none" w:sz="0" w:space="0" w:color="auto"/>
                                              </w:divBdr>
                                              <w:divsChild>
                                                <w:div w:id="5401310">
                                                  <w:marLeft w:val="0"/>
                                                  <w:marRight w:val="0"/>
                                                  <w:marTop w:val="0"/>
                                                  <w:marBottom w:val="0"/>
                                                  <w:divBdr>
                                                    <w:top w:val="none" w:sz="0" w:space="0" w:color="auto"/>
                                                    <w:left w:val="none" w:sz="0" w:space="0" w:color="auto"/>
                                                    <w:bottom w:val="none" w:sz="0" w:space="0" w:color="auto"/>
                                                    <w:right w:val="none" w:sz="0" w:space="0" w:color="auto"/>
                                                  </w:divBdr>
                                                  <w:divsChild>
                                                    <w:div w:id="758329200">
                                                      <w:marLeft w:val="0"/>
                                                      <w:marRight w:val="0"/>
                                                      <w:marTop w:val="0"/>
                                                      <w:marBottom w:val="0"/>
                                                      <w:divBdr>
                                                        <w:top w:val="none" w:sz="0" w:space="0" w:color="auto"/>
                                                        <w:left w:val="none" w:sz="0" w:space="0" w:color="auto"/>
                                                        <w:bottom w:val="none" w:sz="0" w:space="0" w:color="auto"/>
                                                        <w:right w:val="none" w:sz="0" w:space="0" w:color="auto"/>
                                                      </w:divBdr>
                                                      <w:divsChild>
                                                        <w:div w:id="1013648056">
                                                          <w:marLeft w:val="0"/>
                                                          <w:marRight w:val="0"/>
                                                          <w:marTop w:val="0"/>
                                                          <w:marBottom w:val="120"/>
                                                          <w:divBdr>
                                                            <w:top w:val="none" w:sz="0" w:space="0" w:color="auto"/>
                                                            <w:left w:val="none" w:sz="0" w:space="0" w:color="auto"/>
                                                            <w:bottom w:val="none" w:sz="0" w:space="0" w:color="auto"/>
                                                            <w:right w:val="none" w:sz="0" w:space="0" w:color="auto"/>
                                                          </w:divBdr>
                                                          <w:divsChild>
                                                            <w:div w:id="192573609">
                                                              <w:marLeft w:val="0"/>
                                                              <w:marRight w:val="0"/>
                                                              <w:marTop w:val="120"/>
                                                              <w:marBottom w:val="120"/>
                                                              <w:divBdr>
                                                                <w:top w:val="none" w:sz="0" w:space="0" w:color="auto"/>
                                                                <w:left w:val="none" w:sz="0" w:space="0" w:color="auto"/>
                                                                <w:bottom w:val="none" w:sz="0" w:space="0" w:color="auto"/>
                                                                <w:right w:val="none" w:sz="0" w:space="0" w:color="auto"/>
                                                              </w:divBdr>
                                                              <w:divsChild>
                                                                <w:div w:id="1910384012">
                                                                  <w:marLeft w:val="0"/>
                                                                  <w:marRight w:val="0"/>
                                                                  <w:marTop w:val="0"/>
                                                                  <w:marBottom w:val="0"/>
                                                                  <w:divBdr>
                                                                    <w:top w:val="none" w:sz="0" w:space="0" w:color="auto"/>
                                                                    <w:left w:val="none" w:sz="0" w:space="0" w:color="auto"/>
                                                                    <w:bottom w:val="none" w:sz="0" w:space="0" w:color="auto"/>
                                                                    <w:right w:val="none" w:sz="0" w:space="0" w:color="auto"/>
                                                                  </w:divBdr>
                                                                  <w:divsChild>
                                                                    <w:div w:id="1630277776">
                                                                      <w:marLeft w:val="0"/>
                                                                      <w:marRight w:val="0"/>
                                                                      <w:marTop w:val="0"/>
                                                                      <w:marBottom w:val="0"/>
                                                                      <w:divBdr>
                                                                        <w:top w:val="none" w:sz="0" w:space="0" w:color="auto"/>
                                                                        <w:left w:val="none" w:sz="0" w:space="0" w:color="auto"/>
                                                                        <w:bottom w:val="none" w:sz="0" w:space="0" w:color="auto"/>
                                                                        <w:right w:val="none" w:sz="0" w:space="0" w:color="auto"/>
                                                                      </w:divBdr>
                                                                      <w:divsChild>
                                                                        <w:div w:id="1572806637">
                                                                          <w:marLeft w:val="0"/>
                                                                          <w:marRight w:val="0"/>
                                                                          <w:marTop w:val="0"/>
                                                                          <w:marBottom w:val="0"/>
                                                                          <w:divBdr>
                                                                            <w:top w:val="none" w:sz="0" w:space="0" w:color="auto"/>
                                                                            <w:left w:val="none" w:sz="0" w:space="0" w:color="auto"/>
                                                                            <w:bottom w:val="none" w:sz="0" w:space="0" w:color="auto"/>
                                                                            <w:right w:val="none" w:sz="0" w:space="0" w:color="auto"/>
                                                                          </w:divBdr>
                                                                          <w:divsChild>
                                                                            <w:div w:id="1354846770">
                                                                              <w:marLeft w:val="0"/>
                                                                              <w:marRight w:val="0"/>
                                                                              <w:marTop w:val="0"/>
                                                                              <w:marBottom w:val="0"/>
                                                                              <w:divBdr>
                                                                                <w:top w:val="none" w:sz="0" w:space="0" w:color="auto"/>
                                                                                <w:left w:val="none" w:sz="0" w:space="0" w:color="auto"/>
                                                                                <w:bottom w:val="none" w:sz="0" w:space="0" w:color="auto"/>
                                                                                <w:right w:val="none" w:sz="0" w:space="0" w:color="auto"/>
                                                                              </w:divBdr>
                                                                              <w:divsChild>
                                                                                <w:div w:id="1203975924">
                                                                                  <w:marLeft w:val="0"/>
                                                                                  <w:marRight w:val="0"/>
                                                                                  <w:marTop w:val="0"/>
                                                                                  <w:marBottom w:val="0"/>
                                                                                  <w:divBdr>
                                                                                    <w:top w:val="none" w:sz="0" w:space="0" w:color="auto"/>
                                                                                    <w:left w:val="none" w:sz="0" w:space="0" w:color="auto"/>
                                                                                    <w:bottom w:val="none" w:sz="0" w:space="0" w:color="auto"/>
                                                                                    <w:right w:val="none" w:sz="0" w:space="0" w:color="auto"/>
                                                                                  </w:divBdr>
                                                                                  <w:divsChild>
                                                                                    <w:div w:id="268394498">
                                                                                      <w:marLeft w:val="0"/>
                                                                                      <w:marRight w:val="0"/>
                                                                                      <w:marTop w:val="0"/>
                                                                                      <w:marBottom w:val="0"/>
                                                                                      <w:divBdr>
                                                                                        <w:top w:val="none" w:sz="0" w:space="0" w:color="auto"/>
                                                                                        <w:left w:val="none" w:sz="0" w:space="0" w:color="auto"/>
                                                                                        <w:bottom w:val="none" w:sz="0" w:space="0" w:color="auto"/>
                                                                                        <w:right w:val="none" w:sz="0" w:space="0" w:color="auto"/>
                                                                                      </w:divBdr>
                                                                                      <w:divsChild>
                                                                                        <w:div w:id="1399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251575">
      <w:bodyDiv w:val="1"/>
      <w:marLeft w:val="0"/>
      <w:marRight w:val="0"/>
      <w:marTop w:val="0"/>
      <w:marBottom w:val="0"/>
      <w:divBdr>
        <w:top w:val="none" w:sz="0" w:space="0" w:color="auto"/>
        <w:left w:val="none" w:sz="0" w:space="0" w:color="auto"/>
        <w:bottom w:val="none" w:sz="0" w:space="0" w:color="auto"/>
        <w:right w:val="none" w:sz="0" w:space="0" w:color="auto"/>
      </w:divBdr>
    </w:div>
    <w:div w:id="2050064185">
      <w:bodyDiv w:val="1"/>
      <w:marLeft w:val="0"/>
      <w:marRight w:val="0"/>
      <w:marTop w:val="0"/>
      <w:marBottom w:val="0"/>
      <w:divBdr>
        <w:top w:val="none" w:sz="0" w:space="0" w:color="auto"/>
        <w:left w:val="none" w:sz="0" w:space="0" w:color="auto"/>
        <w:bottom w:val="none" w:sz="0" w:space="0" w:color="auto"/>
        <w:right w:val="none" w:sz="0" w:space="0" w:color="auto"/>
      </w:divBdr>
    </w:div>
    <w:div w:id="211859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32B35-0C57-4BA9-B412-D06680FF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16418</TotalTime>
  <Pages>12</Pages>
  <Words>1389</Words>
  <Characters>8212</Characters>
  <Application>Microsoft Office Word</Application>
  <DocSecurity>0</DocSecurity>
  <Lines>513</Lines>
  <Paragraphs>480</Paragraphs>
  <ScaleCrop>false</ScaleCrop>
  <HeadingPairs>
    <vt:vector size="2" baseType="variant">
      <vt:variant>
        <vt:lpstr>Title</vt:lpstr>
      </vt:variant>
      <vt:variant>
        <vt:i4>1</vt:i4>
      </vt:variant>
    </vt:vector>
  </HeadingPairs>
  <TitlesOfParts>
    <vt:vector size="1" baseType="lpstr">
      <vt:lpstr>PLDT – 3c – AIA</vt:lpstr>
    </vt:vector>
  </TitlesOfParts>
  <Company>Amdocs</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PLDT – 3c – AIA</dc:title>
  <dc:subject>Sim Registration</dc:subject>
  <dc:creator>eyal.bekerman@amdocs.com</dc:creator>
  <cp:keywords/>
  <dc:description/>
  <cp:lastModifiedBy>Eyal Bekerman</cp:lastModifiedBy>
  <cp:revision>334</cp:revision>
  <cp:lastPrinted>2018-03-26T11:39:00Z</cp:lastPrinted>
  <dcterms:created xsi:type="dcterms:W3CDTF">2019-02-17T08:58:00Z</dcterms:created>
  <dcterms:modified xsi:type="dcterms:W3CDTF">2023-01-23T10:58:00Z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20.03</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true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DRAFT</vt:lpwstr>
  </property>
  <property fmtid="{D5CDD505-2E9C-101B-9397-08002B2CF9AE}" pid="15" name="Product Year">
    <vt:lpwstr> </vt:lpwstr>
  </property>
  <property fmtid="{D5CDD505-2E9C-101B-9397-08002B2CF9AE}" pid="16" name="Internal Document">
    <vt:bool>true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ServiceName">
    <vt:lpwstr/>
  </property>
  <property fmtid="{D5CDD505-2E9C-101B-9397-08002B2CF9AE}" pid="21" name="ProjectName">
    <vt:lpwstr/>
  </property>
  <property fmtid="{D5CDD505-2E9C-101B-9397-08002B2CF9AE}" pid="22" name="ProductName">
    <vt:lpwstr/>
  </property>
  <property fmtid="{D5CDD505-2E9C-101B-9397-08002B2CF9AE}" pid="23" name="Folder path">
    <vt:lpwstr/>
  </property>
  <property fmtid="{D5CDD505-2E9C-101B-9397-08002B2CF9AE}" pid="24" name="Last_Edit_Date">
    <vt:lpwstr>12/28/2022 2:41:28 PM</vt:lpwstr>
  </property>
  <property fmtid="{D5CDD505-2E9C-101B-9397-08002B2CF9AE}" pid="25" name="Creation_Date">
    <vt:lpwstr>12/28/2022 2:41:25 PM</vt:lpwstr>
  </property>
  <property fmtid="{D5CDD505-2E9C-101B-9397-08002B2CF9AE}" pid="26" name="DocNumber">
    <vt:lpwstr>4370955</vt:lpwstr>
  </property>
  <property fmtid="{D5CDD505-2E9C-101B-9397-08002B2CF9AE}" pid="27" name="TypeID">
    <vt:lpwstr>For Internal Use</vt:lpwstr>
  </property>
  <property fmtid="{D5CDD505-2E9C-101B-9397-08002B2CF9AE}" pid="28" name="CategoryName">
    <vt:lpwstr>- NA -</vt:lpwstr>
  </property>
  <property fmtid="{D5CDD505-2E9C-101B-9397-08002B2CF9AE}" pid="29" name="Size">
    <vt:lpwstr>372096</vt:lpwstr>
  </property>
  <property fmtid="{D5CDD505-2E9C-101B-9397-08002B2CF9AE}" pid="30" name="Modify Date">
    <vt:lpwstr>12/28/2022 2:41:28 PM</vt:lpwstr>
  </property>
  <property fmtid="{D5CDD505-2E9C-101B-9397-08002B2CF9AE}" pid="31" name="DocName">
    <vt:lpwstr>PLDT_3c_Solution_Req_Sim Registration</vt:lpwstr>
  </property>
  <property fmtid="{D5CDD505-2E9C-101B-9397-08002B2CF9AE}" pid="32" name="FullName">
    <vt:lpwstr>Eyal Bekerman</vt:lpwstr>
  </property>
  <property fmtid="{D5CDD505-2E9C-101B-9397-08002B2CF9AE}" pid="33" name="Typist">
    <vt:lpwstr>Eyal Bekerman</vt:lpwstr>
  </property>
  <property fmtid="{D5CDD505-2E9C-101B-9397-08002B2CF9AE}" pid="34" name="DocID">
    <vt:lpwstr>document_center\4370955</vt:lpwstr>
  </property>
  <property fmtid="{D5CDD505-2E9C-101B-9397-08002B2CF9AE}" pid="35" name="ActFopCode">
    <vt:lpwstr>PLDT-Solution Validation-3c-Requirement</vt:lpwstr>
  </property>
  <property fmtid="{D5CDD505-2E9C-101B-9397-08002B2CF9AE}" pid="36" name="VersionID">
    <vt:lpwstr>0.1</vt:lpwstr>
  </property>
  <property fmtid="{D5CDD505-2E9C-101B-9397-08002B2CF9AE}" pid="37" name="SecurityLevel">
    <vt:lpwstr>Level 1 - Confidential</vt:lpwstr>
  </property>
</Properties>
</file>